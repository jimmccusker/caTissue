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2AB" w:rsidRDefault="00DD62AB">
      <w:pPr>
        <w:jc w:val="center"/>
        <w:rPr>
          <w:rFonts w:ascii="Arial" w:hAnsi="Arial" w:cs="Arial"/>
          <w:b/>
          <w:bCs/>
          <w:sz w:val="32"/>
          <w:szCs w:val="32"/>
        </w:rPr>
      </w:pPr>
    </w:p>
    <w:p w:rsidR="00DD62AB" w:rsidRDefault="00DD62AB">
      <w:pPr>
        <w:jc w:val="center"/>
        <w:rPr>
          <w:rFonts w:ascii="Arial" w:hAnsi="Arial" w:cs="Arial"/>
          <w:b/>
          <w:bCs/>
          <w:sz w:val="32"/>
          <w:szCs w:val="32"/>
        </w:rPr>
      </w:pPr>
    </w:p>
    <w:p w:rsidR="00DD62AB" w:rsidRDefault="00DD62AB">
      <w:pPr>
        <w:jc w:val="center"/>
        <w:rPr>
          <w:rFonts w:ascii="Arial" w:hAnsi="Arial" w:cs="Arial"/>
          <w:b/>
          <w:bCs/>
          <w:sz w:val="32"/>
          <w:szCs w:val="32"/>
        </w:rPr>
      </w:pPr>
    </w:p>
    <w:p w:rsidR="00DD62AB" w:rsidRDefault="00DD62AB">
      <w:pPr>
        <w:jc w:val="center"/>
        <w:rPr>
          <w:rFonts w:ascii="Arial" w:hAnsi="Arial" w:cs="Arial"/>
          <w:b/>
          <w:bCs/>
          <w:sz w:val="32"/>
          <w:szCs w:val="32"/>
        </w:rPr>
      </w:pPr>
      <w:r>
        <w:rPr>
          <w:rFonts w:ascii="Arial" w:hAnsi="Arial" w:cs="Arial"/>
          <w:b/>
          <w:bCs/>
          <w:sz w:val="32"/>
          <w:szCs w:val="32"/>
        </w:rPr>
        <w:t>Computationally Independent Model and Service Specification</w:t>
      </w:r>
    </w:p>
    <w:p w:rsidR="00DD62AB" w:rsidRDefault="00DD62AB">
      <w:pPr>
        <w:jc w:val="center"/>
        <w:rPr>
          <w:rFonts w:ascii="Arial" w:hAnsi="Arial" w:cs="Arial"/>
          <w:b/>
          <w:bCs/>
          <w:sz w:val="32"/>
          <w:szCs w:val="32"/>
        </w:rPr>
      </w:pPr>
    </w:p>
    <w:p w:rsidR="00DD62AB" w:rsidRPr="00CA504C" w:rsidRDefault="00DD62AB">
      <w:pPr>
        <w:jc w:val="center"/>
        <w:rPr>
          <w:rFonts w:ascii="Arial" w:hAnsi="Arial" w:cs="Arial"/>
          <w:b/>
          <w:bCs/>
          <w:sz w:val="32"/>
          <w:szCs w:val="32"/>
        </w:rPr>
      </w:pPr>
      <w:r>
        <w:rPr>
          <w:rFonts w:ascii="Arial" w:hAnsi="Arial" w:cs="Arial"/>
          <w:b/>
          <w:bCs/>
          <w:sz w:val="32"/>
          <w:szCs w:val="32"/>
        </w:rPr>
        <w:t>CS13: Specimen Id</w:t>
      </w:r>
      <w:r w:rsidRPr="00CA504C">
        <w:rPr>
          <w:rFonts w:ascii="Arial" w:hAnsi="Arial" w:cs="Arial"/>
          <w:b/>
          <w:bCs/>
          <w:sz w:val="32"/>
          <w:szCs w:val="32"/>
        </w:rPr>
        <w:t xml:space="preserve">entifier </w:t>
      </w:r>
      <w:r>
        <w:rPr>
          <w:rFonts w:ascii="Arial" w:hAnsi="Arial" w:cs="Arial"/>
          <w:b/>
          <w:bCs/>
          <w:sz w:val="32"/>
          <w:szCs w:val="32"/>
        </w:rPr>
        <w:t xml:space="preserve">Management </w:t>
      </w:r>
      <w:r w:rsidRPr="00CA504C">
        <w:rPr>
          <w:rFonts w:ascii="Arial" w:hAnsi="Arial" w:cs="Arial"/>
          <w:b/>
          <w:bCs/>
          <w:sz w:val="32"/>
          <w:szCs w:val="32"/>
        </w:rPr>
        <w:t>Service</w:t>
      </w:r>
    </w:p>
    <w:p w:rsidR="00DD62AB" w:rsidRDefault="00DD62AB">
      <w:pPr>
        <w:jc w:val="center"/>
        <w:rPr>
          <w:rFonts w:ascii="Arial" w:hAnsi="Arial" w:cs="Arial"/>
          <w:b/>
          <w:bCs/>
          <w:sz w:val="32"/>
          <w:szCs w:val="32"/>
        </w:rPr>
      </w:pPr>
    </w:p>
    <w:p w:rsidR="00DD62AB" w:rsidRDefault="00DD62AB">
      <w:pPr>
        <w:jc w:val="center"/>
        <w:rPr>
          <w:rFonts w:ascii="Arial" w:hAnsi="Arial" w:cs="Arial"/>
          <w:b/>
          <w:bCs/>
          <w:sz w:val="32"/>
          <w:szCs w:val="32"/>
        </w:rPr>
      </w:pPr>
      <w:r>
        <w:rPr>
          <w:rFonts w:ascii="Arial" w:hAnsi="Arial" w:cs="Arial"/>
          <w:b/>
          <w:bCs/>
          <w:sz w:val="32"/>
          <w:szCs w:val="32"/>
        </w:rPr>
        <w:t>Version 1.0.1</w:t>
      </w:r>
    </w:p>
    <w:p w:rsidR="00DD62AB" w:rsidRDefault="00DD62AB">
      <w:pPr>
        <w:jc w:val="center"/>
        <w:rPr>
          <w:rFonts w:ascii="Arial" w:hAnsi="Arial" w:cs="Arial"/>
          <w:b/>
          <w:bCs/>
          <w:sz w:val="32"/>
          <w:szCs w:val="32"/>
        </w:rPr>
      </w:pPr>
      <w:r>
        <w:rPr>
          <w:rFonts w:ascii="Arial" w:hAnsi="Arial" w:cs="Arial"/>
          <w:b/>
          <w:bCs/>
          <w:color w:val="0000FF"/>
          <w:sz w:val="32"/>
          <w:szCs w:val="32"/>
        </w:rPr>
        <w:t>12/01/2010</w:t>
      </w:r>
    </w:p>
    <w:p w:rsidR="00DD62AB" w:rsidRDefault="00DD62AB">
      <w:pPr>
        <w:jc w:val="center"/>
        <w:rPr>
          <w:rFonts w:ascii="Arial" w:hAnsi="Arial" w:cs="Arial"/>
          <w:b/>
          <w:bCs/>
          <w:sz w:val="32"/>
          <w:szCs w:val="32"/>
        </w:rPr>
      </w:pPr>
    </w:p>
    <w:p w:rsidR="00DD62AB" w:rsidRDefault="00DD62AB">
      <w:pPr>
        <w:jc w:val="center"/>
        <w:rPr>
          <w:rFonts w:ascii="Arial" w:hAnsi="Arial" w:cs="Arial"/>
          <w:b/>
          <w:bCs/>
          <w:sz w:val="32"/>
          <w:szCs w:val="32"/>
        </w:rPr>
      </w:pPr>
    </w:p>
    <w:p w:rsidR="00DD62AB" w:rsidRDefault="00DD62AB">
      <w:pPr>
        <w:jc w:val="center"/>
        <w:rPr>
          <w:rFonts w:ascii="Arial" w:hAnsi="Arial" w:cs="Arial"/>
          <w:b/>
          <w:bCs/>
          <w:sz w:val="32"/>
          <w:szCs w:val="32"/>
        </w:rPr>
      </w:pPr>
    </w:p>
    <w:tbl>
      <w:tblPr>
        <w:tblW w:w="8880" w:type="dxa"/>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90" w:type="dxa"/>
          <w:left w:w="90" w:type="dxa"/>
          <w:bottom w:w="90" w:type="dxa"/>
          <w:right w:w="90" w:type="dxa"/>
        </w:tblCellMar>
        <w:tblLook w:val="0000"/>
      </w:tblPr>
      <w:tblGrid>
        <w:gridCol w:w="3720"/>
        <w:gridCol w:w="5160"/>
      </w:tblGrid>
      <w:tr w:rsidR="00DD62AB">
        <w:tc>
          <w:tcPr>
            <w:tcW w:w="3720" w:type="dxa"/>
          </w:tcPr>
          <w:p w:rsidR="00DD62AB" w:rsidRDefault="00DD62AB">
            <w:pPr>
              <w:snapToGrid w:val="0"/>
              <w:rPr>
                <w:rFonts w:ascii="Verdana" w:hAnsi="Verdana" w:cs="Verdana"/>
                <w:b/>
                <w:bCs/>
                <w:color w:val="000000"/>
                <w:sz w:val="20"/>
                <w:szCs w:val="20"/>
                <w:u w:val="single"/>
              </w:rPr>
            </w:pPr>
            <w:r>
              <w:rPr>
                <w:rFonts w:ascii="Verdana" w:hAnsi="Verdana" w:cs="Verdana"/>
                <w:b/>
                <w:bCs/>
                <w:color w:val="000000"/>
                <w:sz w:val="20"/>
                <w:szCs w:val="20"/>
                <w:u w:val="single"/>
              </w:rPr>
              <w:t>caTissue Team</w:t>
            </w:r>
          </w:p>
        </w:tc>
        <w:tc>
          <w:tcPr>
            <w:tcW w:w="5160" w:type="dxa"/>
          </w:tcPr>
          <w:p w:rsidR="00DD62AB" w:rsidRPr="00B826AD" w:rsidRDefault="00DD62AB" w:rsidP="0070588D">
            <w:pPr>
              <w:rPr>
                <w:rFonts w:ascii="Courier New" w:hAnsi="Courier New" w:cs="Courier New"/>
                <w:color w:val="0000FF"/>
              </w:rPr>
            </w:pPr>
            <w:r>
              <w:rPr>
                <w:rFonts w:ascii="Courier New" w:hAnsi="Courier New" w:cs="Courier New"/>
                <w:color w:val="0000FF"/>
              </w:rPr>
              <w:t>Carlos Perez, Poornima Govindrao</w:t>
            </w:r>
          </w:p>
        </w:tc>
      </w:tr>
      <w:tr w:rsidR="00DD62AB">
        <w:tc>
          <w:tcPr>
            <w:tcW w:w="3720" w:type="dxa"/>
          </w:tcPr>
          <w:p w:rsidR="00DD62AB" w:rsidRDefault="00DD62AB">
            <w:pPr>
              <w:snapToGrid w:val="0"/>
              <w:rPr>
                <w:rFonts w:ascii="Verdana" w:hAnsi="Verdana" w:cs="Verdana"/>
                <w:b/>
                <w:bCs/>
                <w:color w:val="000000"/>
                <w:sz w:val="20"/>
                <w:szCs w:val="20"/>
                <w:u w:val="single"/>
              </w:rPr>
            </w:pPr>
            <w:r>
              <w:rPr>
                <w:rFonts w:ascii="Verdana" w:hAnsi="Verdana" w:cs="Verdana"/>
                <w:b/>
                <w:bCs/>
                <w:color w:val="000000"/>
                <w:sz w:val="20"/>
                <w:szCs w:val="20"/>
                <w:u w:val="single"/>
              </w:rPr>
              <w:t>Editor</w:t>
            </w:r>
          </w:p>
        </w:tc>
        <w:tc>
          <w:tcPr>
            <w:tcW w:w="5160" w:type="dxa"/>
          </w:tcPr>
          <w:p w:rsidR="00DD62AB" w:rsidRPr="00B826AD" w:rsidRDefault="00DD62AB" w:rsidP="0070588D">
            <w:pPr>
              <w:rPr>
                <w:rFonts w:ascii="Courier New" w:hAnsi="Courier New" w:cs="Courier New"/>
                <w:color w:val="0000FF"/>
              </w:rPr>
            </w:pPr>
            <w:r>
              <w:rPr>
                <w:rFonts w:ascii="Courier New" w:hAnsi="Courier New" w:cs="Courier New"/>
                <w:color w:val="0000FF"/>
              </w:rPr>
              <w:t>caTissue Team</w:t>
            </w:r>
          </w:p>
        </w:tc>
      </w:tr>
      <w:tr w:rsidR="00DD62AB">
        <w:tc>
          <w:tcPr>
            <w:tcW w:w="3720" w:type="dxa"/>
          </w:tcPr>
          <w:p w:rsidR="00DD62AB" w:rsidRDefault="00DD62AB">
            <w:pPr>
              <w:snapToGrid w:val="0"/>
              <w:rPr>
                <w:rFonts w:ascii="Verdana" w:hAnsi="Verdana" w:cs="Verdana"/>
                <w:b/>
                <w:bCs/>
                <w:color w:val="000000"/>
                <w:sz w:val="20"/>
                <w:szCs w:val="20"/>
                <w:u w:val="single"/>
              </w:rPr>
            </w:pPr>
            <w:r>
              <w:rPr>
                <w:rFonts w:ascii="Verdana" w:hAnsi="Verdana" w:cs="Verdana"/>
                <w:b/>
                <w:bCs/>
                <w:color w:val="000000"/>
                <w:sz w:val="20"/>
                <w:szCs w:val="20"/>
                <w:u w:val="single"/>
              </w:rPr>
              <w:t>Authors</w:t>
            </w:r>
          </w:p>
        </w:tc>
        <w:tc>
          <w:tcPr>
            <w:tcW w:w="5160" w:type="dxa"/>
          </w:tcPr>
          <w:p w:rsidR="00DD62AB" w:rsidRPr="00B826AD" w:rsidRDefault="00DD62AB" w:rsidP="0070588D">
            <w:pPr>
              <w:rPr>
                <w:rFonts w:ascii="Courier New" w:hAnsi="Courier New" w:cs="Courier New"/>
                <w:color w:val="0000FF"/>
              </w:rPr>
            </w:pPr>
            <w:r>
              <w:rPr>
                <w:rFonts w:ascii="Courier New" w:hAnsi="Courier New" w:cs="Courier New"/>
                <w:color w:val="0000FF"/>
              </w:rPr>
              <w:t>caTissue Team</w:t>
            </w:r>
          </w:p>
        </w:tc>
      </w:tr>
    </w:tbl>
    <w:p w:rsidR="00DD62AB" w:rsidRDefault="00DD62AB"/>
    <w:p w:rsidR="00DD62AB" w:rsidRDefault="00DD62AB">
      <w:r>
        <w:br w:type="page"/>
      </w:r>
    </w:p>
    <w:tbl>
      <w:tblPr>
        <w:tblW w:w="8873" w:type="dxa"/>
        <w:tblInd w:w="-106" w:type="dxa"/>
        <w:tblLayout w:type="fixed"/>
        <w:tblLook w:val="0000"/>
      </w:tblPr>
      <w:tblGrid>
        <w:gridCol w:w="1313"/>
        <w:gridCol w:w="1920"/>
        <w:gridCol w:w="2520"/>
        <w:gridCol w:w="3120"/>
      </w:tblGrid>
      <w:tr w:rsidR="00DD62AB" w:rsidRPr="00C41805">
        <w:tc>
          <w:tcPr>
            <w:tcW w:w="1313" w:type="dxa"/>
            <w:tcBorders>
              <w:top w:val="single" w:sz="4" w:space="0" w:color="000000"/>
              <w:left w:val="single" w:sz="4" w:space="0" w:color="000000"/>
              <w:bottom w:val="single" w:sz="4" w:space="0" w:color="000000"/>
            </w:tcBorders>
            <w:shd w:val="clear" w:color="auto" w:fill="C0C0C0"/>
          </w:tcPr>
          <w:p w:rsidR="00DD62AB" w:rsidRPr="00C41805" w:rsidRDefault="00DD62AB" w:rsidP="0070588D">
            <w:pPr>
              <w:rPr>
                <w:b/>
                <w:bCs/>
              </w:rPr>
            </w:pPr>
            <w:r w:rsidRPr="00C41805">
              <w:rPr>
                <w:b/>
                <w:bCs/>
              </w:rPr>
              <w:br w:type="page"/>
              <w:t>Document Version</w:t>
            </w:r>
          </w:p>
        </w:tc>
        <w:tc>
          <w:tcPr>
            <w:tcW w:w="1920" w:type="dxa"/>
            <w:tcBorders>
              <w:top w:val="single" w:sz="4" w:space="0" w:color="000000"/>
              <w:left w:val="single" w:sz="4" w:space="0" w:color="000000"/>
              <w:bottom w:val="single" w:sz="4" w:space="0" w:color="000000"/>
              <w:right w:val="single" w:sz="4" w:space="0" w:color="000000"/>
            </w:tcBorders>
            <w:shd w:val="clear" w:color="auto" w:fill="C0C0C0"/>
          </w:tcPr>
          <w:p w:rsidR="00DD62AB" w:rsidRPr="00C41805" w:rsidRDefault="00DD62AB" w:rsidP="0070588D">
            <w:pPr>
              <w:rPr>
                <w:b/>
                <w:bCs/>
              </w:rPr>
            </w:pPr>
            <w:r>
              <w:rPr>
                <w:b/>
                <w:bCs/>
              </w:rPr>
              <w:t>Date</w:t>
            </w:r>
          </w:p>
        </w:tc>
        <w:tc>
          <w:tcPr>
            <w:tcW w:w="2520" w:type="dxa"/>
            <w:tcBorders>
              <w:top w:val="single" w:sz="4" w:space="0" w:color="000000"/>
              <w:left w:val="single" w:sz="4" w:space="0" w:color="000000"/>
              <w:bottom w:val="single" w:sz="4" w:space="0" w:color="000000"/>
            </w:tcBorders>
            <w:shd w:val="clear" w:color="auto" w:fill="C0C0C0"/>
          </w:tcPr>
          <w:p w:rsidR="00DD62AB" w:rsidRPr="00C41805" w:rsidRDefault="00DD62AB" w:rsidP="0070588D">
            <w:pPr>
              <w:rPr>
                <w:b/>
                <w:bCs/>
              </w:rPr>
            </w:pPr>
            <w:r w:rsidRPr="00C41805">
              <w:rPr>
                <w:b/>
                <w:bCs/>
              </w:rPr>
              <w:t>Author</w:t>
            </w:r>
          </w:p>
        </w:tc>
        <w:tc>
          <w:tcPr>
            <w:tcW w:w="3120" w:type="dxa"/>
            <w:tcBorders>
              <w:top w:val="single" w:sz="4" w:space="0" w:color="000000"/>
              <w:left w:val="single" w:sz="4" w:space="0" w:color="000000"/>
              <w:bottom w:val="single" w:sz="4" w:space="0" w:color="000000"/>
              <w:right w:val="single" w:sz="4" w:space="0" w:color="000000"/>
            </w:tcBorders>
            <w:shd w:val="clear" w:color="auto" w:fill="C0C0C0"/>
          </w:tcPr>
          <w:p w:rsidR="00DD62AB" w:rsidRPr="00C41805" w:rsidRDefault="00DD62AB" w:rsidP="0070588D">
            <w:pPr>
              <w:rPr>
                <w:b/>
                <w:bCs/>
              </w:rPr>
            </w:pPr>
            <w:r w:rsidRPr="00C41805">
              <w:rPr>
                <w:b/>
                <w:bCs/>
              </w:rPr>
              <w:t>Changes</w:t>
            </w:r>
          </w:p>
        </w:tc>
      </w:tr>
      <w:tr w:rsidR="00DD62AB" w:rsidRPr="00C41805">
        <w:tc>
          <w:tcPr>
            <w:tcW w:w="1313" w:type="dxa"/>
            <w:tcBorders>
              <w:top w:val="single" w:sz="4" w:space="0" w:color="000000"/>
              <w:left w:val="single" w:sz="4" w:space="0" w:color="000000"/>
              <w:bottom w:val="single" w:sz="4" w:space="0" w:color="000000"/>
            </w:tcBorders>
          </w:tcPr>
          <w:p w:rsidR="00DD62AB" w:rsidRPr="00C41805" w:rsidRDefault="00DD62AB" w:rsidP="0070588D">
            <w:pPr>
              <w:rPr>
                <w:b/>
                <w:bCs/>
              </w:rPr>
            </w:pPr>
            <w:r>
              <w:rPr>
                <w:b/>
                <w:bCs/>
              </w:rPr>
              <w:t>0.0.1</w:t>
            </w:r>
          </w:p>
        </w:tc>
        <w:tc>
          <w:tcPr>
            <w:tcW w:w="1920" w:type="dxa"/>
            <w:tcBorders>
              <w:top w:val="single" w:sz="4" w:space="0" w:color="000000"/>
              <w:left w:val="single" w:sz="4" w:space="0" w:color="000000"/>
              <w:bottom w:val="single" w:sz="4" w:space="0" w:color="000000"/>
              <w:right w:val="single" w:sz="4" w:space="0" w:color="000000"/>
            </w:tcBorders>
          </w:tcPr>
          <w:p w:rsidR="00DD62AB" w:rsidRPr="00C41805" w:rsidRDefault="00DD62AB" w:rsidP="0070588D">
            <w:pPr>
              <w:rPr>
                <w:b/>
                <w:bCs/>
              </w:rPr>
            </w:pPr>
            <w:r>
              <w:rPr>
                <w:b/>
                <w:bCs/>
              </w:rPr>
              <w:t>8/31/2010</w:t>
            </w:r>
          </w:p>
        </w:tc>
        <w:tc>
          <w:tcPr>
            <w:tcW w:w="2520" w:type="dxa"/>
            <w:tcBorders>
              <w:top w:val="single" w:sz="4" w:space="0" w:color="000000"/>
              <w:left w:val="single" w:sz="4" w:space="0" w:color="000000"/>
              <w:bottom w:val="single" w:sz="4" w:space="0" w:color="000000"/>
            </w:tcBorders>
          </w:tcPr>
          <w:p w:rsidR="00DD62AB" w:rsidRPr="00C41805" w:rsidRDefault="00DD62AB" w:rsidP="0070588D">
            <w:pPr>
              <w:rPr>
                <w:b/>
                <w:bCs/>
              </w:rPr>
            </w:pPr>
            <w:r>
              <w:rPr>
                <w:b/>
                <w:bCs/>
              </w:rPr>
              <w:t>Poornima Govindrao</w:t>
            </w:r>
          </w:p>
        </w:tc>
        <w:tc>
          <w:tcPr>
            <w:tcW w:w="3120" w:type="dxa"/>
            <w:tcBorders>
              <w:top w:val="single" w:sz="4" w:space="0" w:color="000000"/>
              <w:left w:val="single" w:sz="4" w:space="0" w:color="000000"/>
              <w:bottom w:val="single" w:sz="4" w:space="0" w:color="000000"/>
              <w:right w:val="single" w:sz="4" w:space="0" w:color="000000"/>
            </w:tcBorders>
          </w:tcPr>
          <w:p w:rsidR="00DD62AB" w:rsidRPr="00C41805" w:rsidRDefault="00DD62AB" w:rsidP="0070588D">
            <w:pPr>
              <w:rPr>
                <w:b/>
                <w:bCs/>
              </w:rPr>
            </w:pPr>
            <w:r>
              <w:rPr>
                <w:b/>
                <w:bCs/>
              </w:rPr>
              <w:t>Initial Document</w:t>
            </w:r>
          </w:p>
        </w:tc>
      </w:tr>
      <w:tr w:rsidR="00DD62AB" w:rsidRPr="00C41805">
        <w:tc>
          <w:tcPr>
            <w:tcW w:w="1313" w:type="dxa"/>
            <w:tcBorders>
              <w:top w:val="single" w:sz="4" w:space="0" w:color="000000"/>
              <w:left w:val="single" w:sz="4" w:space="0" w:color="000000"/>
              <w:bottom w:val="single" w:sz="4" w:space="0" w:color="000000"/>
            </w:tcBorders>
          </w:tcPr>
          <w:p w:rsidR="00DD62AB" w:rsidRPr="00C41805" w:rsidRDefault="00DD62AB" w:rsidP="0070588D">
            <w:pPr>
              <w:rPr>
                <w:b/>
                <w:bCs/>
              </w:rPr>
            </w:pPr>
            <w:r>
              <w:rPr>
                <w:b/>
                <w:bCs/>
              </w:rPr>
              <w:t>0.0.2</w:t>
            </w:r>
          </w:p>
        </w:tc>
        <w:tc>
          <w:tcPr>
            <w:tcW w:w="1920" w:type="dxa"/>
            <w:tcBorders>
              <w:top w:val="single" w:sz="4" w:space="0" w:color="000000"/>
              <w:left w:val="single" w:sz="4" w:space="0" w:color="000000"/>
              <w:bottom w:val="single" w:sz="4" w:space="0" w:color="000000"/>
              <w:right w:val="single" w:sz="4" w:space="0" w:color="000000"/>
            </w:tcBorders>
          </w:tcPr>
          <w:p w:rsidR="00DD62AB" w:rsidRPr="00C41805" w:rsidRDefault="00DD62AB" w:rsidP="0070588D">
            <w:pPr>
              <w:rPr>
                <w:b/>
                <w:bCs/>
              </w:rPr>
            </w:pPr>
            <w:r>
              <w:rPr>
                <w:b/>
                <w:bCs/>
              </w:rPr>
              <w:t>9/1/2010</w:t>
            </w:r>
          </w:p>
        </w:tc>
        <w:tc>
          <w:tcPr>
            <w:tcW w:w="2520" w:type="dxa"/>
            <w:tcBorders>
              <w:top w:val="single" w:sz="4" w:space="0" w:color="000000"/>
              <w:left w:val="single" w:sz="4" w:space="0" w:color="000000"/>
              <w:bottom w:val="single" w:sz="4" w:space="0" w:color="000000"/>
            </w:tcBorders>
          </w:tcPr>
          <w:p w:rsidR="00DD62AB" w:rsidRPr="00C41805" w:rsidRDefault="00DD62AB" w:rsidP="0070588D">
            <w:pPr>
              <w:rPr>
                <w:b/>
                <w:bCs/>
              </w:rPr>
            </w:pPr>
            <w:r>
              <w:rPr>
                <w:b/>
                <w:bCs/>
              </w:rPr>
              <w:t>Carlos Perez</w:t>
            </w:r>
          </w:p>
        </w:tc>
        <w:tc>
          <w:tcPr>
            <w:tcW w:w="3120" w:type="dxa"/>
            <w:tcBorders>
              <w:top w:val="single" w:sz="4" w:space="0" w:color="000000"/>
              <w:left w:val="single" w:sz="4" w:space="0" w:color="000000"/>
              <w:bottom w:val="single" w:sz="4" w:space="0" w:color="000000"/>
              <w:right w:val="single" w:sz="4" w:space="0" w:color="000000"/>
            </w:tcBorders>
          </w:tcPr>
          <w:p w:rsidR="00DD62AB" w:rsidRPr="00C41805" w:rsidRDefault="00DD62AB" w:rsidP="0070588D">
            <w:pPr>
              <w:rPr>
                <w:b/>
                <w:bCs/>
              </w:rPr>
            </w:pPr>
            <w:r>
              <w:rPr>
                <w:b/>
                <w:bCs/>
              </w:rPr>
              <w:t>Updates</w:t>
            </w:r>
          </w:p>
        </w:tc>
      </w:tr>
      <w:tr w:rsidR="00DD62AB" w:rsidRPr="00C41805">
        <w:tc>
          <w:tcPr>
            <w:tcW w:w="1313" w:type="dxa"/>
            <w:tcBorders>
              <w:top w:val="single" w:sz="4" w:space="0" w:color="000000"/>
              <w:left w:val="single" w:sz="4" w:space="0" w:color="000000"/>
              <w:bottom w:val="single" w:sz="4" w:space="0" w:color="000000"/>
            </w:tcBorders>
          </w:tcPr>
          <w:p w:rsidR="00DD62AB" w:rsidRDefault="00DD62AB" w:rsidP="0070588D">
            <w:pPr>
              <w:rPr>
                <w:b/>
                <w:bCs/>
              </w:rPr>
            </w:pPr>
            <w:r>
              <w:rPr>
                <w:b/>
                <w:bCs/>
              </w:rPr>
              <w:t>0.0.3</w:t>
            </w:r>
          </w:p>
        </w:tc>
        <w:tc>
          <w:tcPr>
            <w:tcW w:w="1920" w:type="dxa"/>
            <w:tcBorders>
              <w:top w:val="single" w:sz="4" w:space="0" w:color="000000"/>
              <w:left w:val="single" w:sz="4" w:space="0" w:color="000000"/>
              <w:bottom w:val="single" w:sz="4" w:space="0" w:color="000000"/>
              <w:right w:val="single" w:sz="4" w:space="0" w:color="000000"/>
            </w:tcBorders>
          </w:tcPr>
          <w:p w:rsidR="00DD62AB" w:rsidRDefault="00DD62AB" w:rsidP="0070588D">
            <w:pPr>
              <w:rPr>
                <w:b/>
                <w:bCs/>
              </w:rPr>
            </w:pPr>
            <w:r>
              <w:rPr>
                <w:b/>
                <w:bCs/>
              </w:rPr>
              <w:t>9/2/2010</w:t>
            </w:r>
          </w:p>
        </w:tc>
        <w:tc>
          <w:tcPr>
            <w:tcW w:w="2520" w:type="dxa"/>
            <w:tcBorders>
              <w:top w:val="single" w:sz="4" w:space="0" w:color="000000"/>
              <w:left w:val="single" w:sz="4" w:space="0" w:color="000000"/>
              <w:bottom w:val="single" w:sz="4" w:space="0" w:color="000000"/>
            </w:tcBorders>
          </w:tcPr>
          <w:p w:rsidR="00DD62AB" w:rsidRDefault="00DD62AB" w:rsidP="0070588D">
            <w:pPr>
              <w:rPr>
                <w:b/>
                <w:bCs/>
              </w:rPr>
            </w:pPr>
            <w:r>
              <w:rPr>
                <w:b/>
                <w:bCs/>
              </w:rPr>
              <w:t>Carlos Perez</w:t>
            </w:r>
          </w:p>
        </w:tc>
        <w:tc>
          <w:tcPr>
            <w:tcW w:w="3120" w:type="dxa"/>
            <w:tcBorders>
              <w:top w:val="single" w:sz="4" w:space="0" w:color="000000"/>
              <w:left w:val="single" w:sz="4" w:space="0" w:color="000000"/>
              <w:bottom w:val="single" w:sz="4" w:space="0" w:color="000000"/>
              <w:right w:val="single" w:sz="4" w:space="0" w:color="000000"/>
            </w:tcBorders>
          </w:tcPr>
          <w:p w:rsidR="00DD62AB" w:rsidRDefault="00DD62AB" w:rsidP="0070588D">
            <w:pPr>
              <w:rPr>
                <w:b/>
                <w:bCs/>
              </w:rPr>
            </w:pPr>
            <w:r>
              <w:rPr>
                <w:b/>
                <w:bCs/>
              </w:rPr>
              <w:t>Updated to Align with NES Global Unique Identifier service (IS03).</w:t>
            </w:r>
          </w:p>
        </w:tc>
      </w:tr>
      <w:tr w:rsidR="00DD62AB" w:rsidRPr="00C41805">
        <w:tc>
          <w:tcPr>
            <w:tcW w:w="1313" w:type="dxa"/>
            <w:tcBorders>
              <w:top w:val="single" w:sz="4" w:space="0" w:color="000000"/>
              <w:left w:val="single" w:sz="4" w:space="0" w:color="000000"/>
              <w:bottom w:val="single" w:sz="4" w:space="0" w:color="000000"/>
            </w:tcBorders>
          </w:tcPr>
          <w:p w:rsidR="00DD62AB" w:rsidRDefault="00DD62AB" w:rsidP="0070588D">
            <w:pPr>
              <w:rPr>
                <w:b/>
                <w:bCs/>
              </w:rPr>
            </w:pPr>
            <w:r>
              <w:rPr>
                <w:b/>
                <w:bCs/>
              </w:rPr>
              <w:t>0.0.4</w:t>
            </w:r>
          </w:p>
        </w:tc>
        <w:tc>
          <w:tcPr>
            <w:tcW w:w="1920" w:type="dxa"/>
            <w:tcBorders>
              <w:top w:val="single" w:sz="4" w:space="0" w:color="000000"/>
              <w:left w:val="single" w:sz="4" w:space="0" w:color="000000"/>
              <w:bottom w:val="single" w:sz="4" w:space="0" w:color="000000"/>
              <w:right w:val="single" w:sz="4" w:space="0" w:color="000000"/>
            </w:tcBorders>
          </w:tcPr>
          <w:p w:rsidR="00DD62AB" w:rsidRDefault="00DD62AB" w:rsidP="0070588D">
            <w:pPr>
              <w:rPr>
                <w:b/>
                <w:bCs/>
              </w:rPr>
            </w:pPr>
            <w:r>
              <w:rPr>
                <w:b/>
                <w:bCs/>
              </w:rPr>
              <w:t>9/3/2010</w:t>
            </w:r>
          </w:p>
        </w:tc>
        <w:tc>
          <w:tcPr>
            <w:tcW w:w="2520" w:type="dxa"/>
            <w:tcBorders>
              <w:top w:val="single" w:sz="4" w:space="0" w:color="000000"/>
              <w:left w:val="single" w:sz="4" w:space="0" w:color="000000"/>
              <w:bottom w:val="single" w:sz="4" w:space="0" w:color="000000"/>
            </w:tcBorders>
          </w:tcPr>
          <w:p w:rsidR="00DD62AB" w:rsidRDefault="00DD62AB" w:rsidP="0070588D">
            <w:pPr>
              <w:rPr>
                <w:b/>
                <w:bCs/>
              </w:rPr>
            </w:pPr>
            <w:r>
              <w:rPr>
                <w:b/>
                <w:bCs/>
              </w:rPr>
              <w:t>Carlos Perez</w:t>
            </w:r>
          </w:p>
        </w:tc>
        <w:tc>
          <w:tcPr>
            <w:tcW w:w="3120" w:type="dxa"/>
            <w:tcBorders>
              <w:top w:val="single" w:sz="4" w:space="0" w:color="000000"/>
              <w:left w:val="single" w:sz="4" w:space="0" w:color="000000"/>
              <w:bottom w:val="single" w:sz="4" w:space="0" w:color="000000"/>
              <w:right w:val="single" w:sz="4" w:space="0" w:color="000000"/>
            </w:tcBorders>
          </w:tcPr>
          <w:p w:rsidR="00DD62AB" w:rsidRDefault="00DD62AB" w:rsidP="0070588D">
            <w:pPr>
              <w:rPr>
                <w:b/>
                <w:bCs/>
              </w:rPr>
            </w:pPr>
            <w:r>
              <w:rPr>
                <w:b/>
                <w:bCs/>
              </w:rPr>
              <w:t xml:space="preserve">GUID Service in Story Board.  </w:t>
            </w:r>
          </w:p>
        </w:tc>
      </w:tr>
      <w:tr w:rsidR="00DD62AB" w:rsidRPr="00C41805">
        <w:tc>
          <w:tcPr>
            <w:tcW w:w="1313" w:type="dxa"/>
            <w:tcBorders>
              <w:top w:val="single" w:sz="4" w:space="0" w:color="000000"/>
              <w:left w:val="single" w:sz="4" w:space="0" w:color="000000"/>
              <w:bottom w:val="single" w:sz="4" w:space="0" w:color="000000"/>
            </w:tcBorders>
          </w:tcPr>
          <w:p w:rsidR="00DD62AB" w:rsidRDefault="00DD62AB" w:rsidP="0070588D">
            <w:pPr>
              <w:rPr>
                <w:b/>
                <w:bCs/>
              </w:rPr>
            </w:pPr>
            <w:r>
              <w:rPr>
                <w:b/>
                <w:bCs/>
              </w:rPr>
              <w:t>0.0.5</w:t>
            </w:r>
          </w:p>
        </w:tc>
        <w:tc>
          <w:tcPr>
            <w:tcW w:w="1920" w:type="dxa"/>
            <w:tcBorders>
              <w:top w:val="single" w:sz="4" w:space="0" w:color="000000"/>
              <w:left w:val="single" w:sz="4" w:space="0" w:color="000000"/>
              <w:bottom w:val="single" w:sz="4" w:space="0" w:color="000000"/>
              <w:right w:val="single" w:sz="4" w:space="0" w:color="000000"/>
            </w:tcBorders>
          </w:tcPr>
          <w:p w:rsidR="00DD62AB" w:rsidRDefault="00DD62AB" w:rsidP="0070588D">
            <w:pPr>
              <w:rPr>
                <w:b/>
                <w:bCs/>
              </w:rPr>
            </w:pPr>
            <w:r>
              <w:rPr>
                <w:b/>
                <w:bCs/>
              </w:rPr>
              <w:t>9/6/2010</w:t>
            </w:r>
          </w:p>
        </w:tc>
        <w:tc>
          <w:tcPr>
            <w:tcW w:w="2520" w:type="dxa"/>
            <w:tcBorders>
              <w:top w:val="single" w:sz="4" w:space="0" w:color="000000"/>
              <w:left w:val="single" w:sz="4" w:space="0" w:color="000000"/>
              <w:bottom w:val="single" w:sz="4" w:space="0" w:color="000000"/>
            </w:tcBorders>
          </w:tcPr>
          <w:p w:rsidR="00DD62AB" w:rsidRDefault="00DD62AB" w:rsidP="0070588D">
            <w:pPr>
              <w:rPr>
                <w:b/>
                <w:bCs/>
              </w:rPr>
            </w:pPr>
            <w:r>
              <w:rPr>
                <w:b/>
                <w:bCs/>
              </w:rPr>
              <w:t>Carlos Perez</w:t>
            </w:r>
          </w:p>
        </w:tc>
        <w:tc>
          <w:tcPr>
            <w:tcW w:w="3120" w:type="dxa"/>
            <w:tcBorders>
              <w:top w:val="single" w:sz="4" w:space="0" w:color="000000"/>
              <w:left w:val="single" w:sz="4" w:space="0" w:color="000000"/>
              <w:bottom w:val="single" w:sz="4" w:space="0" w:color="000000"/>
              <w:right w:val="single" w:sz="4" w:space="0" w:color="000000"/>
            </w:tcBorders>
          </w:tcPr>
          <w:p w:rsidR="00DD62AB" w:rsidRDefault="00DD62AB" w:rsidP="0070588D">
            <w:pPr>
              <w:rPr>
                <w:b/>
                <w:bCs/>
              </w:rPr>
            </w:pPr>
            <w:r>
              <w:rPr>
                <w:b/>
                <w:bCs/>
              </w:rPr>
              <w:t>Updated based on review on 9/3.</w:t>
            </w:r>
          </w:p>
        </w:tc>
      </w:tr>
      <w:tr w:rsidR="00DD62AB" w:rsidRPr="00C41805">
        <w:tc>
          <w:tcPr>
            <w:tcW w:w="1313" w:type="dxa"/>
            <w:tcBorders>
              <w:top w:val="single" w:sz="4" w:space="0" w:color="000000"/>
              <w:left w:val="single" w:sz="4" w:space="0" w:color="000000"/>
              <w:bottom w:val="single" w:sz="4" w:space="0" w:color="000000"/>
            </w:tcBorders>
          </w:tcPr>
          <w:p w:rsidR="00DD62AB" w:rsidRDefault="00DD62AB" w:rsidP="0070588D">
            <w:pPr>
              <w:rPr>
                <w:b/>
                <w:bCs/>
              </w:rPr>
            </w:pPr>
            <w:r>
              <w:rPr>
                <w:b/>
                <w:bCs/>
              </w:rPr>
              <w:t>0.0.6</w:t>
            </w:r>
          </w:p>
        </w:tc>
        <w:tc>
          <w:tcPr>
            <w:tcW w:w="1920" w:type="dxa"/>
            <w:tcBorders>
              <w:top w:val="single" w:sz="4" w:space="0" w:color="000000"/>
              <w:left w:val="single" w:sz="4" w:space="0" w:color="000000"/>
              <w:bottom w:val="single" w:sz="4" w:space="0" w:color="000000"/>
              <w:right w:val="single" w:sz="4" w:space="0" w:color="000000"/>
            </w:tcBorders>
          </w:tcPr>
          <w:p w:rsidR="00DD62AB" w:rsidRDefault="00DD62AB" w:rsidP="0070588D">
            <w:pPr>
              <w:rPr>
                <w:b/>
                <w:bCs/>
              </w:rPr>
            </w:pPr>
            <w:r>
              <w:rPr>
                <w:b/>
                <w:bCs/>
              </w:rPr>
              <w:t>9/9/2010</w:t>
            </w:r>
          </w:p>
        </w:tc>
        <w:tc>
          <w:tcPr>
            <w:tcW w:w="2520" w:type="dxa"/>
            <w:tcBorders>
              <w:top w:val="single" w:sz="4" w:space="0" w:color="000000"/>
              <w:left w:val="single" w:sz="4" w:space="0" w:color="000000"/>
              <w:bottom w:val="single" w:sz="4" w:space="0" w:color="000000"/>
            </w:tcBorders>
          </w:tcPr>
          <w:p w:rsidR="00DD62AB" w:rsidRDefault="00DD62AB" w:rsidP="0070588D">
            <w:pPr>
              <w:rPr>
                <w:b/>
                <w:bCs/>
              </w:rPr>
            </w:pPr>
            <w:r>
              <w:rPr>
                <w:b/>
                <w:bCs/>
              </w:rPr>
              <w:t>Carlos Perez</w:t>
            </w:r>
          </w:p>
        </w:tc>
        <w:tc>
          <w:tcPr>
            <w:tcW w:w="3120" w:type="dxa"/>
            <w:tcBorders>
              <w:top w:val="single" w:sz="4" w:space="0" w:color="000000"/>
              <w:left w:val="single" w:sz="4" w:space="0" w:color="000000"/>
              <w:bottom w:val="single" w:sz="4" w:space="0" w:color="000000"/>
              <w:right w:val="single" w:sz="4" w:space="0" w:color="000000"/>
            </w:tcBorders>
          </w:tcPr>
          <w:p w:rsidR="00DD62AB" w:rsidRDefault="00DD62AB" w:rsidP="0070588D">
            <w:pPr>
              <w:rPr>
                <w:b/>
                <w:bCs/>
              </w:rPr>
            </w:pPr>
            <w:r>
              <w:rPr>
                <w:b/>
                <w:bCs/>
              </w:rPr>
              <w:t>Update to include resolved issues.</w:t>
            </w:r>
          </w:p>
        </w:tc>
      </w:tr>
      <w:tr w:rsidR="00DD62AB" w:rsidRPr="00C41805">
        <w:tc>
          <w:tcPr>
            <w:tcW w:w="1313" w:type="dxa"/>
            <w:tcBorders>
              <w:top w:val="single" w:sz="4" w:space="0" w:color="000000"/>
              <w:left w:val="single" w:sz="4" w:space="0" w:color="000000"/>
              <w:bottom w:val="single" w:sz="4" w:space="0" w:color="000000"/>
            </w:tcBorders>
          </w:tcPr>
          <w:p w:rsidR="00DD62AB" w:rsidRDefault="00DD62AB" w:rsidP="0070588D">
            <w:pPr>
              <w:rPr>
                <w:b/>
                <w:bCs/>
              </w:rPr>
            </w:pPr>
            <w:r>
              <w:rPr>
                <w:b/>
                <w:bCs/>
              </w:rPr>
              <w:t>0.0.7</w:t>
            </w:r>
          </w:p>
        </w:tc>
        <w:tc>
          <w:tcPr>
            <w:tcW w:w="1920" w:type="dxa"/>
            <w:tcBorders>
              <w:top w:val="single" w:sz="4" w:space="0" w:color="000000"/>
              <w:left w:val="single" w:sz="4" w:space="0" w:color="000000"/>
              <w:bottom w:val="single" w:sz="4" w:space="0" w:color="000000"/>
              <w:right w:val="single" w:sz="4" w:space="0" w:color="000000"/>
            </w:tcBorders>
          </w:tcPr>
          <w:p w:rsidR="00DD62AB" w:rsidRDefault="00DD62AB" w:rsidP="0070588D">
            <w:pPr>
              <w:rPr>
                <w:b/>
                <w:bCs/>
              </w:rPr>
            </w:pPr>
            <w:r>
              <w:rPr>
                <w:b/>
                <w:bCs/>
              </w:rPr>
              <w:t>9/17/2010</w:t>
            </w:r>
          </w:p>
        </w:tc>
        <w:tc>
          <w:tcPr>
            <w:tcW w:w="2520" w:type="dxa"/>
            <w:tcBorders>
              <w:top w:val="single" w:sz="4" w:space="0" w:color="000000"/>
              <w:left w:val="single" w:sz="4" w:space="0" w:color="000000"/>
              <w:bottom w:val="single" w:sz="4" w:space="0" w:color="000000"/>
            </w:tcBorders>
          </w:tcPr>
          <w:p w:rsidR="00DD62AB" w:rsidRDefault="00DD62AB" w:rsidP="0070588D">
            <w:pPr>
              <w:rPr>
                <w:b/>
                <w:bCs/>
              </w:rPr>
            </w:pPr>
            <w:r>
              <w:rPr>
                <w:b/>
                <w:bCs/>
              </w:rPr>
              <w:t>Carlos Perez</w:t>
            </w:r>
          </w:p>
        </w:tc>
        <w:tc>
          <w:tcPr>
            <w:tcW w:w="3120" w:type="dxa"/>
            <w:tcBorders>
              <w:top w:val="single" w:sz="4" w:space="0" w:color="000000"/>
              <w:left w:val="single" w:sz="4" w:space="0" w:color="000000"/>
              <w:bottom w:val="single" w:sz="4" w:space="0" w:color="000000"/>
              <w:right w:val="single" w:sz="4" w:space="0" w:color="000000"/>
            </w:tcBorders>
          </w:tcPr>
          <w:p w:rsidR="00DD62AB" w:rsidRDefault="00DD62AB" w:rsidP="0070588D">
            <w:pPr>
              <w:rPr>
                <w:b/>
                <w:bCs/>
              </w:rPr>
            </w:pPr>
            <w:r>
              <w:rPr>
                <w:b/>
                <w:bCs/>
              </w:rPr>
              <w:t>caBIG User Conference updates.</w:t>
            </w:r>
          </w:p>
        </w:tc>
      </w:tr>
      <w:tr w:rsidR="00DD62AB" w:rsidRPr="00C41805">
        <w:tc>
          <w:tcPr>
            <w:tcW w:w="1313" w:type="dxa"/>
            <w:tcBorders>
              <w:top w:val="single" w:sz="4" w:space="0" w:color="000000"/>
              <w:left w:val="single" w:sz="4" w:space="0" w:color="000000"/>
              <w:bottom w:val="single" w:sz="4" w:space="0" w:color="000000"/>
            </w:tcBorders>
          </w:tcPr>
          <w:p w:rsidR="00DD62AB" w:rsidRDefault="00DD62AB" w:rsidP="0070588D">
            <w:pPr>
              <w:rPr>
                <w:b/>
                <w:bCs/>
              </w:rPr>
            </w:pPr>
            <w:r>
              <w:rPr>
                <w:b/>
                <w:bCs/>
              </w:rPr>
              <w:t>0.0.8</w:t>
            </w:r>
          </w:p>
        </w:tc>
        <w:tc>
          <w:tcPr>
            <w:tcW w:w="1920" w:type="dxa"/>
            <w:tcBorders>
              <w:top w:val="single" w:sz="4" w:space="0" w:color="000000"/>
              <w:left w:val="single" w:sz="4" w:space="0" w:color="000000"/>
              <w:bottom w:val="single" w:sz="4" w:space="0" w:color="000000"/>
              <w:right w:val="single" w:sz="4" w:space="0" w:color="000000"/>
            </w:tcBorders>
          </w:tcPr>
          <w:p w:rsidR="00DD62AB" w:rsidRDefault="00DD62AB" w:rsidP="0070588D">
            <w:pPr>
              <w:rPr>
                <w:b/>
                <w:bCs/>
              </w:rPr>
            </w:pPr>
            <w:r>
              <w:rPr>
                <w:b/>
                <w:bCs/>
              </w:rPr>
              <w:t>9/20/2010</w:t>
            </w:r>
          </w:p>
        </w:tc>
        <w:tc>
          <w:tcPr>
            <w:tcW w:w="2520" w:type="dxa"/>
            <w:tcBorders>
              <w:top w:val="single" w:sz="4" w:space="0" w:color="000000"/>
              <w:left w:val="single" w:sz="4" w:space="0" w:color="000000"/>
              <w:bottom w:val="single" w:sz="4" w:space="0" w:color="000000"/>
            </w:tcBorders>
          </w:tcPr>
          <w:p w:rsidR="00DD62AB" w:rsidRDefault="00DD62AB" w:rsidP="0070588D">
            <w:pPr>
              <w:rPr>
                <w:b/>
                <w:bCs/>
              </w:rPr>
            </w:pPr>
            <w:r>
              <w:rPr>
                <w:b/>
                <w:bCs/>
              </w:rPr>
              <w:t>Carlos Perez</w:t>
            </w:r>
          </w:p>
        </w:tc>
        <w:tc>
          <w:tcPr>
            <w:tcW w:w="3120" w:type="dxa"/>
            <w:tcBorders>
              <w:top w:val="single" w:sz="4" w:space="0" w:color="000000"/>
              <w:left w:val="single" w:sz="4" w:space="0" w:color="000000"/>
              <w:bottom w:val="single" w:sz="4" w:space="0" w:color="000000"/>
              <w:right w:val="single" w:sz="4" w:space="0" w:color="000000"/>
            </w:tcBorders>
          </w:tcPr>
          <w:p w:rsidR="00DD62AB" w:rsidRDefault="00DD62AB" w:rsidP="0070588D">
            <w:pPr>
              <w:rPr>
                <w:b/>
                <w:bCs/>
              </w:rPr>
            </w:pPr>
            <w:r>
              <w:rPr>
                <w:b/>
                <w:bCs/>
              </w:rPr>
              <w:t>Added more details in to the specification like list of metadata, versioning, error management.</w:t>
            </w:r>
          </w:p>
        </w:tc>
      </w:tr>
      <w:tr w:rsidR="00DD62AB" w:rsidRPr="00C41805">
        <w:tc>
          <w:tcPr>
            <w:tcW w:w="1313" w:type="dxa"/>
            <w:tcBorders>
              <w:top w:val="single" w:sz="4" w:space="0" w:color="000000"/>
              <w:left w:val="single" w:sz="4" w:space="0" w:color="000000"/>
              <w:bottom w:val="single" w:sz="4" w:space="0" w:color="000000"/>
            </w:tcBorders>
          </w:tcPr>
          <w:p w:rsidR="00DD62AB" w:rsidRDefault="00DD62AB" w:rsidP="0070588D">
            <w:pPr>
              <w:rPr>
                <w:b/>
                <w:bCs/>
              </w:rPr>
            </w:pPr>
            <w:r>
              <w:rPr>
                <w:b/>
                <w:bCs/>
              </w:rPr>
              <w:t>0.0.9</w:t>
            </w:r>
          </w:p>
        </w:tc>
        <w:tc>
          <w:tcPr>
            <w:tcW w:w="1920" w:type="dxa"/>
            <w:tcBorders>
              <w:top w:val="single" w:sz="4" w:space="0" w:color="000000"/>
              <w:left w:val="single" w:sz="4" w:space="0" w:color="000000"/>
              <w:bottom w:val="single" w:sz="4" w:space="0" w:color="000000"/>
              <w:right w:val="single" w:sz="4" w:space="0" w:color="000000"/>
            </w:tcBorders>
          </w:tcPr>
          <w:p w:rsidR="00DD62AB" w:rsidRDefault="00DD62AB" w:rsidP="0070588D">
            <w:pPr>
              <w:rPr>
                <w:b/>
                <w:bCs/>
              </w:rPr>
            </w:pPr>
            <w:r>
              <w:rPr>
                <w:b/>
                <w:bCs/>
              </w:rPr>
              <w:t>9/22/2010</w:t>
            </w:r>
          </w:p>
        </w:tc>
        <w:tc>
          <w:tcPr>
            <w:tcW w:w="2520" w:type="dxa"/>
            <w:tcBorders>
              <w:top w:val="single" w:sz="4" w:space="0" w:color="000000"/>
              <w:left w:val="single" w:sz="4" w:space="0" w:color="000000"/>
              <w:bottom w:val="single" w:sz="4" w:space="0" w:color="000000"/>
            </w:tcBorders>
          </w:tcPr>
          <w:p w:rsidR="00DD62AB" w:rsidRDefault="00DD62AB" w:rsidP="0070588D">
            <w:pPr>
              <w:rPr>
                <w:b/>
                <w:bCs/>
              </w:rPr>
            </w:pPr>
            <w:r>
              <w:rPr>
                <w:b/>
                <w:bCs/>
              </w:rPr>
              <w:t>Carlos Perez</w:t>
            </w:r>
          </w:p>
        </w:tc>
        <w:tc>
          <w:tcPr>
            <w:tcW w:w="3120" w:type="dxa"/>
            <w:tcBorders>
              <w:top w:val="single" w:sz="4" w:space="0" w:color="000000"/>
              <w:left w:val="single" w:sz="4" w:space="0" w:color="000000"/>
              <w:bottom w:val="single" w:sz="4" w:space="0" w:color="000000"/>
              <w:right w:val="single" w:sz="4" w:space="0" w:color="000000"/>
            </w:tcBorders>
          </w:tcPr>
          <w:p w:rsidR="00DD62AB" w:rsidRDefault="00DD62AB" w:rsidP="0070588D">
            <w:pPr>
              <w:rPr>
                <w:b/>
                <w:bCs/>
              </w:rPr>
            </w:pPr>
            <w:r>
              <w:rPr>
                <w:b/>
                <w:bCs/>
              </w:rPr>
              <w:t>Updated based on Rakesh comments.</w:t>
            </w:r>
          </w:p>
        </w:tc>
      </w:tr>
      <w:tr w:rsidR="00DD62AB" w:rsidRPr="00C41805">
        <w:tc>
          <w:tcPr>
            <w:tcW w:w="1313" w:type="dxa"/>
            <w:tcBorders>
              <w:top w:val="single" w:sz="4" w:space="0" w:color="000000"/>
              <w:left w:val="single" w:sz="4" w:space="0" w:color="000000"/>
              <w:bottom w:val="single" w:sz="4" w:space="0" w:color="000000"/>
            </w:tcBorders>
          </w:tcPr>
          <w:p w:rsidR="00DD62AB" w:rsidRDefault="00DD62AB" w:rsidP="0070588D">
            <w:pPr>
              <w:rPr>
                <w:b/>
                <w:bCs/>
              </w:rPr>
            </w:pPr>
            <w:r>
              <w:rPr>
                <w:b/>
                <w:bCs/>
              </w:rPr>
              <w:t>0.0.10</w:t>
            </w:r>
          </w:p>
        </w:tc>
        <w:tc>
          <w:tcPr>
            <w:tcW w:w="1920" w:type="dxa"/>
            <w:tcBorders>
              <w:top w:val="single" w:sz="4" w:space="0" w:color="000000"/>
              <w:left w:val="single" w:sz="4" w:space="0" w:color="000000"/>
              <w:bottom w:val="single" w:sz="4" w:space="0" w:color="000000"/>
              <w:right w:val="single" w:sz="4" w:space="0" w:color="000000"/>
            </w:tcBorders>
          </w:tcPr>
          <w:p w:rsidR="00DD62AB" w:rsidRDefault="00DD62AB" w:rsidP="0070588D">
            <w:pPr>
              <w:rPr>
                <w:b/>
                <w:bCs/>
              </w:rPr>
            </w:pPr>
            <w:r>
              <w:rPr>
                <w:b/>
                <w:bCs/>
              </w:rPr>
              <w:t>9/22/2010</w:t>
            </w:r>
          </w:p>
        </w:tc>
        <w:tc>
          <w:tcPr>
            <w:tcW w:w="2520" w:type="dxa"/>
            <w:tcBorders>
              <w:top w:val="single" w:sz="4" w:space="0" w:color="000000"/>
              <w:left w:val="single" w:sz="4" w:space="0" w:color="000000"/>
              <w:bottom w:val="single" w:sz="4" w:space="0" w:color="000000"/>
            </w:tcBorders>
          </w:tcPr>
          <w:p w:rsidR="00DD62AB" w:rsidRDefault="00DD62AB" w:rsidP="0070588D">
            <w:pPr>
              <w:rPr>
                <w:b/>
                <w:bCs/>
              </w:rPr>
            </w:pPr>
            <w:r>
              <w:rPr>
                <w:b/>
                <w:bCs/>
              </w:rPr>
              <w:t>Carlos Perez</w:t>
            </w:r>
          </w:p>
        </w:tc>
        <w:tc>
          <w:tcPr>
            <w:tcW w:w="3120" w:type="dxa"/>
            <w:tcBorders>
              <w:top w:val="single" w:sz="4" w:space="0" w:color="000000"/>
              <w:left w:val="single" w:sz="4" w:space="0" w:color="000000"/>
              <w:bottom w:val="single" w:sz="4" w:space="0" w:color="000000"/>
              <w:right w:val="single" w:sz="4" w:space="0" w:color="000000"/>
            </w:tcBorders>
          </w:tcPr>
          <w:p w:rsidR="00DD62AB" w:rsidRDefault="00DD62AB" w:rsidP="0070588D">
            <w:pPr>
              <w:rPr>
                <w:b/>
                <w:bCs/>
              </w:rPr>
            </w:pPr>
            <w:r>
              <w:rPr>
                <w:b/>
                <w:bCs/>
              </w:rPr>
              <w:t>Updated based on Ian Fore comments.</w:t>
            </w:r>
          </w:p>
        </w:tc>
      </w:tr>
      <w:tr w:rsidR="00DD62AB" w:rsidRPr="00C41805">
        <w:tc>
          <w:tcPr>
            <w:tcW w:w="1313" w:type="dxa"/>
            <w:tcBorders>
              <w:top w:val="single" w:sz="4" w:space="0" w:color="000000"/>
              <w:left w:val="single" w:sz="4" w:space="0" w:color="000000"/>
              <w:bottom w:val="single" w:sz="4" w:space="0" w:color="000000"/>
            </w:tcBorders>
          </w:tcPr>
          <w:p w:rsidR="00DD62AB" w:rsidRDefault="00DD62AB" w:rsidP="0070588D">
            <w:pPr>
              <w:rPr>
                <w:b/>
                <w:bCs/>
              </w:rPr>
            </w:pPr>
            <w:r>
              <w:rPr>
                <w:b/>
                <w:bCs/>
              </w:rPr>
              <w:t>1.0</w:t>
            </w:r>
          </w:p>
        </w:tc>
        <w:tc>
          <w:tcPr>
            <w:tcW w:w="1920" w:type="dxa"/>
            <w:tcBorders>
              <w:top w:val="single" w:sz="4" w:space="0" w:color="000000"/>
              <w:left w:val="single" w:sz="4" w:space="0" w:color="000000"/>
              <w:bottom w:val="single" w:sz="4" w:space="0" w:color="000000"/>
              <w:right w:val="single" w:sz="4" w:space="0" w:color="000000"/>
            </w:tcBorders>
          </w:tcPr>
          <w:p w:rsidR="00DD62AB" w:rsidRDefault="00DD62AB" w:rsidP="0070588D">
            <w:pPr>
              <w:rPr>
                <w:b/>
                <w:bCs/>
              </w:rPr>
            </w:pPr>
            <w:r>
              <w:rPr>
                <w:b/>
                <w:bCs/>
              </w:rPr>
              <w:t>11/10/2010</w:t>
            </w:r>
          </w:p>
        </w:tc>
        <w:tc>
          <w:tcPr>
            <w:tcW w:w="2520" w:type="dxa"/>
            <w:tcBorders>
              <w:top w:val="single" w:sz="4" w:space="0" w:color="000000"/>
              <w:left w:val="single" w:sz="4" w:space="0" w:color="000000"/>
              <w:bottom w:val="single" w:sz="4" w:space="0" w:color="000000"/>
            </w:tcBorders>
          </w:tcPr>
          <w:p w:rsidR="00DD62AB" w:rsidRDefault="00DD62AB" w:rsidP="0070588D">
            <w:pPr>
              <w:rPr>
                <w:b/>
                <w:bCs/>
              </w:rPr>
            </w:pPr>
            <w:r>
              <w:rPr>
                <w:b/>
                <w:bCs/>
              </w:rPr>
              <w:t>Carlos Perez</w:t>
            </w:r>
          </w:p>
        </w:tc>
        <w:tc>
          <w:tcPr>
            <w:tcW w:w="3120" w:type="dxa"/>
            <w:tcBorders>
              <w:top w:val="single" w:sz="4" w:space="0" w:color="000000"/>
              <w:left w:val="single" w:sz="4" w:space="0" w:color="000000"/>
              <w:bottom w:val="single" w:sz="4" w:space="0" w:color="000000"/>
              <w:right w:val="single" w:sz="4" w:space="0" w:color="000000"/>
            </w:tcBorders>
          </w:tcPr>
          <w:p w:rsidR="00DD62AB" w:rsidRDefault="00DD62AB" w:rsidP="0070588D">
            <w:pPr>
              <w:rPr>
                <w:b/>
                <w:bCs/>
              </w:rPr>
            </w:pPr>
            <w:r>
              <w:rPr>
                <w:b/>
                <w:bCs/>
              </w:rPr>
              <w:t>Updated after F2F meeting in Houston</w:t>
            </w:r>
          </w:p>
        </w:tc>
      </w:tr>
      <w:tr w:rsidR="00DD62AB" w:rsidRPr="00C41805">
        <w:tc>
          <w:tcPr>
            <w:tcW w:w="1313" w:type="dxa"/>
            <w:tcBorders>
              <w:top w:val="single" w:sz="4" w:space="0" w:color="000000"/>
              <w:left w:val="single" w:sz="4" w:space="0" w:color="000000"/>
              <w:bottom w:val="single" w:sz="4" w:space="0" w:color="000000"/>
            </w:tcBorders>
          </w:tcPr>
          <w:p w:rsidR="00DD62AB" w:rsidRDefault="00DD62AB" w:rsidP="0070588D">
            <w:pPr>
              <w:rPr>
                <w:b/>
                <w:bCs/>
              </w:rPr>
            </w:pPr>
            <w:r>
              <w:rPr>
                <w:b/>
                <w:bCs/>
              </w:rPr>
              <w:t>1.0.1</w:t>
            </w:r>
          </w:p>
        </w:tc>
        <w:tc>
          <w:tcPr>
            <w:tcW w:w="1920" w:type="dxa"/>
            <w:tcBorders>
              <w:top w:val="single" w:sz="4" w:space="0" w:color="000000"/>
              <w:left w:val="single" w:sz="4" w:space="0" w:color="000000"/>
              <w:bottom w:val="single" w:sz="4" w:space="0" w:color="000000"/>
              <w:right w:val="single" w:sz="4" w:space="0" w:color="000000"/>
            </w:tcBorders>
          </w:tcPr>
          <w:p w:rsidR="00DD62AB" w:rsidRDefault="00DD62AB" w:rsidP="0070588D">
            <w:pPr>
              <w:rPr>
                <w:b/>
                <w:bCs/>
              </w:rPr>
            </w:pPr>
            <w:r>
              <w:rPr>
                <w:b/>
                <w:bCs/>
              </w:rPr>
              <w:t>12/01/2010</w:t>
            </w:r>
          </w:p>
        </w:tc>
        <w:tc>
          <w:tcPr>
            <w:tcW w:w="2520" w:type="dxa"/>
            <w:tcBorders>
              <w:top w:val="single" w:sz="4" w:space="0" w:color="000000"/>
              <w:left w:val="single" w:sz="4" w:space="0" w:color="000000"/>
              <w:bottom w:val="single" w:sz="4" w:space="0" w:color="000000"/>
            </w:tcBorders>
          </w:tcPr>
          <w:p w:rsidR="00DD62AB" w:rsidRDefault="00DD62AB" w:rsidP="0070588D">
            <w:pPr>
              <w:rPr>
                <w:b/>
                <w:bCs/>
              </w:rPr>
            </w:pPr>
            <w:r>
              <w:rPr>
                <w:b/>
                <w:bCs/>
              </w:rPr>
              <w:t>Carlos Perez</w:t>
            </w:r>
          </w:p>
        </w:tc>
        <w:tc>
          <w:tcPr>
            <w:tcW w:w="3120" w:type="dxa"/>
            <w:tcBorders>
              <w:top w:val="single" w:sz="4" w:space="0" w:color="000000"/>
              <w:left w:val="single" w:sz="4" w:space="0" w:color="000000"/>
              <w:bottom w:val="single" w:sz="4" w:space="0" w:color="000000"/>
              <w:right w:val="single" w:sz="4" w:space="0" w:color="000000"/>
            </w:tcBorders>
          </w:tcPr>
          <w:p w:rsidR="00DD62AB" w:rsidRDefault="00DD62AB" w:rsidP="0070588D">
            <w:pPr>
              <w:rPr>
                <w:b/>
                <w:bCs/>
              </w:rPr>
            </w:pPr>
            <w:r>
              <w:rPr>
                <w:b/>
                <w:bCs/>
              </w:rPr>
              <w:t>Added registerSite</w:t>
            </w:r>
          </w:p>
        </w:tc>
      </w:tr>
    </w:tbl>
    <w:p w:rsidR="00DD62AB" w:rsidRDefault="00DD62AB"/>
    <w:p w:rsidR="00DD62AB" w:rsidRDefault="00DD62AB">
      <w:pPr>
        <w:sectPr w:rsidR="00DD62AB">
          <w:headerReference w:type="default" r:id="rId7"/>
          <w:footerReference w:type="default" r:id="rId8"/>
          <w:pgSz w:w="12240" w:h="15840"/>
          <w:pgMar w:top="1440" w:right="1440" w:bottom="1440" w:left="1440" w:header="720" w:footer="720" w:gutter="0"/>
          <w:cols w:space="720"/>
          <w:titlePg/>
          <w:docGrid w:linePitch="360"/>
        </w:sectPr>
      </w:pPr>
      <w:r>
        <w:br w:type="page"/>
      </w:r>
    </w:p>
    <w:p w:rsidR="00DD62AB" w:rsidRDefault="00DD62AB">
      <w:pPr>
        <w:pageBreakBefore/>
        <w:sectPr w:rsidR="00DD62AB">
          <w:footerReference w:type="default" r:id="rId9"/>
          <w:pgSz w:w="12240" w:h="15840"/>
          <w:pgMar w:top="1440" w:right="1440" w:bottom="2074" w:left="1440" w:header="720" w:footer="1440" w:gutter="0"/>
          <w:cols w:space="720"/>
          <w:docGrid w:linePitch="360"/>
        </w:sectPr>
      </w:pPr>
      <w:r>
        <w:rPr>
          <w:rFonts w:ascii="Arial" w:hAnsi="Arial" w:cs="Arial"/>
          <w:b/>
          <w:bCs/>
          <w:sz w:val="32"/>
          <w:szCs w:val="32"/>
        </w:rPr>
        <w:t>Table of Contents</w:t>
      </w:r>
      <w:r>
        <w:t xml:space="preserve"> </w:t>
      </w:r>
    </w:p>
    <w:p w:rsidR="00DD62AB" w:rsidRDefault="00DD62AB">
      <w:pPr>
        <w:pStyle w:val="TOC1"/>
        <w:tabs>
          <w:tab w:val="left" w:pos="480"/>
          <w:tab w:val="right" w:leader="dot" w:pos="9350"/>
        </w:tabs>
        <w:rPr>
          <w:rFonts w:ascii="Calibri" w:hAnsi="Calibri"/>
          <w:b w:val="0"/>
          <w:bCs w:val="0"/>
          <w:caps w:val="0"/>
          <w:noProof/>
          <w:sz w:val="22"/>
          <w:szCs w:val="22"/>
          <w:lang w:eastAsia="en-US"/>
        </w:rPr>
      </w:pPr>
      <w:r>
        <w:fldChar w:fldCharType="begin"/>
      </w:r>
      <w:r>
        <w:instrText xml:space="preserve"> TOC \o "1-3" \h</w:instrText>
      </w:r>
      <w:r>
        <w:fldChar w:fldCharType="separate"/>
      </w:r>
      <w:hyperlink w:anchor="_Toc277249530" w:history="1">
        <w:r w:rsidRPr="00621B7E">
          <w:rPr>
            <w:rStyle w:val="Hyperlink"/>
            <w:noProof/>
          </w:rPr>
          <w:t>1</w:t>
        </w:r>
        <w:r>
          <w:rPr>
            <w:rFonts w:ascii="Calibri" w:hAnsi="Calibri"/>
            <w:b w:val="0"/>
            <w:bCs w:val="0"/>
            <w:caps w:val="0"/>
            <w:noProof/>
            <w:sz w:val="22"/>
            <w:szCs w:val="22"/>
            <w:lang w:eastAsia="en-US"/>
          </w:rPr>
          <w:tab/>
        </w:r>
        <w:r w:rsidRPr="00621B7E">
          <w:rPr>
            <w:rStyle w:val="Hyperlink"/>
            <w:noProof/>
          </w:rPr>
          <w:t>Overview and Business Case</w:t>
        </w:r>
        <w:r>
          <w:rPr>
            <w:noProof/>
          </w:rPr>
          <w:tab/>
        </w:r>
        <w:r>
          <w:rPr>
            <w:noProof/>
          </w:rPr>
          <w:fldChar w:fldCharType="begin"/>
        </w:r>
        <w:r>
          <w:rPr>
            <w:noProof/>
          </w:rPr>
          <w:instrText xml:space="preserve"> PAGEREF _Toc277249530 \h </w:instrText>
        </w:r>
        <w:r>
          <w:rPr>
            <w:noProof/>
          </w:rPr>
        </w:r>
        <w:r>
          <w:rPr>
            <w:noProof/>
          </w:rPr>
          <w:fldChar w:fldCharType="separate"/>
        </w:r>
        <w:r>
          <w:rPr>
            <w:noProof/>
          </w:rPr>
          <w:t>3</w:t>
        </w:r>
        <w:r>
          <w:rPr>
            <w:noProof/>
          </w:rPr>
          <w:fldChar w:fldCharType="end"/>
        </w:r>
      </w:hyperlink>
    </w:p>
    <w:p w:rsidR="00DD62AB" w:rsidRDefault="00DD62AB">
      <w:pPr>
        <w:pStyle w:val="TOC2"/>
        <w:tabs>
          <w:tab w:val="left" w:pos="720"/>
          <w:tab w:val="right" w:leader="dot" w:pos="9350"/>
        </w:tabs>
        <w:rPr>
          <w:rFonts w:ascii="Calibri" w:hAnsi="Calibri"/>
          <w:smallCaps w:val="0"/>
          <w:noProof/>
          <w:sz w:val="22"/>
          <w:szCs w:val="22"/>
          <w:lang w:eastAsia="en-US"/>
        </w:rPr>
      </w:pPr>
      <w:hyperlink w:anchor="_Toc277249531" w:history="1">
        <w:r w:rsidRPr="00621B7E">
          <w:rPr>
            <w:rStyle w:val="Hyperlink"/>
            <w:noProof/>
          </w:rPr>
          <w:t>1.1</w:t>
        </w:r>
        <w:r>
          <w:rPr>
            <w:rFonts w:ascii="Calibri" w:hAnsi="Calibri"/>
            <w:smallCaps w:val="0"/>
            <w:noProof/>
            <w:sz w:val="22"/>
            <w:szCs w:val="22"/>
            <w:lang w:eastAsia="en-US"/>
          </w:rPr>
          <w:tab/>
        </w:r>
        <w:r w:rsidRPr="00621B7E">
          <w:rPr>
            <w:rStyle w:val="Hyperlink"/>
            <w:noProof/>
          </w:rPr>
          <w:t>Service Description and Purpose</w:t>
        </w:r>
        <w:r>
          <w:rPr>
            <w:noProof/>
          </w:rPr>
          <w:tab/>
        </w:r>
        <w:r>
          <w:rPr>
            <w:noProof/>
          </w:rPr>
          <w:fldChar w:fldCharType="begin"/>
        </w:r>
        <w:r>
          <w:rPr>
            <w:noProof/>
          </w:rPr>
          <w:instrText xml:space="preserve"> PAGEREF _Toc277249531 \h </w:instrText>
        </w:r>
        <w:r>
          <w:rPr>
            <w:noProof/>
          </w:rPr>
        </w:r>
        <w:r>
          <w:rPr>
            <w:noProof/>
          </w:rPr>
          <w:fldChar w:fldCharType="separate"/>
        </w:r>
        <w:r>
          <w:rPr>
            <w:noProof/>
          </w:rPr>
          <w:t>3</w:t>
        </w:r>
        <w:r>
          <w:rPr>
            <w:noProof/>
          </w:rPr>
          <w:fldChar w:fldCharType="end"/>
        </w:r>
      </w:hyperlink>
    </w:p>
    <w:p w:rsidR="00DD62AB" w:rsidRDefault="00DD62AB">
      <w:pPr>
        <w:pStyle w:val="TOC2"/>
        <w:tabs>
          <w:tab w:val="left" w:pos="720"/>
          <w:tab w:val="right" w:leader="dot" w:pos="9350"/>
        </w:tabs>
        <w:rPr>
          <w:rFonts w:ascii="Calibri" w:hAnsi="Calibri"/>
          <w:smallCaps w:val="0"/>
          <w:noProof/>
          <w:sz w:val="22"/>
          <w:szCs w:val="22"/>
          <w:lang w:eastAsia="en-US"/>
        </w:rPr>
      </w:pPr>
      <w:hyperlink w:anchor="_Toc277249532" w:history="1">
        <w:r w:rsidRPr="00621B7E">
          <w:rPr>
            <w:rStyle w:val="Hyperlink"/>
            <w:noProof/>
          </w:rPr>
          <w:t>1.2</w:t>
        </w:r>
        <w:r>
          <w:rPr>
            <w:rFonts w:ascii="Calibri" w:hAnsi="Calibri"/>
            <w:smallCaps w:val="0"/>
            <w:noProof/>
            <w:sz w:val="22"/>
            <w:szCs w:val="22"/>
            <w:lang w:eastAsia="en-US"/>
          </w:rPr>
          <w:tab/>
        </w:r>
        <w:r w:rsidRPr="00621B7E">
          <w:rPr>
            <w:rStyle w:val="Hyperlink"/>
            <w:noProof/>
          </w:rPr>
          <w:t>Issues</w:t>
        </w:r>
        <w:r>
          <w:rPr>
            <w:noProof/>
          </w:rPr>
          <w:tab/>
        </w:r>
        <w:r>
          <w:rPr>
            <w:noProof/>
          </w:rPr>
          <w:fldChar w:fldCharType="begin"/>
        </w:r>
        <w:r>
          <w:rPr>
            <w:noProof/>
          </w:rPr>
          <w:instrText xml:space="preserve"> PAGEREF _Toc277249532 \h </w:instrText>
        </w:r>
        <w:r>
          <w:rPr>
            <w:noProof/>
          </w:rPr>
        </w:r>
        <w:r>
          <w:rPr>
            <w:noProof/>
          </w:rPr>
          <w:fldChar w:fldCharType="separate"/>
        </w:r>
        <w:r>
          <w:rPr>
            <w:noProof/>
          </w:rPr>
          <w:t>3</w:t>
        </w:r>
        <w:r>
          <w:rPr>
            <w:noProof/>
          </w:rPr>
          <w:fldChar w:fldCharType="end"/>
        </w:r>
      </w:hyperlink>
    </w:p>
    <w:p w:rsidR="00DD62AB" w:rsidRDefault="00DD62AB">
      <w:pPr>
        <w:pStyle w:val="TOC2"/>
        <w:tabs>
          <w:tab w:val="left" w:pos="720"/>
          <w:tab w:val="right" w:leader="dot" w:pos="9350"/>
        </w:tabs>
        <w:rPr>
          <w:rFonts w:ascii="Calibri" w:hAnsi="Calibri"/>
          <w:smallCaps w:val="0"/>
          <w:noProof/>
          <w:sz w:val="22"/>
          <w:szCs w:val="22"/>
          <w:lang w:eastAsia="en-US"/>
        </w:rPr>
      </w:pPr>
      <w:hyperlink w:anchor="_Toc277249533" w:history="1">
        <w:r w:rsidRPr="00621B7E">
          <w:rPr>
            <w:rStyle w:val="Hyperlink"/>
            <w:noProof/>
          </w:rPr>
          <w:t>1.3</w:t>
        </w:r>
        <w:r>
          <w:rPr>
            <w:rFonts w:ascii="Calibri" w:hAnsi="Calibri"/>
            <w:smallCaps w:val="0"/>
            <w:noProof/>
            <w:sz w:val="22"/>
            <w:szCs w:val="22"/>
            <w:lang w:eastAsia="en-US"/>
          </w:rPr>
          <w:tab/>
        </w:r>
        <w:r w:rsidRPr="00621B7E">
          <w:rPr>
            <w:rStyle w:val="Hyperlink"/>
            <w:noProof/>
          </w:rPr>
          <w:t>Scope</w:t>
        </w:r>
        <w:r>
          <w:rPr>
            <w:noProof/>
          </w:rPr>
          <w:tab/>
        </w:r>
        <w:r>
          <w:rPr>
            <w:noProof/>
          </w:rPr>
          <w:fldChar w:fldCharType="begin"/>
        </w:r>
        <w:r>
          <w:rPr>
            <w:noProof/>
          </w:rPr>
          <w:instrText xml:space="preserve"> PAGEREF _Toc277249533 \h </w:instrText>
        </w:r>
        <w:r>
          <w:rPr>
            <w:noProof/>
          </w:rPr>
        </w:r>
        <w:r>
          <w:rPr>
            <w:noProof/>
          </w:rPr>
          <w:fldChar w:fldCharType="separate"/>
        </w:r>
        <w:r>
          <w:rPr>
            <w:noProof/>
          </w:rPr>
          <w:t>3</w:t>
        </w:r>
        <w:r>
          <w:rPr>
            <w:noProof/>
          </w:rPr>
          <w:fldChar w:fldCharType="end"/>
        </w:r>
      </w:hyperlink>
    </w:p>
    <w:p w:rsidR="00DD62AB" w:rsidRDefault="00DD62AB">
      <w:pPr>
        <w:pStyle w:val="TOC2"/>
        <w:tabs>
          <w:tab w:val="left" w:pos="720"/>
          <w:tab w:val="right" w:leader="dot" w:pos="9350"/>
        </w:tabs>
        <w:rPr>
          <w:rFonts w:ascii="Calibri" w:hAnsi="Calibri"/>
          <w:smallCaps w:val="0"/>
          <w:noProof/>
          <w:sz w:val="22"/>
          <w:szCs w:val="22"/>
          <w:lang w:eastAsia="en-US"/>
        </w:rPr>
      </w:pPr>
      <w:hyperlink w:anchor="_Toc277249534" w:history="1">
        <w:r w:rsidRPr="00621B7E">
          <w:rPr>
            <w:rStyle w:val="Hyperlink"/>
            <w:noProof/>
          </w:rPr>
          <w:t>1.4</w:t>
        </w:r>
        <w:r>
          <w:rPr>
            <w:rFonts w:ascii="Calibri" w:hAnsi="Calibri"/>
            <w:smallCaps w:val="0"/>
            <w:noProof/>
            <w:sz w:val="22"/>
            <w:szCs w:val="22"/>
            <w:lang w:eastAsia="en-US"/>
          </w:rPr>
          <w:tab/>
        </w:r>
        <w:r w:rsidRPr="00621B7E">
          <w:rPr>
            <w:rStyle w:val="Hyperlink"/>
            <w:noProof/>
          </w:rPr>
          <w:t>Assumptions</w:t>
        </w:r>
        <w:r>
          <w:rPr>
            <w:noProof/>
          </w:rPr>
          <w:tab/>
        </w:r>
        <w:r>
          <w:rPr>
            <w:noProof/>
          </w:rPr>
          <w:fldChar w:fldCharType="begin"/>
        </w:r>
        <w:r>
          <w:rPr>
            <w:noProof/>
          </w:rPr>
          <w:instrText xml:space="preserve"> PAGEREF _Toc277249534 \h </w:instrText>
        </w:r>
        <w:r>
          <w:rPr>
            <w:noProof/>
          </w:rPr>
        </w:r>
        <w:r>
          <w:rPr>
            <w:noProof/>
          </w:rPr>
          <w:fldChar w:fldCharType="separate"/>
        </w:r>
        <w:r>
          <w:rPr>
            <w:noProof/>
          </w:rPr>
          <w:t>3</w:t>
        </w:r>
        <w:r>
          <w:rPr>
            <w:noProof/>
          </w:rPr>
          <w:fldChar w:fldCharType="end"/>
        </w:r>
      </w:hyperlink>
    </w:p>
    <w:p w:rsidR="00DD62AB" w:rsidRDefault="00DD62AB">
      <w:pPr>
        <w:pStyle w:val="TOC1"/>
        <w:tabs>
          <w:tab w:val="left" w:pos="480"/>
          <w:tab w:val="right" w:leader="dot" w:pos="9350"/>
        </w:tabs>
        <w:rPr>
          <w:rFonts w:ascii="Calibri" w:hAnsi="Calibri"/>
          <w:b w:val="0"/>
          <w:bCs w:val="0"/>
          <w:caps w:val="0"/>
          <w:noProof/>
          <w:sz w:val="22"/>
          <w:szCs w:val="22"/>
          <w:lang w:eastAsia="en-US"/>
        </w:rPr>
      </w:pPr>
      <w:hyperlink w:anchor="_Toc277249535" w:history="1">
        <w:r w:rsidRPr="00621B7E">
          <w:rPr>
            <w:rStyle w:val="Hyperlink"/>
            <w:noProof/>
          </w:rPr>
          <w:t>2</w:t>
        </w:r>
        <w:r>
          <w:rPr>
            <w:rFonts w:ascii="Calibri" w:hAnsi="Calibri"/>
            <w:b w:val="0"/>
            <w:bCs w:val="0"/>
            <w:caps w:val="0"/>
            <w:noProof/>
            <w:sz w:val="22"/>
            <w:szCs w:val="22"/>
            <w:lang w:eastAsia="en-US"/>
          </w:rPr>
          <w:tab/>
        </w:r>
        <w:r w:rsidRPr="00621B7E">
          <w:rPr>
            <w:rStyle w:val="Hyperlink"/>
            <w:noProof/>
          </w:rPr>
          <w:t>Business Storyboards</w:t>
        </w:r>
        <w:r>
          <w:rPr>
            <w:noProof/>
          </w:rPr>
          <w:tab/>
        </w:r>
        <w:r>
          <w:rPr>
            <w:noProof/>
          </w:rPr>
          <w:fldChar w:fldCharType="begin"/>
        </w:r>
        <w:r>
          <w:rPr>
            <w:noProof/>
          </w:rPr>
          <w:instrText xml:space="preserve"> PAGEREF _Toc277249535 \h </w:instrText>
        </w:r>
        <w:r>
          <w:rPr>
            <w:noProof/>
          </w:rPr>
        </w:r>
        <w:r>
          <w:rPr>
            <w:noProof/>
          </w:rPr>
          <w:fldChar w:fldCharType="separate"/>
        </w:r>
        <w:r>
          <w:rPr>
            <w:noProof/>
          </w:rPr>
          <w:t>3</w:t>
        </w:r>
        <w:r>
          <w:rPr>
            <w:noProof/>
          </w:rPr>
          <w:fldChar w:fldCharType="end"/>
        </w:r>
      </w:hyperlink>
    </w:p>
    <w:p w:rsidR="00DD62AB" w:rsidRDefault="00DD62AB">
      <w:pPr>
        <w:pStyle w:val="TOC2"/>
        <w:tabs>
          <w:tab w:val="left" w:pos="720"/>
          <w:tab w:val="right" w:leader="dot" w:pos="9350"/>
        </w:tabs>
        <w:rPr>
          <w:rFonts w:ascii="Calibri" w:hAnsi="Calibri"/>
          <w:smallCaps w:val="0"/>
          <w:noProof/>
          <w:sz w:val="22"/>
          <w:szCs w:val="22"/>
          <w:lang w:eastAsia="en-US"/>
        </w:rPr>
      </w:pPr>
      <w:hyperlink w:anchor="_Toc277249536" w:history="1">
        <w:r w:rsidRPr="00621B7E">
          <w:rPr>
            <w:rStyle w:val="Hyperlink"/>
            <w:noProof/>
          </w:rPr>
          <w:t>2.1</w:t>
        </w:r>
        <w:r>
          <w:rPr>
            <w:rFonts w:ascii="Calibri" w:hAnsi="Calibri"/>
            <w:smallCaps w:val="0"/>
            <w:noProof/>
            <w:sz w:val="22"/>
            <w:szCs w:val="22"/>
            <w:lang w:eastAsia="en-US"/>
          </w:rPr>
          <w:tab/>
        </w:r>
        <w:r w:rsidRPr="00621B7E">
          <w:rPr>
            <w:rStyle w:val="Hyperlink"/>
            <w:noProof/>
          </w:rPr>
          <w:t>Primary Actors</w:t>
        </w:r>
        <w:r>
          <w:rPr>
            <w:noProof/>
          </w:rPr>
          <w:tab/>
        </w:r>
        <w:r>
          <w:rPr>
            <w:noProof/>
          </w:rPr>
          <w:fldChar w:fldCharType="begin"/>
        </w:r>
        <w:r>
          <w:rPr>
            <w:noProof/>
          </w:rPr>
          <w:instrText xml:space="preserve"> PAGEREF _Toc277249536 \h </w:instrText>
        </w:r>
        <w:r>
          <w:rPr>
            <w:noProof/>
          </w:rPr>
        </w:r>
        <w:r>
          <w:rPr>
            <w:noProof/>
          </w:rPr>
          <w:fldChar w:fldCharType="separate"/>
        </w:r>
        <w:r>
          <w:rPr>
            <w:noProof/>
          </w:rPr>
          <w:t>3</w:t>
        </w:r>
        <w:r>
          <w:rPr>
            <w:noProof/>
          </w:rPr>
          <w:fldChar w:fldCharType="end"/>
        </w:r>
      </w:hyperlink>
    </w:p>
    <w:p w:rsidR="00DD62AB" w:rsidRDefault="00DD62AB">
      <w:pPr>
        <w:pStyle w:val="TOC3"/>
        <w:tabs>
          <w:tab w:val="left" w:pos="1200"/>
          <w:tab w:val="right" w:leader="dot" w:pos="9350"/>
        </w:tabs>
        <w:rPr>
          <w:rFonts w:ascii="Calibri" w:hAnsi="Calibri"/>
          <w:i w:val="0"/>
          <w:iCs w:val="0"/>
          <w:noProof/>
          <w:sz w:val="22"/>
          <w:szCs w:val="22"/>
          <w:lang w:eastAsia="en-US"/>
        </w:rPr>
      </w:pPr>
      <w:hyperlink w:anchor="_Toc277249537" w:history="1">
        <w:r w:rsidRPr="00621B7E">
          <w:rPr>
            <w:rStyle w:val="Hyperlink"/>
            <w:noProof/>
          </w:rPr>
          <w:t>2.1.1</w:t>
        </w:r>
        <w:r>
          <w:rPr>
            <w:rFonts w:ascii="Calibri" w:hAnsi="Calibri"/>
            <w:i w:val="0"/>
            <w:iCs w:val="0"/>
            <w:noProof/>
            <w:sz w:val="22"/>
            <w:szCs w:val="22"/>
            <w:lang w:eastAsia="en-US"/>
          </w:rPr>
          <w:tab/>
        </w:r>
        <w:r w:rsidRPr="00621B7E">
          <w:rPr>
            <w:rStyle w:val="Hyperlink"/>
            <w:noProof/>
          </w:rPr>
          <w:t>People Actors</w:t>
        </w:r>
        <w:r>
          <w:rPr>
            <w:noProof/>
          </w:rPr>
          <w:tab/>
        </w:r>
        <w:r>
          <w:rPr>
            <w:noProof/>
          </w:rPr>
          <w:fldChar w:fldCharType="begin"/>
        </w:r>
        <w:r>
          <w:rPr>
            <w:noProof/>
          </w:rPr>
          <w:instrText xml:space="preserve"> PAGEREF _Toc277249537 \h </w:instrText>
        </w:r>
        <w:r>
          <w:rPr>
            <w:noProof/>
          </w:rPr>
        </w:r>
        <w:r>
          <w:rPr>
            <w:noProof/>
          </w:rPr>
          <w:fldChar w:fldCharType="separate"/>
        </w:r>
        <w:r>
          <w:rPr>
            <w:noProof/>
          </w:rPr>
          <w:t>3</w:t>
        </w:r>
        <w:r>
          <w:rPr>
            <w:noProof/>
          </w:rPr>
          <w:fldChar w:fldCharType="end"/>
        </w:r>
      </w:hyperlink>
    </w:p>
    <w:p w:rsidR="00DD62AB" w:rsidRDefault="00DD62AB">
      <w:pPr>
        <w:pStyle w:val="TOC3"/>
        <w:tabs>
          <w:tab w:val="left" w:pos="1200"/>
          <w:tab w:val="right" w:leader="dot" w:pos="9350"/>
        </w:tabs>
        <w:rPr>
          <w:rFonts w:ascii="Calibri" w:hAnsi="Calibri"/>
          <w:i w:val="0"/>
          <w:iCs w:val="0"/>
          <w:noProof/>
          <w:sz w:val="22"/>
          <w:szCs w:val="22"/>
          <w:lang w:eastAsia="en-US"/>
        </w:rPr>
      </w:pPr>
      <w:hyperlink w:anchor="_Toc277249538" w:history="1">
        <w:r w:rsidRPr="00621B7E">
          <w:rPr>
            <w:rStyle w:val="Hyperlink"/>
            <w:noProof/>
          </w:rPr>
          <w:t>2.1.2</w:t>
        </w:r>
        <w:r>
          <w:rPr>
            <w:rFonts w:ascii="Calibri" w:hAnsi="Calibri"/>
            <w:i w:val="0"/>
            <w:iCs w:val="0"/>
            <w:noProof/>
            <w:sz w:val="22"/>
            <w:szCs w:val="22"/>
            <w:lang w:eastAsia="en-US"/>
          </w:rPr>
          <w:tab/>
        </w:r>
        <w:r w:rsidRPr="00621B7E">
          <w:rPr>
            <w:rStyle w:val="Hyperlink"/>
            <w:noProof/>
          </w:rPr>
          <w:t>Service Actors</w:t>
        </w:r>
        <w:r>
          <w:rPr>
            <w:noProof/>
          </w:rPr>
          <w:tab/>
        </w:r>
        <w:r>
          <w:rPr>
            <w:noProof/>
          </w:rPr>
          <w:fldChar w:fldCharType="begin"/>
        </w:r>
        <w:r>
          <w:rPr>
            <w:noProof/>
          </w:rPr>
          <w:instrText xml:space="preserve"> PAGEREF _Toc277249538 \h </w:instrText>
        </w:r>
        <w:r>
          <w:rPr>
            <w:noProof/>
          </w:rPr>
        </w:r>
        <w:r>
          <w:rPr>
            <w:noProof/>
          </w:rPr>
          <w:fldChar w:fldCharType="separate"/>
        </w:r>
        <w:r>
          <w:rPr>
            <w:noProof/>
          </w:rPr>
          <w:t>3</w:t>
        </w:r>
        <w:r>
          <w:rPr>
            <w:noProof/>
          </w:rPr>
          <w:fldChar w:fldCharType="end"/>
        </w:r>
      </w:hyperlink>
    </w:p>
    <w:p w:rsidR="00DD62AB" w:rsidRDefault="00DD62AB">
      <w:pPr>
        <w:pStyle w:val="TOC2"/>
        <w:tabs>
          <w:tab w:val="left" w:pos="720"/>
          <w:tab w:val="right" w:leader="dot" w:pos="9350"/>
        </w:tabs>
        <w:rPr>
          <w:rFonts w:ascii="Calibri" w:hAnsi="Calibri"/>
          <w:smallCaps w:val="0"/>
          <w:noProof/>
          <w:sz w:val="22"/>
          <w:szCs w:val="22"/>
          <w:lang w:eastAsia="en-US"/>
        </w:rPr>
      </w:pPr>
      <w:hyperlink w:anchor="_Toc277249539" w:history="1">
        <w:r w:rsidRPr="00621B7E">
          <w:rPr>
            <w:rStyle w:val="Hyperlink"/>
            <w:noProof/>
          </w:rPr>
          <w:t>2.2</w:t>
        </w:r>
        <w:r>
          <w:rPr>
            <w:rFonts w:ascii="Calibri" w:hAnsi="Calibri"/>
            <w:smallCaps w:val="0"/>
            <w:noProof/>
            <w:sz w:val="22"/>
            <w:szCs w:val="22"/>
            <w:lang w:eastAsia="en-US"/>
          </w:rPr>
          <w:tab/>
        </w:r>
        <w:r w:rsidRPr="00621B7E">
          <w:rPr>
            <w:rStyle w:val="Hyperlink"/>
            <w:noProof/>
          </w:rPr>
          <w:t>Story Boards</w:t>
        </w:r>
        <w:r>
          <w:rPr>
            <w:noProof/>
          </w:rPr>
          <w:tab/>
        </w:r>
        <w:r>
          <w:rPr>
            <w:noProof/>
          </w:rPr>
          <w:fldChar w:fldCharType="begin"/>
        </w:r>
        <w:r>
          <w:rPr>
            <w:noProof/>
          </w:rPr>
          <w:instrText xml:space="preserve"> PAGEREF _Toc277249539 \h </w:instrText>
        </w:r>
        <w:r>
          <w:rPr>
            <w:noProof/>
          </w:rPr>
        </w:r>
        <w:r>
          <w:rPr>
            <w:noProof/>
          </w:rPr>
          <w:fldChar w:fldCharType="separate"/>
        </w:r>
        <w:r>
          <w:rPr>
            <w:noProof/>
          </w:rPr>
          <w:t>3</w:t>
        </w:r>
        <w:r>
          <w:rPr>
            <w:noProof/>
          </w:rPr>
          <w:fldChar w:fldCharType="end"/>
        </w:r>
      </w:hyperlink>
    </w:p>
    <w:p w:rsidR="00DD62AB" w:rsidRDefault="00DD62AB">
      <w:pPr>
        <w:pStyle w:val="TOC3"/>
        <w:tabs>
          <w:tab w:val="left" w:pos="1200"/>
          <w:tab w:val="right" w:leader="dot" w:pos="9350"/>
        </w:tabs>
        <w:rPr>
          <w:rFonts w:ascii="Calibri" w:hAnsi="Calibri"/>
          <w:i w:val="0"/>
          <w:iCs w:val="0"/>
          <w:noProof/>
          <w:sz w:val="22"/>
          <w:szCs w:val="22"/>
          <w:lang w:eastAsia="en-US"/>
        </w:rPr>
      </w:pPr>
      <w:hyperlink w:anchor="_Toc277249540" w:history="1">
        <w:r w:rsidRPr="00621B7E">
          <w:rPr>
            <w:rStyle w:val="Hyperlink"/>
            <w:noProof/>
          </w:rPr>
          <w:t>2.2.1</w:t>
        </w:r>
        <w:r>
          <w:rPr>
            <w:rFonts w:ascii="Calibri" w:hAnsi="Calibri"/>
            <w:i w:val="0"/>
            <w:iCs w:val="0"/>
            <w:noProof/>
            <w:sz w:val="22"/>
            <w:szCs w:val="22"/>
            <w:lang w:eastAsia="en-US"/>
          </w:rPr>
          <w:tab/>
        </w:r>
        <w:r w:rsidRPr="00621B7E">
          <w:rPr>
            <w:rStyle w:val="Hyperlink"/>
            <w:noProof/>
          </w:rPr>
          <w:t>SIDM-SB1 – Coordinate with GUID Service</w:t>
        </w:r>
        <w:r>
          <w:rPr>
            <w:noProof/>
          </w:rPr>
          <w:tab/>
        </w:r>
        <w:r>
          <w:rPr>
            <w:noProof/>
          </w:rPr>
          <w:fldChar w:fldCharType="begin"/>
        </w:r>
        <w:r>
          <w:rPr>
            <w:noProof/>
          </w:rPr>
          <w:instrText xml:space="preserve"> PAGEREF _Toc277249540 \h </w:instrText>
        </w:r>
        <w:r>
          <w:rPr>
            <w:noProof/>
          </w:rPr>
        </w:r>
        <w:r>
          <w:rPr>
            <w:noProof/>
          </w:rPr>
          <w:fldChar w:fldCharType="separate"/>
        </w:r>
        <w:r>
          <w:rPr>
            <w:noProof/>
          </w:rPr>
          <w:t>3</w:t>
        </w:r>
        <w:r>
          <w:rPr>
            <w:noProof/>
          </w:rPr>
          <w:fldChar w:fldCharType="end"/>
        </w:r>
      </w:hyperlink>
    </w:p>
    <w:p w:rsidR="00DD62AB" w:rsidRDefault="00DD62AB">
      <w:pPr>
        <w:pStyle w:val="TOC3"/>
        <w:tabs>
          <w:tab w:val="left" w:pos="1200"/>
          <w:tab w:val="right" w:leader="dot" w:pos="9350"/>
        </w:tabs>
        <w:rPr>
          <w:rFonts w:ascii="Calibri" w:hAnsi="Calibri"/>
          <w:i w:val="0"/>
          <w:iCs w:val="0"/>
          <w:noProof/>
          <w:sz w:val="22"/>
          <w:szCs w:val="22"/>
          <w:lang w:eastAsia="en-US"/>
        </w:rPr>
      </w:pPr>
      <w:hyperlink w:anchor="_Toc277249541" w:history="1">
        <w:r w:rsidRPr="00621B7E">
          <w:rPr>
            <w:rStyle w:val="Hyperlink"/>
            <w:noProof/>
          </w:rPr>
          <w:t>2.2.2</w:t>
        </w:r>
        <w:r>
          <w:rPr>
            <w:rFonts w:ascii="Calibri" w:hAnsi="Calibri"/>
            <w:i w:val="0"/>
            <w:iCs w:val="0"/>
            <w:noProof/>
            <w:sz w:val="22"/>
            <w:szCs w:val="22"/>
            <w:lang w:eastAsia="en-US"/>
          </w:rPr>
          <w:tab/>
        </w:r>
        <w:r w:rsidRPr="00621B7E">
          <w:rPr>
            <w:rStyle w:val="Hyperlink"/>
            <w:noProof/>
          </w:rPr>
          <w:t>SIDM-SB2 – Fetch GSIDs</w:t>
        </w:r>
        <w:r>
          <w:rPr>
            <w:noProof/>
          </w:rPr>
          <w:tab/>
        </w:r>
        <w:r>
          <w:rPr>
            <w:noProof/>
          </w:rPr>
          <w:fldChar w:fldCharType="begin"/>
        </w:r>
        <w:r>
          <w:rPr>
            <w:noProof/>
          </w:rPr>
          <w:instrText xml:space="preserve"> PAGEREF _Toc277249541 \h </w:instrText>
        </w:r>
        <w:r>
          <w:rPr>
            <w:noProof/>
          </w:rPr>
        </w:r>
        <w:r>
          <w:rPr>
            <w:noProof/>
          </w:rPr>
          <w:fldChar w:fldCharType="separate"/>
        </w:r>
        <w:r>
          <w:rPr>
            <w:noProof/>
          </w:rPr>
          <w:t>3</w:t>
        </w:r>
        <w:r>
          <w:rPr>
            <w:noProof/>
          </w:rPr>
          <w:fldChar w:fldCharType="end"/>
        </w:r>
      </w:hyperlink>
    </w:p>
    <w:p w:rsidR="00DD62AB" w:rsidRDefault="00DD62AB">
      <w:pPr>
        <w:pStyle w:val="TOC3"/>
        <w:tabs>
          <w:tab w:val="left" w:pos="1200"/>
          <w:tab w:val="right" w:leader="dot" w:pos="9350"/>
        </w:tabs>
        <w:rPr>
          <w:rFonts w:ascii="Calibri" w:hAnsi="Calibri"/>
          <w:i w:val="0"/>
          <w:iCs w:val="0"/>
          <w:noProof/>
          <w:sz w:val="22"/>
          <w:szCs w:val="22"/>
          <w:lang w:eastAsia="en-US"/>
        </w:rPr>
      </w:pPr>
      <w:hyperlink w:anchor="_Toc277249542" w:history="1">
        <w:r w:rsidRPr="00621B7E">
          <w:rPr>
            <w:rStyle w:val="Hyperlink"/>
            <w:noProof/>
          </w:rPr>
          <w:t>2.2.3</w:t>
        </w:r>
        <w:r>
          <w:rPr>
            <w:rFonts w:ascii="Calibri" w:hAnsi="Calibri"/>
            <w:i w:val="0"/>
            <w:iCs w:val="0"/>
            <w:noProof/>
            <w:sz w:val="22"/>
            <w:szCs w:val="22"/>
            <w:lang w:eastAsia="en-US"/>
          </w:rPr>
          <w:tab/>
        </w:r>
        <w:r w:rsidRPr="00621B7E">
          <w:rPr>
            <w:rStyle w:val="Hyperlink"/>
            <w:noProof/>
          </w:rPr>
          <w:t>SIDM-SB3 – Fetch parent and/or children information of a specimen</w:t>
        </w:r>
        <w:r>
          <w:rPr>
            <w:noProof/>
          </w:rPr>
          <w:tab/>
        </w:r>
        <w:r>
          <w:rPr>
            <w:noProof/>
          </w:rPr>
          <w:fldChar w:fldCharType="begin"/>
        </w:r>
        <w:r>
          <w:rPr>
            <w:noProof/>
          </w:rPr>
          <w:instrText xml:space="preserve"> PAGEREF _Toc277249542 \h </w:instrText>
        </w:r>
        <w:r>
          <w:rPr>
            <w:noProof/>
          </w:rPr>
        </w:r>
        <w:r>
          <w:rPr>
            <w:noProof/>
          </w:rPr>
          <w:fldChar w:fldCharType="separate"/>
        </w:r>
        <w:r>
          <w:rPr>
            <w:noProof/>
          </w:rPr>
          <w:t>3</w:t>
        </w:r>
        <w:r>
          <w:rPr>
            <w:noProof/>
          </w:rPr>
          <w:fldChar w:fldCharType="end"/>
        </w:r>
      </w:hyperlink>
    </w:p>
    <w:p w:rsidR="00DD62AB" w:rsidRDefault="00DD62AB">
      <w:pPr>
        <w:pStyle w:val="TOC3"/>
        <w:tabs>
          <w:tab w:val="left" w:pos="1200"/>
          <w:tab w:val="right" w:leader="dot" w:pos="9350"/>
        </w:tabs>
        <w:rPr>
          <w:rFonts w:ascii="Calibri" w:hAnsi="Calibri"/>
          <w:i w:val="0"/>
          <w:iCs w:val="0"/>
          <w:noProof/>
          <w:sz w:val="22"/>
          <w:szCs w:val="22"/>
          <w:lang w:eastAsia="en-US"/>
        </w:rPr>
      </w:pPr>
      <w:hyperlink w:anchor="_Toc277249543" w:history="1">
        <w:r w:rsidRPr="00621B7E">
          <w:rPr>
            <w:rStyle w:val="Hyperlink"/>
            <w:noProof/>
          </w:rPr>
          <w:t>2.2.4</w:t>
        </w:r>
        <w:r>
          <w:rPr>
            <w:rFonts w:ascii="Calibri" w:hAnsi="Calibri"/>
            <w:i w:val="0"/>
            <w:iCs w:val="0"/>
            <w:noProof/>
            <w:sz w:val="22"/>
            <w:szCs w:val="22"/>
            <w:lang w:eastAsia="en-US"/>
          </w:rPr>
          <w:tab/>
        </w:r>
        <w:r w:rsidRPr="00621B7E">
          <w:rPr>
            <w:rStyle w:val="Hyperlink"/>
            <w:noProof/>
          </w:rPr>
          <w:t xml:space="preserve">SIDM-SB4 – </w:t>
        </w:r>
        <w:r w:rsidRPr="00621B7E">
          <w:rPr>
            <w:rStyle w:val="Hyperlink"/>
            <w:rFonts w:ascii="ArialMT" w:hAnsi="ArialMT" w:cs="ArialMT"/>
            <w:noProof/>
            <w:lang w:eastAsia="en-US"/>
          </w:rPr>
          <w:t>Register a specimen with its GSID and parent GSID</w:t>
        </w:r>
        <w:r>
          <w:rPr>
            <w:noProof/>
          </w:rPr>
          <w:tab/>
        </w:r>
        <w:r>
          <w:rPr>
            <w:noProof/>
          </w:rPr>
          <w:fldChar w:fldCharType="begin"/>
        </w:r>
        <w:r>
          <w:rPr>
            <w:noProof/>
          </w:rPr>
          <w:instrText xml:space="preserve"> PAGEREF _Toc277249543 \h </w:instrText>
        </w:r>
        <w:r>
          <w:rPr>
            <w:noProof/>
          </w:rPr>
        </w:r>
        <w:r>
          <w:rPr>
            <w:noProof/>
          </w:rPr>
          <w:fldChar w:fldCharType="separate"/>
        </w:r>
        <w:r>
          <w:rPr>
            <w:noProof/>
          </w:rPr>
          <w:t>3</w:t>
        </w:r>
        <w:r>
          <w:rPr>
            <w:noProof/>
          </w:rPr>
          <w:fldChar w:fldCharType="end"/>
        </w:r>
      </w:hyperlink>
    </w:p>
    <w:p w:rsidR="00DD62AB" w:rsidRDefault="00DD62AB">
      <w:pPr>
        <w:pStyle w:val="TOC3"/>
        <w:tabs>
          <w:tab w:val="left" w:pos="1200"/>
          <w:tab w:val="right" w:leader="dot" w:pos="9350"/>
        </w:tabs>
        <w:rPr>
          <w:rFonts w:ascii="Calibri" w:hAnsi="Calibri"/>
          <w:i w:val="0"/>
          <w:iCs w:val="0"/>
          <w:noProof/>
          <w:sz w:val="22"/>
          <w:szCs w:val="22"/>
          <w:lang w:eastAsia="en-US"/>
        </w:rPr>
      </w:pPr>
      <w:hyperlink w:anchor="_Toc277249544" w:history="1">
        <w:r w:rsidRPr="00621B7E">
          <w:rPr>
            <w:rStyle w:val="Hyperlink"/>
            <w:noProof/>
          </w:rPr>
          <w:t>2.2.5</w:t>
        </w:r>
        <w:r>
          <w:rPr>
            <w:rFonts w:ascii="Calibri" w:hAnsi="Calibri"/>
            <w:i w:val="0"/>
            <w:iCs w:val="0"/>
            <w:noProof/>
            <w:sz w:val="22"/>
            <w:szCs w:val="22"/>
            <w:lang w:eastAsia="en-US"/>
          </w:rPr>
          <w:tab/>
        </w:r>
        <w:r w:rsidRPr="00621B7E">
          <w:rPr>
            <w:rStyle w:val="Hyperlink"/>
            <w:noProof/>
          </w:rPr>
          <w:t>SIDM-SB5 – Register Locally Generated GSID</w:t>
        </w:r>
        <w:r>
          <w:rPr>
            <w:noProof/>
          </w:rPr>
          <w:tab/>
        </w:r>
        <w:r>
          <w:rPr>
            <w:noProof/>
          </w:rPr>
          <w:fldChar w:fldCharType="begin"/>
        </w:r>
        <w:r>
          <w:rPr>
            <w:noProof/>
          </w:rPr>
          <w:instrText xml:space="preserve"> PAGEREF _Toc277249544 \h </w:instrText>
        </w:r>
        <w:r>
          <w:rPr>
            <w:noProof/>
          </w:rPr>
        </w:r>
        <w:r>
          <w:rPr>
            <w:noProof/>
          </w:rPr>
          <w:fldChar w:fldCharType="separate"/>
        </w:r>
        <w:r>
          <w:rPr>
            <w:noProof/>
          </w:rPr>
          <w:t>3</w:t>
        </w:r>
        <w:r>
          <w:rPr>
            <w:noProof/>
          </w:rPr>
          <w:fldChar w:fldCharType="end"/>
        </w:r>
      </w:hyperlink>
    </w:p>
    <w:p w:rsidR="00DD62AB" w:rsidRDefault="00DD62AB">
      <w:pPr>
        <w:pStyle w:val="TOC3"/>
        <w:tabs>
          <w:tab w:val="left" w:pos="1200"/>
          <w:tab w:val="right" w:leader="dot" w:pos="9350"/>
        </w:tabs>
        <w:rPr>
          <w:rFonts w:ascii="Calibri" w:hAnsi="Calibri"/>
          <w:i w:val="0"/>
          <w:iCs w:val="0"/>
          <w:noProof/>
          <w:sz w:val="22"/>
          <w:szCs w:val="22"/>
          <w:lang w:eastAsia="en-US"/>
        </w:rPr>
      </w:pPr>
      <w:hyperlink w:anchor="_Toc277249545" w:history="1">
        <w:r w:rsidRPr="00621B7E">
          <w:rPr>
            <w:rStyle w:val="Hyperlink"/>
            <w:noProof/>
          </w:rPr>
          <w:t>2.2.6</w:t>
        </w:r>
        <w:r>
          <w:rPr>
            <w:rFonts w:ascii="Calibri" w:hAnsi="Calibri"/>
            <w:i w:val="0"/>
            <w:iCs w:val="0"/>
            <w:noProof/>
            <w:sz w:val="22"/>
            <w:szCs w:val="22"/>
            <w:lang w:eastAsia="en-US"/>
          </w:rPr>
          <w:tab/>
        </w:r>
        <w:r w:rsidRPr="00621B7E">
          <w:rPr>
            <w:rStyle w:val="Hyperlink"/>
            <w:noProof/>
          </w:rPr>
          <w:t>SIDM-SB7 – Register Client Site</w:t>
        </w:r>
        <w:r>
          <w:rPr>
            <w:noProof/>
          </w:rPr>
          <w:tab/>
        </w:r>
        <w:r>
          <w:rPr>
            <w:noProof/>
          </w:rPr>
          <w:fldChar w:fldCharType="begin"/>
        </w:r>
        <w:r>
          <w:rPr>
            <w:noProof/>
          </w:rPr>
          <w:instrText xml:space="preserve"> PAGEREF _Toc277249545 \h </w:instrText>
        </w:r>
        <w:r>
          <w:rPr>
            <w:noProof/>
          </w:rPr>
        </w:r>
        <w:r>
          <w:rPr>
            <w:noProof/>
          </w:rPr>
          <w:fldChar w:fldCharType="separate"/>
        </w:r>
        <w:r>
          <w:rPr>
            <w:noProof/>
          </w:rPr>
          <w:t>3</w:t>
        </w:r>
        <w:r>
          <w:rPr>
            <w:noProof/>
          </w:rPr>
          <w:fldChar w:fldCharType="end"/>
        </w:r>
      </w:hyperlink>
    </w:p>
    <w:p w:rsidR="00DD62AB" w:rsidRDefault="00DD62AB">
      <w:pPr>
        <w:pStyle w:val="TOC1"/>
        <w:tabs>
          <w:tab w:val="left" w:pos="480"/>
          <w:tab w:val="right" w:leader="dot" w:pos="9350"/>
        </w:tabs>
        <w:rPr>
          <w:rFonts w:ascii="Calibri" w:hAnsi="Calibri"/>
          <w:b w:val="0"/>
          <w:bCs w:val="0"/>
          <w:caps w:val="0"/>
          <w:noProof/>
          <w:sz w:val="22"/>
          <w:szCs w:val="22"/>
          <w:lang w:eastAsia="en-US"/>
        </w:rPr>
      </w:pPr>
      <w:hyperlink w:anchor="_Toc277249546" w:history="1">
        <w:r w:rsidRPr="00621B7E">
          <w:rPr>
            <w:rStyle w:val="Hyperlink"/>
            <w:noProof/>
          </w:rPr>
          <w:t>3</w:t>
        </w:r>
        <w:r>
          <w:rPr>
            <w:rFonts w:ascii="Calibri" w:hAnsi="Calibri"/>
            <w:b w:val="0"/>
            <w:bCs w:val="0"/>
            <w:caps w:val="0"/>
            <w:noProof/>
            <w:sz w:val="22"/>
            <w:szCs w:val="22"/>
            <w:lang w:eastAsia="en-US"/>
          </w:rPr>
          <w:tab/>
        </w:r>
        <w:r w:rsidRPr="00621B7E">
          <w:rPr>
            <w:rStyle w:val="Hyperlink"/>
            <w:noProof/>
          </w:rPr>
          <w:t>Detailed Functional Model</w:t>
        </w:r>
        <w:r>
          <w:rPr>
            <w:noProof/>
          </w:rPr>
          <w:tab/>
        </w:r>
        <w:r>
          <w:rPr>
            <w:noProof/>
          </w:rPr>
          <w:fldChar w:fldCharType="begin"/>
        </w:r>
        <w:r>
          <w:rPr>
            <w:noProof/>
          </w:rPr>
          <w:instrText xml:space="preserve"> PAGEREF _Toc277249546 \h </w:instrText>
        </w:r>
        <w:r>
          <w:rPr>
            <w:noProof/>
          </w:rPr>
        </w:r>
        <w:r>
          <w:rPr>
            <w:noProof/>
          </w:rPr>
          <w:fldChar w:fldCharType="separate"/>
        </w:r>
        <w:r>
          <w:rPr>
            <w:noProof/>
          </w:rPr>
          <w:t>3</w:t>
        </w:r>
        <w:r>
          <w:rPr>
            <w:noProof/>
          </w:rPr>
          <w:fldChar w:fldCharType="end"/>
        </w:r>
      </w:hyperlink>
    </w:p>
    <w:p w:rsidR="00DD62AB" w:rsidRDefault="00DD62AB">
      <w:pPr>
        <w:pStyle w:val="TOC2"/>
        <w:tabs>
          <w:tab w:val="left" w:pos="720"/>
          <w:tab w:val="right" w:leader="dot" w:pos="9350"/>
        </w:tabs>
        <w:rPr>
          <w:rFonts w:ascii="Calibri" w:hAnsi="Calibri"/>
          <w:smallCaps w:val="0"/>
          <w:noProof/>
          <w:sz w:val="22"/>
          <w:szCs w:val="22"/>
          <w:lang w:eastAsia="en-US"/>
        </w:rPr>
      </w:pPr>
      <w:hyperlink w:anchor="_Toc277249547" w:history="1">
        <w:r w:rsidRPr="00621B7E">
          <w:rPr>
            <w:rStyle w:val="Hyperlink"/>
            <w:noProof/>
          </w:rPr>
          <w:t>3.1</w:t>
        </w:r>
        <w:r>
          <w:rPr>
            <w:rFonts w:ascii="Calibri" w:hAnsi="Calibri"/>
            <w:smallCaps w:val="0"/>
            <w:noProof/>
            <w:sz w:val="22"/>
            <w:szCs w:val="22"/>
            <w:lang w:eastAsia="en-US"/>
          </w:rPr>
          <w:tab/>
        </w:r>
        <w:r w:rsidRPr="00621B7E">
          <w:rPr>
            <w:rStyle w:val="Hyperlink"/>
            <w:noProof/>
          </w:rPr>
          <w:t>Structure of the Service</w:t>
        </w:r>
        <w:r>
          <w:rPr>
            <w:noProof/>
          </w:rPr>
          <w:tab/>
        </w:r>
        <w:r>
          <w:rPr>
            <w:noProof/>
          </w:rPr>
          <w:fldChar w:fldCharType="begin"/>
        </w:r>
        <w:r>
          <w:rPr>
            <w:noProof/>
          </w:rPr>
          <w:instrText xml:space="preserve"> PAGEREF _Toc277249547 \h </w:instrText>
        </w:r>
        <w:r>
          <w:rPr>
            <w:noProof/>
          </w:rPr>
        </w:r>
        <w:r>
          <w:rPr>
            <w:noProof/>
          </w:rPr>
          <w:fldChar w:fldCharType="separate"/>
        </w:r>
        <w:r>
          <w:rPr>
            <w:noProof/>
          </w:rPr>
          <w:t>3</w:t>
        </w:r>
        <w:r>
          <w:rPr>
            <w:noProof/>
          </w:rPr>
          <w:fldChar w:fldCharType="end"/>
        </w:r>
      </w:hyperlink>
    </w:p>
    <w:p w:rsidR="00DD62AB" w:rsidRDefault="00DD62AB">
      <w:pPr>
        <w:pStyle w:val="TOC2"/>
        <w:tabs>
          <w:tab w:val="left" w:pos="720"/>
          <w:tab w:val="right" w:leader="dot" w:pos="9350"/>
        </w:tabs>
        <w:rPr>
          <w:rFonts w:ascii="Calibri" w:hAnsi="Calibri"/>
          <w:smallCaps w:val="0"/>
          <w:noProof/>
          <w:sz w:val="22"/>
          <w:szCs w:val="22"/>
          <w:lang w:eastAsia="en-US"/>
        </w:rPr>
      </w:pPr>
      <w:hyperlink w:anchor="_Toc277249548" w:history="1">
        <w:r w:rsidRPr="00621B7E">
          <w:rPr>
            <w:rStyle w:val="Hyperlink"/>
            <w:noProof/>
          </w:rPr>
          <w:t>3.2</w:t>
        </w:r>
        <w:r>
          <w:rPr>
            <w:rFonts w:ascii="Calibri" w:hAnsi="Calibri"/>
            <w:smallCaps w:val="0"/>
            <w:noProof/>
            <w:sz w:val="22"/>
            <w:szCs w:val="22"/>
            <w:lang w:eastAsia="en-US"/>
          </w:rPr>
          <w:tab/>
        </w:r>
        <w:r w:rsidRPr="00621B7E">
          <w:rPr>
            <w:rStyle w:val="Hyperlink"/>
            <w:noProof/>
          </w:rPr>
          <w:t>Detail of the Capabilities</w:t>
        </w:r>
        <w:r>
          <w:rPr>
            <w:noProof/>
          </w:rPr>
          <w:tab/>
        </w:r>
        <w:r>
          <w:rPr>
            <w:noProof/>
          </w:rPr>
          <w:fldChar w:fldCharType="begin"/>
        </w:r>
        <w:r>
          <w:rPr>
            <w:noProof/>
          </w:rPr>
          <w:instrText xml:space="preserve"> PAGEREF _Toc277249548 \h </w:instrText>
        </w:r>
        <w:r>
          <w:rPr>
            <w:noProof/>
          </w:rPr>
        </w:r>
        <w:r>
          <w:rPr>
            <w:noProof/>
          </w:rPr>
          <w:fldChar w:fldCharType="separate"/>
        </w:r>
        <w:r>
          <w:rPr>
            <w:noProof/>
          </w:rPr>
          <w:t>3</w:t>
        </w:r>
        <w:r>
          <w:rPr>
            <w:noProof/>
          </w:rPr>
          <w:fldChar w:fldCharType="end"/>
        </w:r>
      </w:hyperlink>
    </w:p>
    <w:p w:rsidR="00DD62AB" w:rsidRDefault="00DD62AB">
      <w:pPr>
        <w:pStyle w:val="TOC3"/>
        <w:tabs>
          <w:tab w:val="left" w:pos="1200"/>
          <w:tab w:val="right" w:leader="dot" w:pos="9350"/>
        </w:tabs>
        <w:rPr>
          <w:rFonts w:ascii="Calibri" w:hAnsi="Calibri"/>
          <w:i w:val="0"/>
          <w:iCs w:val="0"/>
          <w:noProof/>
          <w:sz w:val="22"/>
          <w:szCs w:val="22"/>
          <w:lang w:eastAsia="en-US"/>
        </w:rPr>
      </w:pPr>
      <w:hyperlink w:anchor="_Toc277249549" w:history="1">
        <w:r w:rsidRPr="00621B7E">
          <w:rPr>
            <w:rStyle w:val="Hyperlink"/>
            <w:noProof/>
          </w:rPr>
          <w:t>3.2.1</w:t>
        </w:r>
        <w:r>
          <w:rPr>
            <w:rFonts w:ascii="Calibri" w:hAnsi="Calibri"/>
            <w:i w:val="0"/>
            <w:iCs w:val="0"/>
            <w:noProof/>
            <w:sz w:val="22"/>
            <w:szCs w:val="22"/>
            <w:lang w:eastAsia="en-US"/>
          </w:rPr>
          <w:tab/>
        </w:r>
        <w:r w:rsidRPr="00621B7E">
          <w:rPr>
            <w:rStyle w:val="Hyperlink"/>
            <w:noProof/>
          </w:rPr>
          <w:t>Information Model</w:t>
        </w:r>
        <w:r>
          <w:rPr>
            <w:noProof/>
          </w:rPr>
          <w:tab/>
        </w:r>
        <w:r>
          <w:rPr>
            <w:noProof/>
          </w:rPr>
          <w:fldChar w:fldCharType="begin"/>
        </w:r>
        <w:r>
          <w:rPr>
            <w:noProof/>
          </w:rPr>
          <w:instrText xml:space="preserve"> PAGEREF _Toc277249549 \h </w:instrText>
        </w:r>
        <w:r>
          <w:rPr>
            <w:noProof/>
          </w:rPr>
        </w:r>
        <w:r>
          <w:rPr>
            <w:noProof/>
          </w:rPr>
          <w:fldChar w:fldCharType="separate"/>
        </w:r>
        <w:r>
          <w:rPr>
            <w:noProof/>
          </w:rPr>
          <w:t>3</w:t>
        </w:r>
        <w:r>
          <w:rPr>
            <w:noProof/>
          </w:rPr>
          <w:fldChar w:fldCharType="end"/>
        </w:r>
      </w:hyperlink>
    </w:p>
    <w:p w:rsidR="00DD62AB" w:rsidRDefault="00DD62AB">
      <w:pPr>
        <w:pStyle w:val="TOC1"/>
        <w:tabs>
          <w:tab w:val="left" w:pos="480"/>
          <w:tab w:val="right" w:leader="dot" w:pos="9350"/>
        </w:tabs>
        <w:rPr>
          <w:rFonts w:ascii="Calibri" w:hAnsi="Calibri"/>
          <w:b w:val="0"/>
          <w:bCs w:val="0"/>
          <w:caps w:val="0"/>
          <w:noProof/>
          <w:sz w:val="22"/>
          <w:szCs w:val="22"/>
          <w:lang w:eastAsia="en-US"/>
        </w:rPr>
      </w:pPr>
      <w:hyperlink w:anchor="_Toc277249550" w:history="1">
        <w:r w:rsidRPr="00621B7E">
          <w:rPr>
            <w:rStyle w:val="Hyperlink"/>
            <w:noProof/>
          </w:rPr>
          <w:t>4</w:t>
        </w:r>
        <w:r>
          <w:rPr>
            <w:rFonts w:ascii="Calibri" w:hAnsi="Calibri"/>
            <w:b w:val="0"/>
            <w:bCs w:val="0"/>
            <w:caps w:val="0"/>
            <w:noProof/>
            <w:sz w:val="22"/>
            <w:szCs w:val="22"/>
            <w:lang w:eastAsia="en-US"/>
          </w:rPr>
          <w:tab/>
        </w:r>
        <w:r w:rsidRPr="00621B7E">
          <w:rPr>
            <w:rStyle w:val="Hyperlink"/>
            <w:noProof/>
          </w:rPr>
          <w:t>Profiles</w:t>
        </w:r>
        <w:r>
          <w:rPr>
            <w:noProof/>
          </w:rPr>
          <w:tab/>
        </w:r>
        <w:r>
          <w:rPr>
            <w:noProof/>
          </w:rPr>
          <w:fldChar w:fldCharType="begin"/>
        </w:r>
        <w:r>
          <w:rPr>
            <w:noProof/>
          </w:rPr>
          <w:instrText xml:space="preserve"> PAGEREF _Toc277249550 \h </w:instrText>
        </w:r>
        <w:r>
          <w:rPr>
            <w:noProof/>
          </w:rPr>
        </w:r>
        <w:r>
          <w:rPr>
            <w:noProof/>
          </w:rPr>
          <w:fldChar w:fldCharType="separate"/>
        </w:r>
        <w:r>
          <w:rPr>
            <w:noProof/>
          </w:rPr>
          <w:t>3</w:t>
        </w:r>
        <w:r>
          <w:rPr>
            <w:noProof/>
          </w:rPr>
          <w:fldChar w:fldCharType="end"/>
        </w:r>
      </w:hyperlink>
    </w:p>
    <w:p w:rsidR="00DD62AB" w:rsidRDefault="00DD62AB">
      <w:pPr>
        <w:pStyle w:val="TOC2"/>
        <w:tabs>
          <w:tab w:val="left" w:pos="720"/>
          <w:tab w:val="right" w:leader="dot" w:pos="9350"/>
        </w:tabs>
        <w:rPr>
          <w:rFonts w:ascii="Calibri" w:hAnsi="Calibri"/>
          <w:smallCaps w:val="0"/>
          <w:noProof/>
          <w:sz w:val="22"/>
          <w:szCs w:val="22"/>
          <w:lang w:eastAsia="en-US"/>
        </w:rPr>
      </w:pPr>
      <w:hyperlink w:anchor="_Toc277249551" w:history="1">
        <w:r w:rsidRPr="00621B7E">
          <w:rPr>
            <w:rStyle w:val="Hyperlink"/>
            <w:noProof/>
          </w:rPr>
          <w:t>4.1</w:t>
        </w:r>
        <w:r>
          <w:rPr>
            <w:rFonts w:ascii="Calibri" w:hAnsi="Calibri"/>
            <w:smallCaps w:val="0"/>
            <w:noProof/>
            <w:sz w:val="22"/>
            <w:szCs w:val="22"/>
            <w:lang w:eastAsia="en-US"/>
          </w:rPr>
          <w:tab/>
        </w:r>
        <w:r w:rsidRPr="00621B7E">
          <w:rPr>
            <w:rStyle w:val="Hyperlink"/>
            <w:noProof/>
          </w:rPr>
          <w:t>Functional Profiles</w:t>
        </w:r>
        <w:r>
          <w:rPr>
            <w:noProof/>
          </w:rPr>
          <w:tab/>
        </w:r>
        <w:r>
          <w:rPr>
            <w:noProof/>
          </w:rPr>
          <w:fldChar w:fldCharType="begin"/>
        </w:r>
        <w:r>
          <w:rPr>
            <w:noProof/>
          </w:rPr>
          <w:instrText xml:space="preserve"> PAGEREF _Toc277249551 \h </w:instrText>
        </w:r>
        <w:r>
          <w:rPr>
            <w:noProof/>
          </w:rPr>
        </w:r>
        <w:r>
          <w:rPr>
            <w:noProof/>
          </w:rPr>
          <w:fldChar w:fldCharType="separate"/>
        </w:r>
        <w:r>
          <w:rPr>
            <w:noProof/>
          </w:rPr>
          <w:t>3</w:t>
        </w:r>
        <w:r>
          <w:rPr>
            <w:noProof/>
          </w:rPr>
          <w:fldChar w:fldCharType="end"/>
        </w:r>
      </w:hyperlink>
    </w:p>
    <w:p w:rsidR="00DD62AB" w:rsidRDefault="00DD62AB">
      <w:pPr>
        <w:pStyle w:val="TOC2"/>
        <w:tabs>
          <w:tab w:val="left" w:pos="720"/>
          <w:tab w:val="right" w:leader="dot" w:pos="9350"/>
        </w:tabs>
        <w:rPr>
          <w:rFonts w:ascii="Calibri" w:hAnsi="Calibri"/>
          <w:smallCaps w:val="0"/>
          <w:noProof/>
          <w:sz w:val="22"/>
          <w:szCs w:val="22"/>
          <w:lang w:eastAsia="en-US"/>
        </w:rPr>
      </w:pPr>
      <w:hyperlink w:anchor="_Toc277249552" w:history="1">
        <w:r w:rsidRPr="00621B7E">
          <w:rPr>
            <w:rStyle w:val="Hyperlink"/>
            <w:noProof/>
          </w:rPr>
          <w:t>4.2</w:t>
        </w:r>
        <w:r>
          <w:rPr>
            <w:rFonts w:ascii="Calibri" w:hAnsi="Calibri"/>
            <w:smallCaps w:val="0"/>
            <w:noProof/>
            <w:sz w:val="22"/>
            <w:szCs w:val="22"/>
            <w:lang w:eastAsia="en-US"/>
          </w:rPr>
          <w:tab/>
        </w:r>
        <w:r w:rsidRPr="00621B7E">
          <w:rPr>
            <w:rStyle w:val="Hyperlink"/>
            <w:noProof/>
          </w:rPr>
          <w:t>Semantic Profiles</w:t>
        </w:r>
        <w:r>
          <w:rPr>
            <w:noProof/>
          </w:rPr>
          <w:tab/>
        </w:r>
        <w:r>
          <w:rPr>
            <w:noProof/>
          </w:rPr>
          <w:fldChar w:fldCharType="begin"/>
        </w:r>
        <w:r>
          <w:rPr>
            <w:noProof/>
          </w:rPr>
          <w:instrText xml:space="preserve"> PAGEREF _Toc277249552 \h </w:instrText>
        </w:r>
        <w:r>
          <w:rPr>
            <w:noProof/>
          </w:rPr>
        </w:r>
        <w:r>
          <w:rPr>
            <w:noProof/>
          </w:rPr>
          <w:fldChar w:fldCharType="separate"/>
        </w:r>
        <w:r>
          <w:rPr>
            <w:noProof/>
          </w:rPr>
          <w:t>3</w:t>
        </w:r>
        <w:r>
          <w:rPr>
            <w:noProof/>
          </w:rPr>
          <w:fldChar w:fldCharType="end"/>
        </w:r>
      </w:hyperlink>
    </w:p>
    <w:p w:rsidR="00DD62AB" w:rsidRDefault="00DD62AB">
      <w:pPr>
        <w:pStyle w:val="TOC2"/>
        <w:tabs>
          <w:tab w:val="left" w:pos="720"/>
          <w:tab w:val="right" w:leader="dot" w:pos="9350"/>
        </w:tabs>
        <w:rPr>
          <w:rFonts w:ascii="Calibri" w:hAnsi="Calibri"/>
          <w:smallCaps w:val="0"/>
          <w:noProof/>
          <w:sz w:val="22"/>
          <w:szCs w:val="22"/>
          <w:lang w:eastAsia="en-US"/>
        </w:rPr>
      </w:pPr>
      <w:hyperlink w:anchor="_Toc277249553" w:history="1">
        <w:r w:rsidRPr="00621B7E">
          <w:rPr>
            <w:rStyle w:val="Hyperlink"/>
            <w:noProof/>
          </w:rPr>
          <w:t>4.3</w:t>
        </w:r>
        <w:r>
          <w:rPr>
            <w:rFonts w:ascii="Calibri" w:hAnsi="Calibri"/>
            <w:smallCaps w:val="0"/>
            <w:noProof/>
            <w:sz w:val="22"/>
            <w:szCs w:val="22"/>
            <w:lang w:eastAsia="en-US"/>
          </w:rPr>
          <w:tab/>
        </w:r>
        <w:r w:rsidRPr="00621B7E">
          <w:rPr>
            <w:rStyle w:val="Hyperlink"/>
            <w:noProof/>
          </w:rPr>
          <w:t>Conformance Profiles</w:t>
        </w:r>
        <w:r>
          <w:rPr>
            <w:noProof/>
          </w:rPr>
          <w:tab/>
        </w:r>
        <w:r>
          <w:rPr>
            <w:noProof/>
          </w:rPr>
          <w:fldChar w:fldCharType="begin"/>
        </w:r>
        <w:r>
          <w:rPr>
            <w:noProof/>
          </w:rPr>
          <w:instrText xml:space="preserve"> PAGEREF _Toc277249553 \h </w:instrText>
        </w:r>
        <w:r>
          <w:rPr>
            <w:noProof/>
          </w:rPr>
        </w:r>
        <w:r>
          <w:rPr>
            <w:noProof/>
          </w:rPr>
          <w:fldChar w:fldCharType="separate"/>
        </w:r>
        <w:r>
          <w:rPr>
            <w:noProof/>
          </w:rPr>
          <w:t>3</w:t>
        </w:r>
        <w:r>
          <w:rPr>
            <w:noProof/>
          </w:rPr>
          <w:fldChar w:fldCharType="end"/>
        </w:r>
      </w:hyperlink>
    </w:p>
    <w:p w:rsidR="00DD62AB" w:rsidRDefault="00DD62AB">
      <w:pPr>
        <w:pStyle w:val="TOC1"/>
        <w:tabs>
          <w:tab w:val="left" w:pos="480"/>
          <w:tab w:val="right" w:leader="dot" w:pos="9350"/>
        </w:tabs>
        <w:rPr>
          <w:rFonts w:ascii="Calibri" w:hAnsi="Calibri"/>
          <w:b w:val="0"/>
          <w:bCs w:val="0"/>
          <w:caps w:val="0"/>
          <w:noProof/>
          <w:sz w:val="22"/>
          <w:szCs w:val="22"/>
          <w:lang w:eastAsia="en-US"/>
        </w:rPr>
      </w:pPr>
      <w:hyperlink w:anchor="_Toc277249554" w:history="1">
        <w:r w:rsidRPr="00621B7E">
          <w:rPr>
            <w:rStyle w:val="Hyperlink"/>
            <w:noProof/>
          </w:rPr>
          <w:t>5</w:t>
        </w:r>
        <w:r>
          <w:rPr>
            <w:rFonts w:ascii="Calibri" w:hAnsi="Calibri"/>
            <w:b w:val="0"/>
            <w:bCs w:val="0"/>
            <w:caps w:val="0"/>
            <w:noProof/>
            <w:sz w:val="22"/>
            <w:szCs w:val="22"/>
            <w:lang w:eastAsia="en-US"/>
          </w:rPr>
          <w:tab/>
        </w:r>
        <w:r w:rsidRPr="00621B7E">
          <w:rPr>
            <w:rStyle w:val="Hyperlink"/>
            <w:noProof/>
          </w:rPr>
          <w:t>Service Implementation Details</w:t>
        </w:r>
        <w:r>
          <w:rPr>
            <w:noProof/>
          </w:rPr>
          <w:tab/>
        </w:r>
        <w:r>
          <w:rPr>
            <w:noProof/>
          </w:rPr>
          <w:fldChar w:fldCharType="begin"/>
        </w:r>
        <w:r>
          <w:rPr>
            <w:noProof/>
          </w:rPr>
          <w:instrText xml:space="preserve"> PAGEREF _Toc277249554 \h </w:instrText>
        </w:r>
        <w:r>
          <w:rPr>
            <w:noProof/>
          </w:rPr>
        </w:r>
        <w:r>
          <w:rPr>
            <w:noProof/>
          </w:rPr>
          <w:fldChar w:fldCharType="separate"/>
        </w:r>
        <w:r>
          <w:rPr>
            <w:noProof/>
          </w:rPr>
          <w:t>3</w:t>
        </w:r>
        <w:r>
          <w:rPr>
            <w:noProof/>
          </w:rPr>
          <w:fldChar w:fldCharType="end"/>
        </w:r>
      </w:hyperlink>
    </w:p>
    <w:p w:rsidR="00DD62AB" w:rsidRDefault="00DD62AB">
      <w:pPr>
        <w:pStyle w:val="TOC2"/>
        <w:tabs>
          <w:tab w:val="left" w:pos="720"/>
          <w:tab w:val="right" w:leader="dot" w:pos="9350"/>
        </w:tabs>
        <w:rPr>
          <w:rFonts w:ascii="Calibri" w:hAnsi="Calibri"/>
          <w:smallCaps w:val="0"/>
          <w:noProof/>
          <w:sz w:val="22"/>
          <w:szCs w:val="22"/>
          <w:lang w:eastAsia="en-US"/>
        </w:rPr>
      </w:pPr>
      <w:hyperlink w:anchor="_Toc277249555" w:history="1">
        <w:r w:rsidRPr="00621B7E">
          <w:rPr>
            <w:rStyle w:val="Hyperlink"/>
            <w:noProof/>
          </w:rPr>
          <w:t>5.1</w:t>
        </w:r>
        <w:r>
          <w:rPr>
            <w:rFonts w:ascii="Calibri" w:hAnsi="Calibri"/>
            <w:smallCaps w:val="0"/>
            <w:noProof/>
            <w:sz w:val="22"/>
            <w:szCs w:val="22"/>
            <w:lang w:eastAsia="en-US"/>
          </w:rPr>
          <w:tab/>
        </w:r>
        <w:r w:rsidRPr="00621B7E">
          <w:rPr>
            <w:rStyle w:val="Hyperlink"/>
            <w:noProof/>
          </w:rPr>
          <w:t>Service Runtime Interaction Details</w:t>
        </w:r>
        <w:r>
          <w:rPr>
            <w:noProof/>
          </w:rPr>
          <w:tab/>
        </w:r>
        <w:r>
          <w:rPr>
            <w:noProof/>
          </w:rPr>
          <w:fldChar w:fldCharType="begin"/>
        </w:r>
        <w:r>
          <w:rPr>
            <w:noProof/>
          </w:rPr>
          <w:instrText xml:space="preserve"> PAGEREF _Toc277249555 \h </w:instrText>
        </w:r>
        <w:r>
          <w:rPr>
            <w:noProof/>
          </w:rPr>
        </w:r>
        <w:r>
          <w:rPr>
            <w:noProof/>
          </w:rPr>
          <w:fldChar w:fldCharType="separate"/>
        </w:r>
        <w:r>
          <w:rPr>
            <w:noProof/>
          </w:rPr>
          <w:t>3</w:t>
        </w:r>
        <w:r>
          <w:rPr>
            <w:noProof/>
          </w:rPr>
          <w:fldChar w:fldCharType="end"/>
        </w:r>
      </w:hyperlink>
    </w:p>
    <w:p w:rsidR="00DD62AB" w:rsidRDefault="00DD62AB">
      <w:pPr>
        <w:pStyle w:val="TOC2"/>
        <w:tabs>
          <w:tab w:val="left" w:pos="720"/>
          <w:tab w:val="right" w:leader="dot" w:pos="9350"/>
        </w:tabs>
        <w:rPr>
          <w:rFonts w:ascii="Calibri" w:hAnsi="Calibri"/>
          <w:smallCaps w:val="0"/>
          <w:noProof/>
          <w:sz w:val="22"/>
          <w:szCs w:val="22"/>
          <w:lang w:eastAsia="en-US"/>
        </w:rPr>
      </w:pPr>
      <w:hyperlink w:anchor="_Toc277249556" w:history="1">
        <w:r w:rsidRPr="00621B7E">
          <w:rPr>
            <w:rStyle w:val="Hyperlink"/>
            <w:noProof/>
          </w:rPr>
          <w:t>5.2</w:t>
        </w:r>
        <w:r>
          <w:rPr>
            <w:rFonts w:ascii="Calibri" w:hAnsi="Calibri"/>
            <w:smallCaps w:val="0"/>
            <w:noProof/>
            <w:sz w:val="22"/>
            <w:szCs w:val="22"/>
            <w:lang w:eastAsia="en-US"/>
          </w:rPr>
          <w:tab/>
        </w:r>
        <w:r w:rsidRPr="00621B7E">
          <w:rPr>
            <w:rStyle w:val="Hyperlink"/>
            <w:noProof/>
          </w:rPr>
          <w:t>Implementation/Deployment Considerations</w:t>
        </w:r>
        <w:r>
          <w:rPr>
            <w:noProof/>
          </w:rPr>
          <w:tab/>
        </w:r>
        <w:r>
          <w:rPr>
            <w:noProof/>
          </w:rPr>
          <w:fldChar w:fldCharType="begin"/>
        </w:r>
        <w:r>
          <w:rPr>
            <w:noProof/>
          </w:rPr>
          <w:instrText xml:space="preserve"> PAGEREF _Toc277249556 \h </w:instrText>
        </w:r>
        <w:r>
          <w:rPr>
            <w:noProof/>
          </w:rPr>
        </w:r>
        <w:r>
          <w:rPr>
            <w:noProof/>
          </w:rPr>
          <w:fldChar w:fldCharType="separate"/>
        </w:r>
        <w:r>
          <w:rPr>
            <w:noProof/>
          </w:rPr>
          <w:t>3</w:t>
        </w:r>
        <w:r>
          <w:rPr>
            <w:noProof/>
          </w:rPr>
          <w:fldChar w:fldCharType="end"/>
        </w:r>
      </w:hyperlink>
    </w:p>
    <w:p w:rsidR="00DD62AB" w:rsidRDefault="00DD62AB">
      <w:pPr>
        <w:pStyle w:val="TOC1"/>
        <w:tabs>
          <w:tab w:val="left" w:pos="480"/>
          <w:tab w:val="right" w:leader="dot" w:pos="9350"/>
        </w:tabs>
        <w:rPr>
          <w:rFonts w:ascii="Calibri" w:hAnsi="Calibri"/>
          <w:b w:val="0"/>
          <w:bCs w:val="0"/>
          <w:caps w:val="0"/>
          <w:noProof/>
          <w:sz w:val="22"/>
          <w:szCs w:val="22"/>
          <w:lang w:eastAsia="en-US"/>
        </w:rPr>
      </w:pPr>
      <w:hyperlink w:anchor="_Toc277249557" w:history="1">
        <w:r w:rsidRPr="00621B7E">
          <w:rPr>
            <w:rStyle w:val="Hyperlink"/>
            <w:noProof/>
          </w:rPr>
          <w:t>6</w:t>
        </w:r>
        <w:r>
          <w:rPr>
            <w:rFonts w:ascii="Calibri" w:hAnsi="Calibri"/>
            <w:b w:val="0"/>
            <w:bCs w:val="0"/>
            <w:caps w:val="0"/>
            <w:noProof/>
            <w:sz w:val="22"/>
            <w:szCs w:val="22"/>
            <w:lang w:eastAsia="en-US"/>
          </w:rPr>
          <w:tab/>
        </w:r>
        <w:r w:rsidRPr="00621B7E">
          <w:rPr>
            <w:rStyle w:val="Hyperlink"/>
            <w:noProof/>
          </w:rPr>
          <w:t>Conformance and Compliance</w:t>
        </w:r>
        <w:r>
          <w:rPr>
            <w:noProof/>
          </w:rPr>
          <w:tab/>
        </w:r>
        <w:r>
          <w:rPr>
            <w:noProof/>
          </w:rPr>
          <w:fldChar w:fldCharType="begin"/>
        </w:r>
        <w:r>
          <w:rPr>
            <w:noProof/>
          </w:rPr>
          <w:instrText xml:space="preserve"> PAGEREF _Toc277249557 \h </w:instrText>
        </w:r>
        <w:r>
          <w:rPr>
            <w:noProof/>
          </w:rPr>
        </w:r>
        <w:r>
          <w:rPr>
            <w:noProof/>
          </w:rPr>
          <w:fldChar w:fldCharType="separate"/>
        </w:r>
        <w:r>
          <w:rPr>
            <w:noProof/>
          </w:rPr>
          <w:t>3</w:t>
        </w:r>
        <w:r>
          <w:rPr>
            <w:noProof/>
          </w:rPr>
          <w:fldChar w:fldCharType="end"/>
        </w:r>
      </w:hyperlink>
    </w:p>
    <w:p w:rsidR="00DD62AB" w:rsidRDefault="00DD62AB">
      <w:pPr>
        <w:pStyle w:val="TOC2"/>
        <w:tabs>
          <w:tab w:val="left" w:pos="720"/>
          <w:tab w:val="right" w:leader="dot" w:pos="9350"/>
        </w:tabs>
        <w:rPr>
          <w:rFonts w:ascii="Calibri" w:hAnsi="Calibri"/>
          <w:smallCaps w:val="0"/>
          <w:noProof/>
          <w:sz w:val="22"/>
          <w:szCs w:val="22"/>
          <w:lang w:eastAsia="en-US"/>
        </w:rPr>
      </w:pPr>
      <w:hyperlink w:anchor="_Toc277249558" w:history="1">
        <w:r w:rsidRPr="00621B7E">
          <w:rPr>
            <w:rStyle w:val="Hyperlink"/>
            <w:noProof/>
          </w:rPr>
          <w:t>6.1</w:t>
        </w:r>
        <w:r>
          <w:rPr>
            <w:rFonts w:ascii="Calibri" w:hAnsi="Calibri"/>
            <w:smallCaps w:val="0"/>
            <w:noProof/>
            <w:sz w:val="22"/>
            <w:szCs w:val="22"/>
            <w:lang w:eastAsia="en-US"/>
          </w:rPr>
          <w:tab/>
        </w:r>
        <w:r w:rsidRPr="00621B7E">
          <w:rPr>
            <w:rStyle w:val="Hyperlink"/>
            <w:noProof/>
          </w:rPr>
          <w:t>Compliance and Conformance Statements</w:t>
        </w:r>
        <w:r>
          <w:rPr>
            <w:noProof/>
          </w:rPr>
          <w:tab/>
        </w:r>
        <w:r>
          <w:rPr>
            <w:noProof/>
          </w:rPr>
          <w:fldChar w:fldCharType="begin"/>
        </w:r>
        <w:r>
          <w:rPr>
            <w:noProof/>
          </w:rPr>
          <w:instrText xml:space="preserve"> PAGEREF _Toc277249558 \h </w:instrText>
        </w:r>
        <w:r>
          <w:rPr>
            <w:noProof/>
          </w:rPr>
        </w:r>
        <w:r>
          <w:rPr>
            <w:noProof/>
          </w:rPr>
          <w:fldChar w:fldCharType="separate"/>
        </w:r>
        <w:r>
          <w:rPr>
            <w:noProof/>
          </w:rPr>
          <w:t>3</w:t>
        </w:r>
        <w:r>
          <w:rPr>
            <w:noProof/>
          </w:rPr>
          <w:fldChar w:fldCharType="end"/>
        </w:r>
      </w:hyperlink>
    </w:p>
    <w:p w:rsidR="00DD62AB" w:rsidRDefault="00DD62AB">
      <w:pPr>
        <w:pStyle w:val="TOC1"/>
        <w:tabs>
          <w:tab w:val="left" w:pos="480"/>
          <w:tab w:val="right" w:leader="dot" w:pos="9350"/>
        </w:tabs>
        <w:rPr>
          <w:rFonts w:ascii="Calibri" w:hAnsi="Calibri"/>
          <w:b w:val="0"/>
          <w:bCs w:val="0"/>
          <w:caps w:val="0"/>
          <w:noProof/>
          <w:sz w:val="22"/>
          <w:szCs w:val="22"/>
          <w:lang w:eastAsia="en-US"/>
        </w:rPr>
      </w:pPr>
      <w:hyperlink w:anchor="_Toc277249559" w:history="1">
        <w:r w:rsidRPr="00621B7E">
          <w:rPr>
            <w:rStyle w:val="Hyperlink"/>
            <w:noProof/>
          </w:rPr>
          <w:t>7</w:t>
        </w:r>
        <w:r>
          <w:rPr>
            <w:rFonts w:ascii="Calibri" w:hAnsi="Calibri"/>
            <w:b w:val="0"/>
            <w:bCs w:val="0"/>
            <w:caps w:val="0"/>
            <w:noProof/>
            <w:sz w:val="22"/>
            <w:szCs w:val="22"/>
            <w:lang w:eastAsia="en-US"/>
          </w:rPr>
          <w:tab/>
        </w:r>
        <w:r w:rsidRPr="00621B7E">
          <w:rPr>
            <w:rStyle w:val="Hyperlink"/>
            <w:noProof/>
          </w:rPr>
          <w:t>Appendix A – Relevant Standards</w:t>
        </w:r>
        <w:r>
          <w:rPr>
            <w:noProof/>
          </w:rPr>
          <w:tab/>
        </w:r>
        <w:r>
          <w:rPr>
            <w:noProof/>
          </w:rPr>
          <w:fldChar w:fldCharType="begin"/>
        </w:r>
        <w:r>
          <w:rPr>
            <w:noProof/>
          </w:rPr>
          <w:instrText xml:space="preserve"> PAGEREF _Toc277249559 \h </w:instrText>
        </w:r>
        <w:r>
          <w:rPr>
            <w:noProof/>
          </w:rPr>
        </w:r>
        <w:r>
          <w:rPr>
            <w:noProof/>
          </w:rPr>
          <w:fldChar w:fldCharType="separate"/>
        </w:r>
        <w:r>
          <w:rPr>
            <w:noProof/>
          </w:rPr>
          <w:t>3</w:t>
        </w:r>
        <w:r>
          <w:rPr>
            <w:noProof/>
          </w:rPr>
          <w:fldChar w:fldCharType="end"/>
        </w:r>
      </w:hyperlink>
    </w:p>
    <w:p w:rsidR="00DD62AB" w:rsidRDefault="00DD62AB">
      <w:pPr>
        <w:pStyle w:val="TOC1"/>
        <w:tabs>
          <w:tab w:val="left" w:pos="480"/>
          <w:tab w:val="right" w:leader="dot" w:pos="9350"/>
        </w:tabs>
        <w:rPr>
          <w:rFonts w:ascii="Calibri" w:hAnsi="Calibri"/>
          <w:b w:val="0"/>
          <w:bCs w:val="0"/>
          <w:caps w:val="0"/>
          <w:noProof/>
          <w:sz w:val="22"/>
          <w:szCs w:val="22"/>
          <w:lang w:eastAsia="en-US"/>
        </w:rPr>
      </w:pPr>
      <w:hyperlink w:anchor="_Toc277249560" w:history="1">
        <w:r w:rsidRPr="00621B7E">
          <w:rPr>
            <w:rStyle w:val="Hyperlink"/>
            <w:noProof/>
          </w:rPr>
          <w:t>8</w:t>
        </w:r>
        <w:r>
          <w:rPr>
            <w:rFonts w:ascii="Calibri" w:hAnsi="Calibri"/>
            <w:b w:val="0"/>
            <w:bCs w:val="0"/>
            <w:caps w:val="0"/>
            <w:noProof/>
            <w:sz w:val="22"/>
            <w:szCs w:val="22"/>
            <w:lang w:eastAsia="en-US"/>
          </w:rPr>
          <w:tab/>
        </w:r>
        <w:r w:rsidRPr="00621B7E">
          <w:rPr>
            <w:rStyle w:val="Hyperlink"/>
            <w:noProof/>
          </w:rPr>
          <w:t>Appendix B - References</w:t>
        </w:r>
        <w:r>
          <w:rPr>
            <w:noProof/>
          </w:rPr>
          <w:tab/>
        </w:r>
        <w:r>
          <w:rPr>
            <w:noProof/>
          </w:rPr>
          <w:fldChar w:fldCharType="begin"/>
        </w:r>
        <w:r>
          <w:rPr>
            <w:noProof/>
          </w:rPr>
          <w:instrText xml:space="preserve"> PAGEREF _Toc277249560 \h </w:instrText>
        </w:r>
        <w:r>
          <w:rPr>
            <w:noProof/>
          </w:rPr>
        </w:r>
        <w:r>
          <w:rPr>
            <w:noProof/>
          </w:rPr>
          <w:fldChar w:fldCharType="separate"/>
        </w:r>
        <w:r>
          <w:rPr>
            <w:noProof/>
          </w:rPr>
          <w:t>3</w:t>
        </w:r>
        <w:r>
          <w:rPr>
            <w:noProof/>
          </w:rPr>
          <w:fldChar w:fldCharType="end"/>
        </w:r>
      </w:hyperlink>
    </w:p>
    <w:p w:rsidR="00DD62AB" w:rsidRDefault="00DD62AB">
      <w:pPr>
        <w:pStyle w:val="TOC1"/>
        <w:tabs>
          <w:tab w:val="left" w:pos="480"/>
          <w:tab w:val="right" w:leader="dot" w:pos="9350"/>
        </w:tabs>
        <w:rPr>
          <w:rFonts w:ascii="Calibri" w:hAnsi="Calibri"/>
          <w:b w:val="0"/>
          <w:bCs w:val="0"/>
          <w:caps w:val="0"/>
          <w:noProof/>
          <w:sz w:val="22"/>
          <w:szCs w:val="22"/>
          <w:lang w:eastAsia="en-US"/>
        </w:rPr>
      </w:pPr>
      <w:hyperlink w:anchor="_Toc277249561" w:history="1">
        <w:r w:rsidRPr="00621B7E">
          <w:rPr>
            <w:rStyle w:val="Hyperlink"/>
            <w:noProof/>
          </w:rPr>
          <w:t>9</w:t>
        </w:r>
        <w:r>
          <w:rPr>
            <w:rFonts w:ascii="Calibri" w:hAnsi="Calibri"/>
            <w:b w:val="0"/>
            <w:bCs w:val="0"/>
            <w:caps w:val="0"/>
            <w:noProof/>
            <w:sz w:val="22"/>
            <w:szCs w:val="22"/>
            <w:lang w:eastAsia="en-US"/>
          </w:rPr>
          <w:tab/>
        </w:r>
        <w:r w:rsidRPr="00621B7E">
          <w:rPr>
            <w:rStyle w:val="Hyperlink"/>
            <w:noProof/>
          </w:rPr>
          <w:t>Appendix C - Glossary</w:t>
        </w:r>
        <w:r>
          <w:rPr>
            <w:noProof/>
          </w:rPr>
          <w:tab/>
        </w:r>
        <w:r>
          <w:rPr>
            <w:noProof/>
          </w:rPr>
          <w:fldChar w:fldCharType="begin"/>
        </w:r>
        <w:r>
          <w:rPr>
            <w:noProof/>
          </w:rPr>
          <w:instrText xml:space="preserve"> PAGEREF _Toc277249561 \h </w:instrText>
        </w:r>
        <w:r>
          <w:rPr>
            <w:noProof/>
          </w:rPr>
        </w:r>
        <w:r>
          <w:rPr>
            <w:noProof/>
          </w:rPr>
          <w:fldChar w:fldCharType="separate"/>
        </w:r>
        <w:r>
          <w:rPr>
            <w:noProof/>
          </w:rPr>
          <w:t>3</w:t>
        </w:r>
        <w:r>
          <w:rPr>
            <w:noProof/>
          </w:rPr>
          <w:fldChar w:fldCharType="end"/>
        </w:r>
      </w:hyperlink>
    </w:p>
    <w:p w:rsidR="00DD62AB" w:rsidRDefault="00DD62AB">
      <w:pPr>
        <w:pStyle w:val="TOC1"/>
        <w:tabs>
          <w:tab w:val="left" w:pos="480"/>
          <w:tab w:val="right" w:leader="dot" w:pos="9350"/>
        </w:tabs>
        <w:rPr>
          <w:rFonts w:ascii="Calibri" w:hAnsi="Calibri"/>
          <w:b w:val="0"/>
          <w:bCs w:val="0"/>
          <w:caps w:val="0"/>
          <w:noProof/>
          <w:sz w:val="22"/>
          <w:szCs w:val="22"/>
          <w:lang w:eastAsia="en-US"/>
        </w:rPr>
      </w:pPr>
      <w:hyperlink w:anchor="_Toc277249562" w:history="1">
        <w:r w:rsidRPr="00621B7E">
          <w:rPr>
            <w:rStyle w:val="Hyperlink"/>
            <w:i/>
            <w:iCs/>
            <w:noProof/>
          </w:rPr>
          <w:t>10</w:t>
        </w:r>
        <w:r>
          <w:rPr>
            <w:rFonts w:ascii="Calibri" w:hAnsi="Calibri"/>
            <w:b w:val="0"/>
            <w:bCs w:val="0"/>
            <w:caps w:val="0"/>
            <w:noProof/>
            <w:sz w:val="22"/>
            <w:szCs w:val="22"/>
            <w:lang w:eastAsia="en-US"/>
          </w:rPr>
          <w:tab/>
        </w:r>
        <w:r w:rsidRPr="00621B7E">
          <w:rPr>
            <w:rStyle w:val="Hyperlink"/>
            <w:i/>
            <w:iCs/>
            <w:noProof/>
          </w:rPr>
          <w:t>Appendix D – Cross Reference Tables</w:t>
        </w:r>
        <w:r>
          <w:rPr>
            <w:noProof/>
          </w:rPr>
          <w:tab/>
        </w:r>
        <w:r>
          <w:rPr>
            <w:noProof/>
          </w:rPr>
          <w:fldChar w:fldCharType="begin"/>
        </w:r>
        <w:r>
          <w:rPr>
            <w:noProof/>
          </w:rPr>
          <w:instrText xml:space="preserve"> PAGEREF _Toc277249562 \h </w:instrText>
        </w:r>
        <w:r>
          <w:rPr>
            <w:noProof/>
          </w:rPr>
        </w:r>
        <w:r>
          <w:rPr>
            <w:noProof/>
          </w:rPr>
          <w:fldChar w:fldCharType="separate"/>
        </w:r>
        <w:r>
          <w:rPr>
            <w:noProof/>
          </w:rPr>
          <w:t>3</w:t>
        </w:r>
        <w:r>
          <w:rPr>
            <w:noProof/>
          </w:rPr>
          <w:fldChar w:fldCharType="end"/>
        </w:r>
      </w:hyperlink>
    </w:p>
    <w:p w:rsidR="00DD62AB" w:rsidRDefault="00DD62AB">
      <w:pPr>
        <w:pStyle w:val="TOC2"/>
        <w:tabs>
          <w:tab w:val="left" w:pos="960"/>
          <w:tab w:val="right" w:leader="dot" w:pos="9350"/>
        </w:tabs>
        <w:rPr>
          <w:rFonts w:ascii="Calibri" w:hAnsi="Calibri"/>
          <w:smallCaps w:val="0"/>
          <w:noProof/>
          <w:sz w:val="22"/>
          <w:szCs w:val="22"/>
          <w:lang w:eastAsia="en-US"/>
        </w:rPr>
      </w:pPr>
      <w:hyperlink w:anchor="_Toc277249563" w:history="1">
        <w:r w:rsidRPr="00621B7E">
          <w:rPr>
            <w:rStyle w:val="Hyperlink"/>
            <w:noProof/>
          </w:rPr>
          <w:t>10.1</w:t>
        </w:r>
        <w:r>
          <w:rPr>
            <w:rFonts w:ascii="Calibri" w:hAnsi="Calibri"/>
            <w:smallCaps w:val="0"/>
            <w:noProof/>
            <w:sz w:val="22"/>
            <w:szCs w:val="22"/>
            <w:lang w:eastAsia="en-US"/>
          </w:rPr>
          <w:tab/>
        </w:r>
        <w:r w:rsidRPr="00621B7E">
          <w:rPr>
            <w:rStyle w:val="Hyperlink"/>
            <w:noProof/>
          </w:rPr>
          <w:t>List of Storyboards</w:t>
        </w:r>
        <w:r>
          <w:rPr>
            <w:noProof/>
          </w:rPr>
          <w:tab/>
        </w:r>
        <w:r>
          <w:rPr>
            <w:noProof/>
          </w:rPr>
          <w:fldChar w:fldCharType="begin"/>
        </w:r>
        <w:r>
          <w:rPr>
            <w:noProof/>
          </w:rPr>
          <w:instrText xml:space="preserve"> PAGEREF _Toc277249563 \h </w:instrText>
        </w:r>
        <w:r>
          <w:rPr>
            <w:noProof/>
          </w:rPr>
        </w:r>
        <w:r>
          <w:rPr>
            <w:noProof/>
          </w:rPr>
          <w:fldChar w:fldCharType="separate"/>
        </w:r>
        <w:r>
          <w:rPr>
            <w:noProof/>
          </w:rPr>
          <w:t>3</w:t>
        </w:r>
        <w:r>
          <w:rPr>
            <w:noProof/>
          </w:rPr>
          <w:fldChar w:fldCharType="end"/>
        </w:r>
      </w:hyperlink>
    </w:p>
    <w:p w:rsidR="00DD62AB" w:rsidRDefault="00DD62AB">
      <w:pPr>
        <w:pStyle w:val="TOC2"/>
        <w:tabs>
          <w:tab w:val="left" w:pos="960"/>
          <w:tab w:val="right" w:leader="dot" w:pos="9350"/>
        </w:tabs>
        <w:rPr>
          <w:rFonts w:ascii="Calibri" w:hAnsi="Calibri"/>
          <w:smallCaps w:val="0"/>
          <w:noProof/>
          <w:sz w:val="22"/>
          <w:szCs w:val="22"/>
          <w:lang w:eastAsia="en-US"/>
        </w:rPr>
      </w:pPr>
      <w:hyperlink w:anchor="_Toc277249564" w:history="1">
        <w:r w:rsidRPr="00621B7E">
          <w:rPr>
            <w:rStyle w:val="Hyperlink"/>
            <w:noProof/>
          </w:rPr>
          <w:t>10.2</w:t>
        </w:r>
        <w:r>
          <w:rPr>
            <w:rFonts w:ascii="Calibri" w:hAnsi="Calibri"/>
            <w:smallCaps w:val="0"/>
            <w:noProof/>
            <w:sz w:val="22"/>
            <w:szCs w:val="22"/>
            <w:lang w:eastAsia="en-US"/>
          </w:rPr>
          <w:tab/>
        </w:r>
        <w:r w:rsidRPr="00621B7E">
          <w:rPr>
            <w:rStyle w:val="Hyperlink"/>
            <w:noProof/>
          </w:rPr>
          <w:t>Storyboards to Capabilities Mapping</w:t>
        </w:r>
        <w:r>
          <w:rPr>
            <w:noProof/>
          </w:rPr>
          <w:tab/>
        </w:r>
        <w:r>
          <w:rPr>
            <w:noProof/>
          </w:rPr>
          <w:fldChar w:fldCharType="begin"/>
        </w:r>
        <w:r>
          <w:rPr>
            <w:noProof/>
          </w:rPr>
          <w:instrText xml:space="preserve"> PAGEREF _Toc277249564 \h </w:instrText>
        </w:r>
        <w:r>
          <w:rPr>
            <w:noProof/>
          </w:rPr>
        </w:r>
        <w:r>
          <w:rPr>
            <w:noProof/>
          </w:rPr>
          <w:fldChar w:fldCharType="separate"/>
        </w:r>
        <w:r>
          <w:rPr>
            <w:noProof/>
          </w:rPr>
          <w:t>3</w:t>
        </w:r>
        <w:r>
          <w:rPr>
            <w:noProof/>
          </w:rPr>
          <w:fldChar w:fldCharType="end"/>
        </w:r>
      </w:hyperlink>
    </w:p>
    <w:p w:rsidR="00DD62AB" w:rsidRDefault="00DD62AB">
      <w:pPr>
        <w:pStyle w:val="TOC2"/>
        <w:tabs>
          <w:tab w:val="left" w:pos="960"/>
          <w:tab w:val="right" w:leader="dot" w:pos="9350"/>
        </w:tabs>
        <w:rPr>
          <w:rFonts w:ascii="Calibri" w:hAnsi="Calibri"/>
          <w:smallCaps w:val="0"/>
          <w:noProof/>
          <w:sz w:val="22"/>
          <w:szCs w:val="22"/>
          <w:lang w:eastAsia="en-US"/>
        </w:rPr>
      </w:pPr>
      <w:hyperlink w:anchor="_Toc277249565" w:history="1">
        <w:r w:rsidRPr="00621B7E">
          <w:rPr>
            <w:rStyle w:val="Hyperlink"/>
            <w:noProof/>
          </w:rPr>
          <w:t>10.3</w:t>
        </w:r>
        <w:r>
          <w:rPr>
            <w:rFonts w:ascii="Calibri" w:hAnsi="Calibri"/>
            <w:smallCaps w:val="0"/>
            <w:noProof/>
            <w:sz w:val="22"/>
            <w:szCs w:val="22"/>
            <w:lang w:eastAsia="en-US"/>
          </w:rPr>
          <w:tab/>
        </w:r>
        <w:r w:rsidRPr="00621B7E">
          <w:rPr>
            <w:rStyle w:val="Hyperlink"/>
            <w:noProof/>
          </w:rPr>
          <w:t>Actors</w:t>
        </w:r>
        <w:r>
          <w:rPr>
            <w:noProof/>
          </w:rPr>
          <w:tab/>
        </w:r>
        <w:r>
          <w:rPr>
            <w:noProof/>
          </w:rPr>
          <w:fldChar w:fldCharType="begin"/>
        </w:r>
        <w:r>
          <w:rPr>
            <w:noProof/>
          </w:rPr>
          <w:instrText xml:space="preserve"> PAGEREF _Toc277249565 \h </w:instrText>
        </w:r>
        <w:r>
          <w:rPr>
            <w:noProof/>
          </w:rPr>
        </w:r>
        <w:r>
          <w:rPr>
            <w:noProof/>
          </w:rPr>
          <w:fldChar w:fldCharType="separate"/>
        </w:r>
        <w:r>
          <w:rPr>
            <w:noProof/>
          </w:rPr>
          <w:t>3</w:t>
        </w:r>
        <w:r>
          <w:rPr>
            <w:noProof/>
          </w:rPr>
          <w:fldChar w:fldCharType="end"/>
        </w:r>
      </w:hyperlink>
    </w:p>
    <w:p w:rsidR="00DD62AB" w:rsidRDefault="00DD62AB">
      <w:pPr>
        <w:pStyle w:val="TOC1"/>
        <w:tabs>
          <w:tab w:val="left" w:pos="480"/>
          <w:tab w:val="right" w:leader="dot" w:pos="9350"/>
        </w:tabs>
        <w:rPr>
          <w:rFonts w:ascii="Calibri" w:hAnsi="Calibri"/>
          <w:b w:val="0"/>
          <w:bCs w:val="0"/>
          <w:caps w:val="0"/>
          <w:noProof/>
          <w:sz w:val="22"/>
          <w:szCs w:val="22"/>
          <w:lang w:eastAsia="en-US"/>
        </w:rPr>
      </w:pPr>
      <w:hyperlink w:anchor="_Toc277249566" w:history="1">
        <w:r w:rsidRPr="00621B7E">
          <w:rPr>
            <w:rStyle w:val="Hyperlink"/>
            <w:noProof/>
          </w:rPr>
          <w:t>11</w:t>
        </w:r>
        <w:r>
          <w:rPr>
            <w:rFonts w:ascii="Calibri" w:hAnsi="Calibri"/>
            <w:b w:val="0"/>
            <w:bCs w:val="0"/>
            <w:caps w:val="0"/>
            <w:noProof/>
            <w:sz w:val="22"/>
            <w:szCs w:val="22"/>
            <w:lang w:eastAsia="en-US"/>
          </w:rPr>
          <w:tab/>
        </w:r>
        <w:r w:rsidRPr="00621B7E">
          <w:rPr>
            <w:rStyle w:val="Hyperlink"/>
            <w:noProof/>
          </w:rPr>
          <w:t>Appendix E – Dublin Core Meta Data</w:t>
        </w:r>
        <w:r>
          <w:rPr>
            <w:noProof/>
          </w:rPr>
          <w:tab/>
        </w:r>
        <w:r>
          <w:rPr>
            <w:noProof/>
          </w:rPr>
          <w:fldChar w:fldCharType="begin"/>
        </w:r>
        <w:r>
          <w:rPr>
            <w:noProof/>
          </w:rPr>
          <w:instrText xml:space="preserve"> PAGEREF _Toc277249566 \h </w:instrText>
        </w:r>
        <w:r>
          <w:rPr>
            <w:noProof/>
          </w:rPr>
        </w:r>
        <w:r>
          <w:rPr>
            <w:noProof/>
          </w:rPr>
          <w:fldChar w:fldCharType="separate"/>
        </w:r>
        <w:r>
          <w:rPr>
            <w:noProof/>
          </w:rPr>
          <w:t>3</w:t>
        </w:r>
        <w:r>
          <w:rPr>
            <w:noProof/>
          </w:rPr>
          <w:fldChar w:fldCharType="end"/>
        </w:r>
      </w:hyperlink>
    </w:p>
    <w:p w:rsidR="00DD62AB" w:rsidRDefault="00DD62AB">
      <w:pPr>
        <w:pStyle w:val="TOC1"/>
        <w:tabs>
          <w:tab w:val="left" w:pos="480"/>
          <w:tab w:val="right" w:leader="dot" w:pos="9350"/>
        </w:tabs>
        <w:rPr>
          <w:rFonts w:ascii="Calibri" w:hAnsi="Calibri"/>
          <w:b w:val="0"/>
          <w:bCs w:val="0"/>
          <w:caps w:val="0"/>
          <w:noProof/>
          <w:sz w:val="22"/>
          <w:szCs w:val="22"/>
          <w:lang w:eastAsia="en-US"/>
        </w:rPr>
      </w:pPr>
      <w:hyperlink w:anchor="_Toc277249567" w:history="1">
        <w:r w:rsidRPr="00621B7E">
          <w:rPr>
            <w:rStyle w:val="Hyperlink"/>
            <w:noProof/>
          </w:rPr>
          <w:t>12</w:t>
        </w:r>
        <w:r>
          <w:rPr>
            <w:rFonts w:ascii="Calibri" w:hAnsi="Calibri"/>
            <w:b w:val="0"/>
            <w:bCs w:val="0"/>
            <w:caps w:val="0"/>
            <w:noProof/>
            <w:sz w:val="22"/>
            <w:szCs w:val="22"/>
            <w:lang w:eastAsia="en-US"/>
          </w:rPr>
          <w:tab/>
        </w:r>
        <w:r w:rsidRPr="00621B7E">
          <w:rPr>
            <w:rStyle w:val="Hyperlink"/>
            <w:noProof/>
          </w:rPr>
          <w:t>Appendix F – Open Provenance Model</w:t>
        </w:r>
        <w:r>
          <w:rPr>
            <w:noProof/>
          </w:rPr>
          <w:tab/>
        </w:r>
        <w:r>
          <w:rPr>
            <w:noProof/>
          </w:rPr>
          <w:fldChar w:fldCharType="begin"/>
        </w:r>
        <w:r>
          <w:rPr>
            <w:noProof/>
          </w:rPr>
          <w:instrText xml:space="preserve"> PAGEREF _Toc277249567 \h </w:instrText>
        </w:r>
        <w:r>
          <w:rPr>
            <w:noProof/>
          </w:rPr>
        </w:r>
        <w:r>
          <w:rPr>
            <w:noProof/>
          </w:rPr>
          <w:fldChar w:fldCharType="separate"/>
        </w:r>
        <w:r>
          <w:rPr>
            <w:noProof/>
          </w:rPr>
          <w:t>3</w:t>
        </w:r>
        <w:r>
          <w:rPr>
            <w:noProof/>
          </w:rPr>
          <w:fldChar w:fldCharType="end"/>
        </w:r>
      </w:hyperlink>
    </w:p>
    <w:p w:rsidR="00DD62AB" w:rsidRDefault="00DD62AB">
      <w:pPr>
        <w:pStyle w:val="TOC3"/>
        <w:tabs>
          <w:tab w:val="right" w:leader="dot" w:pos="9120"/>
        </w:tabs>
        <w:sectPr w:rsidR="00DD62AB">
          <w:footerReference w:type="default" r:id="rId10"/>
          <w:type w:val="continuous"/>
          <w:pgSz w:w="12240" w:h="15840"/>
          <w:pgMar w:top="1440" w:right="1440" w:bottom="2074" w:left="1440" w:header="720" w:footer="1440" w:gutter="0"/>
          <w:cols w:space="720"/>
          <w:docGrid w:linePitch="360"/>
        </w:sectPr>
      </w:pPr>
      <w:r>
        <w:fldChar w:fldCharType="end"/>
      </w:r>
    </w:p>
    <w:p w:rsidR="00DD62AB" w:rsidRDefault="00DD62AB"/>
    <w:p w:rsidR="00DD62AB" w:rsidRDefault="00DD62AB">
      <w:pPr>
        <w:pStyle w:val="Heading1"/>
        <w:spacing w:before="120"/>
      </w:pPr>
      <w:bookmarkStart w:id="0" w:name="_Toc277249530"/>
      <w:r>
        <w:t>Overview and Business Case</w:t>
      </w:r>
      <w:bookmarkEnd w:id="0"/>
    </w:p>
    <w:p w:rsidR="00DD62AB" w:rsidRDefault="00DD62AB" w:rsidP="00623455">
      <w:pPr>
        <w:rPr>
          <w:rFonts w:ascii="Arial" w:hAnsi="Arial" w:cs="Arial"/>
        </w:rPr>
      </w:pPr>
      <w:r w:rsidRPr="00623455">
        <w:rPr>
          <w:rFonts w:ascii="Arial" w:hAnsi="Arial" w:cs="Arial"/>
        </w:rPr>
        <w:t xml:space="preserve">This service will manage relationships between specimens across multiple sites/applications to facilitate interoperability.  In general one should be able to get further information about some biospecimen from some distributed set of information </w:t>
      </w:r>
      <w:r>
        <w:rPr>
          <w:rFonts w:ascii="Arial" w:hAnsi="Arial" w:cs="Arial"/>
        </w:rPr>
        <w:t>service</w:t>
      </w:r>
      <w:r w:rsidRPr="00623455">
        <w:rPr>
          <w:rFonts w:ascii="Arial" w:hAnsi="Arial" w:cs="Arial"/>
        </w:rPr>
        <w:t>s by resolving an identifier that is globally unique. A globally unique identifier is required in order to track a biospecimen</w:t>
      </w:r>
      <w:r>
        <w:rPr>
          <w:rFonts w:ascii="Arial" w:hAnsi="Arial" w:cs="Arial"/>
        </w:rPr>
        <w:t>’</w:t>
      </w:r>
      <w:r w:rsidRPr="00623455">
        <w:rPr>
          <w:rFonts w:ascii="Arial" w:hAnsi="Arial" w:cs="Arial"/>
        </w:rPr>
        <w:t xml:space="preserve">s information as it is processed by different information </w:t>
      </w:r>
      <w:r>
        <w:rPr>
          <w:rFonts w:ascii="Arial" w:hAnsi="Arial" w:cs="Arial"/>
        </w:rPr>
        <w:t>service</w:t>
      </w:r>
      <w:r w:rsidRPr="00623455">
        <w:rPr>
          <w:rFonts w:ascii="Arial" w:hAnsi="Arial" w:cs="Arial"/>
        </w:rPr>
        <w:t xml:space="preserve">s.  </w:t>
      </w:r>
    </w:p>
    <w:p w:rsidR="00DD62AB" w:rsidRPr="00F93837" w:rsidRDefault="00DD62AB" w:rsidP="0097259A">
      <w:pPr>
        <w:ind w:firstLine="720"/>
        <w:rPr>
          <w:rFonts w:ascii="Arial" w:hAnsi="Arial" w:cs="Arial"/>
        </w:rPr>
      </w:pPr>
      <w:r w:rsidRPr="00F93837">
        <w:rPr>
          <w:rFonts w:ascii="Arial" w:hAnsi="Arial" w:cs="Arial"/>
        </w:rPr>
        <w:t>Biospecimens are commonly shipped from one location to another.  The receiving location must be able to electronically acquire relevant biospecimen data (class, type, pathology status, clinical annotations) from the shipping or any other site having information about received biospecimens or their parent biospecimens.</w:t>
      </w:r>
    </w:p>
    <w:p w:rsidR="00DD62AB" w:rsidRDefault="00DD62AB" w:rsidP="0097259A">
      <w:pPr>
        <w:ind w:firstLine="720"/>
        <w:rPr>
          <w:rFonts w:ascii="Arial" w:hAnsi="Arial" w:cs="Arial"/>
        </w:rPr>
      </w:pPr>
      <w:r w:rsidRPr="00F93837">
        <w:rPr>
          <w:rFonts w:ascii="Arial" w:hAnsi="Arial" w:cs="Arial"/>
        </w:rPr>
        <w:t>As researchers query for relevant biospecimens globally, biospecimens and their parent and children biospecimens must be associated across one or more biospecimen informatics systems and their annotations must be readily available from all of these systems in order to determine which biospecimens are most relevant to the investigator.</w:t>
      </w:r>
    </w:p>
    <w:p w:rsidR="00DD62AB" w:rsidRPr="00F93837" w:rsidRDefault="00DD62AB" w:rsidP="0097259A">
      <w:pPr>
        <w:ind w:firstLine="576"/>
        <w:rPr>
          <w:rFonts w:ascii="Arial" w:hAnsi="Arial" w:cs="Arial"/>
        </w:rPr>
      </w:pPr>
      <w:r w:rsidRPr="00F93837">
        <w:rPr>
          <w:rFonts w:ascii="Arial" w:hAnsi="Arial" w:cs="Arial"/>
        </w:rPr>
        <w:t>Microarray, proteomics, an</w:t>
      </w:r>
      <w:r>
        <w:rPr>
          <w:rFonts w:ascii="Arial" w:hAnsi="Arial" w:cs="Arial"/>
        </w:rPr>
        <w:t>d next g</w:t>
      </w:r>
      <w:r w:rsidRPr="00F93837">
        <w:rPr>
          <w:rFonts w:ascii="Arial" w:hAnsi="Arial" w:cs="Arial"/>
        </w:rPr>
        <w:t>en</w:t>
      </w:r>
      <w:r>
        <w:rPr>
          <w:rFonts w:ascii="Arial" w:hAnsi="Arial" w:cs="Arial"/>
        </w:rPr>
        <w:t>eration</w:t>
      </w:r>
      <w:r w:rsidRPr="00F93837">
        <w:rPr>
          <w:rFonts w:ascii="Arial" w:hAnsi="Arial" w:cs="Arial"/>
        </w:rPr>
        <w:t xml:space="preserve"> sequencing cores are processing and analyzing biospecimens using genome- and proteome-wide profiling technologies.  Each of these cores utilizes one or more laboratory information management systems (LIMS) and data delivery systems (e.g. caArray).  In the course of experiments performed by these cores, it is </w:t>
      </w:r>
      <w:r>
        <w:rPr>
          <w:rFonts w:ascii="Arial" w:hAnsi="Arial" w:cs="Arial"/>
        </w:rPr>
        <w:t xml:space="preserve">also </w:t>
      </w:r>
      <w:r w:rsidRPr="00F93837">
        <w:rPr>
          <w:rFonts w:ascii="Arial" w:hAnsi="Arial" w:cs="Arial"/>
        </w:rPr>
        <w:t>likely that biospecimens will be pooled and combined.</w:t>
      </w:r>
      <w:r>
        <w:rPr>
          <w:rFonts w:ascii="Arial" w:hAnsi="Arial" w:cs="Arial"/>
        </w:rPr>
        <w:t xml:space="preserve"> </w:t>
      </w:r>
      <w:r w:rsidRPr="00F93837">
        <w:rPr>
          <w:rFonts w:ascii="Arial" w:hAnsi="Arial" w:cs="Arial"/>
        </w:rPr>
        <w:t xml:space="preserve">These systems must be able to track the provenance of biospecimens which are received, processed, and analyzed.  </w:t>
      </w:r>
    </w:p>
    <w:p w:rsidR="00DD62AB" w:rsidRDefault="00DD62AB" w:rsidP="0070588D">
      <w:pPr>
        <w:pStyle w:val="Heading2"/>
        <w:tabs>
          <w:tab w:val="clear" w:pos="1440"/>
        </w:tabs>
      </w:pPr>
      <w:bookmarkStart w:id="1" w:name="_Toc277249531"/>
      <w:commentRangeStart w:id="2"/>
      <w:r>
        <w:t>Service Description and Purpose</w:t>
      </w:r>
      <w:commentRangeEnd w:id="2"/>
      <w:r>
        <w:rPr>
          <w:rStyle w:val="CommentReference"/>
          <w:rFonts w:ascii="Times New Roman" w:hAnsi="Times New Roman"/>
          <w:b w:val="0"/>
          <w:bCs w:val="0"/>
          <w:i w:val="0"/>
          <w:iCs w:val="0"/>
          <w:kern w:val="0"/>
        </w:rPr>
        <w:commentReference w:id="2"/>
      </w:r>
      <w:bookmarkEnd w:id="1"/>
    </w:p>
    <w:p w:rsidR="00DD62AB" w:rsidRDefault="00DD62AB" w:rsidP="0070588D">
      <w:pPr>
        <w:rPr>
          <w:rFonts w:ascii="Arial" w:hAnsi="Arial" w:cs="Arial"/>
        </w:rPr>
      </w:pPr>
      <w:r>
        <w:rPr>
          <w:rFonts w:ascii="Arial" w:hAnsi="Arial" w:cs="Arial"/>
        </w:rPr>
        <w:t xml:space="preserve">In order to satisfy the above business case, a global Specimen Identifier service should be implemented and hosted centrally per enterprise. This service should be capable of supplying any biospecimen management service with one or more unique identifiers. It should also enable global resolution of identifiers, thus facilitating data agglomeration across relevant Sites containing information about that biospecimen, its parent, or its children (derivatives and/or aliquots). </w:t>
      </w:r>
    </w:p>
    <w:p w:rsidR="00DD62AB" w:rsidRDefault="00DD62AB" w:rsidP="00096531">
      <w:pPr>
        <w:ind w:firstLine="720"/>
        <w:rPr>
          <w:rFonts w:ascii="Arial" w:hAnsi="Arial" w:cs="Arial"/>
        </w:rPr>
      </w:pPr>
      <w:r>
        <w:rPr>
          <w:rFonts w:ascii="Arial" w:hAnsi="Arial" w:cs="Arial"/>
        </w:rPr>
        <w:t xml:space="preserve">It is important to emphasize that this service provides functionality that is distinct from a Specimen Management System.  A Specimen Management </w:t>
      </w:r>
      <w:r w:rsidRPr="001228FF">
        <w:rPr>
          <w:rFonts w:ascii="Arial" w:hAnsi="Arial" w:cs="Arial"/>
        </w:rPr>
        <w:t>provide</w:t>
      </w:r>
      <w:r>
        <w:rPr>
          <w:rFonts w:ascii="Arial" w:hAnsi="Arial" w:cs="Arial"/>
        </w:rPr>
        <w:t>s</w:t>
      </w:r>
      <w:r w:rsidRPr="001228FF">
        <w:rPr>
          <w:rFonts w:ascii="Arial" w:hAnsi="Arial" w:cs="Arial"/>
        </w:rPr>
        <w:t xml:space="preserve"> the </w:t>
      </w:r>
      <w:r>
        <w:rPr>
          <w:rFonts w:ascii="Arial" w:hAnsi="Arial" w:cs="Arial"/>
        </w:rPr>
        <w:t>functionality for</w:t>
      </w:r>
      <w:r w:rsidRPr="001228FF">
        <w:rPr>
          <w:rFonts w:ascii="Arial" w:hAnsi="Arial" w:cs="Arial"/>
        </w:rPr>
        <w:t xml:space="preserve"> specimen management from both the clinical and research perspectives</w:t>
      </w:r>
      <w:r>
        <w:rPr>
          <w:rFonts w:ascii="Arial" w:hAnsi="Arial" w:cs="Arial"/>
        </w:rPr>
        <w:t>.   A S</w:t>
      </w:r>
      <w:r w:rsidRPr="001228FF">
        <w:rPr>
          <w:rFonts w:ascii="Arial" w:hAnsi="Arial" w:cs="Arial"/>
        </w:rPr>
        <w:t xml:space="preserve">pecimen </w:t>
      </w:r>
      <w:r>
        <w:rPr>
          <w:rFonts w:ascii="Arial" w:hAnsi="Arial" w:cs="Arial"/>
        </w:rPr>
        <w:t xml:space="preserve">Management </w:t>
      </w:r>
      <w:r w:rsidRPr="001228FF">
        <w:rPr>
          <w:rFonts w:ascii="Arial" w:hAnsi="Arial" w:cs="Arial"/>
        </w:rPr>
        <w:t xml:space="preserve">Service </w:t>
      </w:r>
      <w:r>
        <w:rPr>
          <w:rFonts w:ascii="Arial" w:hAnsi="Arial" w:cs="Arial"/>
        </w:rPr>
        <w:t xml:space="preserve">provides support </w:t>
      </w:r>
      <w:r w:rsidRPr="001228FF">
        <w:rPr>
          <w:rFonts w:ascii="Arial" w:hAnsi="Arial" w:cs="Arial"/>
        </w:rPr>
        <w:t>by biospecimen resource facilities</w:t>
      </w:r>
      <w:r>
        <w:rPr>
          <w:rFonts w:ascii="Arial" w:hAnsi="Arial" w:cs="Arial"/>
        </w:rPr>
        <w:t xml:space="preserve"> providing </w:t>
      </w:r>
      <w:r w:rsidRPr="001228FF">
        <w:rPr>
          <w:rFonts w:ascii="Arial" w:hAnsi="Arial" w:cs="Arial"/>
        </w:rPr>
        <w:t>biospecimen inventory, tracking, and basic annotation</w:t>
      </w:r>
      <w:r>
        <w:rPr>
          <w:rFonts w:ascii="Arial" w:hAnsi="Arial" w:cs="Arial"/>
        </w:rPr>
        <w:t>.</w:t>
      </w:r>
    </w:p>
    <w:p w:rsidR="00DD62AB" w:rsidRDefault="00DD62AB" w:rsidP="00096531">
      <w:pPr>
        <w:ind w:firstLine="720"/>
        <w:rPr>
          <w:rFonts w:ascii="Arial" w:hAnsi="Arial" w:cs="Arial"/>
        </w:rPr>
      </w:pPr>
      <w:r>
        <w:rPr>
          <w:rFonts w:ascii="Arial" w:hAnsi="Arial" w:cs="Arial"/>
        </w:rPr>
        <w:t xml:space="preserve">The Specimen Identifier Management Service by contrast </w:t>
      </w:r>
      <w:r w:rsidRPr="001228FF">
        <w:rPr>
          <w:rFonts w:ascii="Arial" w:hAnsi="Arial" w:cs="Arial"/>
        </w:rPr>
        <w:t>manage</w:t>
      </w:r>
      <w:r>
        <w:rPr>
          <w:rFonts w:ascii="Arial" w:hAnsi="Arial" w:cs="Arial"/>
        </w:rPr>
        <w:t>s</w:t>
      </w:r>
      <w:r w:rsidRPr="001228FF">
        <w:rPr>
          <w:rFonts w:ascii="Arial" w:hAnsi="Arial" w:cs="Arial"/>
        </w:rPr>
        <w:t xml:space="preserve"> </w:t>
      </w:r>
      <w:r>
        <w:rPr>
          <w:rFonts w:ascii="Arial" w:hAnsi="Arial" w:cs="Arial"/>
        </w:rPr>
        <w:t xml:space="preserve">the </w:t>
      </w:r>
      <w:r w:rsidRPr="001228FF">
        <w:rPr>
          <w:rFonts w:ascii="Arial" w:hAnsi="Arial" w:cs="Arial"/>
        </w:rPr>
        <w:t>relationships between specimens and their related entities acr</w:t>
      </w:r>
      <w:r>
        <w:rPr>
          <w:rFonts w:ascii="Arial" w:hAnsi="Arial" w:cs="Arial"/>
        </w:rPr>
        <w:t>oss multiple sites/applications.  It may be shared by multiple Specimen Management Systems to ensure interoperability of Specimen Identifiers interchanged by these systems.</w:t>
      </w:r>
    </w:p>
    <w:p w:rsidR="00DD62AB" w:rsidRDefault="00DD62AB" w:rsidP="0070588D">
      <w:pPr>
        <w:rPr>
          <w:rFonts w:ascii="Arial" w:hAnsi="Arial" w:cs="Arial"/>
        </w:rPr>
      </w:pPr>
    </w:p>
    <w:p w:rsidR="00DD62AB" w:rsidRPr="00514DDD" w:rsidRDefault="00DD62AB" w:rsidP="00096531">
      <w:pPr>
        <w:ind w:firstLine="576"/>
        <w:rPr>
          <w:rFonts w:ascii="Arial" w:hAnsi="Arial" w:cs="Arial"/>
        </w:rPr>
      </w:pPr>
      <w:r>
        <w:rPr>
          <w:rFonts w:ascii="Arial" w:hAnsi="Arial" w:cs="Arial"/>
        </w:rPr>
        <w:t>For clarity, a Global Specimen Identifer (GSID) is defined as the entity that contains a Globally Unique Idenitifer (UUID) and associated attributes that consist of a name value pair. A UUID is defined as a 16 byte identifier that is intended to be globally unique.  The mechanism for its generation is defined in further detail in the document.</w:t>
      </w:r>
    </w:p>
    <w:p w:rsidR="00DD62AB" w:rsidRDefault="00DD62AB" w:rsidP="0070588D">
      <w:pPr>
        <w:rPr>
          <w:rFonts w:ascii="Arial" w:hAnsi="Arial" w:cs="Arial"/>
        </w:rPr>
      </w:pPr>
    </w:p>
    <w:p w:rsidR="00DD62AB" w:rsidRPr="009C67E4" w:rsidRDefault="00DD62AB" w:rsidP="00FC042F">
      <w:pPr>
        <w:pStyle w:val="Heading2"/>
        <w:rPr>
          <w:i w:val="0"/>
          <w:iCs w:val="0"/>
        </w:rPr>
      </w:pPr>
      <w:bookmarkStart w:id="3" w:name="_Toc277249532"/>
      <w:r w:rsidRPr="009C67E4">
        <w:rPr>
          <w:i w:val="0"/>
          <w:iCs w:val="0"/>
        </w:rPr>
        <w:t>Issues</w:t>
      </w:r>
      <w:bookmarkEnd w:id="3"/>
    </w:p>
    <w:p w:rsidR="00DD62AB" w:rsidRDefault="00DD62AB" w:rsidP="0070588D">
      <w:pPr>
        <w:rPr>
          <w:rFonts w:ascii="Arial" w:hAnsi="Arial" w:cs="Arial"/>
          <w:i/>
          <w:iCs/>
          <w:color w:val="FF0000"/>
        </w:rPr>
      </w:pPr>
    </w:p>
    <w:p w:rsidR="00DD62AB" w:rsidRDefault="00DD62AB" w:rsidP="007D61FB">
      <w:pPr>
        <w:rPr>
          <w:rFonts w:ascii="Arial" w:hAnsi="Arial" w:cs="Arial"/>
          <w:i/>
          <w:iCs/>
          <w:color w:val="FF0000"/>
        </w:rPr>
      </w:pPr>
    </w:p>
    <w:tbl>
      <w:tblPr>
        <w:tblW w:w="948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056"/>
        <w:gridCol w:w="2972"/>
        <w:gridCol w:w="4456"/>
      </w:tblGrid>
      <w:tr w:rsidR="00DD62AB" w:rsidRPr="00155C04" w:rsidTr="007138B5">
        <w:tc>
          <w:tcPr>
            <w:tcW w:w="2056" w:type="dxa"/>
          </w:tcPr>
          <w:p w:rsidR="00DD62AB" w:rsidRPr="00155C04" w:rsidRDefault="00DD62AB" w:rsidP="00710CE8">
            <w:pPr>
              <w:rPr>
                <w:rFonts w:ascii="Arial" w:hAnsi="Arial" w:cs="Arial"/>
                <w:b/>
                <w:bCs/>
                <w:color w:val="000000"/>
              </w:rPr>
            </w:pPr>
            <w:r w:rsidRPr="00155C04">
              <w:rPr>
                <w:rFonts w:ascii="Arial" w:hAnsi="Arial" w:cs="Arial"/>
                <w:b/>
                <w:bCs/>
                <w:color w:val="000000"/>
              </w:rPr>
              <w:t>Short Name</w:t>
            </w:r>
          </w:p>
        </w:tc>
        <w:tc>
          <w:tcPr>
            <w:tcW w:w="2972" w:type="dxa"/>
          </w:tcPr>
          <w:p w:rsidR="00DD62AB" w:rsidRPr="00155C04" w:rsidRDefault="00DD62AB" w:rsidP="00710CE8">
            <w:pPr>
              <w:rPr>
                <w:rFonts w:ascii="Arial" w:hAnsi="Arial" w:cs="Arial"/>
                <w:b/>
                <w:bCs/>
                <w:color w:val="000000"/>
              </w:rPr>
            </w:pPr>
            <w:r w:rsidRPr="00155C04">
              <w:rPr>
                <w:rFonts w:ascii="Arial" w:hAnsi="Arial" w:cs="Arial"/>
                <w:b/>
                <w:bCs/>
                <w:color w:val="000000"/>
              </w:rPr>
              <w:t>Description</w:t>
            </w:r>
          </w:p>
        </w:tc>
        <w:tc>
          <w:tcPr>
            <w:tcW w:w="4456" w:type="dxa"/>
          </w:tcPr>
          <w:p w:rsidR="00DD62AB" w:rsidRPr="00155C04" w:rsidRDefault="00DD62AB" w:rsidP="00710CE8">
            <w:pPr>
              <w:rPr>
                <w:rFonts w:ascii="Arial" w:hAnsi="Arial" w:cs="Arial"/>
                <w:b/>
                <w:bCs/>
                <w:color w:val="000000"/>
              </w:rPr>
            </w:pPr>
            <w:r w:rsidRPr="00155C04">
              <w:rPr>
                <w:rFonts w:ascii="Arial" w:hAnsi="Arial" w:cs="Arial"/>
                <w:b/>
                <w:bCs/>
                <w:color w:val="000000"/>
              </w:rPr>
              <w:t>Resolution</w:t>
            </w:r>
          </w:p>
        </w:tc>
      </w:tr>
      <w:tr w:rsidR="00DD62AB" w:rsidRPr="00155C04" w:rsidTr="007138B5">
        <w:tc>
          <w:tcPr>
            <w:tcW w:w="2056" w:type="dxa"/>
          </w:tcPr>
          <w:p w:rsidR="00DD62AB" w:rsidRPr="00155C04" w:rsidRDefault="00DD62AB" w:rsidP="00E63155">
            <w:pPr>
              <w:numPr>
                <w:ilvl w:val="0"/>
                <w:numId w:val="45"/>
              </w:numPr>
              <w:rPr>
                <w:rFonts w:ascii="Arial" w:hAnsi="Arial" w:cs="Arial"/>
                <w:i/>
                <w:iCs/>
                <w:color w:val="000000"/>
              </w:rPr>
            </w:pPr>
            <w:r w:rsidRPr="00155C04">
              <w:rPr>
                <w:rFonts w:ascii="Arial" w:hAnsi="Arial" w:cs="Arial"/>
                <w:i/>
                <w:iCs/>
                <w:color w:val="000000"/>
              </w:rPr>
              <w:t>ID Reservations</w:t>
            </w:r>
          </w:p>
        </w:tc>
        <w:tc>
          <w:tcPr>
            <w:tcW w:w="2972" w:type="dxa"/>
          </w:tcPr>
          <w:p w:rsidR="00DD62AB" w:rsidRPr="00155C04" w:rsidRDefault="00DD62AB" w:rsidP="00710CE8">
            <w:pPr>
              <w:rPr>
                <w:rFonts w:ascii="Arial" w:hAnsi="Arial" w:cs="Arial"/>
                <w:i/>
                <w:iCs/>
                <w:color w:val="000000"/>
              </w:rPr>
            </w:pPr>
            <w:r w:rsidRPr="00155C04">
              <w:rPr>
                <w:rFonts w:ascii="Arial" w:hAnsi="Arial" w:cs="Arial"/>
                <w:i/>
                <w:iCs/>
                <w:color w:val="000000"/>
              </w:rPr>
              <w:t>Should there be a two step process for allocating IDs?  That is, a reservation is made and then followed by an assignment is made.</w:t>
            </w:r>
          </w:p>
        </w:tc>
        <w:tc>
          <w:tcPr>
            <w:tcW w:w="4456" w:type="dxa"/>
          </w:tcPr>
          <w:p w:rsidR="00DD62AB" w:rsidRPr="00155C04" w:rsidRDefault="00DD62AB" w:rsidP="008878A5">
            <w:pPr>
              <w:rPr>
                <w:rFonts w:ascii="Arial" w:hAnsi="Arial" w:cs="Arial"/>
                <w:i/>
                <w:iCs/>
                <w:color w:val="000000"/>
              </w:rPr>
            </w:pPr>
            <w:r>
              <w:rPr>
                <w:rFonts w:ascii="Arial" w:hAnsi="Arial" w:cs="Arial"/>
                <w:i/>
                <w:iCs/>
                <w:color w:val="000000"/>
              </w:rPr>
              <w:t xml:space="preserve">ID reservation is not supported by this service.  This service as a convenience generate globally unique identifiers however they are not reserved/allocated until an external server explicitly registers these IDs. </w:t>
            </w:r>
          </w:p>
        </w:tc>
      </w:tr>
      <w:tr w:rsidR="00DD62AB" w:rsidRPr="00155C04" w:rsidTr="007138B5">
        <w:tc>
          <w:tcPr>
            <w:tcW w:w="2056" w:type="dxa"/>
          </w:tcPr>
          <w:p w:rsidR="00DD62AB" w:rsidRPr="00155C04" w:rsidRDefault="00DD62AB" w:rsidP="00E63155">
            <w:pPr>
              <w:numPr>
                <w:ilvl w:val="0"/>
                <w:numId w:val="45"/>
              </w:numPr>
              <w:rPr>
                <w:rFonts w:ascii="Arial" w:hAnsi="Arial" w:cs="Arial"/>
                <w:i/>
                <w:iCs/>
                <w:color w:val="000000"/>
              </w:rPr>
            </w:pPr>
            <w:r w:rsidRPr="00155C04">
              <w:rPr>
                <w:rFonts w:ascii="Arial" w:hAnsi="Arial" w:cs="Arial"/>
                <w:i/>
                <w:iCs/>
                <w:color w:val="000000"/>
              </w:rPr>
              <w:t>User Capabilities</w:t>
            </w:r>
          </w:p>
        </w:tc>
        <w:tc>
          <w:tcPr>
            <w:tcW w:w="2972" w:type="dxa"/>
          </w:tcPr>
          <w:p w:rsidR="00DD62AB" w:rsidRPr="00155C04" w:rsidRDefault="00DD62AB" w:rsidP="00710CE8">
            <w:pPr>
              <w:rPr>
                <w:rFonts w:ascii="Arial" w:hAnsi="Arial" w:cs="Arial"/>
                <w:i/>
                <w:iCs/>
                <w:color w:val="000000"/>
              </w:rPr>
            </w:pPr>
            <w:r w:rsidRPr="00155C04">
              <w:rPr>
                <w:rFonts w:ascii="Arial" w:hAnsi="Arial" w:cs="Arial"/>
                <w:i/>
                <w:iCs/>
                <w:color w:val="000000"/>
              </w:rPr>
              <w:t xml:space="preserve">Business rules may need to be defined for each kind of user that is identified.  For example, it may be required that the creator of an ID is the only user that is allowed to edit meta-data of an ID.  </w:t>
            </w:r>
          </w:p>
        </w:tc>
        <w:tc>
          <w:tcPr>
            <w:tcW w:w="4456" w:type="dxa"/>
          </w:tcPr>
          <w:p w:rsidR="00DD62AB" w:rsidRPr="00155C04" w:rsidRDefault="00DD62AB" w:rsidP="00710CE8">
            <w:pPr>
              <w:rPr>
                <w:rFonts w:ascii="Arial" w:hAnsi="Arial" w:cs="Arial"/>
                <w:i/>
                <w:iCs/>
                <w:color w:val="000000"/>
              </w:rPr>
            </w:pPr>
            <w:r>
              <w:rPr>
                <w:rFonts w:ascii="Arial" w:hAnsi="Arial" w:cs="Arial"/>
                <w:i/>
                <w:iCs/>
                <w:color w:val="000000"/>
              </w:rPr>
              <w:t>In general any operation that changes information in the system requires a user credentials.</w:t>
            </w:r>
          </w:p>
        </w:tc>
      </w:tr>
      <w:tr w:rsidR="00DD62AB" w:rsidRPr="00155C04" w:rsidTr="007138B5">
        <w:tc>
          <w:tcPr>
            <w:tcW w:w="2056" w:type="dxa"/>
          </w:tcPr>
          <w:p w:rsidR="00DD62AB" w:rsidRPr="00155C04" w:rsidRDefault="00DD62AB" w:rsidP="00E63155">
            <w:pPr>
              <w:numPr>
                <w:ilvl w:val="0"/>
                <w:numId w:val="45"/>
              </w:numPr>
              <w:rPr>
                <w:rFonts w:ascii="Arial" w:hAnsi="Arial" w:cs="Arial"/>
                <w:i/>
                <w:iCs/>
                <w:color w:val="000000"/>
              </w:rPr>
            </w:pPr>
            <w:r>
              <w:rPr>
                <w:rFonts w:ascii="Arial" w:hAnsi="Arial" w:cs="Arial"/>
                <w:i/>
                <w:iCs/>
                <w:color w:val="000000"/>
              </w:rPr>
              <w:t>Attribute</w:t>
            </w:r>
            <w:r w:rsidRPr="00155C04">
              <w:rPr>
                <w:rFonts w:ascii="Arial" w:hAnsi="Arial" w:cs="Arial"/>
                <w:i/>
                <w:iCs/>
                <w:color w:val="000000"/>
              </w:rPr>
              <w:t xml:space="preserve"> Definition</w:t>
            </w:r>
          </w:p>
        </w:tc>
        <w:tc>
          <w:tcPr>
            <w:tcW w:w="2972" w:type="dxa"/>
          </w:tcPr>
          <w:p w:rsidR="00DD62AB" w:rsidRPr="00155C04" w:rsidRDefault="00DD62AB" w:rsidP="00710CE8">
            <w:pPr>
              <w:rPr>
                <w:rFonts w:ascii="Arial" w:hAnsi="Arial" w:cs="Arial"/>
                <w:i/>
                <w:iCs/>
                <w:color w:val="000000"/>
              </w:rPr>
            </w:pPr>
            <w:r w:rsidRPr="00155C04">
              <w:rPr>
                <w:rFonts w:ascii="Arial" w:hAnsi="Arial" w:cs="Arial"/>
                <w:i/>
                <w:iCs/>
                <w:color w:val="000000"/>
              </w:rPr>
              <w:t xml:space="preserve">Are the definitions of the </w:t>
            </w:r>
            <w:r>
              <w:rPr>
                <w:rFonts w:ascii="Arial" w:hAnsi="Arial" w:cs="Arial"/>
                <w:i/>
                <w:iCs/>
                <w:color w:val="000000"/>
              </w:rPr>
              <w:t>attributes</w:t>
            </w:r>
            <w:r w:rsidRPr="00155C04">
              <w:rPr>
                <w:rFonts w:ascii="Arial" w:hAnsi="Arial" w:cs="Arial"/>
                <w:i/>
                <w:iCs/>
                <w:color w:val="000000"/>
              </w:rPr>
              <w:t xml:space="preserve"> open ended, fixed or defined by a vocabulary server?</w:t>
            </w:r>
          </w:p>
        </w:tc>
        <w:tc>
          <w:tcPr>
            <w:tcW w:w="4456" w:type="dxa"/>
          </w:tcPr>
          <w:p w:rsidR="00DD62AB" w:rsidRPr="00155C04" w:rsidRDefault="00DD62AB" w:rsidP="00710CE8">
            <w:pPr>
              <w:rPr>
                <w:rFonts w:ascii="Arial" w:hAnsi="Arial" w:cs="Arial"/>
                <w:i/>
                <w:iCs/>
                <w:color w:val="000000"/>
              </w:rPr>
            </w:pPr>
            <w:r>
              <w:rPr>
                <w:rFonts w:ascii="Arial" w:hAnsi="Arial" w:cs="Arial"/>
                <w:i/>
                <w:iCs/>
                <w:color w:val="000000"/>
              </w:rPr>
              <w:t>Only a limited fixed set of attributes are defined for this service.</w:t>
            </w:r>
          </w:p>
        </w:tc>
      </w:tr>
      <w:tr w:rsidR="00DD62AB" w:rsidRPr="00155C04" w:rsidTr="007138B5">
        <w:tc>
          <w:tcPr>
            <w:tcW w:w="2056" w:type="dxa"/>
          </w:tcPr>
          <w:p w:rsidR="00DD62AB" w:rsidRPr="00155C04" w:rsidRDefault="00DD62AB" w:rsidP="00E63155">
            <w:pPr>
              <w:numPr>
                <w:ilvl w:val="0"/>
                <w:numId w:val="45"/>
              </w:numPr>
              <w:rPr>
                <w:rFonts w:ascii="Arial" w:hAnsi="Arial" w:cs="Arial"/>
                <w:i/>
                <w:iCs/>
                <w:color w:val="000000"/>
              </w:rPr>
            </w:pPr>
            <w:r>
              <w:rPr>
                <w:rFonts w:ascii="Arial" w:hAnsi="Arial" w:cs="Arial"/>
                <w:i/>
                <w:iCs/>
                <w:color w:val="000000"/>
              </w:rPr>
              <w:t>GSID Attribute</w:t>
            </w:r>
            <w:r w:rsidRPr="00155C04">
              <w:rPr>
                <w:rFonts w:ascii="Arial" w:hAnsi="Arial" w:cs="Arial"/>
                <w:i/>
                <w:iCs/>
                <w:color w:val="000000"/>
              </w:rPr>
              <w:t xml:space="preserve"> Creation</w:t>
            </w:r>
          </w:p>
        </w:tc>
        <w:tc>
          <w:tcPr>
            <w:tcW w:w="2972" w:type="dxa"/>
          </w:tcPr>
          <w:p w:rsidR="00DD62AB" w:rsidRPr="00155C04" w:rsidRDefault="00DD62AB" w:rsidP="000231C7">
            <w:pPr>
              <w:rPr>
                <w:rFonts w:ascii="Arial" w:hAnsi="Arial" w:cs="Arial"/>
                <w:i/>
                <w:iCs/>
                <w:color w:val="000000"/>
              </w:rPr>
            </w:pPr>
            <w:r w:rsidRPr="00155C04">
              <w:rPr>
                <w:rFonts w:ascii="Arial" w:hAnsi="Arial" w:cs="Arial"/>
                <w:i/>
                <w:iCs/>
                <w:color w:val="000000"/>
              </w:rPr>
              <w:t xml:space="preserve">How </w:t>
            </w:r>
            <w:r>
              <w:rPr>
                <w:rFonts w:ascii="Arial" w:hAnsi="Arial" w:cs="Arial"/>
                <w:i/>
                <w:iCs/>
                <w:color w:val="000000"/>
              </w:rPr>
              <w:t>are GSID attributes</w:t>
            </w:r>
            <w:r w:rsidRPr="00155C04">
              <w:rPr>
                <w:rFonts w:ascii="Arial" w:hAnsi="Arial" w:cs="Arial"/>
                <w:i/>
                <w:iCs/>
                <w:color w:val="000000"/>
              </w:rPr>
              <w:t xml:space="preserve"> created?  The Specimen Management service may</w:t>
            </w:r>
            <w:r>
              <w:rPr>
                <w:rFonts w:ascii="Arial" w:hAnsi="Arial" w:cs="Arial"/>
                <w:i/>
                <w:iCs/>
                <w:color w:val="000000"/>
              </w:rPr>
              <w:t xml:space="preserve"> need </w:t>
            </w:r>
            <w:r w:rsidRPr="00155C04">
              <w:rPr>
                <w:rFonts w:ascii="Arial" w:hAnsi="Arial" w:cs="Arial"/>
                <w:i/>
                <w:iCs/>
                <w:color w:val="000000"/>
              </w:rPr>
              <w:t xml:space="preserve"> </w:t>
            </w:r>
            <w:r>
              <w:rPr>
                <w:rFonts w:ascii="Arial" w:hAnsi="Arial" w:cs="Arial"/>
                <w:i/>
                <w:iCs/>
                <w:color w:val="000000"/>
              </w:rPr>
              <w:t>to specify the attributes</w:t>
            </w:r>
            <w:r w:rsidRPr="00155C04">
              <w:rPr>
                <w:rFonts w:ascii="Arial" w:hAnsi="Arial" w:cs="Arial"/>
                <w:i/>
                <w:iCs/>
                <w:color w:val="000000"/>
              </w:rPr>
              <w:t xml:space="preserve"> that needs to be created or the Specimen Identifier Service may determine what it needs based on querying the Specimen Management service.</w:t>
            </w:r>
          </w:p>
        </w:tc>
        <w:tc>
          <w:tcPr>
            <w:tcW w:w="4456" w:type="dxa"/>
          </w:tcPr>
          <w:p w:rsidR="00DD62AB" w:rsidRPr="00155C04" w:rsidRDefault="00DD62AB" w:rsidP="008878A5">
            <w:pPr>
              <w:rPr>
                <w:rFonts w:ascii="Arial" w:hAnsi="Arial" w:cs="Arial"/>
                <w:i/>
                <w:iCs/>
                <w:color w:val="000000"/>
              </w:rPr>
            </w:pPr>
            <w:r>
              <w:rPr>
                <w:rFonts w:ascii="Arial" w:hAnsi="Arial" w:cs="Arial"/>
                <w:i/>
                <w:iCs/>
                <w:color w:val="000000"/>
              </w:rPr>
              <w:t xml:space="preserve">Only a limited set of attributes are defined for this service.  It is the Specimen Management Service responsibility to provide a more comprehensive set of information. </w:t>
            </w:r>
          </w:p>
        </w:tc>
      </w:tr>
      <w:tr w:rsidR="00DD62AB" w:rsidRPr="00155C04" w:rsidTr="007138B5">
        <w:tc>
          <w:tcPr>
            <w:tcW w:w="2056" w:type="dxa"/>
          </w:tcPr>
          <w:p w:rsidR="00DD62AB" w:rsidRPr="00155C04" w:rsidRDefault="00DD62AB" w:rsidP="00E63155">
            <w:pPr>
              <w:numPr>
                <w:ilvl w:val="0"/>
                <w:numId w:val="45"/>
              </w:numPr>
              <w:rPr>
                <w:rFonts w:ascii="Arial" w:hAnsi="Arial" w:cs="Arial"/>
                <w:i/>
                <w:iCs/>
                <w:color w:val="000000"/>
              </w:rPr>
            </w:pPr>
            <w:r w:rsidRPr="00155C04">
              <w:rPr>
                <w:rFonts w:ascii="Arial" w:hAnsi="Arial" w:cs="Arial"/>
                <w:i/>
                <w:iCs/>
                <w:color w:val="000000"/>
              </w:rPr>
              <w:t>Query Specification</w:t>
            </w:r>
          </w:p>
        </w:tc>
        <w:tc>
          <w:tcPr>
            <w:tcW w:w="2972" w:type="dxa"/>
          </w:tcPr>
          <w:p w:rsidR="00DD62AB" w:rsidRPr="00155C04" w:rsidRDefault="00DD62AB" w:rsidP="00710CE8">
            <w:pPr>
              <w:rPr>
                <w:rFonts w:ascii="Arial" w:hAnsi="Arial" w:cs="Arial"/>
                <w:i/>
                <w:iCs/>
                <w:color w:val="000000"/>
              </w:rPr>
            </w:pPr>
            <w:r w:rsidRPr="00155C04">
              <w:rPr>
                <w:rFonts w:ascii="Arial" w:hAnsi="Arial" w:cs="Arial"/>
                <w:i/>
                <w:iCs/>
                <w:color w:val="000000"/>
              </w:rPr>
              <w:t>What is the format of the query specification? QBE, CQL, SPARQL etc.?</w:t>
            </w:r>
          </w:p>
        </w:tc>
        <w:tc>
          <w:tcPr>
            <w:tcW w:w="4456" w:type="dxa"/>
          </w:tcPr>
          <w:p w:rsidR="00DD62AB" w:rsidRPr="00155C04" w:rsidRDefault="00DD62AB" w:rsidP="00710CE8">
            <w:pPr>
              <w:rPr>
                <w:rFonts w:ascii="Arial" w:hAnsi="Arial" w:cs="Arial"/>
                <w:i/>
                <w:iCs/>
                <w:color w:val="000000"/>
              </w:rPr>
            </w:pPr>
            <w:r w:rsidRPr="00155C04">
              <w:rPr>
                <w:rFonts w:ascii="Arial" w:hAnsi="Arial" w:cs="Arial"/>
                <w:i/>
                <w:iCs/>
                <w:color w:val="000000"/>
              </w:rPr>
              <w:t xml:space="preserve">A simple query interface will be employed so that </w:t>
            </w:r>
            <w:r>
              <w:rPr>
                <w:rFonts w:ascii="Arial" w:hAnsi="Arial" w:cs="Arial"/>
                <w:i/>
                <w:iCs/>
                <w:color w:val="000000"/>
              </w:rPr>
              <w:t>attributes</w:t>
            </w:r>
            <w:r w:rsidRPr="00155C04">
              <w:rPr>
                <w:rFonts w:ascii="Arial" w:hAnsi="Arial" w:cs="Arial"/>
                <w:i/>
                <w:iCs/>
                <w:color w:val="000000"/>
              </w:rPr>
              <w:t xml:space="preserve"> can be queried.</w:t>
            </w:r>
            <w:r>
              <w:rPr>
                <w:rFonts w:ascii="Arial" w:hAnsi="Arial" w:cs="Arial"/>
                <w:i/>
                <w:iCs/>
                <w:color w:val="000000"/>
              </w:rPr>
              <w:t xml:space="preserve">  The query is not mean to replace a federated query across Specimen Management Services.</w:t>
            </w:r>
          </w:p>
        </w:tc>
      </w:tr>
      <w:tr w:rsidR="00DD62AB" w:rsidRPr="00155C04" w:rsidTr="007138B5">
        <w:tc>
          <w:tcPr>
            <w:tcW w:w="2056" w:type="dxa"/>
          </w:tcPr>
          <w:p w:rsidR="00DD62AB" w:rsidRPr="00155C04" w:rsidRDefault="00DD62AB" w:rsidP="00E63155">
            <w:pPr>
              <w:numPr>
                <w:ilvl w:val="0"/>
                <w:numId w:val="45"/>
              </w:numPr>
              <w:rPr>
                <w:rFonts w:ascii="Arial" w:hAnsi="Arial" w:cs="Arial"/>
                <w:i/>
                <w:iCs/>
                <w:color w:val="000000"/>
              </w:rPr>
            </w:pPr>
            <w:r w:rsidRPr="00155C04">
              <w:rPr>
                <w:rFonts w:ascii="Arial" w:hAnsi="Arial" w:cs="Arial"/>
                <w:i/>
                <w:iCs/>
                <w:color w:val="000000"/>
              </w:rPr>
              <w:t xml:space="preserve">Parent/Child Relationships as </w:t>
            </w:r>
            <w:r>
              <w:rPr>
                <w:rFonts w:ascii="Arial" w:hAnsi="Arial" w:cs="Arial"/>
                <w:i/>
                <w:iCs/>
                <w:color w:val="000000"/>
              </w:rPr>
              <w:t>Attributes</w:t>
            </w:r>
          </w:p>
        </w:tc>
        <w:tc>
          <w:tcPr>
            <w:tcW w:w="2972" w:type="dxa"/>
          </w:tcPr>
          <w:p w:rsidR="00DD62AB" w:rsidRPr="00155C04" w:rsidRDefault="00DD62AB" w:rsidP="00710CE8">
            <w:pPr>
              <w:rPr>
                <w:rFonts w:ascii="Arial" w:hAnsi="Arial" w:cs="Arial"/>
                <w:i/>
                <w:iCs/>
                <w:color w:val="000000"/>
              </w:rPr>
            </w:pPr>
            <w:r w:rsidRPr="00155C04">
              <w:rPr>
                <w:rFonts w:ascii="Arial" w:hAnsi="Arial" w:cs="Arial"/>
                <w:i/>
                <w:iCs/>
                <w:color w:val="000000"/>
              </w:rPr>
              <w:t xml:space="preserve">Is the parent child relationship the same as </w:t>
            </w:r>
            <w:r>
              <w:rPr>
                <w:rFonts w:ascii="Arial" w:hAnsi="Arial" w:cs="Arial"/>
                <w:i/>
                <w:iCs/>
                <w:color w:val="000000"/>
              </w:rPr>
              <w:t>Attributes</w:t>
            </w:r>
            <w:r w:rsidRPr="00155C04">
              <w:rPr>
                <w:rFonts w:ascii="Arial" w:hAnsi="Arial" w:cs="Arial"/>
                <w:i/>
                <w:iCs/>
                <w:color w:val="000000"/>
              </w:rPr>
              <w:t>?</w:t>
            </w:r>
          </w:p>
        </w:tc>
        <w:tc>
          <w:tcPr>
            <w:tcW w:w="4456" w:type="dxa"/>
          </w:tcPr>
          <w:p w:rsidR="00DD62AB" w:rsidRPr="00155C04" w:rsidRDefault="00DD62AB" w:rsidP="00710CE8">
            <w:pPr>
              <w:rPr>
                <w:rFonts w:ascii="Arial" w:hAnsi="Arial" w:cs="Arial"/>
                <w:i/>
                <w:iCs/>
                <w:color w:val="000000"/>
              </w:rPr>
            </w:pPr>
            <w:r>
              <w:rPr>
                <w:rFonts w:ascii="Arial" w:hAnsi="Arial" w:cs="Arial"/>
                <w:i/>
                <w:iCs/>
                <w:color w:val="000000"/>
              </w:rPr>
              <w:t>There will exist</w:t>
            </w:r>
            <w:r w:rsidRPr="00155C04">
              <w:rPr>
                <w:rFonts w:ascii="Arial" w:hAnsi="Arial" w:cs="Arial"/>
                <w:i/>
                <w:iCs/>
                <w:color w:val="000000"/>
              </w:rPr>
              <w:t xml:space="preserve"> convenience operations that query for all children and parents of an ID.   The parent/child relationship shall be maintained as a the attribute “parent” of an ID.</w:t>
            </w:r>
          </w:p>
        </w:tc>
      </w:tr>
      <w:tr w:rsidR="00DD62AB" w:rsidTr="007138B5">
        <w:tc>
          <w:tcPr>
            <w:tcW w:w="2056" w:type="dxa"/>
          </w:tcPr>
          <w:p w:rsidR="00DD62AB" w:rsidRPr="00155C04" w:rsidRDefault="00DD62AB" w:rsidP="00E63155">
            <w:pPr>
              <w:numPr>
                <w:ilvl w:val="0"/>
                <w:numId w:val="45"/>
              </w:numPr>
              <w:rPr>
                <w:rFonts w:ascii="Arial" w:hAnsi="Arial" w:cs="Arial"/>
                <w:i/>
                <w:iCs/>
                <w:color w:val="000000"/>
              </w:rPr>
            </w:pPr>
            <w:r w:rsidRPr="00155C04">
              <w:rPr>
                <w:rFonts w:ascii="Arial" w:hAnsi="Arial" w:cs="Arial"/>
                <w:i/>
                <w:iCs/>
                <w:color w:val="000000"/>
              </w:rPr>
              <w:t>Alignment with NES</w:t>
            </w:r>
          </w:p>
        </w:tc>
        <w:tc>
          <w:tcPr>
            <w:tcW w:w="2972" w:type="dxa"/>
          </w:tcPr>
          <w:p w:rsidR="00DD62AB" w:rsidRPr="00155C04" w:rsidRDefault="00DD62AB" w:rsidP="00710CE8">
            <w:pPr>
              <w:rPr>
                <w:rFonts w:ascii="Arial" w:hAnsi="Arial" w:cs="Arial"/>
                <w:i/>
                <w:iCs/>
                <w:color w:val="000000"/>
              </w:rPr>
            </w:pPr>
            <w:r w:rsidRPr="00155C04">
              <w:rPr>
                <w:rFonts w:ascii="Arial" w:hAnsi="Arial" w:cs="Arial"/>
                <w:i/>
                <w:iCs/>
                <w:color w:val="000000"/>
              </w:rPr>
              <w:t xml:space="preserve">Should this service implement functionality that is not present in other NES services particularly the GUID service?  For example, the only capability not covered by the GUID service is the query and the ID relation functionality.  </w:t>
            </w:r>
          </w:p>
        </w:tc>
        <w:tc>
          <w:tcPr>
            <w:tcW w:w="4456" w:type="dxa"/>
          </w:tcPr>
          <w:p w:rsidR="00DD62AB" w:rsidRPr="00155C04" w:rsidRDefault="00DD62AB" w:rsidP="00710CE8">
            <w:pPr>
              <w:rPr>
                <w:rFonts w:ascii="Arial" w:hAnsi="Arial" w:cs="Arial"/>
                <w:i/>
                <w:iCs/>
                <w:color w:val="000000"/>
              </w:rPr>
            </w:pPr>
            <w:r w:rsidRPr="00155C04">
              <w:rPr>
                <w:rFonts w:ascii="Arial" w:hAnsi="Arial" w:cs="Arial"/>
                <w:i/>
                <w:iCs/>
                <w:color w:val="000000"/>
              </w:rPr>
              <w:t>The service implements extension to the NES GUID service such as the maintenance of parent/child relationships.</w:t>
            </w:r>
            <w:r>
              <w:rPr>
                <w:rFonts w:ascii="Arial" w:hAnsi="Arial" w:cs="Arial"/>
                <w:i/>
                <w:iCs/>
                <w:color w:val="000000"/>
              </w:rPr>
              <w:t xml:space="preserve">  The service is compatible with the NES GUID service.</w:t>
            </w:r>
          </w:p>
        </w:tc>
      </w:tr>
      <w:tr w:rsidR="00DD62AB" w:rsidTr="007138B5">
        <w:tc>
          <w:tcPr>
            <w:tcW w:w="2056" w:type="dxa"/>
          </w:tcPr>
          <w:p w:rsidR="00DD62AB" w:rsidRPr="00155C04" w:rsidRDefault="00DD62AB" w:rsidP="000231C7">
            <w:pPr>
              <w:numPr>
                <w:ilvl w:val="0"/>
                <w:numId w:val="45"/>
              </w:numPr>
              <w:rPr>
                <w:rFonts w:ascii="Arial" w:hAnsi="Arial" w:cs="Arial"/>
                <w:i/>
                <w:iCs/>
                <w:color w:val="000000"/>
              </w:rPr>
            </w:pPr>
            <w:r w:rsidRPr="00155C04">
              <w:rPr>
                <w:rFonts w:ascii="Arial" w:hAnsi="Arial" w:cs="Arial"/>
                <w:i/>
                <w:iCs/>
                <w:color w:val="000000"/>
              </w:rPr>
              <w:t>ID Readability</w:t>
            </w:r>
          </w:p>
        </w:tc>
        <w:tc>
          <w:tcPr>
            <w:tcW w:w="2972" w:type="dxa"/>
          </w:tcPr>
          <w:p w:rsidR="00DD62AB" w:rsidRPr="00155C04" w:rsidRDefault="00DD62AB" w:rsidP="000231C7">
            <w:pPr>
              <w:rPr>
                <w:rFonts w:ascii="Arial" w:hAnsi="Arial" w:cs="Arial"/>
                <w:i/>
                <w:iCs/>
                <w:color w:val="000000"/>
              </w:rPr>
            </w:pPr>
            <w:r w:rsidRPr="00155C04">
              <w:rPr>
                <w:rFonts w:ascii="Arial" w:hAnsi="Arial" w:cs="Arial"/>
                <w:i/>
                <w:iCs/>
                <w:color w:val="000000"/>
              </w:rPr>
              <w:t>Is the responsibility of this service to ensure the readability of the generated IDs?  For example, should it provide functionality to create human readable IDs?</w:t>
            </w:r>
          </w:p>
        </w:tc>
        <w:tc>
          <w:tcPr>
            <w:tcW w:w="4456" w:type="dxa"/>
          </w:tcPr>
          <w:p w:rsidR="00DD62AB" w:rsidRPr="00155C04" w:rsidRDefault="00DD62AB" w:rsidP="000231C7">
            <w:pPr>
              <w:rPr>
                <w:rFonts w:ascii="Arial" w:hAnsi="Arial" w:cs="Arial"/>
                <w:i/>
                <w:iCs/>
                <w:color w:val="000000"/>
              </w:rPr>
            </w:pPr>
            <w:r>
              <w:rPr>
                <w:rFonts w:ascii="Arial" w:hAnsi="Arial" w:cs="Arial"/>
                <w:i/>
                <w:iCs/>
                <w:color w:val="000000"/>
              </w:rPr>
              <w:t>This is out of scope.</w:t>
            </w:r>
          </w:p>
        </w:tc>
      </w:tr>
      <w:tr w:rsidR="00DD62AB" w:rsidTr="007138B5">
        <w:tc>
          <w:tcPr>
            <w:tcW w:w="2056" w:type="dxa"/>
          </w:tcPr>
          <w:p w:rsidR="00DD62AB" w:rsidRPr="00155C04" w:rsidRDefault="00DD62AB" w:rsidP="000231C7">
            <w:pPr>
              <w:numPr>
                <w:ilvl w:val="0"/>
                <w:numId w:val="45"/>
              </w:numPr>
              <w:rPr>
                <w:rFonts w:ascii="Arial" w:hAnsi="Arial" w:cs="Arial"/>
                <w:i/>
                <w:iCs/>
                <w:color w:val="000000"/>
              </w:rPr>
            </w:pPr>
            <w:r w:rsidRPr="00155C04">
              <w:rPr>
                <w:rFonts w:ascii="Arial" w:hAnsi="Arial" w:cs="Arial"/>
                <w:i/>
                <w:iCs/>
                <w:color w:val="000000"/>
              </w:rPr>
              <w:t>ID Hierarchy and Ordering</w:t>
            </w:r>
          </w:p>
        </w:tc>
        <w:tc>
          <w:tcPr>
            <w:tcW w:w="2972" w:type="dxa"/>
          </w:tcPr>
          <w:p w:rsidR="00DD62AB" w:rsidRPr="00155C04" w:rsidRDefault="00DD62AB" w:rsidP="000231C7">
            <w:pPr>
              <w:rPr>
                <w:rFonts w:ascii="Arial" w:hAnsi="Arial" w:cs="Arial"/>
                <w:i/>
                <w:iCs/>
                <w:color w:val="000000"/>
              </w:rPr>
            </w:pPr>
            <w:r w:rsidRPr="00155C04">
              <w:rPr>
                <w:rFonts w:ascii="Arial" w:hAnsi="Arial" w:cs="Arial"/>
                <w:i/>
                <w:iCs/>
                <w:color w:val="000000"/>
              </w:rPr>
              <w:t xml:space="preserve">If a client requires IDs that have semantic meaning such as ensuring a sequence of IDs.   Should this service provide that functionality?  If so, should it employ </w:t>
            </w:r>
            <w:r>
              <w:rPr>
                <w:rFonts w:ascii="Arial" w:hAnsi="Arial" w:cs="Arial"/>
                <w:i/>
                <w:iCs/>
                <w:color w:val="000000"/>
              </w:rPr>
              <w:t xml:space="preserve">attributes </w:t>
            </w:r>
            <w:r w:rsidRPr="00155C04">
              <w:rPr>
                <w:rFonts w:ascii="Arial" w:hAnsi="Arial" w:cs="Arial"/>
                <w:i/>
                <w:iCs/>
                <w:color w:val="000000"/>
              </w:rPr>
              <w:t>to support this?</w:t>
            </w:r>
          </w:p>
        </w:tc>
        <w:tc>
          <w:tcPr>
            <w:tcW w:w="4456" w:type="dxa"/>
          </w:tcPr>
          <w:p w:rsidR="00DD62AB" w:rsidRPr="00155C04" w:rsidRDefault="00DD62AB" w:rsidP="000231C7">
            <w:pPr>
              <w:rPr>
                <w:rFonts w:ascii="Arial" w:hAnsi="Arial" w:cs="Arial"/>
                <w:i/>
                <w:iCs/>
                <w:color w:val="000000"/>
              </w:rPr>
            </w:pPr>
            <w:r>
              <w:rPr>
                <w:rFonts w:ascii="Arial" w:hAnsi="Arial" w:cs="Arial"/>
                <w:i/>
                <w:iCs/>
                <w:color w:val="000000"/>
              </w:rPr>
              <w:t>This is out of scope.</w:t>
            </w:r>
          </w:p>
        </w:tc>
      </w:tr>
      <w:tr w:rsidR="00DD62AB" w:rsidTr="007138B5">
        <w:tc>
          <w:tcPr>
            <w:tcW w:w="2056" w:type="dxa"/>
          </w:tcPr>
          <w:p w:rsidR="00DD62AB" w:rsidRPr="00155C04" w:rsidRDefault="00DD62AB" w:rsidP="00E63155">
            <w:pPr>
              <w:numPr>
                <w:ilvl w:val="0"/>
                <w:numId w:val="45"/>
              </w:numPr>
              <w:rPr>
                <w:rFonts w:ascii="Arial" w:hAnsi="Arial" w:cs="Arial"/>
                <w:i/>
                <w:iCs/>
                <w:color w:val="000000"/>
              </w:rPr>
            </w:pPr>
            <w:r w:rsidRPr="00155C04">
              <w:rPr>
                <w:rFonts w:ascii="Arial" w:hAnsi="Arial" w:cs="Arial"/>
                <w:i/>
                <w:iCs/>
                <w:color w:val="000000"/>
              </w:rPr>
              <w:t>ID Aliases</w:t>
            </w:r>
          </w:p>
        </w:tc>
        <w:tc>
          <w:tcPr>
            <w:tcW w:w="2972" w:type="dxa"/>
          </w:tcPr>
          <w:p w:rsidR="00DD62AB" w:rsidRPr="00155C04" w:rsidRDefault="00DD62AB" w:rsidP="00710CE8">
            <w:pPr>
              <w:rPr>
                <w:rFonts w:ascii="Arial" w:hAnsi="Arial" w:cs="Arial"/>
                <w:i/>
                <w:iCs/>
                <w:color w:val="000000"/>
              </w:rPr>
            </w:pPr>
            <w:r w:rsidRPr="00155C04">
              <w:rPr>
                <w:rFonts w:ascii="Arial" w:hAnsi="Arial" w:cs="Arial"/>
                <w:i/>
                <w:iCs/>
                <w:color w:val="000000"/>
              </w:rPr>
              <w:t>For local ID that a client would like to maintain.  Should this service provide mechanisms to support the maintenance of aliases?</w:t>
            </w:r>
          </w:p>
        </w:tc>
        <w:tc>
          <w:tcPr>
            <w:tcW w:w="4456" w:type="dxa"/>
          </w:tcPr>
          <w:p w:rsidR="00DD62AB" w:rsidRPr="00155C04" w:rsidRDefault="00DD62AB" w:rsidP="00710CE8">
            <w:pPr>
              <w:rPr>
                <w:rFonts w:ascii="Arial" w:hAnsi="Arial" w:cs="Arial"/>
                <w:i/>
                <w:iCs/>
                <w:color w:val="000000"/>
              </w:rPr>
            </w:pPr>
            <w:r>
              <w:rPr>
                <w:rFonts w:ascii="Arial" w:hAnsi="Arial" w:cs="Arial"/>
                <w:i/>
                <w:iCs/>
                <w:color w:val="000000"/>
              </w:rPr>
              <w:t>This is not provided by the service.</w:t>
            </w:r>
          </w:p>
        </w:tc>
      </w:tr>
      <w:tr w:rsidR="00DD62AB" w:rsidTr="007138B5">
        <w:tc>
          <w:tcPr>
            <w:tcW w:w="2056" w:type="dxa"/>
          </w:tcPr>
          <w:p w:rsidR="00DD62AB" w:rsidRPr="00155C04" w:rsidRDefault="00DD62AB" w:rsidP="00E63155">
            <w:pPr>
              <w:numPr>
                <w:ilvl w:val="0"/>
                <w:numId w:val="45"/>
              </w:numPr>
              <w:rPr>
                <w:rFonts w:ascii="Arial" w:hAnsi="Arial" w:cs="Arial"/>
                <w:i/>
                <w:iCs/>
                <w:color w:val="000000"/>
              </w:rPr>
            </w:pPr>
            <w:r>
              <w:rPr>
                <w:rFonts w:ascii="Arial" w:hAnsi="Arial" w:cs="Arial"/>
                <w:i/>
                <w:iCs/>
                <w:color w:val="000000"/>
              </w:rPr>
              <w:t xml:space="preserve">GSID attribute </w:t>
            </w:r>
            <w:r w:rsidRPr="00155C04">
              <w:rPr>
                <w:rFonts w:ascii="Arial" w:hAnsi="Arial" w:cs="Arial"/>
                <w:i/>
                <w:iCs/>
                <w:color w:val="000000"/>
              </w:rPr>
              <w:t>multi-values</w:t>
            </w:r>
          </w:p>
        </w:tc>
        <w:tc>
          <w:tcPr>
            <w:tcW w:w="2972" w:type="dxa"/>
          </w:tcPr>
          <w:p w:rsidR="00DD62AB" w:rsidRPr="00155C04" w:rsidRDefault="00DD62AB" w:rsidP="00710CE8">
            <w:pPr>
              <w:rPr>
                <w:rFonts w:ascii="Arial" w:hAnsi="Arial" w:cs="Arial"/>
                <w:i/>
                <w:iCs/>
                <w:color w:val="000000"/>
              </w:rPr>
            </w:pPr>
            <w:r w:rsidRPr="00155C04">
              <w:rPr>
                <w:rFonts w:ascii="Arial" w:hAnsi="Arial" w:cs="Arial"/>
                <w:i/>
                <w:iCs/>
                <w:color w:val="000000"/>
              </w:rPr>
              <w:t xml:space="preserve">Should </w:t>
            </w:r>
            <w:r>
              <w:rPr>
                <w:rFonts w:ascii="Arial" w:hAnsi="Arial" w:cs="Arial"/>
                <w:i/>
                <w:iCs/>
                <w:color w:val="000000"/>
              </w:rPr>
              <w:t>attributes</w:t>
            </w:r>
            <w:r w:rsidRPr="00155C04">
              <w:rPr>
                <w:rFonts w:ascii="Arial" w:hAnsi="Arial" w:cs="Arial"/>
                <w:i/>
                <w:iCs/>
                <w:color w:val="000000"/>
              </w:rPr>
              <w:t xml:space="preserve"> be single or multi-valued</w:t>
            </w:r>
            <w:r>
              <w:rPr>
                <w:rFonts w:ascii="Arial" w:hAnsi="Arial" w:cs="Arial"/>
                <w:i/>
                <w:iCs/>
                <w:color w:val="000000"/>
              </w:rPr>
              <w:t>?</w:t>
            </w:r>
          </w:p>
        </w:tc>
        <w:tc>
          <w:tcPr>
            <w:tcW w:w="4456" w:type="dxa"/>
          </w:tcPr>
          <w:p w:rsidR="00DD62AB" w:rsidRPr="00155C04" w:rsidRDefault="00DD62AB" w:rsidP="00710CE8">
            <w:pPr>
              <w:rPr>
                <w:rFonts w:ascii="Arial" w:hAnsi="Arial" w:cs="Arial"/>
                <w:i/>
                <w:iCs/>
                <w:color w:val="000000"/>
              </w:rPr>
            </w:pPr>
            <w:r>
              <w:rPr>
                <w:rFonts w:ascii="Arial" w:hAnsi="Arial" w:cs="Arial"/>
                <w:i/>
                <w:iCs/>
                <w:color w:val="000000"/>
              </w:rPr>
              <w:t>Attributes are multi-valued.</w:t>
            </w:r>
          </w:p>
        </w:tc>
      </w:tr>
      <w:tr w:rsidR="00DD62AB" w:rsidTr="007138B5">
        <w:tc>
          <w:tcPr>
            <w:tcW w:w="2056" w:type="dxa"/>
          </w:tcPr>
          <w:p w:rsidR="00DD62AB" w:rsidRPr="00155C04" w:rsidRDefault="00DD62AB" w:rsidP="00E63155">
            <w:pPr>
              <w:numPr>
                <w:ilvl w:val="0"/>
                <w:numId w:val="45"/>
              </w:numPr>
              <w:rPr>
                <w:rFonts w:ascii="Arial" w:hAnsi="Arial" w:cs="Arial"/>
                <w:i/>
                <w:iCs/>
                <w:color w:val="000000"/>
              </w:rPr>
            </w:pPr>
            <w:r>
              <w:rPr>
                <w:rFonts w:ascii="Arial" w:hAnsi="Arial" w:cs="Arial"/>
                <w:i/>
                <w:iCs/>
                <w:color w:val="000000"/>
              </w:rPr>
              <w:t>GSID</w:t>
            </w:r>
            <w:r w:rsidRPr="00155C04">
              <w:rPr>
                <w:rFonts w:ascii="Arial" w:hAnsi="Arial" w:cs="Arial"/>
                <w:i/>
                <w:iCs/>
                <w:color w:val="000000"/>
              </w:rPr>
              <w:t xml:space="preserve"> Immutability</w:t>
            </w:r>
          </w:p>
        </w:tc>
        <w:tc>
          <w:tcPr>
            <w:tcW w:w="2972" w:type="dxa"/>
          </w:tcPr>
          <w:p w:rsidR="00DD62AB" w:rsidRPr="00155C04" w:rsidRDefault="00DD62AB" w:rsidP="000231C7">
            <w:pPr>
              <w:rPr>
                <w:rFonts w:ascii="Arial" w:hAnsi="Arial" w:cs="Arial"/>
                <w:i/>
                <w:iCs/>
                <w:color w:val="000000"/>
              </w:rPr>
            </w:pPr>
            <w:r w:rsidRPr="00155C04">
              <w:rPr>
                <w:rFonts w:ascii="Arial" w:hAnsi="Arial" w:cs="Arial"/>
                <w:i/>
                <w:iCs/>
                <w:color w:val="000000"/>
              </w:rPr>
              <w:t xml:space="preserve">Can </w:t>
            </w:r>
            <w:r>
              <w:rPr>
                <w:rFonts w:ascii="Arial" w:hAnsi="Arial" w:cs="Arial"/>
                <w:i/>
                <w:iCs/>
                <w:color w:val="000000"/>
              </w:rPr>
              <w:t>the attributes of a GSID</w:t>
            </w:r>
            <w:r w:rsidRPr="00155C04">
              <w:rPr>
                <w:rFonts w:ascii="Arial" w:hAnsi="Arial" w:cs="Arial"/>
                <w:i/>
                <w:iCs/>
                <w:color w:val="000000"/>
              </w:rPr>
              <w:t xml:space="preserve"> be updated after its initial creation?</w:t>
            </w:r>
          </w:p>
        </w:tc>
        <w:tc>
          <w:tcPr>
            <w:tcW w:w="4456" w:type="dxa"/>
          </w:tcPr>
          <w:p w:rsidR="00DD62AB" w:rsidRPr="00155C04" w:rsidRDefault="00DD62AB" w:rsidP="000231C7">
            <w:pPr>
              <w:rPr>
                <w:rFonts w:ascii="Arial" w:hAnsi="Arial" w:cs="Arial"/>
                <w:i/>
                <w:iCs/>
                <w:color w:val="000000"/>
              </w:rPr>
            </w:pPr>
            <w:r>
              <w:rPr>
                <w:rFonts w:ascii="Arial" w:hAnsi="Arial" w:cs="Arial"/>
                <w:i/>
                <w:iCs/>
                <w:color w:val="000000"/>
              </w:rPr>
              <w:t>All attributes are modifiable.  Versioning of updates will be addressed in a future revision..</w:t>
            </w:r>
          </w:p>
        </w:tc>
      </w:tr>
      <w:tr w:rsidR="00DD62AB" w:rsidTr="007138B5">
        <w:tc>
          <w:tcPr>
            <w:tcW w:w="2056" w:type="dxa"/>
          </w:tcPr>
          <w:p w:rsidR="00DD62AB" w:rsidRPr="00155C04" w:rsidRDefault="00DD62AB" w:rsidP="00E63155">
            <w:pPr>
              <w:numPr>
                <w:ilvl w:val="0"/>
                <w:numId w:val="45"/>
              </w:numPr>
              <w:rPr>
                <w:rFonts w:ascii="Arial" w:hAnsi="Arial" w:cs="Arial"/>
                <w:i/>
                <w:iCs/>
                <w:color w:val="000000"/>
              </w:rPr>
            </w:pPr>
            <w:r>
              <w:rPr>
                <w:rFonts w:ascii="Arial" w:hAnsi="Arial" w:cs="Arial"/>
                <w:i/>
                <w:iCs/>
                <w:color w:val="000000"/>
              </w:rPr>
              <w:t>OID</w:t>
            </w:r>
          </w:p>
        </w:tc>
        <w:tc>
          <w:tcPr>
            <w:tcW w:w="2972" w:type="dxa"/>
          </w:tcPr>
          <w:p w:rsidR="00DD62AB" w:rsidRPr="00155C04" w:rsidRDefault="00DD62AB" w:rsidP="00710CE8">
            <w:pPr>
              <w:rPr>
                <w:rFonts w:ascii="Arial" w:hAnsi="Arial" w:cs="Arial"/>
                <w:i/>
                <w:iCs/>
                <w:color w:val="000000"/>
              </w:rPr>
            </w:pPr>
            <w:r>
              <w:rPr>
                <w:rFonts w:ascii="Arial" w:hAnsi="Arial" w:cs="Arial"/>
                <w:i/>
                <w:iCs/>
                <w:color w:val="000000"/>
              </w:rPr>
              <w:t>Can GSID be represented as OIDs?</w:t>
            </w:r>
          </w:p>
        </w:tc>
        <w:tc>
          <w:tcPr>
            <w:tcW w:w="4456" w:type="dxa"/>
          </w:tcPr>
          <w:p w:rsidR="00DD62AB" w:rsidRPr="00D6628F" w:rsidRDefault="00DD62AB" w:rsidP="00710CE8">
            <w:r>
              <w:rPr>
                <w:rFonts w:ascii="Arial" w:hAnsi="Arial" w:cs="Arial"/>
                <w:i/>
                <w:iCs/>
                <w:color w:val="000000"/>
              </w:rPr>
              <w:t xml:space="preserve">See:  </w:t>
            </w:r>
            <w:hyperlink r:id="rId12" w:history="1">
              <w:r w:rsidRPr="00586577">
                <w:rPr>
                  <w:rStyle w:val="Hyperlink"/>
                  <w:rFonts w:ascii="Arial" w:hAnsi="Arial" w:cs="Arial"/>
                  <w:i/>
                  <w:iCs/>
                </w:rPr>
                <w:t>http://www.oid-info.com/get/2.25</w:t>
              </w:r>
            </w:hyperlink>
            <w:r>
              <w:t xml:space="preserve"> .  For example a UUID of the form: </w:t>
            </w:r>
            <w:r w:rsidRPr="00D6628F">
              <w:t>c4e44f20-c595-11df-99a4-0002a5d5c51b</w:t>
            </w:r>
            <w:r>
              <w:t xml:space="preserve"> can be encoded in an OID of the following form:  </w:t>
            </w:r>
            <w:r w:rsidRPr="00D6628F">
              <w:t>2.25.261714135764398102013726101106635162907</w:t>
            </w:r>
          </w:p>
        </w:tc>
      </w:tr>
      <w:tr w:rsidR="00DD62AB" w:rsidTr="007138B5">
        <w:tc>
          <w:tcPr>
            <w:tcW w:w="2056" w:type="dxa"/>
          </w:tcPr>
          <w:p w:rsidR="00DD62AB" w:rsidRDefault="00DD62AB" w:rsidP="00E63155">
            <w:pPr>
              <w:numPr>
                <w:ilvl w:val="0"/>
                <w:numId w:val="45"/>
              </w:numPr>
              <w:rPr>
                <w:rFonts w:ascii="Arial" w:hAnsi="Arial" w:cs="Arial"/>
                <w:i/>
                <w:iCs/>
                <w:color w:val="000000"/>
              </w:rPr>
            </w:pPr>
            <w:r>
              <w:rPr>
                <w:rFonts w:ascii="Arial" w:hAnsi="Arial" w:cs="Arial"/>
                <w:i/>
                <w:iCs/>
                <w:color w:val="000000"/>
              </w:rPr>
              <w:t>UUID local generation</w:t>
            </w:r>
          </w:p>
        </w:tc>
        <w:tc>
          <w:tcPr>
            <w:tcW w:w="2972" w:type="dxa"/>
          </w:tcPr>
          <w:p w:rsidR="00DD62AB" w:rsidRDefault="00DD62AB" w:rsidP="00710CE8">
            <w:pPr>
              <w:rPr>
                <w:rFonts w:ascii="Arial" w:hAnsi="Arial" w:cs="Arial"/>
                <w:i/>
                <w:iCs/>
                <w:color w:val="000000"/>
              </w:rPr>
            </w:pPr>
            <w:r>
              <w:rPr>
                <w:rFonts w:ascii="Arial" w:hAnsi="Arial" w:cs="Arial"/>
                <w:i/>
                <w:iCs/>
                <w:color w:val="000000"/>
              </w:rPr>
              <w:t>Can UUIDs be generated locally?</w:t>
            </w:r>
          </w:p>
        </w:tc>
        <w:tc>
          <w:tcPr>
            <w:tcW w:w="4456" w:type="dxa"/>
          </w:tcPr>
          <w:p w:rsidR="00DD62AB" w:rsidRDefault="00DD62AB" w:rsidP="00710CE8">
            <w:pPr>
              <w:rPr>
                <w:rFonts w:ascii="Arial" w:hAnsi="Arial" w:cs="Arial"/>
                <w:i/>
                <w:iCs/>
                <w:color w:val="000000"/>
              </w:rPr>
            </w:pPr>
            <w:r>
              <w:rPr>
                <w:rFonts w:ascii="Arial" w:hAnsi="Arial" w:cs="Arial"/>
                <w:i/>
                <w:iCs/>
                <w:color w:val="000000"/>
              </w:rPr>
              <w:t>Yes.  UUIDs can be generated locally for subsequent registration.  The UUID generation however should derive its value from the MD5 or SHA-1 hash value of the ‘location’ attribute value of the GSID.</w:t>
            </w:r>
          </w:p>
        </w:tc>
      </w:tr>
      <w:tr w:rsidR="00DD62AB" w:rsidTr="007138B5">
        <w:tc>
          <w:tcPr>
            <w:tcW w:w="2056" w:type="dxa"/>
          </w:tcPr>
          <w:p w:rsidR="00DD62AB" w:rsidRDefault="00DD62AB" w:rsidP="00E63155">
            <w:pPr>
              <w:numPr>
                <w:ilvl w:val="0"/>
                <w:numId w:val="45"/>
              </w:numPr>
              <w:rPr>
                <w:rFonts w:ascii="Arial" w:hAnsi="Arial" w:cs="Arial"/>
                <w:i/>
                <w:iCs/>
                <w:color w:val="000000"/>
              </w:rPr>
            </w:pPr>
            <w:r>
              <w:rPr>
                <w:rFonts w:ascii="Arial" w:hAnsi="Arial" w:cs="Arial"/>
                <w:i/>
                <w:iCs/>
                <w:color w:val="000000"/>
              </w:rPr>
              <w:t>Versioning</w:t>
            </w:r>
          </w:p>
        </w:tc>
        <w:tc>
          <w:tcPr>
            <w:tcW w:w="2972" w:type="dxa"/>
          </w:tcPr>
          <w:p w:rsidR="00DD62AB" w:rsidRDefault="00DD62AB" w:rsidP="00710CE8">
            <w:pPr>
              <w:rPr>
                <w:rFonts w:ascii="Arial" w:hAnsi="Arial" w:cs="Arial"/>
                <w:i/>
                <w:iCs/>
                <w:color w:val="000000"/>
              </w:rPr>
            </w:pPr>
            <w:r>
              <w:rPr>
                <w:rFonts w:ascii="Arial" w:hAnsi="Arial" w:cs="Arial"/>
                <w:i/>
                <w:iCs/>
                <w:color w:val="000000"/>
              </w:rPr>
              <w:t>If the GSID is updateable, how then can we handle versioning?</w:t>
            </w:r>
          </w:p>
        </w:tc>
        <w:tc>
          <w:tcPr>
            <w:tcW w:w="4456" w:type="dxa"/>
          </w:tcPr>
          <w:p w:rsidR="00DD62AB" w:rsidRDefault="00DD62AB" w:rsidP="00710CE8">
            <w:pPr>
              <w:rPr>
                <w:rFonts w:ascii="Arial" w:hAnsi="Arial" w:cs="Arial"/>
                <w:i/>
                <w:iCs/>
                <w:color w:val="000000"/>
              </w:rPr>
            </w:pPr>
            <w:r>
              <w:rPr>
                <w:rFonts w:ascii="Arial" w:hAnsi="Arial" w:cs="Arial"/>
                <w:i/>
                <w:iCs/>
                <w:color w:val="000000"/>
              </w:rPr>
              <w:t>Versioning will be addressed in a future revision.</w:t>
            </w:r>
          </w:p>
        </w:tc>
      </w:tr>
      <w:tr w:rsidR="00DD62AB" w:rsidTr="007138B5">
        <w:tc>
          <w:tcPr>
            <w:tcW w:w="2056" w:type="dxa"/>
          </w:tcPr>
          <w:p w:rsidR="00DD62AB" w:rsidRDefault="00DD62AB" w:rsidP="00E63155">
            <w:pPr>
              <w:numPr>
                <w:ilvl w:val="0"/>
                <w:numId w:val="45"/>
              </w:numPr>
              <w:rPr>
                <w:rFonts w:ascii="Arial" w:hAnsi="Arial" w:cs="Arial"/>
                <w:i/>
                <w:iCs/>
                <w:color w:val="000000"/>
              </w:rPr>
            </w:pPr>
            <w:r>
              <w:rPr>
                <w:rFonts w:ascii="Arial" w:hAnsi="Arial" w:cs="Arial"/>
                <w:i/>
                <w:iCs/>
                <w:color w:val="000000"/>
              </w:rPr>
              <w:t>Rights Management</w:t>
            </w:r>
          </w:p>
        </w:tc>
        <w:tc>
          <w:tcPr>
            <w:tcW w:w="2972" w:type="dxa"/>
          </w:tcPr>
          <w:p w:rsidR="00DD62AB" w:rsidRDefault="00DD62AB" w:rsidP="00710CE8">
            <w:pPr>
              <w:rPr>
                <w:rFonts w:ascii="Arial" w:hAnsi="Arial" w:cs="Arial"/>
                <w:i/>
                <w:iCs/>
                <w:color w:val="000000"/>
              </w:rPr>
            </w:pPr>
            <w:r>
              <w:rPr>
                <w:rFonts w:ascii="Arial" w:hAnsi="Arial" w:cs="Arial"/>
                <w:i/>
                <w:iCs/>
                <w:color w:val="000000"/>
              </w:rPr>
              <w:t xml:space="preserve">Should the service support the control of access rights on an individual GSID basis? </w:t>
            </w:r>
          </w:p>
        </w:tc>
        <w:tc>
          <w:tcPr>
            <w:tcW w:w="4456" w:type="dxa"/>
          </w:tcPr>
          <w:p w:rsidR="00DD62AB" w:rsidRDefault="00DD62AB" w:rsidP="00710CE8">
            <w:pPr>
              <w:rPr>
                <w:rFonts w:ascii="Arial" w:hAnsi="Arial" w:cs="Arial"/>
                <w:i/>
                <w:iCs/>
                <w:color w:val="000000"/>
              </w:rPr>
            </w:pPr>
            <w:r>
              <w:rPr>
                <w:rFonts w:ascii="Arial" w:hAnsi="Arial" w:cs="Arial"/>
                <w:i/>
                <w:iCs/>
                <w:color w:val="000000"/>
              </w:rPr>
              <w:t xml:space="preserve">Yes.  </w:t>
            </w:r>
          </w:p>
        </w:tc>
      </w:tr>
      <w:tr w:rsidR="00DD62AB" w:rsidTr="007138B5">
        <w:tc>
          <w:tcPr>
            <w:tcW w:w="2056" w:type="dxa"/>
          </w:tcPr>
          <w:p w:rsidR="00DD62AB" w:rsidRDefault="00DD62AB" w:rsidP="00E63155">
            <w:pPr>
              <w:numPr>
                <w:ilvl w:val="0"/>
                <w:numId w:val="45"/>
              </w:numPr>
              <w:rPr>
                <w:rFonts w:ascii="Arial" w:hAnsi="Arial" w:cs="Arial"/>
                <w:i/>
                <w:iCs/>
                <w:color w:val="000000"/>
              </w:rPr>
            </w:pPr>
            <w:r>
              <w:rPr>
                <w:rFonts w:ascii="Arial" w:hAnsi="Arial" w:cs="Arial"/>
                <w:i/>
                <w:iCs/>
                <w:color w:val="000000"/>
              </w:rPr>
              <w:t>Tamper Prevention</w:t>
            </w:r>
          </w:p>
        </w:tc>
        <w:tc>
          <w:tcPr>
            <w:tcW w:w="2972" w:type="dxa"/>
          </w:tcPr>
          <w:p w:rsidR="00DD62AB" w:rsidRDefault="00DD62AB" w:rsidP="00710CE8">
            <w:pPr>
              <w:rPr>
                <w:rFonts w:ascii="Arial" w:hAnsi="Arial" w:cs="Arial"/>
                <w:i/>
                <w:iCs/>
                <w:color w:val="000000"/>
              </w:rPr>
            </w:pPr>
            <w:r>
              <w:rPr>
                <w:rFonts w:ascii="Arial" w:hAnsi="Arial" w:cs="Arial"/>
                <w:i/>
                <w:iCs/>
                <w:color w:val="000000"/>
              </w:rPr>
              <w:t>Should a watermark or fingerprint be provided to validate a GSID?</w:t>
            </w:r>
          </w:p>
        </w:tc>
        <w:tc>
          <w:tcPr>
            <w:tcW w:w="4456" w:type="dxa"/>
          </w:tcPr>
          <w:p w:rsidR="00DD62AB" w:rsidRDefault="00DD62AB" w:rsidP="007138B5">
            <w:pPr>
              <w:rPr>
                <w:rFonts w:ascii="Arial" w:hAnsi="Arial" w:cs="Arial"/>
                <w:i/>
                <w:iCs/>
                <w:color w:val="000000"/>
              </w:rPr>
            </w:pPr>
            <w:r>
              <w:rPr>
                <w:rFonts w:ascii="Arial" w:hAnsi="Arial" w:cs="Arial"/>
                <w:i/>
                <w:iCs/>
                <w:color w:val="000000"/>
              </w:rPr>
              <w:t>This is out of scope.</w:t>
            </w:r>
          </w:p>
        </w:tc>
      </w:tr>
    </w:tbl>
    <w:p w:rsidR="00DD62AB" w:rsidRPr="00DD759B" w:rsidRDefault="00DD62AB" w:rsidP="007D61FB">
      <w:pPr>
        <w:rPr>
          <w:rFonts w:ascii="Arial" w:hAnsi="Arial" w:cs="Arial"/>
          <w:i/>
          <w:iCs/>
          <w:color w:val="FF0000"/>
        </w:rPr>
      </w:pPr>
    </w:p>
    <w:p w:rsidR="00DD62AB" w:rsidRDefault="00DD62AB" w:rsidP="0070588D">
      <w:pPr>
        <w:rPr>
          <w:rFonts w:ascii="Arial" w:hAnsi="Arial" w:cs="Arial"/>
          <w:i/>
          <w:iCs/>
          <w:color w:val="FF0000"/>
        </w:rPr>
      </w:pPr>
    </w:p>
    <w:p w:rsidR="00DD62AB" w:rsidRPr="00DD759B" w:rsidRDefault="00DD62AB" w:rsidP="0070588D">
      <w:pPr>
        <w:rPr>
          <w:rFonts w:ascii="Arial" w:hAnsi="Arial" w:cs="Arial"/>
          <w:i/>
          <w:iCs/>
          <w:color w:val="FF0000"/>
        </w:rPr>
      </w:pPr>
    </w:p>
    <w:p w:rsidR="00DD62AB" w:rsidRDefault="00DD62AB">
      <w:pPr>
        <w:pStyle w:val="Heading2"/>
        <w:tabs>
          <w:tab w:val="clear" w:pos="1440"/>
        </w:tabs>
      </w:pPr>
      <w:bookmarkStart w:id="4" w:name="_Toc277249533"/>
      <w:r>
        <w:t>Scope</w:t>
      </w:r>
      <w:bookmarkEnd w:id="4"/>
      <w:r>
        <w:t xml:space="preserve"> </w:t>
      </w:r>
    </w:p>
    <w:p w:rsidR="00DD62AB" w:rsidRDefault="00DD62AB" w:rsidP="0070588D">
      <w:pPr>
        <w:rPr>
          <w:rFonts w:ascii="Arial" w:hAnsi="Arial" w:cs="Arial"/>
        </w:rPr>
      </w:pPr>
      <w:r w:rsidRPr="003812F3">
        <w:rPr>
          <w:rFonts w:ascii="Arial" w:hAnsi="Arial" w:cs="Arial"/>
        </w:rPr>
        <w:t xml:space="preserve">Any </w:t>
      </w:r>
      <w:r>
        <w:rPr>
          <w:rFonts w:ascii="Arial" w:hAnsi="Arial" w:cs="Arial"/>
        </w:rPr>
        <w:t>service that manages biospecimens can be a client to this service to manage bioidentifiers across multiple services.  The use cases identified for this service are as follows:</w:t>
      </w:r>
    </w:p>
    <w:p w:rsidR="00DD62AB" w:rsidRDefault="00DD62AB" w:rsidP="0070588D">
      <w:pPr>
        <w:rPr>
          <w:i/>
          <w:iCs/>
          <w:color w:val="FF0000"/>
        </w:rPr>
      </w:pPr>
    </w:p>
    <w:tbl>
      <w:tblPr>
        <w:tblpPr w:leftFromText="180" w:rightFromText="180" w:vertAnchor="text" w:horzAnchor="margin" w:tblpY="8"/>
        <w:tblW w:w="8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428"/>
        <w:gridCol w:w="1965"/>
        <w:gridCol w:w="1875"/>
      </w:tblGrid>
      <w:tr w:rsidR="00DD62AB">
        <w:tc>
          <w:tcPr>
            <w:tcW w:w="4428" w:type="dxa"/>
            <w:shd w:val="clear" w:color="auto" w:fill="C0C0C0"/>
          </w:tcPr>
          <w:p w:rsidR="00DD62AB" w:rsidRPr="00E84FCD" w:rsidRDefault="00DD62AB" w:rsidP="0070588D">
            <w:pPr>
              <w:rPr>
                <w:b/>
                <w:bCs/>
              </w:rPr>
            </w:pPr>
            <w:r>
              <w:rPr>
                <w:b/>
                <w:bCs/>
              </w:rPr>
              <w:t>Items</w:t>
            </w:r>
          </w:p>
        </w:tc>
        <w:tc>
          <w:tcPr>
            <w:tcW w:w="1965" w:type="dxa"/>
            <w:shd w:val="clear" w:color="auto" w:fill="C0C0C0"/>
          </w:tcPr>
          <w:p w:rsidR="00DD62AB" w:rsidRDefault="00DD62AB" w:rsidP="0070588D">
            <w:pPr>
              <w:rPr>
                <w:b/>
                <w:bCs/>
              </w:rPr>
            </w:pPr>
            <w:r>
              <w:rPr>
                <w:b/>
                <w:bCs/>
              </w:rPr>
              <w:t>Scope / Out of Scope</w:t>
            </w:r>
          </w:p>
        </w:tc>
        <w:tc>
          <w:tcPr>
            <w:tcW w:w="1875" w:type="dxa"/>
            <w:shd w:val="clear" w:color="auto" w:fill="C0C0C0"/>
          </w:tcPr>
          <w:p w:rsidR="00DD62AB" w:rsidRDefault="00DD62AB" w:rsidP="0070588D">
            <w:pPr>
              <w:rPr>
                <w:b/>
                <w:bCs/>
              </w:rPr>
            </w:pPr>
            <w:r>
              <w:rPr>
                <w:b/>
                <w:bCs/>
              </w:rPr>
              <w:t>Source</w:t>
            </w:r>
          </w:p>
        </w:tc>
      </w:tr>
      <w:tr w:rsidR="00DD62AB">
        <w:tc>
          <w:tcPr>
            <w:tcW w:w="4428" w:type="dxa"/>
          </w:tcPr>
          <w:p w:rsidR="00DD62AB" w:rsidRPr="00B826AD" w:rsidRDefault="00DD62AB" w:rsidP="00E63155">
            <w:pPr>
              <w:numPr>
                <w:ilvl w:val="0"/>
                <w:numId w:val="46"/>
              </w:numPr>
              <w:rPr>
                <w:rFonts w:ascii="Courier New" w:hAnsi="Courier New" w:cs="Courier New"/>
                <w:color w:val="0000FF"/>
              </w:rPr>
            </w:pPr>
            <w:r>
              <w:rPr>
                <w:rFonts w:ascii="Arial" w:hAnsi="Arial" w:cs="Arial"/>
              </w:rPr>
              <w:t>Providing the ability to r</w:t>
            </w:r>
            <w:r w:rsidRPr="00F521FC">
              <w:rPr>
                <w:rFonts w:ascii="Arial" w:hAnsi="Arial" w:cs="Arial"/>
              </w:rPr>
              <w:t xml:space="preserve">egister a new </w:t>
            </w:r>
            <w:r>
              <w:rPr>
                <w:rFonts w:ascii="Arial" w:hAnsi="Arial" w:cs="Arial"/>
              </w:rPr>
              <w:t>Site which will be the consumer of the GSID service.</w:t>
            </w:r>
          </w:p>
        </w:tc>
        <w:tc>
          <w:tcPr>
            <w:tcW w:w="1965" w:type="dxa"/>
          </w:tcPr>
          <w:p w:rsidR="00DD62AB" w:rsidRPr="00B826AD" w:rsidRDefault="00DD62AB" w:rsidP="0070588D">
            <w:pPr>
              <w:rPr>
                <w:rFonts w:ascii="Courier New" w:hAnsi="Courier New" w:cs="Courier New"/>
                <w:color w:val="0000FF"/>
              </w:rPr>
            </w:pPr>
            <w:r w:rsidRPr="00B826AD">
              <w:rPr>
                <w:rFonts w:ascii="Courier New" w:hAnsi="Courier New" w:cs="Courier New"/>
                <w:color w:val="0000FF"/>
              </w:rPr>
              <w:t>Scope</w:t>
            </w:r>
          </w:p>
        </w:tc>
        <w:tc>
          <w:tcPr>
            <w:tcW w:w="1875" w:type="dxa"/>
          </w:tcPr>
          <w:p w:rsidR="00DD62AB" w:rsidRPr="00B826AD" w:rsidRDefault="00DD62AB" w:rsidP="0070588D">
            <w:pPr>
              <w:rPr>
                <w:rFonts w:ascii="Courier New" w:hAnsi="Courier New" w:cs="Courier New"/>
                <w:color w:val="0000FF"/>
              </w:rPr>
            </w:pPr>
          </w:p>
        </w:tc>
      </w:tr>
      <w:tr w:rsidR="00DD62AB">
        <w:tc>
          <w:tcPr>
            <w:tcW w:w="4428" w:type="dxa"/>
          </w:tcPr>
          <w:p w:rsidR="00DD62AB" w:rsidRPr="0086728B" w:rsidRDefault="00DD62AB" w:rsidP="00E63155">
            <w:pPr>
              <w:numPr>
                <w:ilvl w:val="0"/>
                <w:numId w:val="46"/>
              </w:numPr>
              <w:rPr>
                <w:rFonts w:ascii="Arial" w:hAnsi="Arial" w:cs="Arial"/>
              </w:rPr>
            </w:pPr>
            <w:r>
              <w:rPr>
                <w:rFonts w:ascii="Arial" w:hAnsi="Arial" w:cs="Arial"/>
              </w:rPr>
              <w:t>Providing ability to fetch a set of unique IDs on request.</w:t>
            </w:r>
          </w:p>
        </w:tc>
        <w:tc>
          <w:tcPr>
            <w:tcW w:w="1965" w:type="dxa"/>
          </w:tcPr>
          <w:p w:rsidR="00DD62AB" w:rsidRDefault="00DD62AB" w:rsidP="0070588D">
            <w:pPr>
              <w:rPr>
                <w:rFonts w:ascii="Courier New" w:hAnsi="Courier New" w:cs="Courier New"/>
                <w:color w:val="0000FF"/>
              </w:rPr>
            </w:pPr>
            <w:r w:rsidRPr="00B826AD">
              <w:rPr>
                <w:rFonts w:ascii="Courier New" w:hAnsi="Courier New" w:cs="Courier New"/>
                <w:color w:val="0000FF"/>
              </w:rPr>
              <w:t>Scope</w:t>
            </w:r>
          </w:p>
        </w:tc>
        <w:tc>
          <w:tcPr>
            <w:tcW w:w="1875" w:type="dxa"/>
          </w:tcPr>
          <w:p w:rsidR="00DD62AB" w:rsidRPr="00B826AD" w:rsidRDefault="00DD62AB" w:rsidP="0070588D">
            <w:pPr>
              <w:rPr>
                <w:rFonts w:ascii="Courier New" w:hAnsi="Courier New" w:cs="Courier New"/>
                <w:color w:val="0000FF"/>
              </w:rPr>
            </w:pPr>
          </w:p>
        </w:tc>
      </w:tr>
      <w:tr w:rsidR="00DD62AB">
        <w:tc>
          <w:tcPr>
            <w:tcW w:w="4428" w:type="dxa"/>
          </w:tcPr>
          <w:p w:rsidR="00DD62AB" w:rsidRPr="0086728B" w:rsidRDefault="00DD62AB" w:rsidP="00E63155">
            <w:pPr>
              <w:numPr>
                <w:ilvl w:val="0"/>
                <w:numId w:val="46"/>
              </w:numPr>
              <w:rPr>
                <w:rFonts w:ascii="Arial" w:hAnsi="Arial" w:cs="Arial"/>
              </w:rPr>
            </w:pPr>
            <w:r>
              <w:rPr>
                <w:rFonts w:ascii="Arial" w:hAnsi="Arial" w:cs="Arial"/>
              </w:rPr>
              <w:t>Providing ability to fetch parent GSIDs for a specimen with a given GSID</w:t>
            </w:r>
          </w:p>
        </w:tc>
        <w:tc>
          <w:tcPr>
            <w:tcW w:w="1965" w:type="dxa"/>
          </w:tcPr>
          <w:p w:rsidR="00DD62AB" w:rsidRDefault="00DD62AB" w:rsidP="0070588D">
            <w:pPr>
              <w:rPr>
                <w:rFonts w:ascii="Courier New" w:hAnsi="Courier New" w:cs="Courier New"/>
                <w:color w:val="0000FF"/>
              </w:rPr>
            </w:pPr>
            <w:r w:rsidRPr="00B826AD">
              <w:rPr>
                <w:rFonts w:ascii="Courier New" w:hAnsi="Courier New" w:cs="Courier New"/>
                <w:color w:val="0000FF"/>
              </w:rPr>
              <w:t>Scope</w:t>
            </w:r>
          </w:p>
        </w:tc>
        <w:tc>
          <w:tcPr>
            <w:tcW w:w="1875" w:type="dxa"/>
          </w:tcPr>
          <w:p w:rsidR="00DD62AB" w:rsidRPr="00B826AD" w:rsidRDefault="00DD62AB" w:rsidP="0070588D">
            <w:pPr>
              <w:rPr>
                <w:rFonts w:ascii="Courier New" w:hAnsi="Courier New" w:cs="Courier New"/>
                <w:color w:val="0000FF"/>
              </w:rPr>
            </w:pPr>
          </w:p>
        </w:tc>
      </w:tr>
      <w:tr w:rsidR="00DD62AB">
        <w:tc>
          <w:tcPr>
            <w:tcW w:w="4428" w:type="dxa"/>
          </w:tcPr>
          <w:p w:rsidR="00DD62AB" w:rsidRPr="0086728B" w:rsidRDefault="00DD62AB" w:rsidP="00E63155">
            <w:pPr>
              <w:numPr>
                <w:ilvl w:val="0"/>
                <w:numId w:val="46"/>
              </w:numPr>
              <w:rPr>
                <w:rFonts w:ascii="Arial" w:hAnsi="Arial" w:cs="Arial"/>
              </w:rPr>
            </w:pPr>
            <w:r>
              <w:rPr>
                <w:rFonts w:ascii="Arial" w:hAnsi="Arial" w:cs="Arial"/>
              </w:rPr>
              <w:t>Providing ability to fetch children GSIDs for a specimen with a given GSID</w:t>
            </w:r>
          </w:p>
        </w:tc>
        <w:tc>
          <w:tcPr>
            <w:tcW w:w="1965" w:type="dxa"/>
          </w:tcPr>
          <w:p w:rsidR="00DD62AB" w:rsidRDefault="00DD62AB" w:rsidP="0070588D">
            <w:pPr>
              <w:rPr>
                <w:rFonts w:ascii="Courier New" w:hAnsi="Courier New" w:cs="Courier New"/>
                <w:color w:val="0000FF"/>
              </w:rPr>
            </w:pPr>
            <w:r w:rsidRPr="00B826AD">
              <w:rPr>
                <w:rFonts w:ascii="Courier New" w:hAnsi="Courier New" w:cs="Courier New"/>
                <w:color w:val="0000FF"/>
              </w:rPr>
              <w:t>Scope</w:t>
            </w:r>
          </w:p>
        </w:tc>
        <w:tc>
          <w:tcPr>
            <w:tcW w:w="1875" w:type="dxa"/>
          </w:tcPr>
          <w:p w:rsidR="00DD62AB" w:rsidRPr="00B826AD" w:rsidRDefault="00DD62AB" w:rsidP="0070588D">
            <w:pPr>
              <w:rPr>
                <w:rFonts w:ascii="Courier New" w:hAnsi="Courier New" w:cs="Courier New"/>
                <w:color w:val="0000FF"/>
              </w:rPr>
            </w:pPr>
          </w:p>
        </w:tc>
      </w:tr>
      <w:tr w:rsidR="00DD62AB">
        <w:tc>
          <w:tcPr>
            <w:tcW w:w="4428" w:type="dxa"/>
          </w:tcPr>
          <w:p w:rsidR="00DD62AB" w:rsidRPr="0086728B" w:rsidRDefault="00DD62AB" w:rsidP="00E63155">
            <w:pPr>
              <w:numPr>
                <w:ilvl w:val="0"/>
                <w:numId w:val="46"/>
              </w:numPr>
              <w:rPr>
                <w:rFonts w:ascii="Arial" w:hAnsi="Arial" w:cs="Arial"/>
              </w:rPr>
            </w:pPr>
            <w:r>
              <w:rPr>
                <w:rFonts w:ascii="Arial" w:hAnsi="Arial" w:cs="Arial"/>
              </w:rPr>
              <w:t xml:space="preserve">Providing ability to register a specimen with its GSID and parent GSID(s). </w:t>
            </w:r>
          </w:p>
        </w:tc>
        <w:tc>
          <w:tcPr>
            <w:tcW w:w="1965" w:type="dxa"/>
          </w:tcPr>
          <w:p w:rsidR="00DD62AB" w:rsidRDefault="00DD62AB" w:rsidP="0070588D">
            <w:pPr>
              <w:rPr>
                <w:rFonts w:ascii="Courier New" w:hAnsi="Courier New" w:cs="Courier New"/>
                <w:color w:val="0000FF"/>
              </w:rPr>
            </w:pPr>
            <w:r w:rsidRPr="00B826AD">
              <w:rPr>
                <w:rFonts w:ascii="Courier New" w:hAnsi="Courier New" w:cs="Courier New"/>
                <w:color w:val="0000FF"/>
              </w:rPr>
              <w:t>Scope</w:t>
            </w:r>
          </w:p>
        </w:tc>
        <w:tc>
          <w:tcPr>
            <w:tcW w:w="1875" w:type="dxa"/>
          </w:tcPr>
          <w:p w:rsidR="00DD62AB" w:rsidRPr="00B826AD" w:rsidRDefault="00DD62AB" w:rsidP="0070588D">
            <w:pPr>
              <w:rPr>
                <w:rFonts w:ascii="Courier New" w:hAnsi="Courier New" w:cs="Courier New"/>
                <w:color w:val="0000FF"/>
              </w:rPr>
            </w:pPr>
          </w:p>
        </w:tc>
      </w:tr>
      <w:tr w:rsidR="00DD62AB">
        <w:tc>
          <w:tcPr>
            <w:tcW w:w="4428" w:type="dxa"/>
          </w:tcPr>
          <w:p w:rsidR="00DD62AB" w:rsidRPr="0086728B" w:rsidRDefault="00DD62AB" w:rsidP="00E63155">
            <w:pPr>
              <w:numPr>
                <w:ilvl w:val="0"/>
                <w:numId w:val="46"/>
              </w:numPr>
              <w:rPr>
                <w:rFonts w:ascii="Arial" w:hAnsi="Arial" w:cs="Arial"/>
              </w:rPr>
            </w:pPr>
            <w:r>
              <w:rPr>
                <w:rFonts w:ascii="Arial" w:hAnsi="Arial" w:cs="Arial"/>
              </w:rPr>
              <w:t>Providing ability to fetch information about where the data for a specimen with given GSID resides.</w:t>
            </w:r>
          </w:p>
        </w:tc>
        <w:tc>
          <w:tcPr>
            <w:tcW w:w="1965" w:type="dxa"/>
          </w:tcPr>
          <w:p w:rsidR="00DD62AB" w:rsidRDefault="00DD62AB" w:rsidP="0070588D">
            <w:pPr>
              <w:rPr>
                <w:rFonts w:ascii="Courier New" w:hAnsi="Courier New" w:cs="Courier New"/>
                <w:color w:val="0000FF"/>
              </w:rPr>
            </w:pPr>
            <w:r>
              <w:rPr>
                <w:rFonts w:ascii="Courier New" w:hAnsi="Courier New" w:cs="Courier New"/>
                <w:color w:val="0000FF"/>
              </w:rPr>
              <w:t>Scope</w:t>
            </w:r>
          </w:p>
        </w:tc>
        <w:tc>
          <w:tcPr>
            <w:tcW w:w="1875" w:type="dxa"/>
          </w:tcPr>
          <w:p w:rsidR="00DD62AB" w:rsidRPr="00B826AD" w:rsidRDefault="00DD62AB" w:rsidP="0070588D">
            <w:pPr>
              <w:rPr>
                <w:rFonts w:ascii="Courier New" w:hAnsi="Courier New" w:cs="Courier New"/>
                <w:color w:val="0000FF"/>
              </w:rPr>
            </w:pPr>
          </w:p>
        </w:tc>
      </w:tr>
      <w:tr w:rsidR="00DD62AB">
        <w:tc>
          <w:tcPr>
            <w:tcW w:w="4428" w:type="dxa"/>
          </w:tcPr>
          <w:p w:rsidR="00DD62AB" w:rsidRPr="0086728B" w:rsidRDefault="00DD62AB" w:rsidP="00E63155">
            <w:pPr>
              <w:numPr>
                <w:ilvl w:val="0"/>
                <w:numId w:val="46"/>
              </w:numPr>
              <w:rPr>
                <w:rFonts w:ascii="Arial" w:hAnsi="Arial" w:cs="Arial"/>
              </w:rPr>
            </w:pPr>
            <w:r w:rsidRPr="0086728B">
              <w:rPr>
                <w:rFonts w:ascii="Arial" w:hAnsi="Arial" w:cs="Arial"/>
              </w:rPr>
              <w:t xml:space="preserve">Providing ability to retrieve additional information of specimen </w:t>
            </w:r>
            <w:r>
              <w:rPr>
                <w:rFonts w:ascii="Arial" w:hAnsi="Arial" w:cs="Arial"/>
              </w:rPr>
              <w:t>namely</w:t>
            </w:r>
            <w:r w:rsidRPr="0086728B">
              <w:rPr>
                <w:rFonts w:ascii="Arial" w:hAnsi="Arial" w:cs="Arial"/>
              </w:rPr>
              <w:t xml:space="preserve"> participant</w:t>
            </w:r>
            <w:r>
              <w:rPr>
                <w:rFonts w:ascii="Arial" w:hAnsi="Arial" w:cs="Arial"/>
              </w:rPr>
              <w:t xml:space="preserve"> demographics</w:t>
            </w:r>
            <w:r w:rsidRPr="0086728B">
              <w:rPr>
                <w:rFonts w:ascii="Arial" w:hAnsi="Arial" w:cs="Arial"/>
              </w:rPr>
              <w:t>, specimen characteristics(</w:t>
            </w:r>
            <w:r>
              <w:rPr>
                <w:rFonts w:ascii="Arial" w:hAnsi="Arial" w:cs="Arial"/>
              </w:rPr>
              <w:t>tissue Site, pathological status, tissue type</w:t>
            </w:r>
            <w:r w:rsidRPr="0086728B">
              <w:rPr>
                <w:rFonts w:ascii="Arial" w:hAnsi="Arial" w:cs="Arial"/>
              </w:rPr>
              <w:t>)</w:t>
            </w:r>
            <w:r>
              <w:rPr>
                <w:rFonts w:ascii="Arial" w:hAnsi="Arial" w:cs="Arial"/>
              </w:rPr>
              <w:t xml:space="preserve"> given a GSID</w:t>
            </w:r>
          </w:p>
          <w:p w:rsidR="00DD62AB" w:rsidRPr="00B826AD" w:rsidRDefault="00DD62AB" w:rsidP="0070588D">
            <w:pPr>
              <w:rPr>
                <w:rFonts w:ascii="Courier New" w:hAnsi="Courier New" w:cs="Courier New"/>
                <w:color w:val="0000FF"/>
              </w:rPr>
            </w:pPr>
          </w:p>
        </w:tc>
        <w:tc>
          <w:tcPr>
            <w:tcW w:w="1965" w:type="dxa"/>
          </w:tcPr>
          <w:p w:rsidR="00DD62AB" w:rsidRPr="00B826AD" w:rsidRDefault="00DD62AB" w:rsidP="0070588D">
            <w:pPr>
              <w:rPr>
                <w:rFonts w:ascii="Courier New" w:hAnsi="Courier New" w:cs="Courier New"/>
                <w:color w:val="0000FF"/>
              </w:rPr>
            </w:pPr>
            <w:r>
              <w:rPr>
                <w:rFonts w:ascii="Courier New" w:hAnsi="Courier New" w:cs="Courier New"/>
                <w:color w:val="0000FF"/>
              </w:rPr>
              <w:t>Out of scope</w:t>
            </w:r>
          </w:p>
        </w:tc>
        <w:tc>
          <w:tcPr>
            <w:tcW w:w="1875" w:type="dxa"/>
          </w:tcPr>
          <w:p w:rsidR="00DD62AB" w:rsidRPr="00B826AD" w:rsidRDefault="00DD62AB" w:rsidP="0070588D">
            <w:pPr>
              <w:rPr>
                <w:rFonts w:ascii="Courier New" w:hAnsi="Courier New" w:cs="Courier New"/>
                <w:color w:val="0000FF"/>
              </w:rPr>
            </w:pPr>
          </w:p>
        </w:tc>
      </w:tr>
      <w:tr w:rsidR="00DD62AB">
        <w:tc>
          <w:tcPr>
            <w:tcW w:w="4428" w:type="dxa"/>
          </w:tcPr>
          <w:p w:rsidR="00DD62AB" w:rsidRPr="00B826AD" w:rsidRDefault="00DD62AB" w:rsidP="00E63155">
            <w:pPr>
              <w:numPr>
                <w:ilvl w:val="0"/>
                <w:numId w:val="46"/>
              </w:numPr>
              <w:rPr>
                <w:rFonts w:ascii="Courier New" w:hAnsi="Courier New" w:cs="Courier New"/>
                <w:color w:val="0000FF"/>
              </w:rPr>
            </w:pPr>
            <w:r>
              <w:rPr>
                <w:rFonts w:ascii="Arial" w:hAnsi="Arial" w:cs="Arial"/>
              </w:rPr>
              <w:t>Participant</w:t>
            </w:r>
            <w:r w:rsidRPr="00707A16">
              <w:rPr>
                <w:rFonts w:ascii="Arial" w:hAnsi="Arial" w:cs="Arial"/>
              </w:rPr>
              <w:t xml:space="preserve"> identification</w:t>
            </w:r>
          </w:p>
        </w:tc>
        <w:tc>
          <w:tcPr>
            <w:tcW w:w="1965" w:type="dxa"/>
          </w:tcPr>
          <w:p w:rsidR="00DD62AB" w:rsidRDefault="00DD62AB" w:rsidP="0070588D">
            <w:pPr>
              <w:rPr>
                <w:color w:val="0070C0"/>
              </w:rPr>
            </w:pPr>
            <w:r w:rsidRPr="00B826AD">
              <w:rPr>
                <w:rFonts w:ascii="Courier New" w:hAnsi="Courier New" w:cs="Courier New"/>
                <w:color w:val="0000FF"/>
              </w:rPr>
              <w:t>Out of Scope</w:t>
            </w:r>
          </w:p>
        </w:tc>
        <w:tc>
          <w:tcPr>
            <w:tcW w:w="1875" w:type="dxa"/>
          </w:tcPr>
          <w:p w:rsidR="00DD62AB" w:rsidRDefault="00DD62AB" w:rsidP="0070588D">
            <w:pPr>
              <w:rPr>
                <w:color w:val="0070C0"/>
              </w:rPr>
            </w:pPr>
          </w:p>
        </w:tc>
      </w:tr>
      <w:tr w:rsidR="00DD62AB">
        <w:tc>
          <w:tcPr>
            <w:tcW w:w="4428" w:type="dxa"/>
          </w:tcPr>
          <w:p w:rsidR="00DD62AB" w:rsidRDefault="00DD62AB" w:rsidP="00E63155">
            <w:pPr>
              <w:numPr>
                <w:ilvl w:val="0"/>
                <w:numId w:val="46"/>
              </w:numPr>
              <w:rPr>
                <w:rFonts w:ascii="Arial" w:hAnsi="Arial" w:cs="Arial"/>
              </w:rPr>
            </w:pPr>
            <w:r>
              <w:rPr>
                <w:rFonts w:ascii="Arial" w:hAnsi="Arial" w:cs="Arial"/>
              </w:rPr>
              <w:t>Marking expired Biospecimens</w:t>
            </w:r>
          </w:p>
        </w:tc>
        <w:tc>
          <w:tcPr>
            <w:tcW w:w="1965" w:type="dxa"/>
          </w:tcPr>
          <w:p w:rsidR="00DD62AB" w:rsidRPr="00B826AD" w:rsidRDefault="00DD62AB" w:rsidP="0070588D">
            <w:pPr>
              <w:rPr>
                <w:rFonts w:ascii="Courier New" w:hAnsi="Courier New" w:cs="Courier New"/>
                <w:color w:val="0000FF"/>
              </w:rPr>
            </w:pPr>
            <w:r w:rsidRPr="00B826AD">
              <w:rPr>
                <w:rFonts w:ascii="Courier New" w:hAnsi="Courier New" w:cs="Courier New"/>
                <w:color w:val="0000FF"/>
              </w:rPr>
              <w:t>Out of Scope</w:t>
            </w:r>
          </w:p>
        </w:tc>
        <w:tc>
          <w:tcPr>
            <w:tcW w:w="1875" w:type="dxa"/>
          </w:tcPr>
          <w:p w:rsidR="00DD62AB" w:rsidRDefault="00DD62AB" w:rsidP="0070588D">
            <w:pPr>
              <w:rPr>
                <w:color w:val="0070C0"/>
              </w:rPr>
            </w:pPr>
          </w:p>
        </w:tc>
      </w:tr>
    </w:tbl>
    <w:p w:rsidR="00DD62AB" w:rsidRDefault="00DD62AB" w:rsidP="0070588D">
      <w:pPr>
        <w:rPr>
          <w:i/>
          <w:iCs/>
          <w:color w:val="FF0000"/>
        </w:rPr>
      </w:pPr>
    </w:p>
    <w:p w:rsidR="00DD62AB" w:rsidRDefault="00DD62AB" w:rsidP="0070588D">
      <w:pPr>
        <w:rPr>
          <w:i/>
          <w:iCs/>
          <w:color w:val="FF0000"/>
        </w:rPr>
      </w:pPr>
    </w:p>
    <w:p w:rsidR="00DD62AB" w:rsidRDefault="00DD62AB" w:rsidP="0070588D">
      <w:pPr>
        <w:rPr>
          <w:i/>
          <w:iCs/>
          <w:color w:val="FF0000"/>
        </w:rPr>
      </w:pPr>
    </w:p>
    <w:p w:rsidR="00DD62AB" w:rsidRDefault="00DD62AB" w:rsidP="0070588D">
      <w:pPr>
        <w:rPr>
          <w:i/>
          <w:iCs/>
          <w:color w:val="FF0000"/>
        </w:rPr>
      </w:pPr>
    </w:p>
    <w:p w:rsidR="00DD62AB" w:rsidRDefault="00DD62AB" w:rsidP="0070588D">
      <w:pPr>
        <w:rPr>
          <w:i/>
          <w:iCs/>
          <w:color w:val="FF0000"/>
        </w:rPr>
      </w:pPr>
    </w:p>
    <w:p w:rsidR="00DD62AB" w:rsidRDefault="00DD62AB" w:rsidP="0070588D">
      <w:pPr>
        <w:rPr>
          <w:i/>
          <w:iCs/>
          <w:color w:val="FF0000"/>
        </w:rPr>
      </w:pPr>
    </w:p>
    <w:p w:rsidR="00DD62AB" w:rsidRDefault="00DD62AB" w:rsidP="0070588D">
      <w:pPr>
        <w:rPr>
          <w:i/>
          <w:iCs/>
          <w:color w:val="FF0000"/>
        </w:rPr>
      </w:pPr>
    </w:p>
    <w:p w:rsidR="00DD62AB" w:rsidRDefault="00DD62AB" w:rsidP="0070588D">
      <w:pPr>
        <w:rPr>
          <w:i/>
          <w:iCs/>
          <w:color w:val="FF0000"/>
        </w:rPr>
      </w:pPr>
    </w:p>
    <w:p w:rsidR="00DD62AB" w:rsidRDefault="00DD62AB" w:rsidP="0070588D">
      <w:pPr>
        <w:rPr>
          <w:i/>
          <w:iCs/>
          <w:color w:val="FF0000"/>
        </w:rPr>
      </w:pPr>
    </w:p>
    <w:p w:rsidR="00DD62AB" w:rsidRDefault="00DD62AB" w:rsidP="0070588D">
      <w:pPr>
        <w:rPr>
          <w:i/>
          <w:iCs/>
          <w:color w:val="FF0000"/>
        </w:rPr>
      </w:pPr>
    </w:p>
    <w:p w:rsidR="00DD62AB" w:rsidRDefault="00DD62AB" w:rsidP="0070588D">
      <w:pPr>
        <w:rPr>
          <w:i/>
          <w:iCs/>
          <w:color w:val="FF0000"/>
        </w:rPr>
      </w:pPr>
    </w:p>
    <w:p w:rsidR="00DD62AB" w:rsidRDefault="00DD62AB" w:rsidP="0070588D">
      <w:pPr>
        <w:rPr>
          <w:i/>
          <w:iCs/>
          <w:color w:val="FF0000"/>
        </w:rPr>
      </w:pPr>
    </w:p>
    <w:p w:rsidR="00DD62AB" w:rsidRDefault="00DD62AB" w:rsidP="0070588D">
      <w:pPr>
        <w:rPr>
          <w:i/>
          <w:iCs/>
          <w:color w:val="FF0000"/>
        </w:rPr>
      </w:pPr>
    </w:p>
    <w:p w:rsidR="00DD62AB" w:rsidRDefault="00DD62AB" w:rsidP="0070588D">
      <w:pPr>
        <w:rPr>
          <w:i/>
          <w:iCs/>
          <w:color w:val="FF0000"/>
        </w:rPr>
      </w:pPr>
    </w:p>
    <w:p w:rsidR="00DD62AB" w:rsidRDefault="00DD62AB" w:rsidP="0070588D">
      <w:pPr>
        <w:rPr>
          <w:i/>
          <w:iCs/>
          <w:color w:val="FF0000"/>
        </w:rPr>
      </w:pPr>
    </w:p>
    <w:p w:rsidR="00DD62AB" w:rsidRDefault="00DD62AB" w:rsidP="0070588D">
      <w:pPr>
        <w:rPr>
          <w:i/>
          <w:iCs/>
          <w:color w:val="FF0000"/>
        </w:rPr>
      </w:pPr>
    </w:p>
    <w:p w:rsidR="00DD62AB" w:rsidRDefault="00DD62AB" w:rsidP="0070588D">
      <w:pPr>
        <w:rPr>
          <w:i/>
          <w:iCs/>
          <w:color w:val="FF0000"/>
        </w:rPr>
      </w:pPr>
    </w:p>
    <w:p w:rsidR="00DD62AB" w:rsidRDefault="00DD62AB" w:rsidP="0070588D">
      <w:pPr>
        <w:rPr>
          <w:i/>
          <w:iCs/>
          <w:color w:val="FF0000"/>
        </w:rPr>
      </w:pPr>
    </w:p>
    <w:p w:rsidR="00DD62AB" w:rsidRDefault="00DD62AB" w:rsidP="0070588D">
      <w:pPr>
        <w:rPr>
          <w:i/>
          <w:iCs/>
          <w:color w:val="FF0000"/>
        </w:rPr>
      </w:pPr>
    </w:p>
    <w:p w:rsidR="00DD62AB" w:rsidRDefault="00DD62AB" w:rsidP="0070588D">
      <w:pPr>
        <w:rPr>
          <w:i/>
          <w:iCs/>
          <w:color w:val="FF0000"/>
        </w:rPr>
      </w:pPr>
    </w:p>
    <w:p w:rsidR="00DD62AB" w:rsidRDefault="00DD62AB" w:rsidP="0070588D">
      <w:pPr>
        <w:rPr>
          <w:i/>
          <w:iCs/>
          <w:color w:val="FF0000"/>
        </w:rPr>
      </w:pPr>
    </w:p>
    <w:p w:rsidR="00DD62AB" w:rsidRDefault="00DD62AB" w:rsidP="0070588D">
      <w:pPr>
        <w:rPr>
          <w:i/>
          <w:iCs/>
          <w:color w:val="FF0000"/>
        </w:rPr>
      </w:pPr>
    </w:p>
    <w:p w:rsidR="00DD62AB" w:rsidRDefault="00DD62AB" w:rsidP="0070588D">
      <w:pPr>
        <w:rPr>
          <w:i/>
          <w:iCs/>
          <w:color w:val="FF0000"/>
        </w:rPr>
      </w:pPr>
    </w:p>
    <w:p w:rsidR="00DD62AB" w:rsidRDefault="00DD62AB" w:rsidP="0070588D">
      <w:pPr>
        <w:rPr>
          <w:i/>
          <w:iCs/>
          <w:color w:val="FF0000"/>
        </w:rPr>
      </w:pPr>
    </w:p>
    <w:p w:rsidR="00DD62AB" w:rsidRDefault="00DD62AB" w:rsidP="0070588D">
      <w:pPr>
        <w:rPr>
          <w:i/>
          <w:iCs/>
          <w:color w:val="FF0000"/>
        </w:rPr>
      </w:pPr>
    </w:p>
    <w:p w:rsidR="00DD62AB" w:rsidRDefault="00DD62AB" w:rsidP="0070588D">
      <w:pPr>
        <w:rPr>
          <w:i/>
          <w:iCs/>
          <w:color w:val="FF0000"/>
        </w:rPr>
      </w:pPr>
    </w:p>
    <w:p w:rsidR="00DD62AB" w:rsidRDefault="00DD62AB" w:rsidP="0070588D">
      <w:pPr>
        <w:rPr>
          <w:i/>
          <w:iCs/>
          <w:color w:val="FF0000"/>
        </w:rPr>
      </w:pPr>
    </w:p>
    <w:p w:rsidR="00DD62AB" w:rsidRDefault="00DD62AB" w:rsidP="0070588D">
      <w:pPr>
        <w:rPr>
          <w:i/>
          <w:iCs/>
          <w:color w:val="FF0000"/>
        </w:rPr>
      </w:pPr>
    </w:p>
    <w:p w:rsidR="00DD62AB" w:rsidRDefault="00DD62AB" w:rsidP="0070588D">
      <w:pPr>
        <w:rPr>
          <w:i/>
          <w:iCs/>
          <w:color w:val="FF0000"/>
        </w:rPr>
      </w:pPr>
    </w:p>
    <w:p w:rsidR="00DD62AB" w:rsidRDefault="00DD62AB" w:rsidP="0070588D">
      <w:pPr>
        <w:rPr>
          <w:i/>
          <w:iCs/>
          <w:color w:val="FF0000"/>
        </w:rPr>
      </w:pPr>
    </w:p>
    <w:p w:rsidR="00DD62AB" w:rsidRDefault="00DD62AB" w:rsidP="0070588D">
      <w:pPr>
        <w:pStyle w:val="Heading2"/>
        <w:tabs>
          <w:tab w:val="clear" w:pos="1440"/>
        </w:tabs>
      </w:pPr>
      <w:bookmarkStart w:id="5" w:name="_Toc277249534"/>
      <w:r>
        <w:t>Assumptions</w:t>
      </w:r>
      <w:bookmarkEnd w:id="5"/>
    </w:p>
    <w:p w:rsidR="00DD62AB" w:rsidRPr="00357753" w:rsidRDefault="00DD62AB" w:rsidP="00357753"/>
    <w:tbl>
      <w:tblPr>
        <w:tblpPr w:leftFromText="180" w:rightFromText="180" w:vertAnchor="text" w:horzAnchor="margin" w:tblpY="8"/>
        <w:tblW w:w="9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537"/>
        <w:gridCol w:w="2358"/>
        <w:gridCol w:w="2358"/>
      </w:tblGrid>
      <w:tr w:rsidR="00DD62AB">
        <w:tc>
          <w:tcPr>
            <w:tcW w:w="4537" w:type="dxa"/>
            <w:shd w:val="clear" w:color="auto" w:fill="C0C0C0"/>
          </w:tcPr>
          <w:p w:rsidR="00DD62AB" w:rsidRPr="00E84FCD" w:rsidRDefault="00DD62AB" w:rsidP="0070588D">
            <w:pPr>
              <w:rPr>
                <w:b/>
                <w:bCs/>
              </w:rPr>
            </w:pPr>
            <w:r>
              <w:rPr>
                <w:b/>
                <w:bCs/>
              </w:rPr>
              <w:t>Assumption</w:t>
            </w:r>
          </w:p>
        </w:tc>
        <w:tc>
          <w:tcPr>
            <w:tcW w:w="2358" w:type="dxa"/>
            <w:shd w:val="clear" w:color="auto" w:fill="C0C0C0"/>
          </w:tcPr>
          <w:p w:rsidR="00DD62AB" w:rsidRDefault="00DD62AB" w:rsidP="0070588D">
            <w:pPr>
              <w:rPr>
                <w:b/>
                <w:bCs/>
              </w:rPr>
            </w:pPr>
            <w:r>
              <w:rPr>
                <w:b/>
                <w:bCs/>
              </w:rPr>
              <w:t>Affects</w:t>
            </w:r>
          </w:p>
        </w:tc>
        <w:tc>
          <w:tcPr>
            <w:tcW w:w="2358" w:type="dxa"/>
            <w:shd w:val="clear" w:color="auto" w:fill="C0C0C0"/>
          </w:tcPr>
          <w:p w:rsidR="00DD62AB" w:rsidRDefault="00DD62AB" w:rsidP="0070588D">
            <w:pPr>
              <w:rPr>
                <w:b/>
                <w:bCs/>
              </w:rPr>
            </w:pPr>
            <w:r>
              <w:rPr>
                <w:b/>
                <w:bCs/>
              </w:rPr>
              <w:t>Source</w:t>
            </w:r>
          </w:p>
        </w:tc>
      </w:tr>
      <w:tr w:rsidR="00DD62AB">
        <w:tc>
          <w:tcPr>
            <w:tcW w:w="4537" w:type="dxa"/>
          </w:tcPr>
          <w:p w:rsidR="00DD62AB" w:rsidRPr="00210063" w:rsidRDefault="00DD62AB" w:rsidP="00E63155">
            <w:pPr>
              <w:rPr>
                <w:rFonts w:ascii="Courier New" w:hAnsi="Courier New" w:cs="Courier New"/>
                <w:color w:val="0000FF"/>
              </w:rPr>
            </w:pPr>
            <w:r>
              <w:rPr>
                <w:rFonts w:ascii="Courier New" w:hAnsi="Courier New" w:cs="Courier New"/>
                <w:color w:val="0000FF"/>
              </w:rPr>
              <w:t>Identifiers generated by this service are assumed to be globally unique.  This also implies that when a global unique identifier is created and allocated, it can never be created and allocated again. Stated in another way, a global unique identifier can be assigned to only one Biospecimen.</w:t>
            </w:r>
          </w:p>
          <w:p w:rsidR="00DD62AB" w:rsidRPr="00B826AD" w:rsidRDefault="00DD62AB" w:rsidP="00E63155">
            <w:pPr>
              <w:rPr>
                <w:rFonts w:ascii="Courier New" w:hAnsi="Courier New" w:cs="Courier New"/>
                <w:color w:val="0000FF"/>
              </w:rPr>
            </w:pPr>
          </w:p>
        </w:tc>
        <w:tc>
          <w:tcPr>
            <w:tcW w:w="2358" w:type="dxa"/>
          </w:tcPr>
          <w:p w:rsidR="00DD62AB" w:rsidRPr="00B826AD" w:rsidRDefault="00DD62AB" w:rsidP="0070588D">
            <w:pPr>
              <w:rPr>
                <w:rFonts w:ascii="Courier New" w:hAnsi="Courier New" w:cs="Courier New"/>
                <w:color w:val="0000FF"/>
              </w:rPr>
            </w:pPr>
            <w:r>
              <w:rPr>
                <w:rFonts w:ascii="Courier New" w:hAnsi="Courier New" w:cs="Courier New"/>
                <w:color w:val="0000FF"/>
              </w:rPr>
              <w:t>The Global GSID that is generated must be globally unique.</w:t>
            </w:r>
          </w:p>
        </w:tc>
        <w:tc>
          <w:tcPr>
            <w:tcW w:w="2358" w:type="dxa"/>
          </w:tcPr>
          <w:p w:rsidR="00DD62AB" w:rsidRPr="00B826AD" w:rsidRDefault="00DD62AB" w:rsidP="0070588D">
            <w:pPr>
              <w:rPr>
                <w:rFonts w:ascii="Courier New" w:hAnsi="Courier New" w:cs="Courier New"/>
                <w:color w:val="0000FF"/>
              </w:rPr>
            </w:pPr>
            <w:r>
              <w:rPr>
                <w:rFonts w:ascii="Courier New" w:hAnsi="Courier New" w:cs="Courier New"/>
                <w:color w:val="0000FF"/>
              </w:rPr>
              <w:t>This Document</w:t>
            </w:r>
          </w:p>
        </w:tc>
      </w:tr>
      <w:tr w:rsidR="00DD62AB">
        <w:tc>
          <w:tcPr>
            <w:tcW w:w="4537" w:type="dxa"/>
          </w:tcPr>
          <w:p w:rsidR="00DD62AB" w:rsidRPr="00B826AD" w:rsidRDefault="00DD62AB" w:rsidP="00E63155">
            <w:pPr>
              <w:rPr>
                <w:rFonts w:ascii="Courier New" w:hAnsi="Courier New" w:cs="Courier New"/>
                <w:color w:val="0000FF"/>
              </w:rPr>
            </w:pPr>
            <w:r>
              <w:rPr>
                <w:rFonts w:ascii="Courier New" w:hAnsi="Courier New" w:cs="Courier New"/>
                <w:color w:val="0000FF"/>
              </w:rPr>
              <w:t xml:space="preserve">No semantic meaning should be derivable from the identifier.  For example the ordering in time of two identifiers can not be derived.  Another example, the kind of bio-specimen can not be derived from the value of the identifier.  This assumption ensures that a GSID is decoupled from the implementation of the GSID.   </w:t>
            </w:r>
          </w:p>
        </w:tc>
        <w:tc>
          <w:tcPr>
            <w:tcW w:w="2358" w:type="dxa"/>
          </w:tcPr>
          <w:p w:rsidR="00DD62AB" w:rsidRPr="00B826AD" w:rsidRDefault="00DD62AB" w:rsidP="0070588D">
            <w:pPr>
              <w:rPr>
                <w:rFonts w:ascii="Courier New" w:hAnsi="Courier New" w:cs="Courier New"/>
                <w:color w:val="0000FF"/>
              </w:rPr>
            </w:pPr>
            <w:r>
              <w:rPr>
                <w:rFonts w:ascii="Courier New" w:hAnsi="Courier New" w:cs="Courier New"/>
                <w:color w:val="0000FF"/>
              </w:rPr>
              <w:t>The Global GSID should not have any semantic meaning.</w:t>
            </w:r>
          </w:p>
        </w:tc>
        <w:tc>
          <w:tcPr>
            <w:tcW w:w="2358" w:type="dxa"/>
          </w:tcPr>
          <w:p w:rsidR="00DD62AB" w:rsidRPr="00B826AD" w:rsidRDefault="00DD62AB" w:rsidP="0070588D">
            <w:pPr>
              <w:rPr>
                <w:rFonts w:ascii="Courier New" w:hAnsi="Courier New" w:cs="Courier New"/>
                <w:color w:val="0000FF"/>
              </w:rPr>
            </w:pPr>
            <w:r>
              <w:rPr>
                <w:rFonts w:ascii="Courier New" w:hAnsi="Courier New" w:cs="Courier New"/>
                <w:color w:val="0000FF"/>
              </w:rPr>
              <w:t>This Document</w:t>
            </w:r>
          </w:p>
        </w:tc>
      </w:tr>
      <w:tr w:rsidR="00DD62AB">
        <w:tc>
          <w:tcPr>
            <w:tcW w:w="4537" w:type="dxa"/>
          </w:tcPr>
          <w:p w:rsidR="00DD62AB" w:rsidRPr="00B826AD" w:rsidRDefault="00DD62AB" w:rsidP="00E63155">
            <w:pPr>
              <w:rPr>
                <w:rFonts w:ascii="Courier New" w:hAnsi="Courier New" w:cs="Courier New"/>
                <w:color w:val="0000FF"/>
              </w:rPr>
            </w:pPr>
            <w:r>
              <w:rPr>
                <w:rFonts w:ascii="Courier New" w:hAnsi="Courier New" w:cs="Courier New"/>
                <w:color w:val="0000FF"/>
              </w:rPr>
              <w:t xml:space="preserve">Any Site should be able to generate a GSID without being connected to the service. </w:t>
            </w:r>
          </w:p>
        </w:tc>
        <w:tc>
          <w:tcPr>
            <w:tcW w:w="2358" w:type="dxa"/>
          </w:tcPr>
          <w:p w:rsidR="00DD62AB" w:rsidRDefault="00DD62AB" w:rsidP="0070588D">
            <w:pPr>
              <w:rPr>
                <w:rFonts w:ascii="Courier New" w:hAnsi="Courier New" w:cs="Courier New"/>
                <w:color w:val="0000FF"/>
              </w:rPr>
            </w:pPr>
            <w:r>
              <w:rPr>
                <w:rFonts w:ascii="Courier New" w:hAnsi="Courier New" w:cs="Courier New"/>
                <w:color w:val="0000FF"/>
              </w:rPr>
              <w:t>The Global GSID service is a decentralized service.</w:t>
            </w:r>
          </w:p>
        </w:tc>
        <w:tc>
          <w:tcPr>
            <w:tcW w:w="2358" w:type="dxa"/>
          </w:tcPr>
          <w:p w:rsidR="00DD62AB" w:rsidRPr="00B826AD" w:rsidRDefault="00DD62AB" w:rsidP="0070588D">
            <w:pPr>
              <w:rPr>
                <w:rFonts w:ascii="Courier New" w:hAnsi="Courier New" w:cs="Courier New"/>
                <w:color w:val="0000FF"/>
              </w:rPr>
            </w:pPr>
            <w:r>
              <w:rPr>
                <w:rFonts w:ascii="Courier New" w:hAnsi="Courier New" w:cs="Courier New"/>
                <w:color w:val="0000FF"/>
              </w:rPr>
              <w:t>This Document</w:t>
            </w:r>
          </w:p>
        </w:tc>
      </w:tr>
      <w:tr w:rsidR="00DD62AB">
        <w:tc>
          <w:tcPr>
            <w:tcW w:w="4537" w:type="dxa"/>
          </w:tcPr>
          <w:p w:rsidR="00DD62AB" w:rsidRDefault="00DD62AB" w:rsidP="00E63155">
            <w:pPr>
              <w:rPr>
                <w:rFonts w:ascii="Courier New" w:hAnsi="Courier New" w:cs="Courier New"/>
                <w:color w:val="0000FF"/>
              </w:rPr>
            </w:pPr>
            <w:r>
              <w:rPr>
                <w:rFonts w:ascii="Courier New" w:hAnsi="Courier New" w:cs="Courier New"/>
                <w:color w:val="0000FF"/>
              </w:rPr>
              <w:t xml:space="preserve">The service should be designed to assume an inexhaustible collection of identifiers.  </w:t>
            </w:r>
          </w:p>
        </w:tc>
        <w:tc>
          <w:tcPr>
            <w:tcW w:w="2358" w:type="dxa"/>
          </w:tcPr>
          <w:p w:rsidR="00DD62AB" w:rsidRDefault="00DD62AB" w:rsidP="0070588D">
            <w:pPr>
              <w:rPr>
                <w:rFonts w:ascii="Courier New" w:hAnsi="Courier New" w:cs="Courier New"/>
                <w:color w:val="0000FF"/>
              </w:rPr>
            </w:pPr>
            <w:r>
              <w:rPr>
                <w:rFonts w:ascii="Courier New" w:hAnsi="Courier New" w:cs="Courier New"/>
                <w:color w:val="0000FF"/>
              </w:rPr>
              <w:t>There should be no scarcity of Global GSIDs.</w:t>
            </w:r>
          </w:p>
        </w:tc>
        <w:tc>
          <w:tcPr>
            <w:tcW w:w="2358" w:type="dxa"/>
          </w:tcPr>
          <w:p w:rsidR="00DD62AB" w:rsidRDefault="00DD62AB" w:rsidP="0070588D">
            <w:pPr>
              <w:rPr>
                <w:rFonts w:ascii="Courier New" w:hAnsi="Courier New" w:cs="Courier New"/>
                <w:color w:val="0000FF"/>
              </w:rPr>
            </w:pPr>
            <w:r>
              <w:rPr>
                <w:rFonts w:ascii="Courier New" w:hAnsi="Courier New" w:cs="Courier New"/>
                <w:color w:val="0000FF"/>
              </w:rPr>
              <w:t>This Document</w:t>
            </w:r>
          </w:p>
        </w:tc>
      </w:tr>
      <w:tr w:rsidR="00DD62AB">
        <w:tc>
          <w:tcPr>
            <w:tcW w:w="4537" w:type="dxa"/>
          </w:tcPr>
          <w:p w:rsidR="00DD62AB" w:rsidRDefault="00DD62AB" w:rsidP="00E63155">
            <w:pPr>
              <w:rPr>
                <w:rFonts w:ascii="Courier New" w:hAnsi="Courier New" w:cs="Courier New"/>
                <w:color w:val="0000FF"/>
              </w:rPr>
            </w:pPr>
            <w:r>
              <w:rPr>
                <w:rFonts w:ascii="Courier New" w:hAnsi="Courier New" w:cs="Courier New"/>
                <w:color w:val="0000FF"/>
              </w:rPr>
              <w:t>There is no concept of a “use-by-date” for a Global GSID.  Once assigned, it is assumed that the identifier will always be used to locate the Biospecimen that it was originally assigned to.</w:t>
            </w:r>
          </w:p>
        </w:tc>
        <w:tc>
          <w:tcPr>
            <w:tcW w:w="2358" w:type="dxa"/>
          </w:tcPr>
          <w:p w:rsidR="00DD62AB" w:rsidRDefault="00DD62AB" w:rsidP="0070588D">
            <w:pPr>
              <w:rPr>
                <w:rFonts w:ascii="Courier New" w:hAnsi="Courier New" w:cs="Courier New"/>
                <w:color w:val="0000FF"/>
              </w:rPr>
            </w:pPr>
            <w:r>
              <w:rPr>
                <w:rFonts w:ascii="Courier New" w:hAnsi="Courier New" w:cs="Courier New"/>
                <w:color w:val="0000FF"/>
              </w:rPr>
              <w:t>Global GSIDs never expire.</w:t>
            </w:r>
          </w:p>
        </w:tc>
        <w:tc>
          <w:tcPr>
            <w:tcW w:w="2358" w:type="dxa"/>
          </w:tcPr>
          <w:p w:rsidR="00DD62AB" w:rsidRDefault="00DD62AB" w:rsidP="0070588D">
            <w:pPr>
              <w:rPr>
                <w:rFonts w:ascii="Courier New" w:hAnsi="Courier New" w:cs="Courier New"/>
                <w:color w:val="0000FF"/>
              </w:rPr>
            </w:pPr>
            <w:r>
              <w:rPr>
                <w:rFonts w:ascii="Courier New" w:hAnsi="Courier New" w:cs="Courier New"/>
                <w:color w:val="0000FF"/>
              </w:rPr>
              <w:t>This Document</w:t>
            </w:r>
          </w:p>
        </w:tc>
      </w:tr>
      <w:tr w:rsidR="00DD62AB">
        <w:tc>
          <w:tcPr>
            <w:tcW w:w="4537" w:type="dxa"/>
          </w:tcPr>
          <w:p w:rsidR="00DD62AB" w:rsidRDefault="00DD62AB" w:rsidP="0070588D">
            <w:pPr>
              <w:rPr>
                <w:rFonts w:ascii="Courier New" w:hAnsi="Courier New" w:cs="Courier New"/>
                <w:color w:val="0000FF"/>
              </w:rPr>
            </w:pPr>
            <w:r>
              <w:rPr>
                <w:rFonts w:ascii="Courier New" w:hAnsi="Courier New" w:cs="Courier New"/>
                <w:color w:val="0000FF"/>
              </w:rPr>
              <w:t>A Global GSID does not change if the attributes associated with the specimen changes.</w:t>
            </w:r>
          </w:p>
        </w:tc>
        <w:tc>
          <w:tcPr>
            <w:tcW w:w="2358" w:type="dxa"/>
          </w:tcPr>
          <w:p w:rsidR="00DD62AB" w:rsidRDefault="00DD62AB" w:rsidP="0070588D">
            <w:pPr>
              <w:rPr>
                <w:rFonts w:ascii="Courier New" w:hAnsi="Courier New" w:cs="Courier New"/>
                <w:color w:val="0000FF"/>
              </w:rPr>
            </w:pPr>
            <w:r>
              <w:rPr>
                <w:rFonts w:ascii="Courier New" w:hAnsi="Courier New" w:cs="Courier New"/>
                <w:color w:val="0000FF"/>
              </w:rPr>
              <w:t>Global GSIDs are immutable.</w:t>
            </w:r>
          </w:p>
        </w:tc>
        <w:tc>
          <w:tcPr>
            <w:tcW w:w="2358" w:type="dxa"/>
          </w:tcPr>
          <w:p w:rsidR="00DD62AB" w:rsidRDefault="00DD62AB" w:rsidP="0070588D">
            <w:pPr>
              <w:rPr>
                <w:rFonts w:ascii="Courier New" w:hAnsi="Courier New" w:cs="Courier New"/>
                <w:color w:val="0000FF"/>
              </w:rPr>
            </w:pPr>
            <w:r>
              <w:rPr>
                <w:rFonts w:ascii="Courier New" w:hAnsi="Courier New" w:cs="Courier New"/>
                <w:color w:val="0000FF"/>
              </w:rPr>
              <w:t>This Document</w:t>
            </w:r>
          </w:p>
        </w:tc>
      </w:tr>
      <w:tr w:rsidR="00DD62AB">
        <w:tc>
          <w:tcPr>
            <w:tcW w:w="4537" w:type="dxa"/>
          </w:tcPr>
          <w:p w:rsidR="00DD62AB" w:rsidRDefault="00DD62AB" w:rsidP="0070588D">
            <w:pPr>
              <w:rPr>
                <w:rFonts w:ascii="Courier New" w:hAnsi="Courier New" w:cs="Courier New"/>
                <w:color w:val="0000FF"/>
              </w:rPr>
            </w:pPr>
            <w:r>
              <w:rPr>
                <w:rFonts w:ascii="Courier New" w:hAnsi="Courier New" w:cs="Courier New"/>
                <w:color w:val="0000FF"/>
              </w:rPr>
              <w:t>The representation of GSID can be presented in many forms.  It may be represented by digits, hexadecimal digits, alphanumerics, bar codes, 2d bar codes etc.  The minimum requirement is that there exists a mechanism to transform a representation so that it can be resolved into a GSID.</w:t>
            </w:r>
          </w:p>
        </w:tc>
        <w:tc>
          <w:tcPr>
            <w:tcW w:w="2358" w:type="dxa"/>
          </w:tcPr>
          <w:p w:rsidR="00DD62AB" w:rsidRDefault="00DD62AB" w:rsidP="0070588D">
            <w:pPr>
              <w:rPr>
                <w:rFonts w:ascii="Courier New" w:hAnsi="Courier New" w:cs="Courier New"/>
                <w:color w:val="0000FF"/>
              </w:rPr>
            </w:pPr>
            <w:r>
              <w:rPr>
                <w:rFonts w:ascii="Courier New" w:hAnsi="Courier New" w:cs="Courier New"/>
                <w:color w:val="0000FF"/>
              </w:rPr>
              <w:t>A Global GSID can be represented in many ways.</w:t>
            </w:r>
          </w:p>
        </w:tc>
        <w:tc>
          <w:tcPr>
            <w:tcW w:w="2358" w:type="dxa"/>
          </w:tcPr>
          <w:p w:rsidR="00DD62AB" w:rsidRDefault="00DD62AB" w:rsidP="0070588D">
            <w:pPr>
              <w:rPr>
                <w:rFonts w:ascii="Courier New" w:hAnsi="Courier New" w:cs="Courier New"/>
                <w:color w:val="0000FF"/>
              </w:rPr>
            </w:pPr>
            <w:r>
              <w:rPr>
                <w:rFonts w:ascii="Courier New" w:hAnsi="Courier New" w:cs="Courier New"/>
                <w:color w:val="0000FF"/>
              </w:rPr>
              <w:t>Out of Scope</w:t>
            </w:r>
          </w:p>
        </w:tc>
      </w:tr>
    </w:tbl>
    <w:p w:rsidR="00DD62AB" w:rsidRDefault="00DD62AB" w:rsidP="0070588D">
      <w:pPr>
        <w:pStyle w:val="Heading1"/>
        <w:spacing w:before="120"/>
      </w:pPr>
      <w:bookmarkStart w:id="6" w:name="_Toc277249535"/>
      <w:r>
        <w:t>Business Storyboards</w:t>
      </w:r>
      <w:bookmarkEnd w:id="6"/>
      <w:r>
        <w:t xml:space="preserve"> </w:t>
      </w:r>
    </w:p>
    <w:p w:rsidR="00DD62AB" w:rsidRDefault="00DD62AB" w:rsidP="0070588D">
      <w:pPr>
        <w:pStyle w:val="Heading2"/>
        <w:tabs>
          <w:tab w:val="clear" w:pos="1440"/>
        </w:tabs>
        <w:suppressAutoHyphens w:val="0"/>
      </w:pPr>
      <w:bookmarkStart w:id="7" w:name="_Toc239653357"/>
      <w:bookmarkStart w:id="8" w:name="_Toc277249536"/>
      <w:r>
        <w:t>Primary Actors</w:t>
      </w:r>
      <w:bookmarkEnd w:id="7"/>
      <w:bookmarkEnd w:id="8"/>
    </w:p>
    <w:p w:rsidR="00DD62AB" w:rsidRPr="000F2AC8" w:rsidRDefault="00DD62AB" w:rsidP="000F2AC8">
      <w:r>
        <w:t>The following actors are used in the storyboards below.</w:t>
      </w:r>
    </w:p>
    <w:p w:rsidR="00DD62AB" w:rsidRDefault="00DD62AB" w:rsidP="0070588D">
      <w:pPr>
        <w:pStyle w:val="Heading3"/>
        <w:suppressAutoHyphens w:val="0"/>
      </w:pPr>
      <w:bookmarkStart w:id="9" w:name="_Toc239653358"/>
      <w:bookmarkStart w:id="10" w:name="_Toc277249537"/>
      <w:r w:rsidRPr="00377838">
        <w:t>People</w:t>
      </w:r>
      <w:r>
        <w:t xml:space="preserve"> Actors</w:t>
      </w:r>
      <w:bookmarkEnd w:id="9"/>
      <w:bookmarkEnd w:id="10"/>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8"/>
        <w:gridCol w:w="4818"/>
      </w:tblGrid>
      <w:tr w:rsidR="00DD62AB" w:rsidRPr="00AF1227">
        <w:tc>
          <w:tcPr>
            <w:tcW w:w="4038" w:type="dxa"/>
            <w:shd w:val="clear" w:color="auto" w:fill="C0C0C0"/>
          </w:tcPr>
          <w:p w:rsidR="00DD62AB" w:rsidRPr="00AF1227" w:rsidRDefault="00DD62AB" w:rsidP="00FA044D">
            <w:pPr>
              <w:rPr>
                <w:b/>
                <w:bCs/>
              </w:rPr>
            </w:pPr>
            <w:bookmarkStart w:id="11" w:name="_Toc239653359"/>
            <w:r w:rsidRPr="00AF1227">
              <w:rPr>
                <w:b/>
                <w:bCs/>
              </w:rPr>
              <w:t>Name</w:t>
            </w:r>
          </w:p>
        </w:tc>
        <w:tc>
          <w:tcPr>
            <w:tcW w:w="4818" w:type="dxa"/>
            <w:shd w:val="clear" w:color="auto" w:fill="C0C0C0"/>
          </w:tcPr>
          <w:p w:rsidR="00DD62AB" w:rsidRPr="00AF1227" w:rsidRDefault="00DD62AB" w:rsidP="00FA044D">
            <w:pPr>
              <w:rPr>
                <w:b/>
                <w:bCs/>
              </w:rPr>
            </w:pPr>
            <w:r w:rsidRPr="00AF1227">
              <w:rPr>
                <w:b/>
                <w:bCs/>
              </w:rPr>
              <w:t>Notes</w:t>
            </w:r>
          </w:p>
        </w:tc>
      </w:tr>
      <w:tr w:rsidR="00DD62AB" w:rsidRPr="00B826AD">
        <w:tc>
          <w:tcPr>
            <w:tcW w:w="4038" w:type="dxa"/>
          </w:tcPr>
          <w:p w:rsidR="00DD62AB" w:rsidRPr="00B826AD" w:rsidRDefault="00DD62AB" w:rsidP="00FA044D">
            <w:pPr>
              <w:rPr>
                <w:rFonts w:ascii="Courier New" w:hAnsi="Courier New" w:cs="Courier New"/>
                <w:color w:val="0000FF"/>
              </w:rPr>
            </w:pPr>
            <w:r>
              <w:rPr>
                <w:rFonts w:ascii="Courier New" w:hAnsi="Courier New" w:cs="Courier New"/>
                <w:color w:val="0000FF"/>
              </w:rPr>
              <w:t>Bench Scientist</w:t>
            </w:r>
          </w:p>
        </w:tc>
        <w:tc>
          <w:tcPr>
            <w:tcW w:w="4818" w:type="dxa"/>
          </w:tcPr>
          <w:p w:rsidR="00DD62AB" w:rsidRPr="00AF1227" w:rsidRDefault="00DD62AB" w:rsidP="00FA044D">
            <w:pPr>
              <w:rPr>
                <w:color w:val="0000FF"/>
              </w:rPr>
            </w:pPr>
            <w:r>
              <w:rPr>
                <w:rFonts w:ascii="Courier New" w:hAnsi="Courier New" w:cs="Courier New"/>
                <w:color w:val="0000FF"/>
              </w:rPr>
              <w:t>Scientist who is interested in getting all available lifecycle information about a specimen regardless of where that biospecimen or its parents/children reside.</w:t>
            </w:r>
          </w:p>
        </w:tc>
      </w:tr>
      <w:tr w:rsidR="00DD62AB" w:rsidRPr="00B826AD">
        <w:tc>
          <w:tcPr>
            <w:tcW w:w="4038" w:type="dxa"/>
          </w:tcPr>
          <w:p w:rsidR="00DD62AB" w:rsidRDefault="00DD62AB" w:rsidP="00FA044D">
            <w:pPr>
              <w:rPr>
                <w:rFonts w:ascii="Courier New" w:hAnsi="Courier New" w:cs="Courier New"/>
                <w:color w:val="0000FF"/>
              </w:rPr>
            </w:pPr>
            <w:r>
              <w:rPr>
                <w:rFonts w:ascii="Courier New" w:hAnsi="Courier New" w:cs="Courier New"/>
                <w:color w:val="0000FF"/>
              </w:rPr>
              <w:t>Administrator</w:t>
            </w:r>
          </w:p>
        </w:tc>
        <w:tc>
          <w:tcPr>
            <w:tcW w:w="4818" w:type="dxa"/>
          </w:tcPr>
          <w:p w:rsidR="00DD62AB" w:rsidRDefault="00DD62AB" w:rsidP="00FA044D">
            <w:pPr>
              <w:rPr>
                <w:rFonts w:ascii="Courier New" w:hAnsi="Courier New" w:cs="Courier New"/>
                <w:color w:val="0000FF"/>
              </w:rPr>
            </w:pPr>
            <w:r>
              <w:rPr>
                <w:rFonts w:ascii="Courier New" w:hAnsi="Courier New" w:cs="Courier New"/>
                <w:color w:val="0000FF"/>
              </w:rPr>
              <w:t>Administrator who will process registration requests to GSID service.</w:t>
            </w:r>
          </w:p>
        </w:tc>
      </w:tr>
    </w:tbl>
    <w:p w:rsidR="00DD62AB" w:rsidRDefault="00DD62AB" w:rsidP="0070588D">
      <w:pPr>
        <w:pStyle w:val="Heading3"/>
        <w:suppressAutoHyphens w:val="0"/>
      </w:pPr>
      <w:bookmarkStart w:id="12" w:name="_Toc277249538"/>
      <w:r>
        <w:t>Service</w:t>
      </w:r>
      <w:r w:rsidRPr="007F391E">
        <w:t xml:space="preserve"> Actors</w:t>
      </w:r>
      <w:bookmarkEnd w:id="11"/>
      <w:bookmarkEnd w:id="12"/>
    </w:p>
    <w:p w:rsidR="00DD62AB" w:rsidRPr="00AF1227" w:rsidRDefault="00DD62AB" w:rsidP="0070588D">
      <w:pPr>
        <w:rPr>
          <w:i/>
          <w:iCs/>
          <w:color w:val="FF0000"/>
        </w:rPr>
      </w:pPr>
      <w:r>
        <w:rPr>
          <w:i/>
          <w:iCs/>
          <w:color w:val="FF0000"/>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8"/>
        <w:gridCol w:w="4818"/>
      </w:tblGrid>
      <w:tr w:rsidR="00DD62AB" w:rsidRPr="00AF1227">
        <w:tc>
          <w:tcPr>
            <w:tcW w:w="4038" w:type="dxa"/>
            <w:shd w:val="clear" w:color="auto" w:fill="C0C0C0"/>
          </w:tcPr>
          <w:p w:rsidR="00DD62AB" w:rsidRPr="00AF1227" w:rsidRDefault="00DD62AB" w:rsidP="0070588D">
            <w:pPr>
              <w:rPr>
                <w:b/>
                <w:bCs/>
              </w:rPr>
            </w:pPr>
            <w:r w:rsidRPr="00AF1227">
              <w:rPr>
                <w:b/>
                <w:bCs/>
              </w:rPr>
              <w:t>Name</w:t>
            </w:r>
          </w:p>
        </w:tc>
        <w:tc>
          <w:tcPr>
            <w:tcW w:w="4818" w:type="dxa"/>
            <w:shd w:val="clear" w:color="auto" w:fill="C0C0C0"/>
          </w:tcPr>
          <w:p w:rsidR="00DD62AB" w:rsidRPr="00AF1227" w:rsidRDefault="00DD62AB" w:rsidP="0070588D">
            <w:pPr>
              <w:rPr>
                <w:b/>
                <w:bCs/>
              </w:rPr>
            </w:pPr>
            <w:r w:rsidRPr="00AF1227">
              <w:rPr>
                <w:b/>
                <w:bCs/>
              </w:rPr>
              <w:t>Notes</w:t>
            </w:r>
          </w:p>
        </w:tc>
      </w:tr>
      <w:tr w:rsidR="00DD62AB" w:rsidRPr="00B826AD">
        <w:tc>
          <w:tcPr>
            <w:tcW w:w="4038" w:type="dxa"/>
          </w:tcPr>
          <w:p w:rsidR="00DD62AB" w:rsidRPr="00B826AD" w:rsidRDefault="00DD62AB" w:rsidP="0070588D">
            <w:pPr>
              <w:rPr>
                <w:rFonts w:ascii="Courier New" w:hAnsi="Courier New" w:cs="Courier New"/>
                <w:color w:val="0000FF"/>
              </w:rPr>
            </w:pPr>
            <w:r>
              <w:rPr>
                <w:rFonts w:ascii="Courier New" w:hAnsi="Courier New" w:cs="Courier New"/>
                <w:color w:val="0000FF"/>
              </w:rPr>
              <w:t>Specimen Identifier Management (GSID) service</w:t>
            </w:r>
          </w:p>
        </w:tc>
        <w:tc>
          <w:tcPr>
            <w:tcW w:w="4818" w:type="dxa"/>
          </w:tcPr>
          <w:p w:rsidR="00DD62AB" w:rsidRPr="00AF1227" w:rsidRDefault="00DD62AB" w:rsidP="000709A8">
            <w:pPr>
              <w:tabs>
                <w:tab w:val="center" w:pos="2301"/>
              </w:tabs>
              <w:rPr>
                <w:color w:val="0000FF"/>
              </w:rPr>
            </w:pPr>
            <w:r>
              <w:rPr>
                <w:rFonts w:ascii="Courier New" w:hAnsi="Courier New" w:cs="Courier New"/>
                <w:color w:val="0000FF"/>
              </w:rPr>
              <w:t>This service.</w:t>
            </w:r>
            <w:r>
              <w:rPr>
                <w:rFonts w:ascii="Courier New" w:hAnsi="Courier New" w:cs="Courier New"/>
                <w:color w:val="0000FF"/>
              </w:rPr>
              <w:tab/>
            </w:r>
          </w:p>
        </w:tc>
      </w:tr>
      <w:tr w:rsidR="00DD62AB" w:rsidRPr="00B826AD">
        <w:tc>
          <w:tcPr>
            <w:tcW w:w="4038" w:type="dxa"/>
          </w:tcPr>
          <w:p w:rsidR="00DD62AB" w:rsidRPr="00B826AD" w:rsidRDefault="00DD62AB" w:rsidP="0070588D">
            <w:pPr>
              <w:rPr>
                <w:rFonts w:ascii="Courier New" w:hAnsi="Courier New" w:cs="Courier New"/>
                <w:color w:val="0000FF"/>
              </w:rPr>
            </w:pPr>
            <w:r>
              <w:rPr>
                <w:rFonts w:ascii="Courier New" w:hAnsi="Courier New" w:cs="Courier New"/>
                <w:color w:val="0000FF"/>
              </w:rPr>
              <w:t>Client Site</w:t>
            </w:r>
          </w:p>
        </w:tc>
        <w:tc>
          <w:tcPr>
            <w:tcW w:w="4818" w:type="dxa"/>
          </w:tcPr>
          <w:p w:rsidR="00DD62AB" w:rsidRPr="00B826AD" w:rsidRDefault="00DD62AB" w:rsidP="0070588D">
            <w:pPr>
              <w:rPr>
                <w:rFonts w:ascii="Courier New" w:hAnsi="Courier New" w:cs="Courier New"/>
                <w:color w:val="0000FF"/>
              </w:rPr>
            </w:pPr>
            <w:r>
              <w:rPr>
                <w:rFonts w:ascii="Courier New" w:hAnsi="Courier New" w:cs="Courier New"/>
                <w:color w:val="0000FF"/>
              </w:rPr>
              <w:t xml:space="preserve">Any biospecimen management service which will act as a client to this service.  </w:t>
            </w:r>
          </w:p>
        </w:tc>
      </w:tr>
      <w:tr w:rsidR="00DD62AB" w:rsidRPr="00B826AD">
        <w:tc>
          <w:tcPr>
            <w:tcW w:w="4038" w:type="dxa"/>
          </w:tcPr>
          <w:p w:rsidR="00DD62AB" w:rsidRDefault="00DD62AB" w:rsidP="0070588D">
            <w:pPr>
              <w:rPr>
                <w:rFonts w:ascii="Courier New" w:hAnsi="Courier New" w:cs="Courier New"/>
                <w:color w:val="0000FF"/>
              </w:rPr>
            </w:pPr>
            <w:r>
              <w:rPr>
                <w:rFonts w:ascii="Courier New" w:hAnsi="Courier New" w:cs="Courier New"/>
                <w:color w:val="0000FF"/>
              </w:rPr>
              <w:t>Global Unique Identifier (GUID) Service</w:t>
            </w:r>
          </w:p>
        </w:tc>
        <w:tc>
          <w:tcPr>
            <w:tcW w:w="4818" w:type="dxa"/>
          </w:tcPr>
          <w:p w:rsidR="00DD62AB" w:rsidRPr="000709A8" w:rsidRDefault="00DD62AB" w:rsidP="0070588D">
            <w:pPr>
              <w:rPr>
                <w:rFonts w:ascii="Courier New" w:hAnsi="Courier New" w:cs="Courier New"/>
                <w:color w:val="0000FF"/>
              </w:rPr>
            </w:pPr>
            <w:r w:rsidRPr="000709A8">
              <w:rPr>
                <w:rFonts w:ascii="Courier New" w:hAnsi="Courier New" w:cs="Courier New"/>
                <w:color w:val="0000FF"/>
              </w:rPr>
              <w:t>This service provides capability to uniquely identify all objects (e.g. Persons, Organizations, Studies) as well as their sources. </w:t>
            </w:r>
          </w:p>
        </w:tc>
      </w:tr>
      <w:tr w:rsidR="00DD62AB" w:rsidRPr="00B826AD">
        <w:tc>
          <w:tcPr>
            <w:tcW w:w="4038" w:type="dxa"/>
          </w:tcPr>
          <w:p w:rsidR="00DD62AB" w:rsidRDefault="00DD62AB" w:rsidP="0070588D">
            <w:pPr>
              <w:rPr>
                <w:rFonts w:ascii="Courier New" w:hAnsi="Courier New" w:cs="Courier New"/>
                <w:color w:val="0000FF"/>
              </w:rPr>
            </w:pPr>
            <w:r>
              <w:rPr>
                <w:rFonts w:ascii="Courier New" w:hAnsi="Courier New" w:cs="Courier New"/>
                <w:color w:val="0000FF"/>
              </w:rPr>
              <w:t>Specimen Management Service (SMS)</w:t>
            </w:r>
          </w:p>
        </w:tc>
        <w:tc>
          <w:tcPr>
            <w:tcW w:w="4818" w:type="dxa"/>
          </w:tcPr>
          <w:p w:rsidR="00DD62AB" w:rsidRPr="000709A8" w:rsidRDefault="00DD62AB" w:rsidP="0070588D">
            <w:pPr>
              <w:rPr>
                <w:rFonts w:ascii="Courier New" w:hAnsi="Courier New" w:cs="Courier New"/>
                <w:color w:val="0000FF"/>
              </w:rPr>
            </w:pPr>
            <w:r>
              <w:rPr>
                <w:rFonts w:ascii="Courier New" w:hAnsi="Courier New" w:cs="Courier New"/>
                <w:color w:val="0000FF"/>
              </w:rPr>
              <w:t>A service that manages biospecimens.</w:t>
            </w:r>
          </w:p>
        </w:tc>
      </w:tr>
    </w:tbl>
    <w:p w:rsidR="00DD62AB" w:rsidRDefault="00DD62AB" w:rsidP="0070588D">
      <w:pPr>
        <w:rPr>
          <w:i/>
          <w:iCs/>
          <w:color w:val="FF0000"/>
        </w:rPr>
      </w:pPr>
    </w:p>
    <w:p w:rsidR="00DD62AB" w:rsidRDefault="00DD62AB" w:rsidP="0070588D">
      <w:pPr>
        <w:pStyle w:val="Heading2"/>
        <w:tabs>
          <w:tab w:val="clear" w:pos="1440"/>
        </w:tabs>
      </w:pPr>
      <w:bookmarkStart w:id="13" w:name="_Toc277249539"/>
      <w:r>
        <w:t>Story Boards</w:t>
      </w:r>
      <w:bookmarkEnd w:id="13"/>
    </w:p>
    <w:p w:rsidR="00DD62AB" w:rsidRPr="001D5EF3" w:rsidRDefault="00DD62AB" w:rsidP="00DD759B">
      <w:pPr>
        <w:rPr>
          <w:lang w:eastAsia="en-US"/>
        </w:rPr>
      </w:pPr>
    </w:p>
    <w:p w:rsidR="00DD62AB" w:rsidRDefault="00DD62AB" w:rsidP="00995305">
      <w:pPr>
        <w:pStyle w:val="Heading3"/>
      </w:pPr>
      <w:bookmarkStart w:id="14" w:name="_Toc277249540"/>
      <w:r>
        <w:t>SIDM-SB1 – Coordinate with GUID Service</w:t>
      </w:r>
      <w:bookmarkEnd w:id="14"/>
    </w:p>
    <w:p w:rsidR="00DD62AB" w:rsidRDefault="00DD62AB" w:rsidP="00995305">
      <w:pPr>
        <w:rPr>
          <w:rFonts w:ascii="Arial" w:hAnsi="Arial" w:cs="Arial"/>
        </w:rPr>
      </w:pPr>
      <w:r>
        <w:rPr>
          <w:rFonts w:ascii="Arial" w:hAnsi="Arial" w:cs="Arial"/>
        </w:rPr>
        <w:t>The Specimen Identifier Management service employs the mechanisms of the  NES Global Unique Identifier service (IS03) to implement its functionality.  This is described in the diagram and the text below.</w:t>
      </w:r>
    </w:p>
    <w:p w:rsidR="00DD62AB" w:rsidRDefault="00DD62AB" w:rsidP="00995305"/>
    <w:p w:rsidR="00DD62AB" w:rsidRDefault="00DD62AB" w:rsidP="0099530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1.2pt;height:383.4pt">
            <v:imagedata r:id="rId13" o:title=""/>
          </v:shape>
        </w:pict>
      </w:r>
    </w:p>
    <w:p w:rsidR="00DD62AB" w:rsidRDefault="00DD62AB" w:rsidP="00995305">
      <w:pPr>
        <w:rPr>
          <w:rFonts w:ascii="Arial" w:hAnsi="Arial" w:cs="Arial"/>
        </w:rPr>
      </w:pPr>
      <w:r>
        <w:rPr>
          <w:rFonts w:ascii="Arial" w:hAnsi="Arial" w:cs="Arial"/>
        </w:rPr>
        <w:t>Figure 1.  System interaction with other NES services.</w:t>
      </w:r>
    </w:p>
    <w:p w:rsidR="00DD62AB" w:rsidRDefault="00DD62AB" w:rsidP="00995305">
      <w:pPr>
        <w:rPr>
          <w:rFonts w:ascii="Arial" w:hAnsi="Arial" w:cs="Arial"/>
        </w:rPr>
      </w:pPr>
      <w:r>
        <w:rPr>
          <w:rFonts w:ascii="Arial" w:hAnsi="Arial" w:cs="Arial"/>
        </w:rPr>
        <w:t xml:space="preserve">A </w:t>
      </w:r>
      <w:r w:rsidRPr="00DD759B">
        <w:rPr>
          <w:rFonts w:ascii="Arial" w:hAnsi="Arial" w:cs="Arial"/>
          <w:i/>
          <w:iCs/>
        </w:rPr>
        <w:t>Specimen Management Service</w:t>
      </w:r>
      <w:r>
        <w:rPr>
          <w:rFonts w:ascii="Arial" w:hAnsi="Arial" w:cs="Arial"/>
          <w:i/>
          <w:iCs/>
        </w:rPr>
        <w:t xml:space="preserve"> </w:t>
      </w:r>
      <w:r w:rsidRPr="00BC64B2">
        <w:rPr>
          <w:rFonts w:ascii="Arial" w:hAnsi="Arial" w:cs="Arial"/>
        </w:rPr>
        <w:t>(ex. caTissue)</w:t>
      </w:r>
      <w:r>
        <w:rPr>
          <w:rFonts w:ascii="Arial" w:hAnsi="Arial" w:cs="Arial"/>
        </w:rPr>
        <w:t xml:space="preserve"> is required to register with t</w:t>
      </w:r>
      <w:r w:rsidRPr="00DD759B">
        <w:rPr>
          <w:rFonts w:ascii="Arial" w:hAnsi="Arial" w:cs="Arial"/>
        </w:rPr>
        <w:t xml:space="preserve">he </w:t>
      </w:r>
      <w:r>
        <w:rPr>
          <w:rFonts w:ascii="Arial" w:hAnsi="Arial" w:cs="Arial"/>
          <w:i/>
          <w:iCs/>
        </w:rPr>
        <w:t>Specimen Id</w:t>
      </w:r>
      <w:r w:rsidRPr="00DD759B">
        <w:rPr>
          <w:rFonts w:ascii="Arial" w:hAnsi="Arial" w:cs="Arial"/>
          <w:i/>
          <w:iCs/>
        </w:rPr>
        <w:t>entifier Management Service</w:t>
      </w:r>
      <w:r>
        <w:rPr>
          <w:rFonts w:ascii="Arial" w:hAnsi="Arial" w:cs="Arial"/>
        </w:rPr>
        <w:t xml:space="preserve"> to facilitate communication with other external systems.  It registers specimen Y with</w:t>
      </w:r>
      <w:r w:rsidRPr="00BC64B2">
        <w:rPr>
          <w:rFonts w:ascii="Arial" w:hAnsi="Arial" w:cs="Arial"/>
          <w:i/>
          <w:iCs/>
        </w:rPr>
        <w:t xml:space="preserve"> </w:t>
      </w:r>
      <w:r>
        <w:rPr>
          <w:rFonts w:ascii="Arial" w:hAnsi="Arial" w:cs="Arial"/>
          <w:i/>
          <w:iCs/>
        </w:rPr>
        <w:t>Specimen id</w:t>
      </w:r>
      <w:r w:rsidRPr="00DD759B">
        <w:rPr>
          <w:rFonts w:ascii="Arial" w:hAnsi="Arial" w:cs="Arial"/>
          <w:i/>
          <w:iCs/>
        </w:rPr>
        <w:t>entifier Management Service</w:t>
      </w:r>
      <w:r>
        <w:rPr>
          <w:rFonts w:ascii="Arial" w:hAnsi="Arial" w:cs="Arial"/>
        </w:rPr>
        <w:t xml:space="preserve"> providing in this registration the metadata about the specimen.  A GSID is returned as a result of the registration.</w:t>
      </w:r>
    </w:p>
    <w:p w:rsidR="00DD62AB" w:rsidRDefault="00DD62AB" w:rsidP="00995305">
      <w:pPr>
        <w:rPr>
          <w:rFonts w:ascii="Arial" w:hAnsi="Arial" w:cs="Arial"/>
        </w:rPr>
      </w:pPr>
    </w:p>
    <w:p w:rsidR="00DD62AB" w:rsidRDefault="00DD62AB" w:rsidP="00995305">
      <w:pPr>
        <w:rPr>
          <w:rFonts w:ascii="Arial" w:hAnsi="Arial" w:cs="Arial"/>
          <w:i/>
          <w:iCs/>
        </w:rPr>
      </w:pPr>
      <w:commentRangeStart w:id="15"/>
      <w:r w:rsidRPr="00DD759B">
        <w:rPr>
          <w:rFonts w:ascii="Arial" w:hAnsi="Arial" w:cs="Arial"/>
        </w:rPr>
        <w:t xml:space="preserve">At a later time, a </w:t>
      </w:r>
      <w:r w:rsidRPr="00DD759B">
        <w:rPr>
          <w:rFonts w:ascii="Arial" w:hAnsi="Arial" w:cs="Arial"/>
          <w:i/>
          <w:iCs/>
        </w:rPr>
        <w:t xml:space="preserve">Client Site </w:t>
      </w:r>
      <w:r w:rsidRPr="00DD759B">
        <w:rPr>
          <w:rFonts w:ascii="Arial" w:hAnsi="Arial" w:cs="Arial"/>
        </w:rPr>
        <w:t xml:space="preserve"> is given the identifier and uses it to retrieve the corresponding specimen. Since the identifier is a URI that points to the </w:t>
      </w:r>
      <w:r w:rsidRPr="00DD759B">
        <w:rPr>
          <w:rFonts w:ascii="Arial" w:hAnsi="Arial" w:cs="Arial"/>
          <w:i/>
          <w:iCs/>
        </w:rPr>
        <w:t>prefix authority</w:t>
      </w:r>
      <w:r w:rsidRPr="00DD759B">
        <w:rPr>
          <w:rFonts w:ascii="Arial" w:hAnsi="Arial" w:cs="Arial"/>
        </w:rPr>
        <w:t xml:space="preserve">, it is simply “followed” (via http) to retrieve the associated metadata. The </w:t>
      </w:r>
      <w:r w:rsidRPr="00DD759B">
        <w:rPr>
          <w:rFonts w:ascii="Arial" w:hAnsi="Arial" w:cs="Arial"/>
          <w:i/>
          <w:iCs/>
        </w:rPr>
        <w:t>Prefix Authority</w:t>
      </w:r>
      <w:r w:rsidRPr="00DD759B">
        <w:rPr>
          <w:rFonts w:ascii="Arial" w:hAnsi="Arial" w:cs="Arial"/>
        </w:rPr>
        <w:t xml:space="preserve"> notices the URL specifies a domain, and redirects the </w:t>
      </w:r>
      <w:r w:rsidRPr="00DD759B">
        <w:rPr>
          <w:rFonts w:ascii="Arial" w:hAnsi="Arial" w:cs="Arial"/>
          <w:i/>
          <w:iCs/>
        </w:rPr>
        <w:t xml:space="preserve">Client Site </w:t>
      </w:r>
      <w:r w:rsidRPr="00DD759B">
        <w:rPr>
          <w:rFonts w:ascii="Arial" w:hAnsi="Arial" w:cs="Arial"/>
        </w:rPr>
        <w:t xml:space="preserve">to the correct </w:t>
      </w:r>
      <w:r>
        <w:rPr>
          <w:rFonts w:ascii="Arial" w:hAnsi="Arial" w:cs="Arial"/>
          <w:i/>
          <w:iCs/>
        </w:rPr>
        <w:t>Specimen Id</w:t>
      </w:r>
      <w:r w:rsidRPr="00DD759B">
        <w:rPr>
          <w:rFonts w:ascii="Arial" w:hAnsi="Arial" w:cs="Arial"/>
          <w:i/>
          <w:iCs/>
        </w:rPr>
        <w:t xml:space="preserve">entifier Management Service.  </w:t>
      </w:r>
      <w:r w:rsidRPr="00DD759B">
        <w:rPr>
          <w:rFonts w:ascii="Arial" w:hAnsi="Arial" w:cs="Arial"/>
        </w:rPr>
        <w:t xml:space="preserve">.The </w:t>
      </w:r>
      <w:r>
        <w:rPr>
          <w:rFonts w:ascii="Arial" w:hAnsi="Arial" w:cs="Arial"/>
          <w:i/>
          <w:iCs/>
        </w:rPr>
        <w:t>Specimen Id</w:t>
      </w:r>
      <w:r w:rsidRPr="00DD759B">
        <w:rPr>
          <w:rFonts w:ascii="Arial" w:hAnsi="Arial" w:cs="Arial"/>
          <w:i/>
          <w:iCs/>
        </w:rPr>
        <w:t xml:space="preserve">entifier Management Service </w:t>
      </w:r>
      <w:r w:rsidRPr="00DD759B">
        <w:rPr>
          <w:rFonts w:ascii="Arial" w:hAnsi="Arial" w:cs="Arial"/>
        </w:rPr>
        <w:t xml:space="preserve"> responds to the request with the identifier’s metadata. At this point, the metadata can be used to retrieve the data object from the </w:t>
      </w:r>
      <w:r w:rsidRPr="00DD759B">
        <w:rPr>
          <w:rFonts w:ascii="Arial" w:hAnsi="Arial" w:cs="Arial"/>
          <w:i/>
          <w:iCs/>
        </w:rPr>
        <w:t>Specimen Management Service</w:t>
      </w:r>
      <w:r>
        <w:rPr>
          <w:rFonts w:ascii="Arial" w:hAnsi="Arial" w:cs="Arial"/>
          <w:i/>
          <w:iCs/>
        </w:rPr>
        <w:t>.</w:t>
      </w:r>
      <w:commentRangeEnd w:id="15"/>
      <w:r>
        <w:rPr>
          <w:rStyle w:val="CommentReference"/>
        </w:rPr>
        <w:commentReference w:id="15"/>
      </w:r>
    </w:p>
    <w:p w:rsidR="00DD62AB" w:rsidRDefault="00DD62AB" w:rsidP="00995305">
      <w:pPr>
        <w:rPr>
          <w:rFonts w:ascii="Arial" w:hAnsi="Arial" w:cs="Arial"/>
          <w:i/>
          <w:iCs/>
        </w:rPr>
      </w:pPr>
    </w:p>
    <w:p w:rsidR="00DD62AB" w:rsidRPr="00A15809" w:rsidRDefault="00DD62AB" w:rsidP="00A15809"/>
    <w:p w:rsidR="00DD62AB" w:rsidRPr="00F3145B" w:rsidRDefault="00DD62AB" w:rsidP="0070588D">
      <w:pPr>
        <w:pStyle w:val="Heading3"/>
      </w:pPr>
      <w:bookmarkStart w:id="16" w:name="_Toc277249541"/>
      <w:r>
        <w:t>SIDM-SB2 – Fetch GSIDs</w:t>
      </w:r>
      <w:bookmarkEnd w:id="16"/>
    </w:p>
    <w:p w:rsidR="00DD62AB" w:rsidRDefault="00DD62AB" w:rsidP="0070588D">
      <w:pPr>
        <w:rPr>
          <w:color w:val="0070C0"/>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458"/>
        <w:gridCol w:w="7398"/>
      </w:tblGrid>
      <w:tr w:rsidR="00DD62AB">
        <w:tc>
          <w:tcPr>
            <w:tcW w:w="1458" w:type="dxa"/>
            <w:shd w:val="clear" w:color="auto" w:fill="C0C0C0"/>
          </w:tcPr>
          <w:p w:rsidR="00DD62AB" w:rsidRPr="00C41805" w:rsidRDefault="00DD62AB" w:rsidP="0070588D">
            <w:pPr>
              <w:rPr>
                <w:b/>
                <w:bCs/>
              </w:rPr>
            </w:pPr>
            <w:r w:rsidRPr="00C41805">
              <w:rPr>
                <w:b/>
                <w:bCs/>
              </w:rPr>
              <w:t>Outline</w:t>
            </w:r>
          </w:p>
        </w:tc>
        <w:tc>
          <w:tcPr>
            <w:tcW w:w="7398" w:type="dxa"/>
          </w:tcPr>
          <w:p w:rsidR="00DD62AB" w:rsidRPr="00B826AD" w:rsidRDefault="00DD62AB" w:rsidP="0070588D">
            <w:pPr>
              <w:rPr>
                <w:rFonts w:ascii="Courier New" w:hAnsi="Courier New" w:cs="Courier New"/>
                <w:color w:val="0000FF"/>
              </w:rPr>
            </w:pPr>
            <w:r>
              <w:rPr>
                <w:rFonts w:ascii="Arial" w:hAnsi="Arial" w:cs="Arial"/>
              </w:rPr>
              <w:t>A biospecimen management Site needs set of GSIDs to be assigned to new specimens being accessioned.</w:t>
            </w:r>
          </w:p>
        </w:tc>
      </w:tr>
      <w:tr w:rsidR="00DD62AB">
        <w:tc>
          <w:tcPr>
            <w:tcW w:w="1458" w:type="dxa"/>
            <w:shd w:val="clear" w:color="auto" w:fill="C0C0C0"/>
          </w:tcPr>
          <w:p w:rsidR="00DD62AB" w:rsidRPr="00C41805" w:rsidRDefault="00DD62AB" w:rsidP="0070588D">
            <w:pPr>
              <w:rPr>
                <w:b/>
                <w:bCs/>
              </w:rPr>
            </w:pPr>
            <w:r w:rsidRPr="00C41805">
              <w:rPr>
                <w:b/>
                <w:bCs/>
              </w:rPr>
              <w:t>Detail</w:t>
            </w:r>
          </w:p>
        </w:tc>
        <w:tc>
          <w:tcPr>
            <w:tcW w:w="7398" w:type="dxa"/>
          </w:tcPr>
          <w:p w:rsidR="00DD62AB" w:rsidRDefault="00DD62AB" w:rsidP="004F03F6">
            <w:pPr>
              <w:pStyle w:val="ListParagraph"/>
              <w:numPr>
                <w:ilvl w:val="0"/>
                <w:numId w:val="39"/>
              </w:numPr>
              <w:rPr>
                <w:rFonts w:ascii="Courier New" w:hAnsi="Courier New" w:cs="Courier New"/>
                <w:color w:val="0000FF"/>
              </w:rPr>
            </w:pPr>
            <w:r w:rsidRPr="00A33911">
              <w:rPr>
                <w:rFonts w:ascii="Courier New" w:hAnsi="Courier New" w:cs="Courier New"/>
                <w:color w:val="0000FF"/>
              </w:rPr>
              <w:t xml:space="preserve">New set of specimens is being accessioned in a biospecimen management informatics </w:t>
            </w:r>
            <w:r>
              <w:rPr>
                <w:rFonts w:ascii="Courier New" w:hAnsi="Courier New" w:cs="Courier New"/>
                <w:color w:val="0000FF"/>
              </w:rPr>
              <w:t>Site</w:t>
            </w:r>
            <w:r w:rsidRPr="00A33911">
              <w:rPr>
                <w:rFonts w:ascii="Courier New" w:hAnsi="Courier New" w:cs="Courier New"/>
                <w:color w:val="0000FF"/>
              </w:rPr>
              <w:t xml:space="preserve">. </w:t>
            </w:r>
          </w:p>
          <w:p w:rsidR="00DD62AB" w:rsidRDefault="00DD62AB" w:rsidP="004F03F6">
            <w:pPr>
              <w:pStyle w:val="ListParagraph"/>
              <w:numPr>
                <w:ilvl w:val="0"/>
                <w:numId w:val="39"/>
              </w:numPr>
              <w:rPr>
                <w:rFonts w:ascii="Courier New" w:hAnsi="Courier New" w:cs="Courier New"/>
                <w:color w:val="0000FF"/>
              </w:rPr>
            </w:pPr>
            <w:r w:rsidRPr="00A33911">
              <w:rPr>
                <w:rFonts w:ascii="Courier New" w:hAnsi="Courier New" w:cs="Courier New"/>
                <w:color w:val="0000FF"/>
              </w:rPr>
              <w:t xml:space="preserve">The </w:t>
            </w:r>
            <w:r>
              <w:rPr>
                <w:rFonts w:ascii="Courier New" w:hAnsi="Courier New" w:cs="Courier New"/>
                <w:color w:val="0000FF"/>
              </w:rPr>
              <w:t>Site</w:t>
            </w:r>
            <w:r w:rsidRPr="00A33911">
              <w:rPr>
                <w:rFonts w:ascii="Courier New" w:hAnsi="Courier New" w:cs="Courier New"/>
                <w:color w:val="0000FF"/>
              </w:rPr>
              <w:t xml:space="preserve"> wants to uniquely identify these specimens and would request a centralized </w:t>
            </w:r>
            <w:r>
              <w:rPr>
                <w:rFonts w:ascii="Courier New" w:hAnsi="Courier New" w:cs="Courier New"/>
                <w:color w:val="0000FF"/>
              </w:rPr>
              <w:t>service</w:t>
            </w:r>
            <w:r w:rsidRPr="00A33911">
              <w:rPr>
                <w:rFonts w:ascii="Courier New" w:hAnsi="Courier New" w:cs="Courier New"/>
                <w:color w:val="0000FF"/>
              </w:rPr>
              <w:t xml:space="preserve"> to provide the unique IDs. </w:t>
            </w:r>
          </w:p>
          <w:p w:rsidR="00DD62AB" w:rsidRDefault="00DD62AB" w:rsidP="004F03F6">
            <w:pPr>
              <w:pStyle w:val="ListParagraph"/>
              <w:numPr>
                <w:ilvl w:val="0"/>
                <w:numId w:val="39"/>
              </w:numPr>
              <w:rPr>
                <w:rFonts w:ascii="Courier New" w:hAnsi="Courier New" w:cs="Courier New"/>
                <w:color w:val="0000FF"/>
              </w:rPr>
            </w:pPr>
            <w:r w:rsidRPr="00A33911">
              <w:rPr>
                <w:rFonts w:ascii="Courier New" w:hAnsi="Courier New" w:cs="Courier New"/>
                <w:color w:val="0000FF"/>
              </w:rPr>
              <w:t xml:space="preserve">In order to request and receive </w:t>
            </w:r>
            <w:r>
              <w:rPr>
                <w:rFonts w:ascii="Courier New" w:hAnsi="Courier New" w:cs="Courier New"/>
                <w:color w:val="0000FF"/>
              </w:rPr>
              <w:t>GSID</w:t>
            </w:r>
            <w:r w:rsidRPr="00A33911">
              <w:rPr>
                <w:rFonts w:ascii="Courier New" w:hAnsi="Courier New" w:cs="Courier New"/>
                <w:color w:val="0000FF"/>
              </w:rPr>
              <w:t xml:space="preserve">s the </w:t>
            </w:r>
            <w:r>
              <w:rPr>
                <w:rFonts w:ascii="Courier New" w:hAnsi="Courier New" w:cs="Courier New"/>
                <w:color w:val="0000FF"/>
              </w:rPr>
              <w:t>Site</w:t>
            </w:r>
            <w:r w:rsidRPr="00A33911">
              <w:rPr>
                <w:rFonts w:ascii="Courier New" w:hAnsi="Courier New" w:cs="Courier New"/>
                <w:color w:val="0000FF"/>
              </w:rPr>
              <w:t xml:space="preserve"> must first have requested to be registered to the </w:t>
            </w:r>
            <w:r>
              <w:rPr>
                <w:rFonts w:ascii="Courier New" w:hAnsi="Courier New" w:cs="Courier New"/>
                <w:color w:val="0000FF"/>
              </w:rPr>
              <w:t>GSID</w:t>
            </w:r>
            <w:r w:rsidRPr="00A33911">
              <w:rPr>
                <w:rFonts w:ascii="Courier New" w:hAnsi="Courier New" w:cs="Courier New"/>
                <w:color w:val="0000FF"/>
              </w:rPr>
              <w:t xml:space="preserve"> </w:t>
            </w:r>
            <w:r>
              <w:rPr>
                <w:rFonts w:ascii="Courier New" w:hAnsi="Courier New" w:cs="Courier New"/>
                <w:color w:val="0000FF"/>
              </w:rPr>
              <w:t>service</w:t>
            </w:r>
            <w:r w:rsidRPr="00A33911">
              <w:rPr>
                <w:rFonts w:ascii="Courier New" w:hAnsi="Courier New" w:cs="Courier New"/>
                <w:color w:val="0000FF"/>
              </w:rPr>
              <w:t xml:space="preserve">. </w:t>
            </w:r>
          </w:p>
          <w:p w:rsidR="00DD62AB" w:rsidRPr="00A33911" w:rsidRDefault="00DD62AB" w:rsidP="004F03F6">
            <w:pPr>
              <w:pStyle w:val="ListParagraph"/>
              <w:numPr>
                <w:ilvl w:val="0"/>
                <w:numId w:val="39"/>
              </w:numPr>
              <w:rPr>
                <w:rFonts w:ascii="Courier New" w:hAnsi="Courier New" w:cs="Courier New"/>
                <w:color w:val="0000FF"/>
              </w:rPr>
            </w:pPr>
            <w:r w:rsidRPr="00A33911">
              <w:rPr>
                <w:rFonts w:ascii="Courier New" w:hAnsi="Courier New" w:cs="Courier New"/>
                <w:color w:val="0000FF"/>
              </w:rPr>
              <w:t xml:space="preserve">Administrator reviews and approves registration requests.  </w:t>
            </w:r>
          </w:p>
          <w:p w:rsidR="00DD62AB" w:rsidRPr="00B826AD" w:rsidRDefault="00DD62AB" w:rsidP="0070588D">
            <w:pPr>
              <w:rPr>
                <w:rFonts w:ascii="Courier New" w:hAnsi="Courier New" w:cs="Courier New"/>
                <w:color w:val="0000FF"/>
              </w:rPr>
            </w:pPr>
          </w:p>
        </w:tc>
      </w:tr>
    </w:tbl>
    <w:p w:rsidR="00DD62AB" w:rsidRPr="00417486" w:rsidRDefault="00DD62AB" w:rsidP="0070588D">
      <w:pPr>
        <w:pStyle w:val="Heading3"/>
        <w:rPr>
          <w:color w:val="0070C0"/>
        </w:rPr>
      </w:pPr>
      <w:bookmarkStart w:id="17" w:name="_Toc277249542"/>
      <w:r>
        <w:t>SIDM-SB3</w:t>
      </w:r>
      <w:r w:rsidRPr="00417486">
        <w:t xml:space="preserve"> – </w:t>
      </w:r>
      <w:r>
        <w:t>F</w:t>
      </w:r>
      <w:r w:rsidRPr="00417486">
        <w:t xml:space="preserve">etch </w:t>
      </w:r>
      <w:r>
        <w:t>parent</w:t>
      </w:r>
      <w:r w:rsidRPr="00417486">
        <w:t xml:space="preserve"> </w:t>
      </w:r>
      <w:r>
        <w:t xml:space="preserve">and/or children </w:t>
      </w:r>
      <w:r w:rsidRPr="00417486">
        <w:t xml:space="preserve">information </w:t>
      </w:r>
      <w:r>
        <w:t>of a specimen</w:t>
      </w:r>
      <w:bookmarkEnd w:id="17"/>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458"/>
        <w:gridCol w:w="6930"/>
      </w:tblGrid>
      <w:tr w:rsidR="00DD62AB" w:rsidRPr="00B826AD">
        <w:tc>
          <w:tcPr>
            <w:tcW w:w="1458" w:type="dxa"/>
            <w:shd w:val="clear" w:color="auto" w:fill="C0C0C0"/>
          </w:tcPr>
          <w:p w:rsidR="00DD62AB" w:rsidRPr="00C41805" w:rsidRDefault="00DD62AB" w:rsidP="0070588D">
            <w:pPr>
              <w:rPr>
                <w:b/>
                <w:bCs/>
              </w:rPr>
            </w:pPr>
            <w:r w:rsidRPr="00C41805">
              <w:rPr>
                <w:b/>
                <w:bCs/>
              </w:rPr>
              <w:t>Outline</w:t>
            </w:r>
          </w:p>
        </w:tc>
        <w:tc>
          <w:tcPr>
            <w:tcW w:w="6930" w:type="dxa"/>
          </w:tcPr>
          <w:p w:rsidR="00DD62AB" w:rsidRPr="00E01E8D" w:rsidRDefault="00DD62AB" w:rsidP="00FA044D">
            <w:pPr>
              <w:suppressAutoHyphens w:val="0"/>
              <w:autoSpaceDE w:val="0"/>
              <w:autoSpaceDN w:val="0"/>
              <w:adjustRightInd w:val="0"/>
              <w:ind w:right="-720"/>
              <w:rPr>
                <w:rFonts w:ascii="ArialMT" w:hAnsi="ArialMT" w:cs="ArialMT"/>
                <w:lang w:eastAsia="en-US"/>
              </w:rPr>
            </w:pPr>
            <w:r>
              <w:rPr>
                <w:rFonts w:ascii="ArialMT" w:hAnsi="ArialMT" w:cs="ArialMT"/>
                <w:lang w:eastAsia="en-US"/>
              </w:rPr>
              <w:t xml:space="preserve">Fetch parent </w:t>
            </w:r>
            <w:r>
              <w:t xml:space="preserve">and/or children </w:t>
            </w:r>
            <w:r>
              <w:rPr>
                <w:rFonts w:ascii="ArialMT" w:hAnsi="ArialMT" w:cs="ArialMT"/>
                <w:lang w:eastAsia="en-US"/>
              </w:rPr>
              <w:t xml:space="preserve">information for a specimen </w:t>
            </w:r>
          </w:p>
        </w:tc>
      </w:tr>
      <w:tr w:rsidR="00DD62AB" w:rsidRPr="00B826AD">
        <w:tc>
          <w:tcPr>
            <w:tcW w:w="1458" w:type="dxa"/>
            <w:shd w:val="clear" w:color="auto" w:fill="C0C0C0"/>
          </w:tcPr>
          <w:p w:rsidR="00DD62AB" w:rsidRPr="00C41805" w:rsidRDefault="00DD62AB" w:rsidP="0070588D">
            <w:pPr>
              <w:rPr>
                <w:b/>
                <w:bCs/>
              </w:rPr>
            </w:pPr>
            <w:r w:rsidRPr="00C41805">
              <w:rPr>
                <w:b/>
                <w:bCs/>
              </w:rPr>
              <w:t>Detail</w:t>
            </w:r>
          </w:p>
        </w:tc>
        <w:tc>
          <w:tcPr>
            <w:tcW w:w="6930" w:type="dxa"/>
          </w:tcPr>
          <w:p w:rsidR="00DD62AB" w:rsidRDefault="00DD62AB" w:rsidP="007D61FB">
            <w:pPr>
              <w:rPr>
                <w:rFonts w:ascii="Courier New" w:hAnsi="Courier New" w:cs="Courier New"/>
                <w:color w:val="0000FF"/>
              </w:rPr>
            </w:pPr>
            <w:r>
              <w:rPr>
                <w:rFonts w:ascii="Courier New" w:hAnsi="Courier New" w:cs="Courier New"/>
                <w:color w:val="0000FF"/>
              </w:rPr>
              <w:t xml:space="preserve">A </w:t>
            </w:r>
            <w:r w:rsidRPr="00DE575A">
              <w:rPr>
                <w:rFonts w:ascii="Courier New" w:hAnsi="Courier New" w:cs="Courier New"/>
                <w:color w:val="0000FF"/>
              </w:rPr>
              <w:t>bench scientist utilizing</w:t>
            </w:r>
            <w:r>
              <w:rPr>
                <w:rFonts w:ascii="Courier New" w:hAnsi="Courier New" w:cs="Courier New"/>
                <w:color w:val="0000FF"/>
              </w:rPr>
              <w:t xml:space="preserve"> a </w:t>
            </w:r>
            <w:r w:rsidRPr="00DE575A">
              <w:rPr>
                <w:rFonts w:ascii="Courier New" w:hAnsi="Courier New" w:cs="Courier New"/>
                <w:color w:val="0000FF"/>
              </w:rPr>
              <w:t xml:space="preserve">specimen </w:t>
            </w:r>
            <w:r>
              <w:rPr>
                <w:rFonts w:ascii="Courier New" w:hAnsi="Courier New" w:cs="Courier New"/>
                <w:color w:val="0000FF"/>
              </w:rPr>
              <w:t xml:space="preserve">wants </w:t>
            </w:r>
            <w:r w:rsidRPr="00DE575A">
              <w:rPr>
                <w:rFonts w:ascii="Courier New" w:hAnsi="Courier New" w:cs="Courier New"/>
                <w:color w:val="0000FF"/>
              </w:rPr>
              <w:t xml:space="preserve">to </w:t>
            </w:r>
            <w:r>
              <w:rPr>
                <w:rFonts w:ascii="Courier New" w:hAnsi="Courier New" w:cs="Courier New"/>
                <w:color w:val="0000FF"/>
              </w:rPr>
              <w:t>determine</w:t>
            </w:r>
            <w:r w:rsidRPr="00DE575A">
              <w:rPr>
                <w:rFonts w:ascii="Courier New" w:hAnsi="Courier New" w:cs="Courier New"/>
                <w:color w:val="0000FF"/>
              </w:rPr>
              <w:t xml:space="preserve"> </w:t>
            </w:r>
            <w:r>
              <w:rPr>
                <w:rFonts w:ascii="Courier New" w:hAnsi="Courier New" w:cs="Courier New"/>
                <w:color w:val="0000FF"/>
              </w:rPr>
              <w:t>its parent biospecimen and/or its children biospecimen information.</w:t>
            </w:r>
            <w:r w:rsidRPr="00DE575A">
              <w:rPr>
                <w:rFonts w:ascii="Courier New" w:hAnsi="Courier New" w:cs="Courier New"/>
                <w:color w:val="0000FF"/>
              </w:rPr>
              <w:t xml:space="preserve"> </w:t>
            </w:r>
          </w:p>
          <w:p w:rsidR="00DD62AB" w:rsidRPr="00DE575A" w:rsidRDefault="00DD62AB" w:rsidP="007D61FB">
            <w:r>
              <w:rPr>
                <w:rFonts w:ascii="Courier New" w:hAnsi="Courier New" w:cs="Courier New"/>
                <w:color w:val="0000FF"/>
              </w:rPr>
              <w:t xml:space="preserve">S/he queries the GSID service to retrieve the set of parent and/or children GSIDs and information on where data about each of the specimens reside. </w:t>
            </w:r>
            <w:commentRangeStart w:id="18"/>
            <w:r>
              <w:rPr>
                <w:rFonts w:ascii="Courier New" w:hAnsi="Courier New" w:cs="Courier New"/>
                <w:color w:val="0000FF"/>
              </w:rPr>
              <w:t>This would help the scientist to contact the Site to get more information (e.g. participant demographics, core biospecimen data and annotations).</w:t>
            </w:r>
            <w:commentRangeEnd w:id="18"/>
            <w:r>
              <w:rPr>
                <w:rStyle w:val="CommentReference"/>
                <w:vanish/>
              </w:rPr>
              <w:commentReference w:id="18"/>
            </w:r>
          </w:p>
        </w:tc>
      </w:tr>
    </w:tbl>
    <w:p w:rsidR="00DD62AB" w:rsidRDefault="00DD62AB" w:rsidP="0070588D">
      <w:pPr>
        <w:rPr>
          <w:color w:val="0070C0"/>
        </w:rPr>
      </w:pPr>
    </w:p>
    <w:p w:rsidR="00DD62AB" w:rsidRDefault="00DD62AB" w:rsidP="0070588D">
      <w:pPr>
        <w:rPr>
          <w:color w:val="0070C0"/>
        </w:rPr>
      </w:pPr>
    </w:p>
    <w:p w:rsidR="00DD62AB" w:rsidRDefault="00DD62AB" w:rsidP="0070588D">
      <w:pPr>
        <w:rPr>
          <w:color w:val="0070C0"/>
        </w:rPr>
      </w:pPr>
    </w:p>
    <w:p w:rsidR="00DD62AB" w:rsidRPr="00F3145B" w:rsidRDefault="00DD62AB" w:rsidP="0070588D">
      <w:pPr>
        <w:pStyle w:val="Heading3"/>
      </w:pPr>
      <w:bookmarkStart w:id="19" w:name="_Toc277249543"/>
      <w:r>
        <w:t xml:space="preserve">SIDM-SB4 – </w:t>
      </w:r>
      <w:r>
        <w:rPr>
          <w:rFonts w:ascii="ArialMT" w:hAnsi="ArialMT" w:cs="ArialMT"/>
          <w:lang w:eastAsia="en-US"/>
        </w:rPr>
        <w:t>R</w:t>
      </w:r>
      <w:r w:rsidRPr="000278A1">
        <w:rPr>
          <w:rFonts w:ascii="ArialMT" w:hAnsi="ArialMT" w:cs="ArialMT"/>
          <w:lang w:eastAsia="en-US"/>
        </w:rPr>
        <w:t xml:space="preserve">egister a specimen with its </w:t>
      </w:r>
      <w:r>
        <w:rPr>
          <w:rFonts w:ascii="ArialMT" w:hAnsi="ArialMT" w:cs="ArialMT"/>
          <w:lang w:eastAsia="en-US"/>
        </w:rPr>
        <w:t>GSID and parent GSID</w:t>
      </w:r>
      <w:bookmarkEnd w:id="19"/>
    </w:p>
    <w:p w:rsidR="00DD62AB" w:rsidRDefault="00DD62AB" w:rsidP="0070588D">
      <w:pPr>
        <w:rPr>
          <w:color w:val="0070C0"/>
        </w:rPr>
      </w:pPr>
    </w:p>
    <w:tbl>
      <w:tblPr>
        <w:tblW w:w="8795"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278"/>
        <w:gridCol w:w="7517"/>
      </w:tblGrid>
      <w:tr w:rsidR="00DD62AB" w:rsidRPr="00B826AD">
        <w:trPr>
          <w:trHeight w:val="593"/>
        </w:trPr>
        <w:tc>
          <w:tcPr>
            <w:tcW w:w="1278" w:type="dxa"/>
            <w:shd w:val="clear" w:color="auto" w:fill="C0C0C0"/>
          </w:tcPr>
          <w:p w:rsidR="00DD62AB" w:rsidRPr="00C41805" w:rsidRDefault="00DD62AB" w:rsidP="0070588D">
            <w:pPr>
              <w:rPr>
                <w:b/>
                <w:bCs/>
              </w:rPr>
            </w:pPr>
            <w:r w:rsidRPr="00C41805">
              <w:rPr>
                <w:b/>
                <w:bCs/>
              </w:rPr>
              <w:t>Outline</w:t>
            </w:r>
          </w:p>
        </w:tc>
        <w:tc>
          <w:tcPr>
            <w:tcW w:w="7517" w:type="dxa"/>
          </w:tcPr>
          <w:p w:rsidR="00DD62AB" w:rsidRPr="00E01E8D" w:rsidRDefault="00DD62AB" w:rsidP="0070588D">
            <w:pPr>
              <w:suppressAutoHyphens w:val="0"/>
              <w:autoSpaceDE w:val="0"/>
              <w:autoSpaceDN w:val="0"/>
              <w:adjustRightInd w:val="0"/>
              <w:ind w:right="-720"/>
              <w:rPr>
                <w:rFonts w:ascii="ArialMT" w:hAnsi="ArialMT" w:cs="ArialMT"/>
                <w:lang w:eastAsia="en-US"/>
              </w:rPr>
            </w:pPr>
            <w:r>
              <w:rPr>
                <w:rFonts w:ascii="ArialMT" w:hAnsi="ArialMT" w:cs="ArialMT"/>
                <w:lang w:eastAsia="en-US"/>
              </w:rPr>
              <w:t>R</w:t>
            </w:r>
            <w:r w:rsidRPr="000278A1">
              <w:rPr>
                <w:rFonts w:ascii="ArialMT" w:hAnsi="ArialMT" w:cs="ArialMT"/>
                <w:lang w:eastAsia="en-US"/>
              </w:rPr>
              <w:t xml:space="preserve">egister a specimen with its </w:t>
            </w:r>
            <w:r>
              <w:rPr>
                <w:rFonts w:ascii="ArialMT" w:hAnsi="ArialMT" w:cs="ArialMT"/>
                <w:lang w:eastAsia="en-US"/>
              </w:rPr>
              <w:t>GSID and parent GSID</w:t>
            </w:r>
          </w:p>
        </w:tc>
      </w:tr>
      <w:tr w:rsidR="00DD62AB" w:rsidRPr="00B826AD">
        <w:trPr>
          <w:trHeight w:val="752"/>
        </w:trPr>
        <w:tc>
          <w:tcPr>
            <w:tcW w:w="1278" w:type="dxa"/>
            <w:shd w:val="clear" w:color="auto" w:fill="C0C0C0"/>
          </w:tcPr>
          <w:p w:rsidR="00DD62AB" w:rsidRPr="00C41805" w:rsidRDefault="00DD62AB" w:rsidP="0070588D">
            <w:pPr>
              <w:rPr>
                <w:b/>
                <w:bCs/>
              </w:rPr>
            </w:pPr>
            <w:r w:rsidRPr="00C41805">
              <w:rPr>
                <w:b/>
                <w:bCs/>
              </w:rPr>
              <w:t>Detail</w:t>
            </w:r>
          </w:p>
        </w:tc>
        <w:tc>
          <w:tcPr>
            <w:tcW w:w="7517" w:type="dxa"/>
          </w:tcPr>
          <w:p w:rsidR="00DD62AB" w:rsidRPr="00B826AD" w:rsidRDefault="00DD62AB" w:rsidP="0070588D">
            <w:pPr>
              <w:rPr>
                <w:rFonts w:ascii="Courier New" w:hAnsi="Courier New" w:cs="Courier New"/>
                <w:color w:val="0000FF"/>
              </w:rPr>
            </w:pPr>
            <w:r>
              <w:rPr>
                <w:rFonts w:ascii="Courier New" w:hAnsi="Courier New" w:cs="Courier New"/>
                <w:color w:val="0000FF"/>
              </w:rPr>
              <w:t>Biospecimen management Site registers the specimens with its GSID and parent GSID(s).</w:t>
            </w:r>
            <w:r w:rsidRPr="00B826AD">
              <w:rPr>
                <w:rFonts w:ascii="Courier New" w:hAnsi="Courier New" w:cs="Courier New"/>
                <w:color w:val="0000FF"/>
              </w:rPr>
              <w:t xml:space="preserve"> </w:t>
            </w:r>
          </w:p>
        </w:tc>
      </w:tr>
    </w:tbl>
    <w:p w:rsidR="00DD62AB" w:rsidRPr="00F3145B" w:rsidRDefault="00DD62AB" w:rsidP="00B6562A">
      <w:pPr>
        <w:pStyle w:val="Heading3"/>
      </w:pPr>
      <w:bookmarkStart w:id="20" w:name="_Toc277249544"/>
      <w:r>
        <w:t>SIDM-SB5 – Register Locally Generated GSID</w:t>
      </w:r>
      <w:bookmarkEnd w:id="20"/>
    </w:p>
    <w:p w:rsidR="00DD62AB" w:rsidRDefault="00DD62AB" w:rsidP="00B6562A">
      <w:pPr>
        <w:rPr>
          <w:color w:val="0070C0"/>
        </w:rPr>
      </w:pPr>
    </w:p>
    <w:tbl>
      <w:tblPr>
        <w:tblW w:w="8795"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278"/>
        <w:gridCol w:w="7517"/>
      </w:tblGrid>
      <w:tr w:rsidR="00DD62AB" w:rsidRPr="00B826AD">
        <w:trPr>
          <w:trHeight w:val="593"/>
        </w:trPr>
        <w:tc>
          <w:tcPr>
            <w:tcW w:w="1278" w:type="dxa"/>
            <w:shd w:val="clear" w:color="auto" w:fill="C0C0C0"/>
          </w:tcPr>
          <w:p w:rsidR="00DD62AB" w:rsidRPr="00C41805" w:rsidRDefault="00DD62AB" w:rsidP="001A4DA3">
            <w:pPr>
              <w:rPr>
                <w:b/>
                <w:bCs/>
              </w:rPr>
            </w:pPr>
            <w:r w:rsidRPr="00C41805">
              <w:rPr>
                <w:b/>
                <w:bCs/>
              </w:rPr>
              <w:t>Outline</w:t>
            </w:r>
          </w:p>
        </w:tc>
        <w:tc>
          <w:tcPr>
            <w:tcW w:w="7517" w:type="dxa"/>
          </w:tcPr>
          <w:p w:rsidR="00DD62AB" w:rsidRPr="00E01E8D" w:rsidRDefault="00DD62AB" w:rsidP="001A4DA3">
            <w:pPr>
              <w:suppressAutoHyphens w:val="0"/>
              <w:autoSpaceDE w:val="0"/>
              <w:autoSpaceDN w:val="0"/>
              <w:adjustRightInd w:val="0"/>
              <w:ind w:right="-720"/>
              <w:rPr>
                <w:rFonts w:ascii="ArialMT" w:hAnsi="ArialMT" w:cs="ArialMT"/>
                <w:lang w:eastAsia="en-US"/>
              </w:rPr>
            </w:pPr>
            <w:r>
              <w:rPr>
                <w:rFonts w:ascii="ArialMT" w:hAnsi="ArialMT" w:cs="ArialMT"/>
                <w:lang w:eastAsia="en-US"/>
              </w:rPr>
              <w:t>R</w:t>
            </w:r>
            <w:r w:rsidRPr="000278A1">
              <w:rPr>
                <w:rFonts w:ascii="ArialMT" w:hAnsi="ArialMT" w:cs="ArialMT"/>
                <w:lang w:eastAsia="en-US"/>
              </w:rPr>
              <w:t xml:space="preserve">egister </w:t>
            </w:r>
            <w:r>
              <w:rPr>
                <w:rFonts w:ascii="ArialMT" w:hAnsi="ArialMT" w:cs="ArialMT"/>
                <w:lang w:eastAsia="en-US"/>
              </w:rPr>
              <w:t>Locally Generated GSID</w:t>
            </w:r>
          </w:p>
        </w:tc>
      </w:tr>
      <w:tr w:rsidR="00DD62AB" w:rsidRPr="00B826AD">
        <w:trPr>
          <w:trHeight w:val="752"/>
        </w:trPr>
        <w:tc>
          <w:tcPr>
            <w:tcW w:w="1278" w:type="dxa"/>
            <w:shd w:val="clear" w:color="auto" w:fill="C0C0C0"/>
          </w:tcPr>
          <w:p w:rsidR="00DD62AB" w:rsidRPr="00C41805" w:rsidRDefault="00DD62AB" w:rsidP="001A4DA3">
            <w:pPr>
              <w:rPr>
                <w:b/>
                <w:bCs/>
              </w:rPr>
            </w:pPr>
            <w:r w:rsidRPr="00C41805">
              <w:rPr>
                <w:b/>
                <w:bCs/>
              </w:rPr>
              <w:t>Detail</w:t>
            </w:r>
          </w:p>
        </w:tc>
        <w:tc>
          <w:tcPr>
            <w:tcW w:w="7517" w:type="dxa"/>
          </w:tcPr>
          <w:p w:rsidR="00DD62AB" w:rsidRPr="00116188" w:rsidRDefault="00DD62AB" w:rsidP="001A4DA3">
            <w:pPr>
              <w:rPr>
                <w:rFonts w:ascii="Courier New" w:hAnsi="Courier New" w:cs="Courier New"/>
                <w:color w:val="0000FF"/>
              </w:rPr>
            </w:pPr>
            <w:r w:rsidRPr="00116188">
              <w:rPr>
                <w:rStyle w:val="apple-style-span"/>
                <w:rFonts w:ascii="Courier New" w:hAnsi="Courier New" w:cs="Courier New"/>
                <w:color w:val="0000FF"/>
              </w:rPr>
              <w:t xml:space="preserve">A </w:t>
            </w:r>
            <w:r>
              <w:rPr>
                <w:rStyle w:val="apple-style-span"/>
                <w:rFonts w:ascii="Courier New" w:hAnsi="Courier New" w:cs="Courier New"/>
                <w:color w:val="0000FF"/>
              </w:rPr>
              <w:t>biospecimen management site registers new GSIDs that it generated locally.  The biospecimen may have generated this GSID when it was disconnected from the network.</w:t>
            </w:r>
          </w:p>
        </w:tc>
      </w:tr>
    </w:tbl>
    <w:p w:rsidR="00DD62AB" w:rsidRDefault="00DD62AB" w:rsidP="00B6562A">
      <w:pPr>
        <w:pStyle w:val="Heading3"/>
        <w:numPr>
          <w:ilvl w:val="0"/>
          <w:numId w:val="0"/>
        </w:numPr>
      </w:pPr>
    </w:p>
    <w:p w:rsidR="00DD62AB" w:rsidRPr="00F3145B" w:rsidRDefault="00DD62AB" w:rsidP="00116188">
      <w:pPr>
        <w:pStyle w:val="Heading3"/>
      </w:pPr>
      <w:bookmarkStart w:id="21" w:name="_Toc277249545"/>
      <w:r>
        <w:t>SIDM-SB7 – Register Client Site</w:t>
      </w:r>
      <w:bookmarkEnd w:id="21"/>
    </w:p>
    <w:p w:rsidR="00DD62AB" w:rsidRDefault="00DD62AB" w:rsidP="00116188">
      <w:pPr>
        <w:rPr>
          <w:color w:val="0070C0"/>
        </w:rPr>
      </w:pPr>
    </w:p>
    <w:tbl>
      <w:tblPr>
        <w:tblW w:w="8795"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278"/>
        <w:gridCol w:w="7517"/>
      </w:tblGrid>
      <w:tr w:rsidR="00DD62AB" w:rsidRPr="00B826AD">
        <w:trPr>
          <w:trHeight w:val="593"/>
        </w:trPr>
        <w:tc>
          <w:tcPr>
            <w:tcW w:w="1278" w:type="dxa"/>
            <w:shd w:val="clear" w:color="auto" w:fill="C0C0C0"/>
          </w:tcPr>
          <w:p w:rsidR="00DD62AB" w:rsidRPr="00C41805" w:rsidRDefault="00DD62AB" w:rsidP="00F5070A">
            <w:pPr>
              <w:rPr>
                <w:b/>
                <w:bCs/>
              </w:rPr>
            </w:pPr>
            <w:r w:rsidRPr="00C41805">
              <w:rPr>
                <w:b/>
                <w:bCs/>
              </w:rPr>
              <w:t>Outline</w:t>
            </w:r>
          </w:p>
        </w:tc>
        <w:tc>
          <w:tcPr>
            <w:tcW w:w="7517" w:type="dxa"/>
          </w:tcPr>
          <w:p w:rsidR="00DD62AB" w:rsidRPr="00E01E8D" w:rsidRDefault="00DD62AB" w:rsidP="00F5070A">
            <w:pPr>
              <w:suppressAutoHyphens w:val="0"/>
              <w:autoSpaceDE w:val="0"/>
              <w:autoSpaceDN w:val="0"/>
              <w:adjustRightInd w:val="0"/>
              <w:ind w:right="-720"/>
              <w:rPr>
                <w:rFonts w:ascii="ArialMT" w:hAnsi="ArialMT" w:cs="ArialMT"/>
                <w:lang w:eastAsia="en-US"/>
              </w:rPr>
            </w:pPr>
            <w:r>
              <w:rPr>
                <w:rFonts w:ascii="ArialMT" w:hAnsi="ArialMT" w:cs="ArialMT"/>
                <w:lang w:eastAsia="en-US"/>
              </w:rPr>
              <w:t>R</w:t>
            </w:r>
            <w:r w:rsidRPr="000278A1">
              <w:rPr>
                <w:rFonts w:ascii="ArialMT" w:hAnsi="ArialMT" w:cs="ArialMT"/>
                <w:lang w:eastAsia="en-US"/>
              </w:rPr>
              <w:t xml:space="preserve">egister </w:t>
            </w:r>
            <w:r>
              <w:rPr>
                <w:rFonts w:ascii="ArialMT" w:hAnsi="ArialMT" w:cs="ArialMT"/>
                <w:lang w:eastAsia="en-US"/>
              </w:rPr>
              <w:t>a Client Site</w:t>
            </w:r>
          </w:p>
        </w:tc>
      </w:tr>
      <w:tr w:rsidR="00DD62AB" w:rsidRPr="00B826AD">
        <w:trPr>
          <w:trHeight w:val="752"/>
        </w:trPr>
        <w:tc>
          <w:tcPr>
            <w:tcW w:w="1278" w:type="dxa"/>
            <w:shd w:val="clear" w:color="auto" w:fill="C0C0C0"/>
          </w:tcPr>
          <w:p w:rsidR="00DD62AB" w:rsidRPr="00C41805" w:rsidRDefault="00DD62AB" w:rsidP="00F5070A">
            <w:pPr>
              <w:rPr>
                <w:b/>
                <w:bCs/>
              </w:rPr>
            </w:pPr>
            <w:r w:rsidRPr="00C41805">
              <w:rPr>
                <w:b/>
                <w:bCs/>
              </w:rPr>
              <w:t>Detail</w:t>
            </w:r>
          </w:p>
        </w:tc>
        <w:tc>
          <w:tcPr>
            <w:tcW w:w="7517" w:type="dxa"/>
          </w:tcPr>
          <w:p w:rsidR="00DD62AB" w:rsidRPr="00116188" w:rsidRDefault="00DD62AB" w:rsidP="00F5070A">
            <w:pPr>
              <w:rPr>
                <w:rFonts w:ascii="Courier New" w:hAnsi="Courier New" w:cs="Courier New"/>
                <w:color w:val="0000FF"/>
              </w:rPr>
            </w:pPr>
            <w:r w:rsidRPr="00116188">
              <w:rPr>
                <w:rStyle w:val="apple-style-span"/>
                <w:rFonts w:ascii="Courier New" w:hAnsi="Courier New" w:cs="Courier New"/>
                <w:color w:val="0000FF"/>
              </w:rPr>
              <w:t xml:space="preserve">A </w:t>
            </w:r>
            <w:r>
              <w:rPr>
                <w:rStyle w:val="apple-style-span"/>
                <w:rFonts w:ascii="Courier New" w:hAnsi="Courier New" w:cs="Courier New"/>
                <w:color w:val="0000FF"/>
              </w:rPr>
              <w:t>biospecimen information system registers with the GSID.</w:t>
            </w:r>
          </w:p>
        </w:tc>
      </w:tr>
    </w:tbl>
    <w:p w:rsidR="00DD62AB" w:rsidRDefault="00DD62AB" w:rsidP="0070588D">
      <w:pPr>
        <w:rPr>
          <w:color w:val="0070C0"/>
        </w:rPr>
      </w:pPr>
    </w:p>
    <w:p w:rsidR="00DD62AB" w:rsidRDefault="00DD62AB" w:rsidP="0070588D">
      <w:pPr>
        <w:rPr>
          <w:color w:val="0070C0"/>
        </w:rPr>
      </w:pPr>
    </w:p>
    <w:p w:rsidR="00DD62AB" w:rsidRDefault="00DD62AB">
      <w:pPr>
        <w:pStyle w:val="Heading1"/>
        <w:spacing w:before="120"/>
      </w:pPr>
      <w:bookmarkStart w:id="22" w:name="_Toc277249546"/>
      <w:r>
        <w:t>Detailed Functional Model</w:t>
      </w:r>
      <w:bookmarkEnd w:id="22"/>
      <w:r>
        <w:t xml:space="preserve"> </w:t>
      </w:r>
    </w:p>
    <w:p w:rsidR="00DD62AB" w:rsidRDefault="00DD62AB" w:rsidP="0070588D">
      <w:pPr>
        <w:pStyle w:val="Heading2"/>
        <w:tabs>
          <w:tab w:val="clear" w:pos="1440"/>
        </w:tabs>
      </w:pPr>
      <w:bookmarkStart w:id="23" w:name="_Toc277249547"/>
      <w:r>
        <w:t>Structure of the Service</w:t>
      </w:r>
      <w:bookmarkEnd w:id="23"/>
    </w:p>
    <w:p w:rsidR="00DD62AB" w:rsidRPr="007160E0" w:rsidRDefault="00DD62AB" w:rsidP="007160E0">
      <w:r>
        <w:t>The following table lists the functionality exposed by the service.    Please note that functionality to support the management of this service (i.e. registration of users, monitoring, deployment etc.) are not listed here.</w:t>
      </w: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708"/>
        <w:gridCol w:w="5148"/>
      </w:tblGrid>
      <w:tr w:rsidR="00DD62AB" w:rsidRPr="00C41805">
        <w:trPr>
          <w:tblHeader/>
        </w:trPr>
        <w:tc>
          <w:tcPr>
            <w:tcW w:w="3708" w:type="dxa"/>
            <w:shd w:val="clear" w:color="auto" w:fill="C0C0C0"/>
          </w:tcPr>
          <w:p w:rsidR="00DD62AB" w:rsidRPr="00C41805" w:rsidRDefault="00DD62AB" w:rsidP="0070588D">
            <w:pPr>
              <w:rPr>
                <w:b/>
                <w:bCs/>
              </w:rPr>
            </w:pPr>
            <w:r w:rsidRPr="00C41805">
              <w:rPr>
                <w:b/>
                <w:bCs/>
              </w:rPr>
              <w:t>Name</w:t>
            </w:r>
          </w:p>
        </w:tc>
        <w:tc>
          <w:tcPr>
            <w:tcW w:w="5148" w:type="dxa"/>
            <w:shd w:val="clear" w:color="auto" w:fill="C0C0C0"/>
          </w:tcPr>
          <w:p w:rsidR="00DD62AB" w:rsidRPr="00C41805" w:rsidRDefault="00DD62AB" w:rsidP="0070588D">
            <w:pPr>
              <w:rPr>
                <w:b/>
                <w:bCs/>
              </w:rPr>
            </w:pPr>
            <w:r w:rsidRPr="00C41805">
              <w:rPr>
                <w:b/>
                <w:bCs/>
              </w:rPr>
              <w:t>Description</w:t>
            </w:r>
          </w:p>
        </w:tc>
      </w:tr>
      <w:tr w:rsidR="00DD62AB">
        <w:tc>
          <w:tcPr>
            <w:tcW w:w="3708" w:type="dxa"/>
          </w:tcPr>
          <w:p w:rsidR="00DD62AB" w:rsidRPr="009C3BFB" w:rsidRDefault="00DD62AB" w:rsidP="00724360">
            <w:pPr>
              <w:snapToGrid w:val="0"/>
              <w:rPr>
                <w:color w:val="0070C0"/>
              </w:rPr>
            </w:pPr>
            <w:r>
              <w:rPr>
                <w:rFonts w:ascii="Courier New" w:hAnsi="Courier New" w:cs="Courier New"/>
                <w:color w:val="0000FF"/>
                <w:lang w:eastAsia="en-US"/>
              </w:rPr>
              <w:t>Generate List of UUIDs.</w:t>
            </w:r>
          </w:p>
        </w:tc>
        <w:tc>
          <w:tcPr>
            <w:tcW w:w="5148" w:type="dxa"/>
          </w:tcPr>
          <w:p w:rsidR="00DD62AB" w:rsidRPr="007160E0" w:rsidRDefault="00DD62AB" w:rsidP="00A20116">
            <w:pPr>
              <w:tabs>
                <w:tab w:val="left" w:pos="920"/>
              </w:tabs>
              <w:snapToGrid w:val="0"/>
              <w:rPr>
                <w:rFonts w:ascii="Courier New" w:hAnsi="Courier New" w:cs="Courier New"/>
                <w:color w:val="0000FF"/>
              </w:rPr>
            </w:pPr>
            <w:r>
              <w:rPr>
                <w:rFonts w:ascii="Courier New" w:hAnsi="Courier New" w:cs="Courier New"/>
                <w:color w:val="0000FF"/>
              </w:rPr>
              <w:t xml:space="preserve">Convenience function to generate UUIDs based on the defined UUID generation algorithm.  </w:t>
            </w:r>
          </w:p>
        </w:tc>
      </w:tr>
      <w:tr w:rsidR="00DD62AB">
        <w:tc>
          <w:tcPr>
            <w:tcW w:w="3708" w:type="dxa"/>
          </w:tcPr>
          <w:p w:rsidR="00DD62AB" w:rsidRDefault="00DD62AB" w:rsidP="00724360">
            <w:pPr>
              <w:snapToGrid w:val="0"/>
              <w:rPr>
                <w:rFonts w:ascii="Courier New" w:hAnsi="Courier New" w:cs="Courier New"/>
                <w:color w:val="0000FF"/>
                <w:lang w:eastAsia="en-US"/>
              </w:rPr>
            </w:pPr>
            <w:r>
              <w:rPr>
                <w:rFonts w:ascii="Courier New" w:hAnsi="Courier New" w:cs="Courier New"/>
                <w:color w:val="0000FF"/>
                <w:lang w:eastAsia="en-US"/>
              </w:rPr>
              <w:t>Register GSIDs</w:t>
            </w:r>
          </w:p>
        </w:tc>
        <w:tc>
          <w:tcPr>
            <w:tcW w:w="5148" w:type="dxa"/>
          </w:tcPr>
          <w:p w:rsidR="00DD62AB" w:rsidRPr="007160E0" w:rsidRDefault="00DD62AB" w:rsidP="00A20116">
            <w:pPr>
              <w:tabs>
                <w:tab w:val="left" w:pos="920"/>
              </w:tabs>
              <w:snapToGrid w:val="0"/>
              <w:rPr>
                <w:rFonts w:ascii="Courier New" w:hAnsi="Courier New" w:cs="Courier New"/>
                <w:color w:val="0000FF"/>
              </w:rPr>
            </w:pPr>
            <w:r w:rsidRPr="007160E0">
              <w:rPr>
                <w:rFonts w:ascii="Courier New" w:hAnsi="Courier New" w:cs="Courier New"/>
                <w:color w:val="0000FF"/>
              </w:rPr>
              <w:t xml:space="preserve">Allows a Site to </w:t>
            </w:r>
            <w:r>
              <w:rPr>
                <w:rFonts w:ascii="Courier New" w:hAnsi="Courier New" w:cs="Courier New"/>
                <w:color w:val="0000FF"/>
              </w:rPr>
              <w:t>register</w:t>
            </w:r>
            <w:r w:rsidRPr="007160E0">
              <w:rPr>
                <w:rFonts w:ascii="Courier New" w:hAnsi="Courier New" w:cs="Courier New"/>
                <w:color w:val="0000FF"/>
              </w:rPr>
              <w:t xml:space="preserve"> a </w:t>
            </w:r>
            <w:r>
              <w:rPr>
                <w:rFonts w:ascii="Courier New" w:hAnsi="Courier New" w:cs="Courier New"/>
                <w:color w:val="0000FF"/>
              </w:rPr>
              <w:t>list of</w:t>
            </w:r>
            <w:r w:rsidRPr="007160E0">
              <w:rPr>
                <w:rFonts w:ascii="Courier New" w:hAnsi="Courier New" w:cs="Courier New"/>
                <w:color w:val="0000FF"/>
              </w:rPr>
              <w:t xml:space="preserve"> </w:t>
            </w:r>
            <w:r>
              <w:rPr>
                <w:rFonts w:ascii="Courier New" w:hAnsi="Courier New" w:cs="Courier New"/>
                <w:color w:val="0000FF"/>
              </w:rPr>
              <w:t>GSIDs</w:t>
            </w:r>
            <w:r w:rsidRPr="007160E0">
              <w:rPr>
                <w:rFonts w:ascii="Courier New" w:hAnsi="Courier New" w:cs="Courier New"/>
                <w:color w:val="0000FF"/>
              </w:rPr>
              <w:t>.</w:t>
            </w:r>
          </w:p>
        </w:tc>
      </w:tr>
      <w:tr w:rsidR="00DD62AB">
        <w:tc>
          <w:tcPr>
            <w:tcW w:w="3708" w:type="dxa"/>
          </w:tcPr>
          <w:p w:rsidR="00DD62AB" w:rsidRPr="007160E0" w:rsidRDefault="00DD62AB" w:rsidP="0070588D">
            <w:pPr>
              <w:snapToGrid w:val="0"/>
              <w:rPr>
                <w:rFonts w:ascii="Courier New" w:hAnsi="Courier New" w:cs="Courier New"/>
                <w:color w:val="0000FF"/>
              </w:rPr>
            </w:pPr>
            <w:r w:rsidRPr="007160E0">
              <w:rPr>
                <w:rFonts w:ascii="Courier New" w:hAnsi="Courier New" w:cs="Courier New"/>
                <w:color w:val="0000FF"/>
              </w:rPr>
              <w:t xml:space="preserve">Update </w:t>
            </w:r>
            <w:r>
              <w:rPr>
                <w:rFonts w:ascii="Courier New" w:hAnsi="Courier New" w:cs="Courier New"/>
                <w:color w:val="0000FF"/>
              </w:rPr>
              <w:t>GSID</w:t>
            </w:r>
          </w:p>
        </w:tc>
        <w:tc>
          <w:tcPr>
            <w:tcW w:w="5148" w:type="dxa"/>
          </w:tcPr>
          <w:p w:rsidR="00DD62AB" w:rsidRPr="007160E0" w:rsidRDefault="00DD62AB" w:rsidP="0070588D">
            <w:pPr>
              <w:snapToGrid w:val="0"/>
              <w:rPr>
                <w:rFonts w:ascii="Courier New" w:hAnsi="Courier New" w:cs="Courier New"/>
                <w:color w:val="0000FF"/>
              </w:rPr>
            </w:pPr>
            <w:r w:rsidRPr="007160E0">
              <w:rPr>
                <w:rFonts w:ascii="Courier New" w:hAnsi="Courier New" w:cs="Courier New"/>
                <w:color w:val="0000FF"/>
              </w:rPr>
              <w:t xml:space="preserve">Update the </w:t>
            </w:r>
            <w:r>
              <w:rPr>
                <w:rFonts w:ascii="Courier New" w:hAnsi="Courier New" w:cs="Courier New"/>
                <w:color w:val="0000FF"/>
              </w:rPr>
              <w:t xml:space="preserve">attributes </w:t>
            </w:r>
            <w:r w:rsidRPr="007160E0">
              <w:rPr>
                <w:rFonts w:ascii="Courier New" w:hAnsi="Courier New" w:cs="Courier New"/>
                <w:color w:val="0000FF"/>
              </w:rPr>
              <w:t xml:space="preserve">associated with a </w:t>
            </w:r>
            <w:r>
              <w:rPr>
                <w:rFonts w:ascii="Courier New" w:hAnsi="Courier New" w:cs="Courier New"/>
                <w:color w:val="0000FF"/>
              </w:rPr>
              <w:t>GSID</w:t>
            </w:r>
            <w:r w:rsidRPr="007160E0">
              <w:rPr>
                <w:rFonts w:ascii="Courier New" w:hAnsi="Courier New" w:cs="Courier New"/>
                <w:color w:val="0000FF"/>
              </w:rPr>
              <w:t>.</w:t>
            </w:r>
          </w:p>
        </w:tc>
      </w:tr>
      <w:tr w:rsidR="00DD62AB">
        <w:tc>
          <w:tcPr>
            <w:tcW w:w="3708" w:type="dxa"/>
          </w:tcPr>
          <w:p w:rsidR="00DD62AB" w:rsidRPr="009C3BFB" w:rsidRDefault="00DD62AB" w:rsidP="00FB3F5F">
            <w:pPr>
              <w:snapToGrid w:val="0"/>
              <w:rPr>
                <w:color w:val="0070C0"/>
              </w:rPr>
            </w:pPr>
            <w:r>
              <w:rPr>
                <w:rFonts w:ascii="Courier New" w:hAnsi="Courier New" w:cs="Courier New"/>
                <w:color w:val="0000FF"/>
                <w:lang w:eastAsia="en-US"/>
              </w:rPr>
              <w:t>Retrieve GSID</w:t>
            </w:r>
          </w:p>
        </w:tc>
        <w:tc>
          <w:tcPr>
            <w:tcW w:w="5148" w:type="dxa"/>
          </w:tcPr>
          <w:p w:rsidR="00DD62AB" w:rsidRPr="009C3BFB" w:rsidRDefault="00DD62AB" w:rsidP="001015FB">
            <w:pPr>
              <w:snapToGrid w:val="0"/>
              <w:rPr>
                <w:color w:val="0070C0"/>
              </w:rPr>
            </w:pPr>
            <w:r>
              <w:rPr>
                <w:rFonts w:ascii="Courier New" w:hAnsi="Courier New" w:cs="Courier New"/>
                <w:color w:val="0000FF"/>
                <w:lang w:eastAsia="en-US"/>
              </w:rPr>
              <w:t>Retrieve all attributes associated with an input GSID.</w:t>
            </w:r>
          </w:p>
        </w:tc>
      </w:tr>
      <w:tr w:rsidR="00DD62AB">
        <w:tc>
          <w:tcPr>
            <w:tcW w:w="3708" w:type="dxa"/>
          </w:tcPr>
          <w:p w:rsidR="00DD62AB" w:rsidRDefault="00DD62AB" w:rsidP="0070588D">
            <w:pPr>
              <w:snapToGrid w:val="0"/>
              <w:rPr>
                <w:rFonts w:ascii="Courier New" w:hAnsi="Courier New" w:cs="Courier New"/>
                <w:color w:val="0000FF"/>
                <w:lang w:eastAsia="en-US"/>
              </w:rPr>
            </w:pPr>
            <w:r>
              <w:rPr>
                <w:rFonts w:ascii="Courier New" w:hAnsi="Courier New" w:cs="Courier New"/>
                <w:color w:val="0000FF"/>
                <w:lang w:eastAsia="en-US"/>
              </w:rPr>
              <w:t>Retrieve parents of a GSID.</w:t>
            </w:r>
          </w:p>
        </w:tc>
        <w:tc>
          <w:tcPr>
            <w:tcW w:w="5148" w:type="dxa"/>
          </w:tcPr>
          <w:p w:rsidR="00DD62AB" w:rsidRDefault="00DD62AB" w:rsidP="0070588D">
            <w:pPr>
              <w:snapToGrid w:val="0"/>
              <w:rPr>
                <w:rFonts w:ascii="Courier New" w:hAnsi="Courier New" w:cs="Courier New"/>
                <w:color w:val="0000FF"/>
                <w:lang w:eastAsia="en-US"/>
              </w:rPr>
            </w:pPr>
            <w:r>
              <w:rPr>
                <w:rFonts w:ascii="Courier New" w:hAnsi="Courier New" w:cs="Courier New"/>
                <w:color w:val="0000FF"/>
                <w:lang w:eastAsia="en-US"/>
              </w:rPr>
              <w:t>Retrieve all parents of an input GSID.</w:t>
            </w:r>
          </w:p>
        </w:tc>
      </w:tr>
      <w:tr w:rsidR="00DD62AB">
        <w:tc>
          <w:tcPr>
            <w:tcW w:w="3708" w:type="dxa"/>
          </w:tcPr>
          <w:p w:rsidR="00DD62AB" w:rsidRPr="009C3BFB" w:rsidRDefault="00DD62AB" w:rsidP="00A20116">
            <w:pPr>
              <w:tabs>
                <w:tab w:val="left" w:pos="1277"/>
              </w:tabs>
              <w:snapToGrid w:val="0"/>
              <w:rPr>
                <w:color w:val="0070C0"/>
              </w:rPr>
            </w:pPr>
            <w:r>
              <w:rPr>
                <w:rFonts w:ascii="Courier New" w:hAnsi="Courier New" w:cs="Courier New"/>
                <w:color w:val="0000FF"/>
                <w:lang w:eastAsia="en-US"/>
              </w:rPr>
              <w:t>Retrieve children of a GSID.</w:t>
            </w:r>
          </w:p>
        </w:tc>
        <w:tc>
          <w:tcPr>
            <w:tcW w:w="5148" w:type="dxa"/>
          </w:tcPr>
          <w:p w:rsidR="00DD62AB" w:rsidRDefault="00DD62AB" w:rsidP="00A20116">
            <w:pPr>
              <w:autoSpaceDE w:val="0"/>
              <w:autoSpaceDN w:val="0"/>
              <w:adjustRightInd w:val="0"/>
              <w:rPr>
                <w:rFonts w:ascii="Courier New" w:hAnsi="Courier New" w:cs="Courier New"/>
                <w:color w:val="0000FF"/>
                <w:lang w:eastAsia="en-US"/>
              </w:rPr>
            </w:pPr>
            <w:r>
              <w:rPr>
                <w:rFonts w:ascii="Courier New" w:hAnsi="Courier New" w:cs="Courier New"/>
                <w:color w:val="0000FF"/>
                <w:lang w:eastAsia="en-US"/>
              </w:rPr>
              <w:t>Retrieve all children of an input GSID.</w:t>
            </w:r>
          </w:p>
          <w:p w:rsidR="00DD62AB" w:rsidRPr="009C3BFB" w:rsidRDefault="00DD62AB" w:rsidP="00A20116">
            <w:pPr>
              <w:snapToGrid w:val="0"/>
              <w:jc w:val="center"/>
              <w:rPr>
                <w:color w:val="0070C0"/>
              </w:rPr>
            </w:pPr>
          </w:p>
        </w:tc>
      </w:tr>
      <w:tr w:rsidR="00DD62AB">
        <w:tc>
          <w:tcPr>
            <w:tcW w:w="3708" w:type="dxa"/>
          </w:tcPr>
          <w:p w:rsidR="00DD62AB" w:rsidRDefault="00DD62AB" w:rsidP="00A20116">
            <w:pPr>
              <w:tabs>
                <w:tab w:val="left" w:pos="1277"/>
              </w:tabs>
              <w:snapToGrid w:val="0"/>
              <w:rPr>
                <w:rFonts w:ascii="Courier New" w:hAnsi="Courier New" w:cs="Courier New"/>
                <w:color w:val="0000FF"/>
                <w:lang w:eastAsia="en-US"/>
              </w:rPr>
            </w:pPr>
            <w:r>
              <w:rPr>
                <w:rFonts w:ascii="Courier New" w:hAnsi="Courier New" w:cs="Courier New"/>
                <w:color w:val="0000FF"/>
                <w:lang w:eastAsia="en-US"/>
              </w:rPr>
              <w:t>Register Site</w:t>
            </w:r>
          </w:p>
        </w:tc>
        <w:tc>
          <w:tcPr>
            <w:tcW w:w="5148" w:type="dxa"/>
          </w:tcPr>
          <w:p w:rsidR="00DD62AB" w:rsidRDefault="00DD62AB" w:rsidP="00A20116">
            <w:pPr>
              <w:autoSpaceDE w:val="0"/>
              <w:autoSpaceDN w:val="0"/>
              <w:adjustRightInd w:val="0"/>
              <w:rPr>
                <w:rFonts w:ascii="Courier New" w:hAnsi="Courier New" w:cs="Courier New"/>
                <w:color w:val="0000FF"/>
                <w:lang w:eastAsia="en-US"/>
              </w:rPr>
            </w:pPr>
            <w:r>
              <w:rPr>
                <w:rFonts w:ascii="Courier New" w:hAnsi="Courier New" w:cs="Courier New"/>
                <w:color w:val="0000FF"/>
                <w:lang w:eastAsia="en-US"/>
              </w:rPr>
              <w:t>Register Site information for the current user.</w:t>
            </w:r>
          </w:p>
        </w:tc>
      </w:tr>
      <w:tr w:rsidR="00DD62AB">
        <w:tc>
          <w:tcPr>
            <w:tcW w:w="3708" w:type="dxa"/>
          </w:tcPr>
          <w:p w:rsidR="00DD62AB" w:rsidRDefault="00DD62AB" w:rsidP="00A20116">
            <w:pPr>
              <w:tabs>
                <w:tab w:val="left" w:pos="1277"/>
              </w:tabs>
              <w:snapToGrid w:val="0"/>
              <w:rPr>
                <w:rFonts w:ascii="Courier New" w:hAnsi="Courier New" w:cs="Courier New"/>
                <w:color w:val="0000FF"/>
                <w:lang w:eastAsia="en-US"/>
              </w:rPr>
            </w:pPr>
            <w:r>
              <w:rPr>
                <w:rFonts w:ascii="Courier New" w:hAnsi="Courier New" w:cs="Courier New"/>
                <w:color w:val="0000FF"/>
                <w:lang w:eastAsia="en-US"/>
              </w:rPr>
              <w:t>Add Site</w:t>
            </w:r>
          </w:p>
        </w:tc>
        <w:tc>
          <w:tcPr>
            <w:tcW w:w="5148" w:type="dxa"/>
          </w:tcPr>
          <w:p w:rsidR="00DD62AB" w:rsidRDefault="00DD62AB" w:rsidP="00A20116">
            <w:pPr>
              <w:autoSpaceDE w:val="0"/>
              <w:autoSpaceDN w:val="0"/>
              <w:adjustRightInd w:val="0"/>
              <w:rPr>
                <w:rFonts w:ascii="Courier New" w:hAnsi="Courier New" w:cs="Courier New"/>
                <w:color w:val="0000FF"/>
                <w:lang w:eastAsia="en-US"/>
              </w:rPr>
            </w:pPr>
            <w:r>
              <w:rPr>
                <w:rFonts w:ascii="Courier New" w:hAnsi="Courier New" w:cs="Courier New"/>
                <w:color w:val="0000FF"/>
                <w:lang w:eastAsia="en-US"/>
              </w:rPr>
              <w:t>Add Site information to an GSID.</w:t>
            </w:r>
          </w:p>
        </w:tc>
      </w:tr>
    </w:tbl>
    <w:p w:rsidR="00DD62AB" w:rsidRDefault="00DD62AB" w:rsidP="0070588D">
      <w:pPr>
        <w:pStyle w:val="Heading2"/>
        <w:tabs>
          <w:tab w:val="clear" w:pos="1440"/>
        </w:tabs>
        <w:spacing w:after="0"/>
        <w:jc w:val="both"/>
      </w:pPr>
      <w:bookmarkStart w:id="24" w:name="_Toc277249548"/>
      <w:r>
        <w:t>Detail of the Capabilities</w:t>
      </w:r>
      <w:bookmarkEnd w:id="24"/>
    </w:p>
    <w:p w:rsidR="00DD62AB" w:rsidRPr="00B244CF" w:rsidRDefault="00DD62AB" w:rsidP="0070588D">
      <w:pPr>
        <w:rPr>
          <w:i/>
          <w:iCs/>
          <w:color w:val="FF0000"/>
        </w:rPr>
      </w:pPr>
    </w:p>
    <w:p w:rsidR="00DD62AB" w:rsidRDefault="00DD62AB" w:rsidP="0070588D">
      <w:pPr>
        <w:pStyle w:val="Heading1"/>
        <w:numPr>
          <w:ilvl w:val="0"/>
          <w:numId w:val="0"/>
        </w:numPr>
        <w:spacing w:before="120"/>
      </w:pPr>
    </w:p>
    <w:p w:rsidR="00DD62AB" w:rsidRDefault="00DD62AB" w:rsidP="0070588D"/>
    <w:tbl>
      <w:tblPr>
        <w:tblW w:w="8866" w:type="dxa"/>
        <w:tblInd w:w="2" w:type="dxa"/>
        <w:tblLayout w:type="fixed"/>
        <w:tblLook w:val="0000"/>
      </w:tblPr>
      <w:tblGrid>
        <w:gridCol w:w="2508"/>
        <w:gridCol w:w="6358"/>
      </w:tblGrid>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BD5453">
            <w:pPr>
              <w:snapToGrid w:val="0"/>
              <w:rPr>
                <w:b/>
                <w:bCs/>
              </w:rPr>
            </w:pPr>
            <w:r w:rsidRPr="00C41805">
              <w:rPr>
                <w:b/>
                <w:bCs/>
              </w:rPr>
              <w:t>Name [M]</w:t>
            </w:r>
          </w:p>
        </w:tc>
        <w:tc>
          <w:tcPr>
            <w:tcW w:w="6358" w:type="dxa"/>
            <w:tcBorders>
              <w:top w:val="single" w:sz="4" w:space="0" w:color="000000"/>
              <w:left w:val="single" w:sz="4" w:space="0" w:color="000000"/>
              <w:bottom w:val="single" w:sz="4" w:space="0" w:color="000000"/>
              <w:right w:val="single" w:sz="4" w:space="0" w:color="000000"/>
            </w:tcBorders>
          </w:tcPr>
          <w:p w:rsidR="00DD62AB" w:rsidRPr="004A2880" w:rsidRDefault="00DD62AB" w:rsidP="00BD5453">
            <w:pPr>
              <w:rPr>
                <w:rFonts w:ascii="Arial" w:hAnsi="Arial" w:cs="Arial"/>
              </w:rPr>
            </w:pPr>
            <w:r>
              <w:rPr>
                <w:rFonts w:ascii="Courier New" w:hAnsi="Courier New" w:cs="Courier New"/>
                <w:color w:val="0000FF"/>
                <w:lang w:eastAsia="en-US"/>
              </w:rPr>
              <w:t>Generate List of UUID</w:t>
            </w: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BD5453">
            <w:pPr>
              <w:snapToGrid w:val="0"/>
              <w:rPr>
                <w:b/>
                <w:bCs/>
              </w:rPr>
            </w:pPr>
            <w:r w:rsidRPr="00C41805">
              <w:rPr>
                <w:b/>
                <w:bCs/>
              </w:rPr>
              <w:t>Description [M]</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BD5453">
            <w:pPr>
              <w:rPr>
                <w:rFonts w:ascii="Courier New" w:hAnsi="Courier New" w:cs="Courier New"/>
                <w:color w:val="0000FF"/>
              </w:rPr>
            </w:pPr>
            <w:r>
              <w:rPr>
                <w:rFonts w:ascii="Courier New" w:hAnsi="Courier New" w:cs="Courier New"/>
                <w:color w:val="0000FF"/>
              </w:rPr>
              <w:t>Create a list of new UUIDs.</w:t>
            </w: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Default="00DD62AB" w:rsidP="00BD5453">
            <w:pPr>
              <w:snapToGrid w:val="0"/>
              <w:rPr>
                <w:b/>
                <w:bCs/>
              </w:rPr>
            </w:pPr>
            <w:r w:rsidRPr="00C41805">
              <w:rPr>
                <w:b/>
                <w:bCs/>
              </w:rPr>
              <w:t>Pre-Conditions [M]</w:t>
            </w:r>
          </w:p>
          <w:p w:rsidR="00DD62AB" w:rsidRPr="00C41805" w:rsidRDefault="00DD62AB" w:rsidP="00BD5453">
            <w:pPr>
              <w:snapToGrid w:val="0"/>
              <w:rPr>
                <w:b/>
                <w:bCs/>
              </w:rPr>
            </w:pP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BD5453">
            <w:pPr>
              <w:rPr>
                <w:rFonts w:ascii="Courier New" w:hAnsi="Courier New" w:cs="Courier New"/>
                <w:color w:val="0000FF"/>
              </w:rPr>
            </w:pP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BD5453">
            <w:pPr>
              <w:snapToGrid w:val="0"/>
              <w:rPr>
                <w:b/>
                <w:bCs/>
              </w:rPr>
            </w:pPr>
            <w:r>
              <w:rPr>
                <w:b/>
                <w:bCs/>
              </w:rPr>
              <w:t xml:space="preserve">Security Pre-Conditions [M] </w:t>
            </w:r>
          </w:p>
        </w:tc>
        <w:tc>
          <w:tcPr>
            <w:tcW w:w="6358" w:type="dxa"/>
            <w:tcBorders>
              <w:top w:val="single" w:sz="4" w:space="0" w:color="000000"/>
              <w:left w:val="single" w:sz="4" w:space="0" w:color="000000"/>
              <w:bottom w:val="single" w:sz="4" w:space="0" w:color="000000"/>
              <w:right w:val="single" w:sz="4" w:space="0" w:color="000000"/>
            </w:tcBorders>
          </w:tcPr>
          <w:p w:rsidR="00DD62AB" w:rsidRDefault="00DD62AB" w:rsidP="00BD5453">
            <w:pPr>
              <w:rPr>
                <w:rFonts w:ascii="Courier New" w:hAnsi="Courier New" w:cs="Courier New"/>
                <w:color w:val="0000FF"/>
              </w:rPr>
            </w:pPr>
            <w:r>
              <w:rPr>
                <w:rFonts w:ascii="Courier New" w:hAnsi="Courier New" w:cs="Courier New"/>
                <w:color w:val="0000FF"/>
              </w:rPr>
              <w:t>The client Site has the assigned capabilities to perform this function.</w:t>
            </w:r>
          </w:p>
          <w:p w:rsidR="00DD62AB" w:rsidRPr="00B826AD" w:rsidRDefault="00DD62AB" w:rsidP="00BD5453">
            <w:pPr>
              <w:rPr>
                <w:rFonts w:ascii="Courier New" w:hAnsi="Courier New" w:cs="Courier New"/>
                <w:color w:val="0000FF"/>
              </w:rPr>
            </w:pP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BD5453">
            <w:pPr>
              <w:snapToGrid w:val="0"/>
              <w:rPr>
                <w:b/>
                <w:bCs/>
              </w:rPr>
            </w:pPr>
            <w:r w:rsidRPr="00C41805">
              <w:rPr>
                <w:b/>
                <w:bCs/>
              </w:rPr>
              <w:t>Inputs [M]</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BD5453">
            <w:pPr>
              <w:rPr>
                <w:rFonts w:ascii="Courier New" w:hAnsi="Courier New" w:cs="Courier New"/>
                <w:color w:val="0000FF"/>
              </w:rPr>
            </w:pPr>
            <w:r>
              <w:rPr>
                <w:rFonts w:ascii="Courier New" w:hAnsi="Courier New" w:cs="Courier New"/>
                <w:color w:val="0000FF"/>
              </w:rPr>
              <w:t>Number of UUIDs to generate.</w:t>
            </w: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BD5453">
            <w:pPr>
              <w:snapToGrid w:val="0"/>
              <w:rPr>
                <w:b/>
                <w:bCs/>
              </w:rPr>
            </w:pPr>
            <w:r w:rsidRPr="00C41805">
              <w:rPr>
                <w:b/>
                <w:bCs/>
              </w:rPr>
              <w:t>Outputs [M]</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BD5453">
            <w:pPr>
              <w:rPr>
                <w:rFonts w:ascii="Courier New" w:hAnsi="Courier New" w:cs="Courier New"/>
                <w:color w:val="0000FF"/>
              </w:rPr>
            </w:pPr>
            <w:r>
              <w:rPr>
                <w:rFonts w:ascii="Courier New" w:hAnsi="Courier New" w:cs="Courier New"/>
                <w:color w:val="0000FF"/>
              </w:rPr>
              <w:t xml:space="preserve">A List of UUIDs. </w:t>
            </w: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BD5453">
            <w:pPr>
              <w:snapToGrid w:val="0"/>
              <w:rPr>
                <w:b/>
                <w:bCs/>
              </w:rPr>
            </w:pPr>
            <w:r w:rsidRPr="00C41805">
              <w:rPr>
                <w:b/>
                <w:bCs/>
              </w:rPr>
              <w:t>Post-Conditions [O]</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BD5453">
            <w:pPr>
              <w:rPr>
                <w:rFonts w:ascii="Courier New" w:hAnsi="Courier New" w:cs="Courier New"/>
                <w:color w:val="0000FF"/>
              </w:rPr>
            </w:pP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BD5453">
            <w:pPr>
              <w:snapToGrid w:val="0"/>
              <w:rPr>
                <w:b/>
                <w:bCs/>
              </w:rPr>
            </w:pPr>
            <w:r w:rsidRPr="00C41805">
              <w:rPr>
                <w:b/>
                <w:bCs/>
              </w:rPr>
              <w:t>Exception Conditions [M]</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BD5453">
            <w:pPr>
              <w:rPr>
                <w:rFonts w:ascii="Courier New" w:hAnsi="Courier New" w:cs="Courier New"/>
                <w:color w:val="0000FF"/>
              </w:rPr>
            </w:pP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BD5453">
            <w:pPr>
              <w:snapToGrid w:val="0"/>
              <w:rPr>
                <w:b/>
                <w:bCs/>
              </w:rPr>
            </w:pPr>
            <w:r w:rsidRPr="00C41805">
              <w:rPr>
                <w:b/>
                <w:bCs/>
              </w:rPr>
              <w:t>Aspects left for Technical Bindings [O]</w:t>
            </w:r>
          </w:p>
        </w:tc>
        <w:tc>
          <w:tcPr>
            <w:tcW w:w="6358" w:type="dxa"/>
            <w:tcBorders>
              <w:top w:val="single" w:sz="4" w:space="0" w:color="000000"/>
              <w:left w:val="single" w:sz="4" w:space="0" w:color="000000"/>
              <w:bottom w:val="single" w:sz="4" w:space="0" w:color="000000"/>
              <w:right w:val="single" w:sz="4" w:space="0" w:color="000000"/>
            </w:tcBorders>
          </w:tcPr>
          <w:p w:rsidR="00DD62AB" w:rsidRPr="00C10B7F" w:rsidRDefault="00DD62AB" w:rsidP="001015FB">
            <w:pPr>
              <w:rPr>
                <w:rFonts w:ascii="Courier New" w:hAnsi="Courier New" w:cs="Courier New"/>
                <w:color w:val="0000FF"/>
              </w:rPr>
            </w:pPr>
            <w:r>
              <w:rPr>
                <w:rFonts w:ascii="Courier New" w:hAnsi="Courier New" w:cs="Courier New"/>
                <w:color w:val="0000FF"/>
              </w:rPr>
              <w:t xml:space="preserve">The UUID that is generated is using the </w:t>
            </w:r>
            <w:commentRangeStart w:id="25"/>
            <w:commentRangeStart w:id="26"/>
            <w:r>
              <w:rPr>
                <w:rFonts w:ascii="Courier New" w:hAnsi="Courier New" w:cs="Courier New"/>
                <w:color w:val="0000FF"/>
              </w:rPr>
              <w:t xml:space="preserve">MD5 or SHA-1 </w:t>
            </w:r>
            <w:commentRangeEnd w:id="25"/>
            <w:r>
              <w:rPr>
                <w:rStyle w:val="CommentReference"/>
              </w:rPr>
              <w:commentReference w:id="25"/>
            </w:r>
            <w:commentRangeEnd w:id="26"/>
            <w:r>
              <w:rPr>
                <w:rStyle w:val="CommentReference"/>
              </w:rPr>
              <w:commentReference w:id="26"/>
            </w:r>
            <w:r>
              <w:rPr>
                <w:rFonts w:ascii="Courier New" w:hAnsi="Courier New" w:cs="Courier New"/>
                <w:color w:val="0000FF"/>
              </w:rPr>
              <w:t>hash algorithm.</w:t>
            </w: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BD5453">
            <w:pPr>
              <w:snapToGrid w:val="0"/>
              <w:rPr>
                <w:b/>
                <w:bCs/>
              </w:rPr>
            </w:pPr>
            <w:r w:rsidRPr="00C41805">
              <w:rPr>
                <w:b/>
                <w:bCs/>
              </w:rPr>
              <w:t>Notes [O]</w:t>
            </w:r>
          </w:p>
        </w:tc>
        <w:tc>
          <w:tcPr>
            <w:tcW w:w="6358" w:type="dxa"/>
            <w:tcBorders>
              <w:top w:val="single" w:sz="4" w:space="0" w:color="000000"/>
              <w:left w:val="single" w:sz="4" w:space="0" w:color="000000"/>
              <w:bottom w:val="single" w:sz="4" w:space="0" w:color="000000"/>
              <w:right w:val="single" w:sz="4" w:space="0" w:color="000000"/>
            </w:tcBorders>
          </w:tcPr>
          <w:p w:rsidR="00DD62AB" w:rsidRDefault="00DD62AB" w:rsidP="00BD5453">
            <w:pPr>
              <w:snapToGrid w:val="0"/>
              <w:rPr>
                <w:rFonts w:ascii="Courier New" w:hAnsi="Courier New" w:cs="Courier New"/>
                <w:color w:val="0000FF"/>
              </w:rPr>
            </w:pPr>
            <w:r>
              <w:rPr>
                <w:rFonts w:ascii="Courier New" w:hAnsi="Courier New" w:cs="Courier New"/>
                <w:color w:val="0000FF"/>
              </w:rPr>
              <w:t>This capability provides a convenience function for generating UUIDs.  Another system may generate its own UUIDs if required.</w:t>
            </w:r>
          </w:p>
          <w:p w:rsidR="00DD62AB" w:rsidRDefault="00DD62AB" w:rsidP="00BD5453">
            <w:pPr>
              <w:snapToGrid w:val="0"/>
              <w:rPr>
                <w:rFonts w:ascii="Courier New" w:hAnsi="Courier New" w:cs="Courier New"/>
                <w:color w:val="0000FF"/>
              </w:rPr>
            </w:pPr>
            <w:r>
              <w:rPr>
                <w:rFonts w:ascii="Courier New" w:hAnsi="Courier New" w:cs="Courier New"/>
                <w:color w:val="0000FF"/>
              </w:rPr>
              <w:t xml:space="preserve">There is no concept of reserving UUIDs or expiring UUIDs.   The UUIDs are assumed to be generated uniquely every time this function is invoked.   </w:t>
            </w:r>
          </w:p>
          <w:p w:rsidR="00DD62AB" w:rsidRDefault="00DD62AB" w:rsidP="00BD5453">
            <w:pPr>
              <w:snapToGrid w:val="0"/>
              <w:rPr>
                <w:rFonts w:ascii="Courier New" w:hAnsi="Courier New" w:cs="Courier New"/>
                <w:color w:val="0000FF"/>
              </w:rPr>
            </w:pPr>
            <w:r>
              <w:rPr>
                <w:rFonts w:ascii="Courier New" w:hAnsi="Courier New" w:cs="Courier New"/>
                <w:color w:val="0000FF"/>
              </w:rPr>
              <w:t>None of the generated UUIDs are registered into the system.   An external system is required to invoke the registration of a UUID as a GSID.</w:t>
            </w:r>
          </w:p>
          <w:p w:rsidR="00DD62AB" w:rsidRPr="00C10B7F" w:rsidRDefault="00DD62AB" w:rsidP="00BD5453">
            <w:pPr>
              <w:snapToGrid w:val="0"/>
              <w:rPr>
                <w:rFonts w:ascii="Courier New" w:hAnsi="Courier New" w:cs="Courier New"/>
                <w:color w:val="0000FF"/>
              </w:rPr>
            </w:pPr>
            <w:r>
              <w:rPr>
                <w:rFonts w:ascii="Courier New" w:hAnsi="Courier New" w:cs="Courier New"/>
                <w:color w:val="0000FF"/>
              </w:rPr>
              <w:t>A UUID is distinguished from a GSID in that a UUID is a number that has not been registered with the GSID service.</w:t>
            </w:r>
          </w:p>
        </w:tc>
      </w:tr>
    </w:tbl>
    <w:p w:rsidR="00DD62AB" w:rsidRPr="00146DAC" w:rsidRDefault="00DD62AB" w:rsidP="0070588D"/>
    <w:p w:rsidR="00DD62AB" w:rsidRDefault="00DD62AB" w:rsidP="0070588D"/>
    <w:p w:rsidR="00DD62AB" w:rsidRDefault="00DD62AB" w:rsidP="0070588D"/>
    <w:tbl>
      <w:tblPr>
        <w:tblW w:w="8866" w:type="dxa"/>
        <w:tblInd w:w="2" w:type="dxa"/>
        <w:tblLayout w:type="fixed"/>
        <w:tblLook w:val="0000"/>
      </w:tblPr>
      <w:tblGrid>
        <w:gridCol w:w="2508"/>
        <w:gridCol w:w="6358"/>
      </w:tblGrid>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EB2B6A">
            <w:pPr>
              <w:snapToGrid w:val="0"/>
              <w:rPr>
                <w:b/>
                <w:bCs/>
              </w:rPr>
            </w:pPr>
            <w:r w:rsidRPr="00C41805">
              <w:rPr>
                <w:b/>
                <w:bCs/>
              </w:rPr>
              <w:t>Name [M]</w:t>
            </w:r>
          </w:p>
        </w:tc>
        <w:tc>
          <w:tcPr>
            <w:tcW w:w="6358" w:type="dxa"/>
            <w:tcBorders>
              <w:top w:val="single" w:sz="4" w:space="0" w:color="000000"/>
              <w:left w:val="single" w:sz="4" w:space="0" w:color="000000"/>
              <w:bottom w:val="single" w:sz="4" w:space="0" w:color="000000"/>
              <w:right w:val="single" w:sz="4" w:space="0" w:color="000000"/>
            </w:tcBorders>
          </w:tcPr>
          <w:p w:rsidR="00DD62AB" w:rsidRPr="004A2880" w:rsidRDefault="00DD62AB" w:rsidP="00EB2B6A">
            <w:pPr>
              <w:rPr>
                <w:rFonts w:ascii="Arial" w:hAnsi="Arial" w:cs="Arial"/>
              </w:rPr>
            </w:pPr>
            <w:r>
              <w:rPr>
                <w:rFonts w:ascii="Courier New" w:hAnsi="Courier New" w:cs="Courier New"/>
                <w:color w:val="0000FF"/>
                <w:lang w:eastAsia="en-US"/>
              </w:rPr>
              <w:t>Register GSIDs.</w:t>
            </w: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EB2B6A">
            <w:pPr>
              <w:snapToGrid w:val="0"/>
              <w:rPr>
                <w:b/>
                <w:bCs/>
              </w:rPr>
            </w:pPr>
            <w:r w:rsidRPr="00C41805">
              <w:rPr>
                <w:b/>
                <w:bCs/>
              </w:rPr>
              <w:t>Description [M]</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EB2B6A">
            <w:pPr>
              <w:rPr>
                <w:rFonts w:ascii="Courier New" w:hAnsi="Courier New" w:cs="Courier New"/>
                <w:color w:val="0000FF"/>
              </w:rPr>
            </w:pPr>
            <w:r>
              <w:rPr>
                <w:rFonts w:ascii="Courier New" w:hAnsi="Courier New" w:cs="Courier New"/>
                <w:color w:val="0000FF"/>
              </w:rPr>
              <w:t>Register a list of new GSIDs.</w:t>
            </w: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Default="00DD62AB" w:rsidP="00EB2B6A">
            <w:pPr>
              <w:snapToGrid w:val="0"/>
              <w:rPr>
                <w:b/>
                <w:bCs/>
              </w:rPr>
            </w:pPr>
            <w:r w:rsidRPr="00C41805">
              <w:rPr>
                <w:b/>
                <w:bCs/>
              </w:rPr>
              <w:t>Pre-Conditions [M]</w:t>
            </w:r>
          </w:p>
          <w:p w:rsidR="00DD62AB" w:rsidRPr="00C41805" w:rsidRDefault="00DD62AB" w:rsidP="00EB2B6A">
            <w:pPr>
              <w:snapToGrid w:val="0"/>
              <w:rPr>
                <w:b/>
                <w:bCs/>
              </w:rPr>
            </w:pP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EB2B6A">
            <w:pPr>
              <w:rPr>
                <w:rFonts w:ascii="Courier New" w:hAnsi="Courier New" w:cs="Courier New"/>
                <w:color w:val="0000FF"/>
              </w:rPr>
            </w:pPr>
            <w:r>
              <w:rPr>
                <w:rFonts w:ascii="Courier New" w:hAnsi="Courier New" w:cs="Courier New"/>
                <w:color w:val="0000FF"/>
              </w:rPr>
              <w:t>The GSIDs has not previously been registered.</w:t>
            </w: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EB2B6A">
            <w:pPr>
              <w:snapToGrid w:val="0"/>
              <w:rPr>
                <w:b/>
                <w:bCs/>
              </w:rPr>
            </w:pPr>
            <w:r>
              <w:rPr>
                <w:b/>
                <w:bCs/>
              </w:rPr>
              <w:t xml:space="preserve">Security Pre-Conditions [M] </w:t>
            </w:r>
          </w:p>
        </w:tc>
        <w:tc>
          <w:tcPr>
            <w:tcW w:w="6358" w:type="dxa"/>
            <w:tcBorders>
              <w:top w:val="single" w:sz="4" w:space="0" w:color="000000"/>
              <w:left w:val="single" w:sz="4" w:space="0" w:color="000000"/>
              <w:bottom w:val="single" w:sz="4" w:space="0" w:color="000000"/>
              <w:right w:val="single" w:sz="4" w:space="0" w:color="000000"/>
            </w:tcBorders>
          </w:tcPr>
          <w:p w:rsidR="00DD62AB" w:rsidRDefault="00DD62AB" w:rsidP="00EB2B6A">
            <w:pPr>
              <w:rPr>
                <w:rFonts w:ascii="Courier New" w:hAnsi="Courier New" w:cs="Courier New"/>
                <w:color w:val="0000FF"/>
              </w:rPr>
            </w:pPr>
            <w:r>
              <w:rPr>
                <w:rFonts w:ascii="Courier New" w:hAnsi="Courier New" w:cs="Courier New"/>
                <w:color w:val="0000FF"/>
              </w:rPr>
              <w:t>The client Site has the assigned capabilities to perform this function.</w:t>
            </w:r>
          </w:p>
          <w:p w:rsidR="00DD62AB" w:rsidRPr="00B826AD" w:rsidRDefault="00DD62AB" w:rsidP="00EB2B6A">
            <w:pPr>
              <w:rPr>
                <w:rFonts w:ascii="Courier New" w:hAnsi="Courier New" w:cs="Courier New"/>
                <w:color w:val="0000FF"/>
              </w:rPr>
            </w:pP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EB2B6A">
            <w:pPr>
              <w:snapToGrid w:val="0"/>
              <w:rPr>
                <w:b/>
                <w:bCs/>
              </w:rPr>
            </w:pPr>
            <w:r w:rsidRPr="00C41805">
              <w:rPr>
                <w:b/>
                <w:bCs/>
              </w:rPr>
              <w:t>Inputs [M]</w:t>
            </w:r>
          </w:p>
        </w:tc>
        <w:tc>
          <w:tcPr>
            <w:tcW w:w="6358" w:type="dxa"/>
            <w:tcBorders>
              <w:top w:val="single" w:sz="4" w:space="0" w:color="000000"/>
              <w:left w:val="single" w:sz="4" w:space="0" w:color="000000"/>
              <w:bottom w:val="single" w:sz="4" w:space="0" w:color="000000"/>
              <w:right w:val="single" w:sz="4" w:space="0" w:color="000000"/>
            </w:tcBorders>
          </w:tcPr>
          <w:p w:rsidR="00DD62AB" w:rsidRDefault="00DD62AB" w:rsidP="00EB2B6A">
            <w:pPr>
              <w:rPr>
                <w:rFonts w:ascii="Courier New" w:hAnsi="Courier New" w:cs="Courier New"/>
                <w:color w:val="0000FF"/>
              </w:rPr>
            </w:pPr>
            <w:r>
              <w:rPr>
                <w:rFonts w:ascii="Courier New" w:hAnsi="Courier New" w:cs="Courier New"/>
                <w:color w:val="0000FF"/>
              </w:rPr>
              <w:t>A locally generated list of UUID.</w:t>
            </w:r>
          </w:p>
          <w:p w:rsidR="00DD62AB" w:rsidRPr="00B826AD" w:rsidRDefault="00DD62AB" w:rsidP="00EB2B6A">
            <w:pPr>
              <w:rPr>
                <w:rFonts w:ascii="Courier New" w:hAnsi="Courier New" w:cs="Courier New"/>
                <w:color w:val="0000FF"/>
              </w:rPr>
            </w:pPr>
            <w:r>
              <w:rPr>
                <w:rFonts w:ascii="Courier New" w:hAnsi="Courier New" w:cs="Courier New"/>
                <w:color w:val="0000FF"/>
              </w:rPr>
              <w:t>A List of Collections of attributes. The specific list is document at the end of this section.</w:t>
            </w: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EB2B6A">
            <w:pPr>
              <w:snapToGrid w:val="0"/>
              <w:rPr>
                <w:b/>
                <w:bCs/>
              </w:rPr>
            </w:pPr>
            <w:r w:rsidRPr="00C41805">
              <w:rPr>
                <w:b/>
                <w:bCs/>
              </w:rPr>
              <w:t>Outputs [M]</w:t>
            </w:r>
          </w:p>
        </w:tc>
        <w:tc>
          <w:tcPr>
            <w:tcW w:w="6358" w:type="dxa"/>
            <w:tcBorders>
              <w:top w:val="single" w:sz="4" w:space="0" w:color="000000"/>
              <w:left w:val="single" w:sz="4" w:space="0" w:color="000000"/>
              <w:bottom w:val="single" w:sz="4" w:space="0" w:color="000000"/>
              <w:right w:val="single" w:sz="4" w:space="0" w:color="000000"/>
            </w:tcBorders>
          </w:tcPr>
          <w:p w:rsidR="00DD62AB" w:rsidRDefault="00DD62AB" w:rsidP="00EB2B6A">
            <w:pPr>
              <w:rPr>
                <w:rFonts w:ascii="Courier New" w:hAnsi="Courier New" w:cs="Courier New"/>
                <w:color w:val="0000FF"/>
              </w:rPr>
            </w:pPr>
            <w:r>
              <w:rPr>
                <w:rFonts w:ascii="Courier New" w:hAnsi="Courier New" w:cs="Courier New"/>
                <w:color w:val="0000FF"/>
              </w:rPr>
              <w:t xml:space="preserve">A list of GSIDs having the same order as the input collection. </w:t>
            </w:r>
          </w:p>
          <w:p w:rsidR="00DD62AB" w:rsidRPr="00B826AD" w:rsidRDefault="00DD62AB" w:rsidP="00EB2B6A">
            <w:pPr>
              <w:rPr>
                <w:rFonts w:ascii="Courier New" w:hAnsi="Courier New" w:cs="Courier New"/>
                <w:color w:val="0000FF"/>
              </w:rPr>
            </w:pPr>
            <w:r>
              <w:rPr>
                <w:rFonts w:ascii="Courier New" w:hAnsi="Courier New" w:cs="Courier New"/>
                <w:color w:val="0000FF"/>
              </w:rPr>
              <w:t>If any of the UUIDs inputs are null, a new one is generated.</w:t>
            </w: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EB2B6A">
            <w:pPr>
              <w:snapToGrid w:val="0"/>
              <w:rPr>
                <w:b/>
                <w:bCs/>
              </w:rPr>
            </w:pPr>
            <w:r w:rsidRPr="00C41805">
              <w:rPr>
                <w:b/>
                <w:bCs/>
              </w:rPr>
              <w:t>Post-Conditions [O]</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EB2B6A">
            <w:pPr>
              <w:rPr>
                <w:rFonts w:ascii="Courier New" w:hAnsi="Courier New" w:cs="Courier New"/>
                <w:color w:val="0000FF"/>
              </w:rPr>
            </w:pPr>
            <w:r>
              <w:rPr>
                <w:rFonts w:ascii="Courier New" w:hAnsi="Courier New" w:cs="Courier New"/>
                <w:color w:val="0000FF"/>
              </w:rPr>
              <w:t>The attributes are associated to the UUIDs.</w:t>
            </w: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EB2B6A">
            <w:pPr>
              <w:snapToGrid w:val="0"/>
              <w:rPr>
                <w:b/>
                <w:bCs/>
              </w:rPr>
            </w:pPr>
            <w:r w:rsidRPr="00C41805">
              <w:rPr>
                <w:b/>
                <w:bCs/>
              </w:rPr>
              <w:t>Exception Conditions [</w:t>
            </w:r>
            <w:commentRangeStart w:id="27"/>
            <w:r w:rsidRPr="00C41805">
              <w:rPr>
                <w:b/>
                <w:bCs/>
              </w:rPr>
              <w:t>M</w:t>
            </w:r>
            <w:commentRangeEnd w:id="27"/>
            <w:r>
              <w:rPr>
                <w:rStyle w:val="CommentReference"/>
              </w:rPr>
              <w:commentReference w:id="27"/>
            </w:r>
            <w:r w:rsidRPr="00C41805">
              <w:rPr>
                <w:b/>
                <w:bCs/>
              </w:rPr>
              <w:t>]</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E907D9">
            <w:pPr>
              <w:rPr>
                <w:rFonts w:ascii="Courier New" w:hAnsi="Courier New" w:cs="Courier New"/>
                <w:color w:val="0000FF"/>
              </w:rPr>
            </w:pP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EB2B6A">
            <w:pPr>
              <w:snapToGrid w:val="0"/>
              <w:rPr>
                <w:b/>
                <w:bCs/>
              </w:rPr>
            </w:pPr>
            <w:r w:rsidRPr="00C41805">
              <w:rPr>
                <w:b/>
                <w:bCs/>
              </w:rPr>
              <w:t>Aspects left for Technical Bindings [O]</w:t>
            </w:r>
          </w:p>
        </w:tc>
        <w:tc>
          <w:tcPr>
            <w:tcW w:w="6358" w:type="dxa"/>
            <w:tcBorders>
              <w:top w:val="single" w:sz="4" w:space="0" w:color="000000"/>
              <w:left w:val="single" w:sz="4" w:space="0" w:color="000000"/>
              <w:bottom w:val="single" w:sz="4" w:space="0" w:color="000000"/>
              <w:right w:val="single" w:sz="4" w:space="0" w:color="000000"/>
            </w:tcBorders>
          </w:tcPr>
          <w:p w:rsidR="00DD62AB" w:rsidRPr="00C10B7F" w:rsidRDefault="00DD62AB" w:rsidP="00EB2B6A">
            <w:pPr>
              <w:rPr>
                <w:rFonts w:ascii="Courier New" w:hAnsi="Courier New" w:cs="Courier New"/>
                <w:color w:val="0000FF"/>
              </w:rPr>
            </w:pP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EB2B6A">
            <w:pPr>
              <w:snapToGrid w:val="0"/>
              <w:rPr>
                <w:b/>
                <w:bCs/>
              </w:rPr>
            </w:pPr>
            <w:r w:rsidRPr="00C41805">
              <w:rPr>
                <w:b/>
                <w:bCs/>
              </w:rPr>
              <w:t>Notes [O]</w:t>
            </w:r>
          </w:p>
        </w:tc>
        <w:tc>
          <w:tcPr>
            <w:tcW w:w="6358" w:type="dxa"/>
            <w:tcBorders>
              <w:top w:val="single" w:sz="4" w:space="0" w:color="000000"/>
              <w:left w:val="single" w:sz="4" w:space="0" w:color="000000"/>
              <w:bottom w:val="single" w:sz="4" w:space="0" w:color="000000"/>
              <w:right w:val="single" w:sz="4" w:space="0" w:color="000000"/>
            </w:tcBorders>
          </w:tcPr>
          <w:p w:rsidR="00DD62AB" w:rsidRPr="00C10B7F" w:rsidRDefault="00DD62AB" w:rsidP="00EB2B6A">
            <w:pPr>
              <w:snapToGrid w:val="0"/>
              <w:rPr>
                <w:rFonts w:ascii="Courier New" w:hAnsi="Courier New" w:cs="Courier New"/>
                <w:color w:val="0000FF"/>
              </w:rPr>
            </w:pPr>
          </w:p>
        </w:tc>
      </w:tr>
    </w:tbl>
    <w:p w:rsidR="00DD62AB" w:rsidRDefault="00DD62AB" w:rsidP="0070588D"/>
    <w:tbl>
      <w:tblPr>
        <w:tblW w:w="8866" w:type="dxa"/>
        <w:tblInd w:w="2" w:type="dxa"/>
        <w:tblLayout w:type="fixed"/>
        <w:tblLook w:val="0000"/>
      </w:tblPr>
      <w:tblGrid>
        <w:gridCol w:w="2508"/>
        <w:gridCol w:w="6358"/>
      </w:tblGrid>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EB2B6A">
            <w:pPr>
              <w:snapToGrid w:val="0"/>
              <w:rPr>
                <w:b/>
                <w:bCs/>
              </w:rPr>
            </w:pPr>
            <w:r w:rsidRPr="00C41805">
              <w:rPr>
                <w:b/>
                <w:bCs/>
              </w:rPr>
              <w:t>Name [M]</w:t>
            </w:r>
          </w:p>
        </w:tc>
        <w:tc>
          <w:tcPr>
            <w:tcW w:w="6358" w:type="dxa"/>
            <w:tcBorders>
              <w:top w:val="single" w:sz="4" w:space="0" w:color="000000"/>
              <w:left w:val="single" w:sz="4" w:space="0" w:color="000000"/>
              <w:bottom w:val="single" w:sz="4" w:space="0" w:color="000000"/>
              <w:right w:val="single" w:sz="4" w:space="0" w:color="000000"/>
            </w:tcBorders>
          </w:tcPr>
          <w:p w:rsidR="00DD62AB" w:rsidRPr="00E907D9" w:rsidRDefault="00DD62AB" w:rsidP="00EB2B6A">
            <w:pPr>
              <w:rPr>
                <w:rFonts w:ascii="Arial" w:hAnsi="Arial" w:cs="Arial"/>
              </w:rPr>
            </w:pPr>
            <w:r>
              <w:rPr>
                <w:rFonts w:ascii="Arial" w:hAnsi="Arial" w:cs="Arial"/>
                <w:color w:val="0000FF"/>
              </w:rPr>
              <w:t>Update GSID</w:t>
            </w: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EB2B6A">
            <w:pPr>
              <w:snapToGrid w:val="0"/>
              <w:rPr>
                <w:b/>
                <w:bCs/>
              </w:rPr>
            </w:pPr>
            <w:r w:rsidRPr="00C41805">
              <w:rPr>
                <w:b/>
                <w:bCs/>
              </w:rPr>
              <w:t>Description [M]</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EB2B6A">
            <w:pPr>
              <w:rPr>
                <w:rFonts w:ascii="Courier New" w:hAnsi="Courier New" w:cs="Courier New"/>
                <w:color w:val="0000FF"/>
              </w:rPr>
            </w:pPr>
            <w:r>
              <w:rPr>
                <w:rFonts w:ascii="Courier New" w:hAnsi="Courier New" w:cs="Courier New"/>
                <w:color w:val="0000FF"/>
              </w:rPr>
              <w:t>Updates the associated with a given GSID.</w:t>
            </w: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Default="00DD62AB" w:rsidP="00EB2B6A">
            <w:pPr>
              <w:snapToGrid w:val="0"/>
              <w:rPr>
                <w:b/>
                <w:bCs/>
              </w:rPr>
            </w:pPr>
            <w:r w:rsidRPr="00C41805">
              <w:rPr>
                <w:b/>
                <w:bCs/>
              </w:rPr>
              <w:t>Pre-Conditions [M]</w:t>
            </w:r>
          </w:p>
          <w:p w:rsidR="00DD62AB" w:rsidRPr="00C41805" w:rsidRDefault="00DD62AB" w:rsidP="00EB2B6A">
            <w:pPr>
              <w:snapToGrid w:val="0"/>
              <w:rPr>
                <w:b/>
                <w:bCs/>
              </w:rPr>
            </w:pPr>
          </w:p>
        </w:tc>
        <w:tc>
          <w:tcPr>
            <w:tcW w:w="6358" w:type="dxa"/>
            <w:tcBorders>
              <w:top w:val="single" w:sz="4" w:space="0" w:color="000000"/>
              <w:left w:val="single" w:sz="4" w:space="0" w:color="000000"/>
              <w:bottom w:val="single" w:sz="4" w:space="0" w:color="000000"/>
              <w:right w:val="single" w:sz="4" w:space="0" w:color="000000"/>
            </w:tcBorders>
          </w:tcPr>
          <w:p w:rsidR="00DD62AB" w:rsidRDefault="00DD62AB" w:rsidP="00EB2B6A">
            <w:pPr>
              <w:rPr>
                <w:rFonts w:ascii="Courier New" w:hAnsi="Courier New" w:cs="Courier New"/>
                <w:color w:val="0000FF"/>
              </w:rPr>
            </w:pPr>
            <w:r>
              <w:rPr>
                <w:rFonts w:ascii="Courier New" w:hAnsi="Courier New" w:cs="Courier New"/>
                <w:color w:val="0000FF"/>
              </w:rPr>
              <w:t>The GSID has been previously created.</w:t>
            </w:r>
          </w:p>
          <w:p w:rsidR="00DD62AB" w:rsidRDefault="00DD62AB" w:rsidP="00EB2B6A">
            <w:pPr>
              <w:rPr>
                <w:rFonts w:ascii="Courier New" w:hAnsi="Courier New" w:cs="Courier New"/>
                <w:color w:val="0000FF"/>
              </w:rPr>
            </w:pPr>
          </w:p>
          <w:p w:rsidR="00DD62AB" w:rsidRPr="00B826AD" w:rsidRDefault="00DD62AB" w:rsidP="00EB2B6A">
            <w:pPr>
              <w:rPr>
                <w:rFonts w:ascii="Courier New" w:hAnsi="Courier New" w:cs="Courier New"/>
                <w:color w:val="0000FF"/>
              </w:rPr>
            </w:pP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EB2B6A">
            <w:pPr>
              <w:snapToGrid w:val="0"/>
              <w:rPr>
                <w:b/>
                <w:bCs/>
              </w:rPr>
            </w:pPr>
            <w:r>
              <w:rPr>
                <w:b/>
                <w:bCs/>
              </w:rPr>
              <w:t xml:space="preserve">Security Pre-Conditions [M] </w:t>
            </w:r>
          </w:p>
        </w:tc>
        <w:tc>
          <w:tcPr>
            <w:tcW w:w="6358" w:type="dxa"/>
            <w:tcBorders>
              <w:top w:val="single" w:sz="4" w:space="0" w:color="000000"/>
              <w:left w:val="single" w:sz="4" w:space="0" w:color="000000"/>
              <w:bottom w:val="single" w:sz="4" w:space="0" w:color="000000"/>
              <w:right w:val="single" w:sz="4" w:space="0" w:color="000000"/>
            </w:tcBorders>
          </w:tcPr>
          <w:p w:rsidR="00DD62AB" w:rsidRDefault="00DD62AB" w:rsidP="00E907D9">
            <w:pPr>
              <w:rPr>
                <w:rFonts w:ascii="Courier New" w:hAnsi="Courier New" w:cs="Courier New"/>
                <w:color w:val="0000FF"/>
              </w:rPr>
            </w:pPr>
            <w:r>
              <w:rPr>
                <w:rFonts w:ascii="Courier New" w:hAnsi="Courier New" w:cs="Courier New"/>
                <w:color w:val="0000FF"/>
              </w:rPr>
              <w:t>The client Site has the assigned capabilities to perform this function.</w:t>
            </w:r>
          </w:p>
          <w:p w:rsidR="00DD62AB" w:rsidRPr="00B826AD" w:rsidRDefault="00DD62AB" w:rsidP="00EB2B6A">
            <w:pPr>
              <w:rPr>
                <w:rFonts w:ascii="Courier New" w:hAnsi="Courier New" w:cs="Courier New"/>
                <w:color w:val="0000FF"/>
              </w:rPr>
            </w:pP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EB2B6A">
            <w:pPr>
              <w:snapToGrid w:val="0"/>
              <w:rPr>
                <w:b/>
                <w:bCs/>
              </w:rPr>
            </w:pPr>
            <w:r w:rsidRPr="00C41805">
              <w:rPr>
                <w:b/>
                <w:bCs/>
              </w:rPr>
              <w:t>Inputs [M]</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EB2B6A">
            <w:pPr>
              <w:rPr>
                <w:rFonts w:ascii="Courier New" w:hAnsi="Courier New" w:cs="Courier New"/>
                <w:color w:val="0000FF"/>
              </w:rPr>
            </w:pPr>
            <w:r>
              <w:rPr>
                <w:rFonts w:ascii="Courier New" w:hAnsi="Courier New" w:cs="Courier New"/>
                <w:color w:val="0000FF"/>
              </w:rPr>
              <w:t>GSID and a collection of attributes.</w:t>
            </w: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EB2B6A">
            <w:pPr>
              <w:snapToGrid w:val="0"/>
              <w:rPr>
                <w:b/>
                <w:bCs/>
              </w:rPr>
            </w:pPr>
            <w:r w:rsidRPr="00C41805">
              <w:rPr>
                <w:b/>
                <w:bCs/>
              </w:rPr>
              <w:t>Outputs [M]</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EB2B6A">
            <w:pPr>
              <w:rPr>
                <w:rFonts w:ascii="Courier New" w:hAnsi="Courier New" w:cs="Courier New"/>
                <w:color w:val="0000FF"/>
              </w:rPr>
            </w:pPr>
            <w:commentRangeStart w:id="28"/>
            <w:r>
              <w:rPr>
                <w:rFonts w:ascii="Courier New" w:hAnsi="Courier New" w:cs="Courier New"/>
                <w:color w:val="0000FF"/>
              </w:rPr>
              <w:t>OK</w:t>
            </w:r>
            <w:commentRangeEnd w:id="28"/>
            <w:r>
              <w:rPr>
                <w:rStyle w:val="CommentReference"/>
              </w:rPr>
              <w:commentReference w:id="28"/>
            </w: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EB2B6A">
            <w:pPr>
              <w:snapToGrid w:val="0"/>
              <w:rPr>
                <w:b/>
                <w:bCs/>
              </w:rPr>
            </w:pPr>
            <w:r w:rsidRPr="00C41805">
              <w:rPr>
                <w:b/>
                <w:bCs/>
              </w:rPr>
              <w:t>Post-Conditions [O]</w:t>
            </w:r>
          </w:p>
        </w:tc>
        <w:tc>
          <w:tcPr>
            <w:tcW w:w="6358" w:type="dxa"/>
            <w:tcBorders>
              <w:top w:val="single" w:sz="4" w:space="0" w:color="000000"/>
              <w:left w:val="single" w:sz="4" w:space="0" w:color="000000"/>
              <w:bottom w:val="single" w:sz="4" w:space="0" w:color="000000"/>
              <w:right w:val="single" w:sz="4" w:space="0" w:color="000000"/>
            </w:tcBorders>
          </w:tcPr>
          <w:p w:rsidR="00DD62AB" w:rsidRDefault="00DD62AB" w:rsidP="00EB2B6A">
            <w:pPr>
              <w:rPr>
                <w:rFonts w:ascii="Courier New" w:hAnsi="Courier New" w:cs="Courier New"/>
                <w:color w:val="0000FF"/>
              </w:rPr>
            </w:pPr>
            <w:r>
              <w:rPr>
                <w:rFonts w:ascii="Courier New" w:hAnsi="Courier New" w:cs="Courier New"/>
                <w:color w:val="0000FF"/>
              </w:rPr>
              <w:t>The attributes are associated with the input GSID.</w:t>
            </w:r>
          </w:p>
          <w:p w:rsidR="00DD62AB" w:rsidRDefault="00DD62AB" w:rsidP="00EB2B6A">
            <w:pPr>
              <w:rPr>
                <w:rFonts w:ascii="Courier New" w:hAnsi="Courier New" w:cs="Courier New"/>
                <w:color w:val="0000FF"/>
              </w:rPr>
            </w:pPr>
          </w:p>
          <w:p w:rsidR="00DD62AB" w:rsidRDefault="00DD62AB" w:rsidP="00EB2B6A">
            <w:pPr>
              <w:rPr>
                <w:rFonts w:ascii="Courier New" w:hAnsi="Courier New" w:cs="Courier New"/>
                <w:color w:val="0000FF"/>
              </w:rPr>
            </w:pPr>
            <w:r>
              <w:rPr>
                <w:rFonts w:ascii="Courier New" w:hAnsi="Courier New" w:cs="Courier New"/>
                <w:color w:val="0000FF"/>
              </w:rPr>
              <w:t>Attributes that was not in the collection of the input attributes are not modified.</w:t>
            </w:r>
          </w:p>
          <w:p w:rsidR="00DD62AB" w:rsidRDefault="00DD62AB" w:rsidP="00EB2B6A">
            <w:pPr>
              <w:rPr>
                <w:rFonts w:ascii="Courier New" w:hAnsi="Courier New" w:cs="Courier New"/>
                <w:color w:val="0000FF"/>
              </w:rPr>
            </w:pPr>
          </w:p>
          <w:p w:rsidR="00DD62AB" w:rsidRDefault="00DD62AB" w:rsidP="00EB2B6A">
            <w:pPr>
              <w:rPr>
                <w:rFonts w:ascii="Courier New" w:hAnsi="Courier New" w:cs="Courier New"/>
                <w:color w:val="0000FF"/>
              </w:rPr>
            </w:pPr>
            <w:r>
              <w:rPr>
                <w:rFonts w:ascii="Courier New" w:hAnsi="Courier New" w:cs="Courier New"/>
                <w:color w:val="0000FF"/>
              </w:rPr>
              <w:t>The attributes that are updated are scoped by the client.</w:t>
            </w:r>
          </w:p>
          <w:p w:rsidR="00DD62AB" w:rsidRPr="00B826AD" w:rsidRDefault="00DD62AB" w:rsidP="00EB2B6A">
            <w:pPr>
              <w:rPr>
                <w:rFonts w:ascii="Courier New" w:hAnsi="Courier New" w:cs="Courier New"/>
                <w:color w:val="0000FF"/>
              </w:rPr>
            </w:pP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EB2B6A">
            <w:pPr>
              <w:snapToGrid w:val="0"/>
              <w:rPr>
                <w:b/>
                <w:bCs/>
              </w:rPr>
            </w:pPr>
            <w:r w:rsidRPr="00C41805">
              <w:rPr>
                <w:b/>
                <w:bCs/>
              </w:rPr>
              <w:t>Exception Conditions [M]</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E907D9">
            <w:pPr>
              <w:rPr>
                <w:rFonts w:ascii="Courier New" w:hAnsi="Courier New" w:cs="Courier New"/>
                <w:color w:val="0000FF"/>
              </w:rPr>
            </w:pP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EB2B6A">
            <w:pPr>
              <w:snapToGrid w:val="0"/>
              <w:rPr>
                <w:b/>
                <w:bCs/>
              </w:rPr>
            </w:pPr>
            <w:r w:rsidRPr="00C41805">
              <w:rPr>
                <w:b/>
                <w:bCs/>
              </w:rPr>
              <w:t>Aspects left for Technical Bindings [O]</w:t>
            </w:r>
          </w:p>
        </w:tc>
        <w:tc>
          <w:tcPr>
            <w:tcW w:w="6358" w:type="dxa"/>
            <w:tcBorders>
              <w:top w:val="single" w:sz="4" w:space="0" w:color="000000"/>
              <w:left w:val="single" w:sz="4" w:space="0" w:color="000000"/>
              <w:bottom w:val="single" w:sz="4" w:space="0" w:color="000000"/>
              <w:right w:val="single" w:sz="4" w:space="0" w:color="000000"/>
            </w:tcBorders>
          </w:tcPr>
          <w:p w:rsidR="00DD62AB" w:rsidRPr="00C10B7F" w:rsidRDefault="00DD62AB" w:rsidP="00EB2B6A">
            <w:pPr>
              <w:rPr>
                <w:rFonts w:ascii="Courier New" w:hAnsi="Courier New" w:cs="Courier New"/>
                <w:color w:val="0000FF"/>
              </w:rPr>
            </w:pP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EB2B6A">
            <w:pPr>
              <w:snapToGrid w:val="0"/>
              <w:rPr>
                <w:b/>
                <w:bCs/>
              </w:rPr>
            </w:pPr>
            <w:r w:rsidRPr="00C41805">
              <w:rPr>
                <w:b/>
                <w:bCs/>
              </w:rPr>
              <w:t>Notes [O]</w:t>
            </w:r>
          </w:p>
        </w:tc>
        <w:tc>
          <w:tcPr>
            <w:tcW w:w="6358" w:type="dxa"/>
            <w:tcBorders>
              <w:top w:val="single" w:sz="4" w:space="0" w:color="000000"/>
              <w:left w:val="single" w:sz="4" w:space="0" w:color="000000"/>
              <w:bottom w:val="single" w:sz="4" w:space="0" w:color="000000"/>
              <w:right w:val="single" w:sz="4" w:space="0" w:color="000000"/>
            </w:tcBorders>
          </w:tcPr>
          <w:p w:rsidR="00DD62AB" w:rsidRPr="00C10B7F" w:rsidRDefault="00DD62AB" w:rsidP="00EB2B6A">
            <w:pPr>
              <w:snapToGrid w:val="0"/>
              <w:rPr>
                <w:rFonts w:ascii="Courier New" w:hAnsi="Courier New" w:cs="Courier New"/>
                <w:color w:val="0000FF"/>
              </w:rPr>
            </w:pPr>
          </w:p>
        </w:tc>
      </w:tr>
    </w:tbl>
    <w:p w:rsidR="00DD62AB" w:rsidRDefault="00DD62AB" w:rsidP="0070588D"/>
    <w:tbl>
      <w:tblPr>
        <w:tblW w:w="8866" w:type="dxa"/>
        <w:tblInd w:w="2" w:type="dxa"/>
        <w:tblLayout w:type="fixed"/>
        <w:tblLook w:val="0000"/>
      </w:tblPr>
      <w:tblGrid>
        <w:gridCol w:w="2508"/>
        <w:gridCol w:w="6358"/>
      </w:tblGrid>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FB3F5F">
            <w:pPr>
              <w:snapToGrid w:val="0"/>
              <w:rPr>
                <w:b/>
                <w:bCs/>
              </w:rPr>
            </w:pPr>
            <w:r w:rsidRPr="00C41805">
              <w:rPr>
                <w:b/>
                <w:bCs/>
              </w:rPr>
              <w:t>Name [M]</w:t>
            </w:r>
          </w:p>
        </w:tc>
        <w:tc>
          <w:tcPr>
            <w:tcW w:w="6358" w:type="dxa"/>
            <w:tcBorders>
              <w:top w:val="single" w:sz="4" w:space="0" w:color="000000"/>
              <w:left w:val="single" w:sz="4" w:space="0" w:color="000000"/>
              <w:bottom w:val="single" w:sz="4" w:space="0" w:color="000000"/>
              <w:right w:val="single" w:sz="4" w:space="0" w:color="000000"/>
            </w:tcBorders>
          </w:tcPr>
          <w:p w:rsidR="00DD62AB" w:rsidRPr="00C10B7F" w:rsidRDefault="00DD62AB" w:rsidP="00FB3F5F">
            <w:pPr>
              <w:rPr>
                <w:rFonts w:ascii="Courier New" w:hAnsi="Courier New" w:cs="Courier New"/>
                <w:color w:val="0000FF"/>
              </w:rPr>
            </w:pPr>
            <w:r>
              <w:rPr>
                <w:rFonts w:ascii="Courier New" w:hAnsi="Courier New" w:cs="Courier New"/>
                <w:color w:val="0000FF"/>
                <w:lang w:eastAsia="en-US"/>
              </w:rPr>
              <w:t>Retrieve GSID</w:t>
            </w: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FB3F5F">
            <w:pPr>
              <w:snapToGrid w:val="0"/>
              <w:rPr>
                <w:b/>
                <w:bCs/>
              </w:rPr>
            </w:pPr>
            <w:r w:rsidRPr="00C41805">
              <w:rPr>
                <w:b/>
                <w:bCs/>
              </w:rPr>
              <w:t>Description [M]</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FB3F5F">
            <w:pPr>
              <w:rPr>
                <w:rFonts w:ascii="Courier New" w:hAnsi="Courier New" w:cs="Courier New"/>
                <w:color w:val="0000FF"/>
              </w:rPr>
            </w:pPr>
            <w:r>
              <w:rPr>
                <w:rFonts w:ascii="Courier New" w:hAnsi="Courier New" w:cs="Courier New"/>
                <w:color w:val="0000FF"/>
              </w:rPr>
              <w:t>A client site retrieves attributes associated with a given GSID</w:t>
            </w: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Default="00DD62AB" w:rsidP="00FB3F5F">
            <w:pPr>
              <w:snapToGrid w:val="0"/>
              <w:rPr>
                <w:b/>
                <w:bCs/>
              </w:rPr>
            </w:pPr>
            <w:r w:rsidRPr="00C41805">
              <w:rPr>
                <w:b/>
                <w:bCs/>
              </w:rPr>
              <w:t>Pre-Conditions [M]</w:t>
            </w:r>
          </w:p>
          <w:p w:rsidR="00DD62AB" w:rsidRPr="00C41805" w:rsidRDefault="00DD62AB" w:rsidP="00FB3F5F">
            <w:pPr>
              <w:snapToGrid w:val="0"/>
              <w:rPr>
                <w:b/>
                <w:bCs/>
              </w:rPr>
            </w:pP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FB3F5F">
            <w:pPr>
              <w:rPr>
                <w:rFonts w:ascii="Courier New" w:hAnsi="Courier New" w:cs="Courier New"/>
                <w:color w:val="0000FF"/>
              </w:rPr>
            </w:pP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FB3F5F">
            <w:pPr>
              <w:snapToGrid w:val="0"/>
              <w:rPr>
                <w:b/>
                <w:bCs/>
              </w:rPr>
            </w:pPr>
            <w:r>
              <w:rPr>
                <w:b/>
                <w:bCs/>
              </w:rPr>
              <w:t xml:space="preserve">Security Pre-Conditions [M] </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FB3F5F">
            <w:pPr>
              <w:rPr>
                <w:rFonts w:ascii="Courier New" w:hAnsi="Courier New" w:cs="Courier New"/>
                <w:color w:val="0000FF"/>
              </w:rPr>
            </w:pPr>
            <w:commentRangeStart w:id="29"/>
            <w:r>
              <w:rPr>
                <w:rFonts w:ascii="Courier New" w:hAnsi="Courier New" w:cs="Courier New"/>
                <w:color w:val="0000FF"/>
              </w:rPr>
              <w:t>The GSID has been previously created.</w:t>
            </w:r>
            <w:commentRangeEnd w:id="29"/>
            <w:r>
              <w:rPr>
                <w:rStyle w:val="CommentReference"/>
              </w:rPr>
              <w:commentReference w:id="29"/>
            </w: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FB3F5F">
            <w:pPr>
              <w:snapToGrid w:val="0"/>
              <w:rPr>
                <w:b/>
                <w:bCs/>
              </w:rPr>
            </w:pPr>
            <w:r w:rsidRPr="00C41805">
              <w:rPr>
                <w:b/>
                <w:bCs/>
              </w:rPr>
              <w:t>Inputs [M]</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FB3F5F">
            <w:pPr>
              <w:rPr>
                <w:rFonts w:ascii="Courier New" w:hAnsi="Courier New" w:cs="Courier New"/>
                <w:color w:val="0000FF"/>
              </w:rPr>
            </w:pPr>
            <w:r>
              <w:rPr>
                <w:rFonts w:ascii="Courier New" w:hAnsi="Courier New" w:cs="Courier New"/>
                <w:color w:val="0000FF"/>
              </w:rPr>
              <w:t>GSID</w:t>
            </w: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FB3F5F">
            <w:pPr>
              <w:snapToGrid w:val="0"/>
              <w:rPr>
                <w:b/>
                <w:bCs/>
              </w:rPr>
            </w:pPr>
            <w:r w:rsidRPr="00C41805">
              <w:rPr>
                <w:b/>
                <w:bCs/>
              </w:rPr>
              <w:t>Outputs [M]</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FB3F5F">
            <w:pPr>
              <w:rPr>
                <w:rFonts w:ascii="Courier New" w:hAnsi="Courier New" w:cs="Courier New"/>
                <w:color w:val="0000FF"/>
              </w:rPr>
            </w:pPr>
            <w:r>
              <w:rPr>
                <w:rFonts w:ascii="Courier New" w:hAnsi="Courier New" w:cs="Courier New"/>
                <w:color w:val="0000FF"/>
              </w:rPr>
              <w:t>The UUID, the relationship with other GSID and an associated collection of collection attributes.  Each collection is associated with each client site.</w:t>
            </w: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FB3F5F">
            <w:pPr>
              <w:snapToGrid w:val="0"/>
              <w:rPr>
                <w:b/>
                <w:bCs/>
              </w:rPr>
            </w:pPr>
            <w:r w:rsidRPr="00C41805">
              <w:rPr>
                <w:b/>
                <w:bCs/>
              </w:rPr>
              <w:t>Post-Conditions [O]</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FB3F5F">
            <w:pPr>
              <w:rPr>
                <w:rFonts w:ascii="Courier New" w:hAnsi="Courier New" w:cs="Courier New"/>
                <w:color w:val="0000FF"/>
              </w:rPr>
            </w:pP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FB3F5F">
            <w:pPr>
              <w:snapToGrid w:val="0"/>
              <w:rPr>
                <w:b/>
                <w:bCs/>
              </w:rPr>
            </w:pPr>
            <w:r w:rsidRPr="00C41805">
              <w:rPr>
                <w:b/>
                <w:bCs/>
              </w:rPr>
              <w:t>Exception Conditions [</w:t>
            </w:r>
            <w:commentRangeStart w:id="30"/>
            <w:r w:rsidRPr="00C41805">
              <w:rPr>
                <w:b/>
                <w:bCs/>
              </w:rPr>
              <w:t>M</w:t>
            </w:r>
            <w:commentRangeEnd w:id="30"/>
            <w:r>
              <w:rPr>
                <w:rStyle w:val="CommentReference"/>
              </w:rPr>
              <w:commentReference w:id="30"/>
            </w:r>
            <w:r w:rsidRPr="00C41805">
              <w:rPr>
                <w:b/>
                <w:bCs/>
              </w:rPr>
              <w:t>]</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FB3F5F">
            <w:pPr>
              <w:rPr>
                <w:rFonts w:ascii="Courier New" w:hAnsi="Courier New" w:cs="Courier New"/>
                <w:color w:val="0000FF"/>
              </w:rPr>
            </w:pP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FB3F5F">
            <w:pPr>
              <w:snapToGrid w:val="0"/>
              <w:rPr>
                <w:b/>
                <w:bCs/>
              </w:rPr>
            </w:pPr>
            <w:r w:rsidRPr="00C41805">
              <w:rPr>
                <w:b/>
                <w:bCs/>
              </w:rPr>
              <w:t>Aspects left for Technical Bindings [O]</w:t>
            </w:r>
          </w:p>
        </w:tc>
        <w:tc>
          <w:tcPr>
            <w:tcW w:w="6358" w:type="dxa"/>
            <w:tcBorders>
              <w:top w:val="single" w:sz="4" w:space="0" w:color="000000"/>
              <w:left w:val="single" w:sz="4" w:space="0" w:color="000000"/>
              <w:bottom w:val="single" w:sz="4" w:space="0" w:color="000000"/>
              <w:right w:val="single" w:sz="4" w:space="0" w:color="000000"/>
            </w:tcBorders>
          </w:tcPr>
          <w:p w:rsidR="00DD62AB" w:rsidRPr="00C10B7F" w:rsidRDefault="00DD62AB" w:rsidP="00FB3F5F">
            <w:pPr>
              <w:rPr>
                <w:rFonts w:ascii="Courier New" w:hAnsi="Courier New" w:cs="Courier New"/>
                <w:color w:val="0000FF"/>
              </w:rPr>
            </w:pP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FB3F5F">
            <w:pPr>
              <w:snapToGrid w:val="0"/>
              <w:rPr>
                <w:b/>
                <w:bCs/>
              </w:rPr>
            </w:pPr>
            <w:r w:rsidRPr="00C41805">
              <w:rPr>
                <w:b/>
                <w:bCs/>
              </w:rPr>
              <w:t>Notes [O]</w:t>
            </w:r>
          </w:p>
        </w:tc>
        <w:tc>
          <w:tcPr>
            <w:tcW w:w="6358" w:type="dxa"/>
            <w:tcBorders>
              <w:top w:val="single" w:sz="4" w:space="0" w:color="000000"/>
              <w:left w:val="single" w:sz="4" w:space="0" w:color="000000"/>
              <w:bottom w:val="single" w:sz="4" w:space="0" w:color="000000"/>
              <w:right w:val="single" w:sz="4" w:space="0" w:color="000000"/>
            </w:tcBorders>
          </w:tcPr>
          <w:p w:rsidR="00DD62AB" w:rsidRPr="00C10B7F" w:rsidRDefault="00DD62AB" w:rsidP="00FB3F5F">
            <w:pPr>
              <w:rPr>
                <w:rFonts w:ascii="Courier New" w:hAnsi="Courier New" w:cs="Courier New"/>
                <w:color w:val="0000FF"/>
              </w:rPr>
            </w:pPr>
          </w:p>
        </w:tc>
      </w:tr>
    </w:tbl>
    <w:p w:rsidR="00DD62AB" w:rsidRDefault="00DD62AB" w:rsidP="0070588D"/>
    <w:p w:rsidR="00DD62AB" w:rsidRDefault="00DD62AB" w:rsidP="0070588D"/>
    <w:tbl>
      <w:tblPr>
        <w:tblW w:w="8866" w:type="dxa"/>
        <w:tblInd w:w="2" w:type="dxa"/>
        <w:tblLayout w:type="fixed"/>
        <w:tblLook w:val="0000"/>
      </w:tblPr>
      <w:tblGrid>
        <w:gridCol w:w="2508"/>
        <w:gridCol w:w="6358"/>
      </w:tblGrid>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70588D">
            <w:pPr>
              <w:snapToGrid w:val="0"/>
              <w:rPr>
                <w:b/>
                <w:bCs/>
              </w:rPr>
            </w:pPr>
            <w:r w:rsidRPr="00C41805">
              <w:rPr>
                <w:b/>
                <w:bCs/>
              </w:rPr>
              <w:t>Name [M]</w:t>
            </w:r>
          </w:p>
        </w:tc>
        <w:tc>
          <w:tcPr>
            <w:tcW w:w="6358" w:type="dxa"/>
            <w:tcBorders>
              <w:top w:val="single" w:sz="4" w:space="0" w:color="000000"/>
              <w:left w:val="single" w:sz="4" w:space="0" w:color="000000"/>
              <w:bottom w:val="single" w:sz="4" w:space="0" w:color="000000"/>
              <w:right w:val="single" w:sz="4" w:space="0" w:color="000000"/>
            </w:tcBorders>
          </w:tcPr>
          <w:p w:rsidR="00DD62AB" w:rsidRPr="004A2880" w:rsidRDefault="00DD62AB" w:rsidP="0070588D">
            <w:pPr>
              <w:rPr>
                <w:rFonts w:ascii="Arial" w:hAnsi="Arial" w:cs="Arial"/>
              </w:rPr>
            </w:pPr>
            <w:r>
              <w:rPr>
                <w:rFonts w:ascii="Courier New" w:hAnsi="Courier New" w:cs="Courier New"/>
                <w:color w:val="0000FF"/>
              </w:rPr>
              <w:t>Retrieve parents of a GSID.</w:t>
            </w: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70588D">
            <w:pPr>
              <w:snapToGrid w:val="0"/>
              <w:rPr>
                <w:b/>
                <w:bCs/>
              </w:rPr>
            </w:pPr>
            <w:r w:rsidRPr="00C41805">
              <w:rPr>
                <w:b/>
                <w:bCs/>
              </w:rPr>
              <w:t>Description [M]</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ED4C16">
            <w:pPr>
              <w:rPr>
                <w:rFonts w:ascii="Courier New" w:hAnsi="Courier New" w:cs="Courier New"/>
                <w:color w:val="0000FF"/>
              </w:rPr>
            </w:pPr>
            <w:r>
              <w:rPr>
                <w:rFonts w:ascii="Courier New" w:hAnsi="Courier New" w:cs="Courier New"/>
                <w:color w:val="0000FF"/>
              </w:rPr>
              <w:t xml:space="preserve">Retrieve all parents of a GSID. </w:t>
            </w: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Default="00DD62AB" w:rsidP="0070588D">
            <w:pPr>
              <w:snapToGrid w:val="0"/>
              <w:rPr>
                <w:b/>
                <w:bCs/>
              </w:rPr>
            </w:pPr>
            <w:r w:rsidRPr="00C41805">
              <w:rPr>
                <w:b/>
                <w:bCs/>
              </w:rPr>
              <w:t>Pre-Conditions [M]</w:t>
            </w:r>
          </w:p>
          <w:p w:rsidR="00DD62AB" w:rsidRPr="00C41805" w:rsidRDefault="00DD62AB" w:rsidP="0070588D">
            <w:pPr>
              <w:snapToGrid w:val="0"/>
              <w:rPr>
                <w:b/>
                <w:bCs/>
              </w:rPr>
            </w:pP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DA547F">
            <w:pPr>
              <w:rPr>
                <w:rFonts w:ascii="Courier New" w:hAnsi="Courier New" w:cs="Courier New"/>
                <w:color w:val="0000FF"/>
              </w:rPr>
            </w:pPr>
            <w:r>
              <w:rPr>
                <w:rFonts w:ascii="Courier New" w:hAnsi="Courier New" w:cs="Courier New"/>
                <w:color w:val="0000FF"/>
              </w:rPr>
              <w:t>The GSID has been previously created.</w:t>
            </w: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70588D">
            <w:pPr>
              <w:snapToGrid w:val="0"/>
              <w:rPr>
                <w:b/>
                <w:bCs/>
              </w:rPr>
            </w:pPr>
            <w:r>
              <w:rPr>
                <w:b/>
                <w:bCs/>
              </w:rPr>
              <w:t xml:space="preserve">Security Pre-Conditions [M] </w:t>
            </w:r>
          </w:p>
        </w:tc>
        <w:tc>
          <w:tcPr>
            <w:tcW w:w="6358" w:type="dxa"/>
            <w:tcBorders>
              <w:top w:val="single" w:sz="4" w:space="0" w:color="000000"/>
              <w:left w:val="single" w:sz="4" w:space="0" w:color="000000"/>
              <w:bottom w:val="single" w:sz="4" w:space="0" w:color="000000"/>
              <w:right w:val="single" w:sz="4" w:space="0" w:color="000000"/>
            </w:tcBorders>
          </w:tcPr>
          <w:p w:rsidR="00DD62AB" w:rsidRDefault="00DD62AB" w:rsidP="004A0B95">
            <w:pPr>
              <w:rPr>
                <w:rFonts w:ascii="Courier New" w:hAnsi="Courier New" w:cs="Courier New"/>
                <w:color w:val="0000FF"/>
              </w:rPr>
            </w:pPr>
          </w:p>
          <w:p w:rsidR="00DD62AB" w:rsidRPr="00B826AD" w:rsidRDefault="00DD62AB" w:rsidP="0070588D">
            <w:pPr>
              <w:rPr>
                <w:rFonts w:ascii="Courier New" w:hAnsi="Courier New" w:cs="Courier New"/>
                <w:color w:val="0000FF"/>
              </w:rPr>
            </w:pP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70588D">
            <w:pPr>
              <w:snapToGrid w:val="0"/>
              <w:rPr>
                <w:b/>
                <w:bCs/>
              </w:rPr>
            </w:pPr>
            <w:r w:rsidRPr="00C41805">
              <w:rPr>
                <w:b/>
                <w:bCs/>
              </w:rPr>
              <w:t>Inputs [M]</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ED4C16">
            <w:pPr>
              <w:rPr>
                <w:rFonts w:ascii="Courier New" w:hAnsi="Courier New" w:cs="Courier New"/>
                <w:color w:val="0000FF"/>
              </w:rPr>
            </w:pPr>
            <w:r>
              <w:rPr>
                <w:rFonts w:ascii="Courier New" w:hAnsi="Courier New" w:cs="Courier New"/>
                <w:color w:val="0000FF"/>
              </w:rPr>
              <w:t>GSID</w:t>
            </w: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70588D">
            <w:pPr>
              <w:snapToGrid w:val="0"/>
              <w:rPr>
                <w:b/>
                <w:bCs/>
              </w:rPr>
            </w:pPr>
            <w:r w:rsidRPr="00C41805">
              <w:rPr>
                <w:b/>
                <w:bCs/>
              </w:rPr>
              <w:t>Outputs [M]</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70588D">
            <w:pPr>
              <w:rPr>
                <w:rFonts w:ascii="Courier New" w:hAnsi="Courier New" w:cs="Courier New"/>
                <w:color w:val="0000FF"/>
              </w:rPr>
            </w:pPr>
            <w:r>
              <w:rPr>
                <w:rFonts w:ascii="Courier New" w:hAnsi="Courier New" w:cs="Courier New"/>
                <w:color w:val="0000FF"/>
              </w:rPr>
              <w:t>A graph that begins with the root and contains only leafs that are parents of this GSID.</w:t>
            </w: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70588D">
            <w:pPr>
              <w:snapToGrid w:val="0"/>
              <w:rPr>
                <w:b/>
                <w:bCs/>
              </w:rPr>
            </w:pPr>
            <w:r w:rsidRPr="00C41805">
              <w:rPr>
                <w:b/>
                <w:bCs/>
              </w:rPr>
              <w:t>Post-Conditions [O]</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70588D">
            <w:pPr>
              <w:rPr>
                <w:rFonts w:ascii="Courier New" w:hAnsi="Courier New" w:cs="Courier New"/>
                <w:color w:val="0000FF"/>
              </w:rPr>
            </w:pP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70588D">
            <w:pPr>
              <w:snapToGrid w:val="0"/>
              <w:rPr>
                <w:b/>
                <w:bCs/>
              </w:rPr>
            </w:pPr>
            <w:r w:rsidRPr="00C41805">
              <w:rPr>
                <w:b/>
                <w:bCs/>
              </w:rPr>
              <w:t>Exception Conditions [</w:t>
            </w:r>
            <w:commentRangeStart w:id="31"/>
            <w:r w:rsidRPr="00C41805">
              <w:rPr>
                <w:b/>
                <w:bCs/>
              </w:rPr>
              <w:t>M</w:t>
            </w:r>
            <w:commentRangeEnd w:id="31"/>
            <w:r>
              <w:rPr>
                <w:rStyle w:val="CommentReference"/>
              </w:rPr>
              <w:commentReference w:id="31"/>
            </w:r>
            <w:r w:rsidRPr="00C41805">
              <w:rPr>
                <w:b/>
                <w:bCs/>
              </w:rPr>
              <w:t>]</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4A0B95">
            <w:pPr>
              <w:rPr>
                <w:rFonts w:ascii="Courier New" w:hAnsi="Courier New" w:cs="Courier New"/>
                <w:color w:val="0000FF"/>
              </w:rPr>
            </w:pP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70588D">
            <w:pPr>
              <w:snapToGrid w:val="0"/>
              <w:rPr>
                <w:b/>
                <w:bCs/>
              </w:rPr>
            </w:pPr>
            <w:r w:rsidRPr="00C41805">
              <w:rPr>
                <w:b/>
                <w:bCs/>
              </w:rPr>
              <w:t>Aspects left for Technical Bindings [O]</w:t>
            </w:r>
          </w:p>
        </w:tc>
        <w:tc>
          <w:tcPr>
            <w:tcW w:w="6358" w:type="dxa"/>
            <w:tcBorders>
              <w:top w:val="single" w:sz="4" w:space="0" w:color="000000"/>
              <w:left w:val="single" w:sz="4" w:space="0" w:color="000000"/>
              <w:bottom w:val="single" w:sz="4" w:space="0" w:color="000000"/>
              <w:right w:val="single" w:sz="4" w:space="0" w:color="000000"/>
            </w:tcBorders>
          </w:tcPr>
          <w:p w:rsidR="00DD62AB" w:rsidRPr="00C10B7F" w:rsidRDefault="00DD62AB" w:rsidP="0070588D">
            <w:pPr>
              <w:rPr>
                <w:rFonts w:ascii="Courier New" w:hAnsi="Courier New" w:cs="Courier New"/>
                <w:color w:val="0000FF"/>
              </w:rPr>
            </w:pP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70588D">
            <w:pPr>
              <w:snapToGrid w:val="0"/>
              <w:rPr>
                <w:b/>
                <w:bCs/>
              </w:rPr>
            </w:pPr>
            <w:r w:rsidRPr="00C41805">
              <w:rPr>
                <w:b/>
                <w:bCs/>
              </w:rPr>
              <w:t>Notes [O]</w:t>
            </w:r>
          </w:p>
        </w:tc>
        <w:tc>
          <w:tcPr>
            <w:tcW w:w="6358" w:type="dxa"/>
            <w:tcBorders>
              <w:top w:val="single" w:sz="4" w:space="0" w:color="000000"/>
              <w:left w:val="single" w:sz="4" w:space="0" w:color="000000"/>
              <w:bottom w:val="single" w:sz="4" w:space="0" w:color="000000"/>
              <w:right w:val="single" w:sz="4" w:space="0" w:color="000000"/>
            </w:tcBorders>
          </w:tcPr>
          <w:p w:rsidR="00DD62AB" w:rsidRPr="00C10B7F" w:rsidRDefault="00DD62AB" w:rsidP="0070588D">
            <w:pPr>
              <w:snapToGrid w:val="0"/>
              <w:rPr>
                <w:rFonts w:ascii="Courier New" w:hAnsi="Courier New" w:cs="Courier New"/>
                <w:color w:val="0000FF"/>
              </w:rPr>
            </w:pPr>
          </w:p>
        </w:tc>
      </w:tr>
    </w:tbl>
    <w:p w:rsidR="00DD62AB" w:rsidRDefault="00DD62AB" w:rsidP="0070588D"/>
    <w:tbl>
      <w:tblPr>
        <w:tblW w:w="8866" w:type="dxa"/>
        <w:tblInd w:w="2" w:type="dxa"/>
        <w:tblLayout w:type="fixed"/>
        <w:tblLook w:val="0000"/>
      </w:tblPr>
      <w:tblGrid>
        <w:gridCol w:w="2508"/>
        <w:gridCol w:w="6358"/>
      </w:tblGrid>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70588D">
            <w:pPr>
              <w:snapToGrid w:val="0"/>
              <w:rPr>
                <w:b/>
                <w:bCs/>
              </w:rPr>
            </w:pPr>
            <w:r w:rsidRPr="00C41805">
              <w:rPr>
                <w:b/>
                <w:bCs/>
              </w:rPr>
              <w:t>Name [M]</w:t>
            </w:r>
          </w:p>
        </w:tc>
        <w:tc>
          <w:tcPr>
            <w:tcW w:w="6358" w:type="dxa"/>
            <w:tcBorders>
              <w:top w:val="single" w:sz="4" w:space="0" w:color="000000"/>
              <w:left w:val="single" w:sz="4" w:space="0" w:color="000000"/>
              <w:bottom w:val="single" w:sz="4" w:space="0" w:color="000000"/>
              <w:right w:val="single" w:sz="4" w:space="0" w:color="000000"/>
            </w:tcBorders>
          </w:tcPr>
          <w:p w:rsidR="00DD62AB" w:rsidRPr="00C10B7F" w:rsidRDefault="00DD62AB" w:rsidP="0070588D">
            <w:pPr>
              <w:rPr>
                <w:rFonts w:ascii="Courier New" w:hAnsi="Courier New" w:cs="Courier New"/>
                <w:color w:val="0000FF"/>
              </w:rPr>
            </w:pPr>
            <w:r>
              <w:rPr>
                <w:rFonts w:ascii="Courier New" w:hAnsi="Courier New" w:cs="Courier New"/>
                <w:color w:val="0000FF"/>
              </w:rPr>
              <w:t>Retrieve children of a GSID</w:t>
            </w: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70588D">
            <w:pPr>
              <w:snapToGrid w:val="0"/>
              <w:rPr>
                <w:b/>
                <w:bCs/>
              </w:rPr>
            </w:pPr>
            <w:r w:rsidRPr="00C41805">
              <w:rPr>
                <w:b/>
                <w:bCs/>
              </w:rPr>
              <w:t>Description [M]</w:t>
            </w:r>
          </w:p>
        </w:tc>
        <w:tc>
          <w:tcPr>
            <w:tcW w:w="6358" w:type="dxa"/>
            <w:tcBorders>
              <w:top w:val="single" w:sz="4" w:space="0" w:color="000000"/>
              <w:left w:val="single" w:sz="4" w:space="0" w:color="000000"/>
              <w:bottom w:val="single" w:sz="4" w:space="0" w:color="000000"/>
              <w:right w:val="single" w:sz="4" w:space="0" w:color="000000"/>
            </w:tcBorders>
          </w:tcPr>
          <w:p w:rsidR="00DD62AB" w:rsidRPr="00EE4290" w:rsidRDefault="00DD62AB" w:rsidP="0070588D">
            <w:pPr>
              <w:rPr>
                <w:rFonts w:ascii="Courier New" w:hAnsi="Courier New" w:cs="Courier New"/>
                <w:color w:val="0000FF"/>
              </w:rPr>
            </w:pPr>
            <w:r>
              <w:rPr>
                <w:rFonts w:ascii="Courier New" w:hAnsi="Courier New" w:cs="Courier New"/>
                <w:color w:val="0000FF"/>
              </w:rPr>
              <w:t>Retrieve all children of a GSID.</w:t>
            </w:r>
          </w:p>
          <w:p w:rsidR="00DD62AB" w:rsidRPr="00B826AD" w:rsidRDefault="00DD62AB" w:rsidP="0070588D">
            <w:pPr>
              <w:rPr>
                <w:rFonts w:ascii="Courier New" w:hAnsi="Courier New" w:cs="Courier New"/>
                <w:color w:val="0000FF"/>
              </w:rPr>
            </w:pP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Default="00DD62AB" w:rsidP="0070588D">
            <w:pPr>
              <w:snapToGrid w:val="0"/>
              <w:rPr>
                <w:b/>
                <w:bCs/>
              </w:rPr>
            </w:pPr>
            <w:r w:rsidRPr="00C41805">
              <w:rPr>
                <w:b/>
                <w:bCs/>
              </w:rPr>
              <w:t>Pre-Conditions [</w:t>
            </w:r>
            <w:commentRangeStart w:id="32"/>
            <w:r w:rsidRPr="00C41805">
              <w:rPr>
                <w:b/>
                <w:bCs/>
              </w:rPr>
              <w:t>M</w:t>
            </w:r>
            <w:commentRangeEnd w:id="32"/>
            <w:r>
              <w:rPr>
                <w:rStyle w:val="CommentReference"/>
              </w:rPr>
              <w:commentReference w:id="32"/>
            </w:r>
            <w:r w:rsidRPr="00C41805">
              <w:rPr>
                <w:b/>
                <w:bCs/>
              </w:rPr>
              <w:t>]</w:t>
            </w:r>
          </w:p>
          <w:p w:rsidR="00DD62AB" w:rsidRPr="00C41805" w:rsidRDefault="00DD62AB" w:rsidP="0070588D">
            <w:pPr>
              <w:snapToGrid w:val="0"/>
              <w:rPr>
                <w:b/>
                <w:bCs/>
              </w:rPr>
            </w:pP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4A0B95">
            <w:pPr>
              <w:rPr>
                <w:rFonts w:ascii="Courier New" w:hAnsi="Courier New" w:cs="Courier New"/>
                <w:color w:val="0000FF"/>
              </w:rPr>
            </w:pP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70588D">
            <w:pPr>
              <w:snapToGrid w:val="0"/>
              <w:rPr>
                <w:b/>
                <w:bCs/>
              </w:rPr>
            </w:pPr>
            <w:r>
              <w:rPr>
                <w:b/>
                <w:bCs/>
              </w:rPr>
              <w:t xml:space="preserve">Security Pre-Conditions [M] </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70588D">
            <w:pPr>
              <w:rPr>
                <w:rFonts w:ascii="Courier New" w:hAnsi="Courier New" w:cs="Courier New"/>
                <w:color w:val="0000FF"/>
              </w:rPr>
            </w:pP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70588D">
            <w:pPr>
              <w:snapToGrid w:val="0"/>
              <w:rPr>
                <w:b/>
                <w:bCs/>
              </w:rPr>
            </w:pPr>
            <w:r w:rsidRPr="00C41805">
              <w:rPr>
                <w:b/>
                <w:bCs/>
              </w:rPr>
              <w:t>Inputs [M]</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70588D">
            <w:pPr>
              <w:rPr>
                <w:rFonts w:ascii="Courier New" w:hAnsi="Courier New" w:cs="Courier New"/>
                <w:color w:val="0000FF"/>
              </w:rPr>
            </w:pPr>
            <w:r>
              <w:rPr>
                <w:rFonts w:ascii="Courier New" w:hAnsi="Courier New" w:cs="Courier New"/>
                <w:color w:val="0000FF"/>
              </w:rPr>
              <w:t>GSID</w:t>
            </w: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70588D">
            <w:pPr>
              <w:snapToGrid w:val="0"/>
              <w:rPr>
                <w:b/>
                <w:bCs/>
              </w:rPr>
            </w:pPr>
            <w:r w:rsidRPr="00C41805">
              <w:rPr>
                <w:b/>
                <w:bCs/>
              </w:rPr>
              <w:t>Outputs [M]</w:t>
            </w:r>
          </w:p>
        </w:tc>
        <w:tc>
          <w:tcPr>
            <w:tcW w:w="6358" w:type="dxa"/>
            <w:tcBorders>
              <w:top w:val="single" w:sz="4" w:space="0" w:color="000000"/>
              <w:left w:val="single" w:sz="4" w:space="0" w:color="000000"/>
              <w:bottom w:val="single" w:sz="4" w:space="0" w:color="000000"/>
              <w:right w:val="single" w:sz="4" w:space="0" w:color="000000"/>
            </w:tcBorders>
          </w:tcPr>
          <w:p w:rsidR="00DD62AB" w:rsidRDefault="00DD62AB" w:rsidP="0070588D">
            <w:pPr>
              <w:rPr>
                <w:rFonts w:ascii="Courier New" w:hAnsi="Courier New" w:cs="Courier New"/>
                <w:color w:val="0000FF"/>
              </w:rPr>
            </w:pPr>
            <w:r>
              <w:rPr>
                <w:rFonts w:ascii="Courier New" w:hAnsi="Courier New" w:cs="Courier New"/>
                <w:color w:val="0000FF"/>
              </w:rPr>
              <w:t>A graph that has this GSID as its root and all children of this GSID as its siblings.</w:t>
            </w:r>
          </w:p>
          <w:p w:rsidR="00DD62AB" w:rsidRPr="00B826AD" w:rsidRDefault="00DD62AB" w:rsidP="00DB1307">
            <w:pPr>
              <w:pStyle w:val="ColorfulList-Accent11"/>
              <w:spacing w:after="0" w:line="240" w:lineRule="auto"/>
              <w:rPr>
                <w:rFonts w:ascii="Courier New" w:hAnsi="Courier New" w:cs="Courier New"/>
                <w:color w:val="0000FF"/>
              </w:rPr>
            </w:pP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70588D">
            <w:pPr>
              <w:snapToGrid w:val="0"/>
              <w:rPr>
                <w:b/>
                <w:bCs/>
              </w:rPr>
            </w:pPr>
            <w:r w:rsidRPr="00C41805">
              <w:rPr>
                <w:b/>
                <w:bCs/>
              </w:rPr>
              <w:t>Post-Conditions [O]</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70588D">
            <w:pPr>
              <w:rPr>
                <w:rFonts w:ascii="Courier New" w:hAnsi="Courier New" w:cs="Courier New"/>
                <w:color w:val="0000FF"/>
              </w:rPr>
            </w:pP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70588D">
            <w:pPr>
              <w:snapToGrid w:val="0"/>
              <w:rPr>
                <w:b/>
                <w:bCs/>
              </w:rPr>
            </w:pPr>
            <w:r w:rsidRPr="00C41805">
              <w:rPr>
                <w:b/>
                <w:bCs/>
              </w:rPr>
              <w:t>Exception Conditions [M]</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4A0B95">
            <w:pPr>
              <w:rPr>
                <w:rFonts w:ascii="Courier New" w:hAnsi="Courier New" w:cs="Courier New"/>
                <w:color w:val="0000FF"/>
              </w:rPr>
            </w:pP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70588D">
            <w:pPr>
              <w:snapToGrid w:val="0"/>
              <w:rPr>
                <w:b/>
                <w:bCs/>
              </w:rPr>
            </w:pPr>
            <w:r w:rsidRPr="00C41805">
              <w:rPr>
                <w:b/>
                <w:bCs/>
              </w:rPr>
              <w:t>Aspects left for Technical Bindings [O]</w:t>
            </w:r>
          </w:p>
        </w:tc>
        <w:tc>
          <w:tcPr>
            <w:tcW w:w="6358" w:type="dxa"/>
            <w:tcBorders>
              <w:top w:val="single" w:sz="4" w:space="0" w:color="000000"/>
              <w:left w:val="single" w:sz="4" w:space="0" w:color="000000"/>
              <w:bottom w:val="single" w:sz="4" w:space="0" w:color="000000"/>
              <w:right w:val="single" w:sz="4" w:space="0" w:color="000000"/>
            </w:tcBorders>
          </w:tcPr>
          <w:p w:rsidR="00DD62AB" w:rsidRPr="00C10B7F" w:rsidRDefault="00DD62AB" w:rsidP="0070588D">
            <w:pPr>
              <w:rPr>
                <w:rFonts w:ascii="Courier New" w:hAnsi="Courier New" w:cs="Courier New"/>
                <w:color w:val="0000FF"/>
              </w:rPr>
            </w:pPr>
          </w:p>
        </w:tc>
      </w:tr>
      <w:tr w:rsidR="00DD62AB">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70588D">
            <w:pPr>
              <w:snapToGrid w:val="0"/>
              <w:rPr>
                <w:b/>
                <w:bCs/>
              </w:rPr>
            </w:pPr>
            <w:r w:rsidRPr="00C41805">
              <w:rPr>
                <w:b/>
                <w:bCs/>
              </w:rPr>
              <w:t>Notes [O]</w:t>
            </w:r>
          </w:p>
        </w:tc>
        <w:tc>
          <w:tcPr>
            <w:tcW w:w="6358" w:type="dxa"/>
            <w:tcBorders>
              <w:top w:val="single" w:sz="4" w:space="0" w:color="000000"/>
              <w:left w:val="single" w:sz="4" w:space="0" w:color="000000"/>
              <w:bottom w:val="single" w:sz="4" w:space="0" w:color="000000"/>
              <w:right w:val="single" w:sz="4" w:space="0" w:color="000000"/>
            </w:tcBorders>
          </w:tcPr>
          <w:p w:rsidR="00DD62AB" w:rsidRPr="00C10B7F" w:rsidRDefault="00DD62AB" w:rsidP="0070588D">
            <w:pPr>
              <w:rPr>
                <w:rFonts w:ascii="Courier New" w:hAnsi="Courier New" w:cs="Courier New"/>
                <w:color w:val="0000FF"/>
              </w:rPr>
            </w:pPr>
          </w:p>
        </w:tc>
      </w:tr>
    </w:tbl>
    <w:p w:rsidR="00DD62AB" w:rsidRDefault="00DD62AB" w:rsidP="0070588D"/>
    <w:p w:rsidR="00DD62AB" w:rsidRDefault="00DD62AB" w:rsidP="0070588D"/>
    <w:tbl>
      <w:tblPr>
        <w:tblW w:w="8866" w:type="dxa"/>
        <w:tblInd w:w="2" w:type="dxa"/>
        <w:tblLayout w:type="fixed"/>
        <w:tblLook w:val="0000"/>
      </w:tblPr>
      <w:tblGrid>
        <w:gridCol w:w="2508"/>
        <w:gridCol w:w="6358"/>
      </w:tblGrid>
      <w:tr w:rsidR="00DD62AB" w:rsidTr="00B91548">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B91548">
            <w:pPr>
              <w:snapToGrid w:val="0"/>
              <w:rPr>
                <w:b/>
                <w:bCs/>
              </w:rPr>
            </w:pPr>
            <w:r w:rsidRPr="00C41805">
              <w:rPr>
                <w:b/>
                <w:bCs/>
              </w:rPr>
              <w:t>Name [M]</w:t>
            </w:r>
          </w:p>
        </w:tc>
        <w:tc>
          <w:tcPr>
            <w:tcW w:w="6358" w:type="dxa"/>
            <w:tcBorders>
              <w:top w:val="single" w:sz="4" w:space="0" w:color="000000"/>
              <w:left w:val="single" w:sz="4" w:space="0" w:color="000000"/>
              <w:bottom w:val="single" w:sz="4" w:space="0" w:color="000000"/>
              <w:right w:val="single" w:sz="4" w:space="0" w:color="000000"/>
            </w:tcBorders>
          </w:tcPr>
          <w:p w:rsidR="00DD62AB" w:rsidRPr="00C10B7F" w:rsidRDefault="00DD62AB" w:rsidP="00B91548">
            <w:pPr>
              <w:rPr>
                <w:rFonts w:ascii="Courier New" w:hAnsi="Courier New" w:cs="Courier New"/>
                <w:color w:val="0000FF"/>
              </w:rPr>
            </w:pPr>
            <w:r>
              <w:rPr>
                <w:rFonts w:ascii="Courier New" w:hAnsi="Courier New" w:cs="Courier New"/>
                <w:color w:val="0000FF"/>
              </w:rPr>
              <w:t>Add Site</w:t>
            </w:r>
          </w:p>
        </w:tc>
      </w:tr>
      <w:tr w:rsidR="00DD62AB" w:rsidTr="00B91548">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B91548">
            <w:pPr>
              <w:snapToGrid w:val="0"/>
              <w:rPr>
                <w:b/>
                <w:bCs/>
              </w:rPr>
            </w:pPr>
            <w:r w:rsidRPr="00C41805">
              <w:rPr>
                <w:b/>
                <w:bCs/>
              </w:rPr>
              <w:t>Description [M]</w:t>
            </w:r>
          </w:p>
        </w:tc>
        <w:tc>
          <w:tcPr>
            <w:tcW w:w="6358" w:type="dxa"/>
            <w:tcBorders>
              <w:top w:val="single" w:sz="4" w:space="0" w:color="000000"/>
              <w:left w:val="single" w:sz="4" w:space="0" w:color="000000"/>
              <w:bottom w:val="single" w:sz="4" w:space="0" w:color="000000"/>
              <w:right w:val="single" w:sz="4" w:space="0" w:color="000000"/>
            </w:tcBorders>
          </w:tcPr>
          <w:p w:rsidR="00DD62AB" w:rsidRPr="00EE4290" w:rsidRDefault="00DD62AB" w:rsidP="00B91548">
            <w:pPr>
              <w:rPr>
                <w:rFonts w:ascii="Courier New" w:hAnsi="Courier New" w:cs="Courier New"/>
                <w:color w:val="0000FF"/>
              </w:rPr>
            </w:pPr>
            <w:r>
              <w:rPr>
                <w:rFonts w:ascii="Courier New" w:hAnsi="Courier New" w:cs="Courier New"/>
                <w:color w:val="0000FF"/>
              </w:rPr>
              <w:t>Add Site information for a GSID</w:t>
            </w:r>
          </w:p>
          <w:p w:rsidR="00DD62AB" w:rsidRPr="00B826AD" w:rsidRDefault="00DD62AB" w:rsidP="00B91548">
            <w:pPr>
              <w:rPr>
                <w:rFonts w:ascii="Courier New" w:hAnsi="Courier New" w:cs="Courier New"/>
                <w:color w:val="0000FF"/>
              </w:rPr>
            </w:pPr>
          </w:p>
        </w:tc>
      </w:tr>
      <w:tr w:rsidR="00DD62AB" w:rsidTr="00B91548">
        <w:tc>
          <w:tcPr>
            <w:tcW w:w="2508" w:type="dxa"/>
            <w:tcBorders>
              <w:top w:val="single" w:sz="4" w:space="0" w:color="000000"/>
              <w:left w:val="single" w:sz="4" w:space="0" w:color="000000"/>
              <w:bottom w:val="single" w:sz="4" w:space="0" w:color="000000"/>
            </w:tcBorders>
            <w:shd w:val="clear" w:color="auto" w:fill="C0C0C0"/>
          </w:tcPr>
          <w:p w:rsidR="00DD62AB" w:rsidRDefault="00DD62AB" w:rsidP="00B91548">
            <w:pPr>
              <w:snapToGrid w:val="0"/>
              <w:rPr>
                <w:b/>
                <w:bCs/>
              </w:rPr>
            </w:pPr>
            <w:r w:rsidRPr="00C41805">
              <w:rPr>
                <w:b/>
                <w:bCs/>
              </w:rPr>
              <w:t>Pre-Conditions [M]</w:t>
            </w:r>
          </w:p>
          <w:p w:rsidR="00DD62AB" w:rsidRPr="00C41805" w:rsidRDefault="00DD62AB" w:rsidP="00B91548">
            <w:pPr>
              <w:snapToGrid w:val="0"/>
              <w:rPr>
                <w:b/>
                <w:bCs/>
              </w:rPr>
            </w:pP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B91548">
            <w:pPr>
              <w:rPr>
                <w:rFonts w:ascii="Courier New" w:hAnsi="Courier New" w:cs="Courier New"/>
                <w:color w:val="0000FF"/>
              </w:rPr>
            </w:pPr>
            <w:r>
              <w:rPr>
                <w:rFonts w:ascii="Courier New" w:hAnsi="Courier New" w:cs="Courier New"/>
                <w:color w:val="0000FF"/>
              </w:rPr>
              <w:t>The user is logged into the system.</w:t>
            </w:r>
          </w:p>
        </w:tc>
      </w:tr>
      <w:tr w:rsidR="00DD62AB" w:rsidTr="00B91548">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B91548">
            <w:pPr>
              <w:snapToGrid w:val="0"/>
              <w:rPr>
                <w:b/>
                <w:bCs/>
              </w:rPr>
            </w:pPr>
            <w:r>
              <w:rPr>
                <w:b/>
                <w:bCs/>
              </w:rPr>
              <w:t xml:space="preserve">Security Pre-Conditions [M] </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B91548">
            <w:pPr>
              <w:rPr>
                <w:rFonts w:ascii="Courier New" w:hAnsi="Courier New" w:cs="Courier New"/>
                <w:color w:val="0000FF"/>
              </w:rPr>
            </w:pPr>
          </w:p>
        </w:tc>
      </w:tr>
      <w:tr w:rsidR="00DD62AB" w:rsidTr="00A02C7C">
        <w:trPr>
          <w:trHeight w:val="1844"/>
        </w:trPr>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B91548">
            <w:pPr>
              <w:snapToGrid w:val="0"/>
              <w:rPr>
                <w:b/>
                <w:bCs/>
              </w:rPr>
            </w:pPr>
            <w:r w:rsidRPr="00C41805">
              <w:rPr>
                <w:b/>
                <w:bCs/>
              </w:rPr>
              <w:t>Inputs [M]</w:t>
            </w:r>
          </w:p>
        </w:tc>
        <w:tc>
          <w:tcPr>
            <w:tcW w:w="6358" w:type="dxa"/>
            <w:tcBorders>
              <w:top w:val="single" w:sz="4" w:space="0" w:color="000000"/>
              <w:left w:val="single" w:sz="4" w:space="0" w:color="000000"/>
              <w:bottom w:val="single" w:sz="4" w:space="0" w:color="000000"/>
              <w:right w:val="single" w:sz="4" w:space="0" w:color="000000"/>
            </w:tcBorders>
          </w:tcPr>
          <w:p w:rsidR="00DD62AB" w:rsidRPr="00860601" w:rsidRDefault="00DD62AB" w:rsidP="00A02C7C">
            <w:pPr>
              <w:rPr>
                <w:rFonts w:ascii="Courier New" w:hAnsi="Courier New" w:cs="Courier New"/>
                <w:sz w:val="20"/>
              </w:rPr>
            </w:pPr>
            <w:r w:rsidRPr="00FC543E">
              <w:rPr>
                <w:rFonts w:ascii="Courier New" w:hAnsi="Courier New" w:cs="Courier New"/>
                <w:color w:val="0000FF"/>
              </w:rPr>
              <w:t>•</w:t>
            </w:r>
            <w:commentRangeStart w:id="33"/>
            <w:r w:rsidRPr="00FC543E">
              <w:rPr>
                <w:rFonts w:ascii="Courier New" w:hAnsi="Courier New" w:cs="Courier New"/>
                <w:color w:val="0000FF"/>
              </w:rPr>
              <w:tab/>
            </w:r>
            <w:r>
              <w:rPr>
                <w:rFonts w:ascii="Courier New" w:hAnsi="Courier New" w:cs="Courier New"/>
                <w:color w:val="0000FF"/>
              </w:rPr>
              <w:t>GSID</w:t>
            </w:r>
            <w:commentRangeEnd w:id="33"/>
            <w:r>
              <w:rPr>
                <w:rStyle w:val="CommentReference"/>
              </w:rPr>
              <w:commentReference w:id="33"/>
            </w:r>
          </w:p>
        </w:tc>
      </w:tr>
      <w:tr w:rsidR="00DD62AB" w:rsidTr="00B91548">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B91548">
            <w:pPr>
              <w:snapToGrid w:val="0"/>
              <w:rPr>
                <w:b/>
                <w:bCs/>
              </w:rPr>
            </w:pPr>
            <w:r w:rsidRPr="00C41805">
              <w:rPr>
                <w:b/>
                <w:bCs/>
              </w:rPr>
              <w:t>Outputs [M]</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B91548">
            <w:pPr>
              <w:rPr>
                <w:rFonts w:ascii="Courier New" w:hAnsi="Courier New" w:cs="Courier New"/>
                <w:color w:val="0000FF"/>
              </w:rPr>
            </w:pPr>
            <w:commentRangeStart w:id="34"/>
            <w:r>
              <w:rPr>
                <w:rFonts w:ascii="Courier New" w:hAnsi="Courier New" w:cs="Courier New"/>
                <w:color w:val="0000FF"/>
              </w:rPr>
              <w:t>None</w:t>
            </w:r>
            <w:commentRangeEnd w:id="34"/>
            <w:r>
              <w:rPr>
                <w:rStyle w:val="CommentReference"/>
              </w:rPr>
              <w:commentReference w:id="34"/>
            </w:r>
          </w:p>
        </w:tc>
      </w:tr>
      <w:tr w:rsidR="00DD62AB" w:rsidTr="00B91548">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B91548">
            <w:pPr>
              <w:snapToGrid w:val="0"/>
              <w:rPr>
                <w:b/>
                <w:bCs/>
              </w:rPr>
            </w:pPr>
            <w:r w:rsidRPr="00C41805">
              <w:rPr>
                <w:b/>
                <w:bCs/>
              </w:rPr>
              <w:t>Post-Conditions [O]</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B91548">
            <w:pPr>
              <w:rPr>
                <w:rFonts w:ascii="Courier New" w:hAnsi="Courier New" w:cs="Courier New"/>
                <w:color w:val="0000FF"/>
              </w:rPr>
            </w:pPr>
          </w:p>
        </w:tc>
      </w:tr>
      <w:tr w:rsidR="00DD62AB" w:rsidTr="00B91548">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B91548">
            <w:pPr>
              <w:snapToGrid w:val="0"/>
              <w:rPr>
                <w:b/>
                <w:bCs/>
              </w:rPr>
            </w:pPr>
            <w:r w:rsidRPr="00C41805">
              <w:rPr>
                <w:b/>
                <w:bCs/>
              </w:rPr>
              <w:t>Exception Conditions [M]</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B91548">
            <w:pPr>
              <w:rPr>
                <w:rFonts w:ascii="Courier New" w:hAnsi="Courier New" w:cs="Courier New"/>
                <w:color w:val="0000FF"/>
              </w:rPr>
            </w:pPr>
          </w:p>
        </w:tc>
      </w:tr>
      <w:tr w:rsidR="00DD62AB" w:rsidTr="00B91548">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B91548">
            <w:pPr>
              <w:snapToGrid w:val="0"/>
              <w:rPr>
                <w:b/>
                <w:bCs/>
              </w:rPr>
            </w:pPr>
            <w:r w:rsidRPr="00C41805">
              <w:rPr>
                <w:b/>
                <w:bCs/>
              </w:rPr>
              <w:t>Aspects left for Technical Bindings [O]</w:t>
            </w:r>
          </w:p>
        </w:tc>
        <w:tc>
          <w:tcPr>
            <w:tcW w:w="6358" w:type="dxa"/>
            <w:tcBorders>
              <w:top w:val="single" w:sz="4" w:space="0" w:color="000000"/>
              <w:left w:val="single" w:sz="4" w:space="0" w:color="000000"/>
              <w:bottom w:val="single" w:sz="4" w:space="0" w:color="000000"/>
              <w:right w:val="single" w:sz="4" w:space="0" w:color="000000"/>
            </w:tcBorders>
          </w:tcPr>
          <w:p w:rsidR="00DD62AB" w:rsidRPr="00C10B7F" w:rsidRDefault="00DD62AB" w:rsidP="00B91548">
            <w:pPr>
              <w:rPr>
                <w:rFonts w:ascii="Courier New" w:hAnsi="Courier New" w:cs="Courier New"/>
                <w:color w:val="0000FF"/>
              </w:rPr>
            </w:pPr>
          </w:p>
        </w:tc>
      </w:tr>
      <w:tr w:rsidR="00DD62AB" w:rsidTr="00B91548">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B91548">
            <w:pPr>
              <w:snapToGrid w:val="0"/>
              <w:rPr>
                <w:b/>
                <w:bCs/>
              </w:rPr>
            </w:pPr>
            <w:r w:rsidRPr="00C41805">
              <w:rPr>
                <w:b/>
                <w:bCs/>
              </w:rPr>
              <w:t>Notes [O]</w:t>
            </w:r>
          </w:p>
        </w:tc>
        <w:tc>
          <w:tcPr>
            <w:tcW w:w="6358" w:type="dxa"/>
            <w:tcBorders>
              <w:top w:val="single" w:sz="4" w:space="0" w:color="000000"/>
              <w:left w:val="single" w:sz="4" w:space="0" w:color="000000"/>
              <w:bottom w:val="single" w:sz="4" w:space="0" w:color="000000"/>
              <w:right w:val="single" w:sz="4" w:space="0" w:color="000000"/>
            </w:tcBorders>
          </w:tcPr>
          <w:p w:rsidR="00DD62AB" w:rsidRPr="00C10B7F" w:rsidRDefault="00DD62AB" w:rsidP="00B91548">
            <w:pPr>
              <w:rPr>
                <w:rFonts w:ascii="Courier New" w:hAnsi="Courier New" w:cs="Courier New"/>
                <w:color w:val="0000FF"/>
              </w:rPr>
            </w:pPr>
          </w:p>
        </w:tc>
      </w:tr>
    </w:tbl>
    <w:p w:rsidR="00DD62AB" w:rsidRDefault="00DD62AB" w:rsidP="0070588D"/>
    <w:p w:rsidR="00DD62AB" w:rsidRDefault="00DD62AB" w:rsidP="0070588D"/>
    <w:tbl>
      <w:tblPr>
        <w:tblW w:w="8866" w:type="dxa"/>
        <w:tblInd w:w="2" w:type="dxa"/>
        <w:tblLayout w:type="fixed"/>
        <w:tblLook w:val="0000"/>
      </w:tblPr>
      <w:tblGrid>
        <w:gridCol w:w="2508"/>
        <w:gridCol w:w="6358"/>
      </w:tblGrid>
      <w:tr w:rsidR="00DD62AB" w:rsidTr="00860601">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860601">
            <w:pPr>
              <w:snapToGrid w:val="0"/>
              <w:rPr>
                <w:b/>
                <w:bCs/>
              </w:rPr>
            </w:pPr>
            <w:r w:rsidRPr="00C41805">
              <w:rPr>
                <w:b/>
                <w:bCs/>
              </w:rPr>
              <w:t>Name [M]</w:t>
            </w:r>
          </w:p>
        </w:tc>
        <w:tc>
          <w:tcPr>
            <w:tcW w:w="6358" w:type="dxa"/>
            <w:tcBorders>
              <w:top w:val="single" w:sz="4" w:space="0" w:color="000000"/>
              <w:left w:val="single" w:sz="4" w:space="0" w:color="000000"/>
              <w:bottom w:val="single" w:sz="4" w:space="0" w:color="000000"/>
              <w:right w:val="single" w:sz="4" w:space="0" w:color="000000"/>
            </w:tcBorders>
          </w:tcPr>
          <w:p w:rsidR="00DD62AB" w:rsidRPr="00C10B7F" w:rsidRDefault="00DD62AB" w:rsidP="00860601">
            <w:pPr>
              <w:rPr>
                <w:rFonts w:ascii="Courier New" w:hAnsi="Courier New" w:cs="Courier New"/>
                <w:color w:val="0000FF"/>
              </w:rPr>
            </w:pPr>
            <w:r>
              <w:rPr>
                <w:rFonts w:ascii="Courier New" w:hAnsi="Courier New" w:cs="Courier New"/>
                <w:color w:val="0000FF"/>
              </w:rPr>
              <w:t>Register Site</w:t>
            </w:r>
          </w:p>
        </w:tc>
      </w:tr>
      <w:tr w:rsidR="00DD62AB" w:rsidTr="00860601">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860601">
            <w:pPr>
              <w:snapToGrid w:val="0"/>
              <w:rPr>
                <w:b/>
                <w:bCs/>
              </w:rPr>
            </w:pPr>
            <w:r w:rsidRPr="00C41805">
              <w:rPr>
                <w:b/>
                <w:bCs/>
              </w:rPr>
              <w:t>Description [M]</w:t>
            </w:r>
          </w:p>
        </w:tc>
        <w:tc>
          <w:tcPr>
            <w:tcW w:w="6358" w:type="dxa"/>
            <w:tcBorders>
              <w:top w:val="single" w:sz="4" w:space="0" w:color="000000"/>
              <w:left w:val="single" w:sz="4" w:space="0" w:color="000000"/>
              <w:bottom w:val="single" w:sz="4" w:space="0" w:color="000000"/>
              <w:right w:val="single" w:sz="4" w:space="0" w:color="000000"/>
            </w:tcBorders>
          </w:tcPr>
          <w:p w:rsidR="00DD62AB" w:rsidRPr="00EE4290" w:rsidRDefault="00DD62AB" w:rsidP="00860601">
            <w:pPr>
              <w:rPr>
                <w:rFonts w:ascii="Courier New" w:hAnsi="Courier New" w:cs="Courier New"/>
                <w:color w:val="0000FF"/>
              </w:rPr>
            </w:pPr>
            <w:r>
              <w:rPr>
                <w:rFonts w:ascii="Courier New" w:hAnsi="Courier New" w:cs="Courier New"/>
                <w:color w:val="0000FF"/>
              </w:rPr>
              <w:t>Register Site information for the current user.</w:t>
            </w:r>
          </w:p>
          <w:p w:rsidR="00DD62AB" w:rsidRPr="00B826AD" w:rsidRDefault="00DD62AB" w:rsidP="00860601">
            <w:pPr>
              <w:rPr>
                <w:rFonts w:ascii="Courier New" w:hAnsi="Courier New" w:cs="Courier New"/>
                <w:color w:val="0000FF"/>
              </w:rPr>
            </w:pPr>
          </w:p>
        </w:tc>
      </w:tr>
      <w:tr w:rsidR="00DD62AB" w:rsidTr="00860601">
        <w:tc>
          <w:tcPr>
            <w:tcW w:w="2508" w:type="dxa"/>
            <w:tcBorders>
              <w:top w:val="single" w:sz="4" w:space="0" w:color="000000"/>
              <w:left w:val="single" w:sz="4" w:space="0" w:color="000000"/>
              <w:bottom w:val="single" w:sz="4" w:space="0" w:color="000000"/>
            </w:tcBorders>
            <w:shd w:val="clear" w:color="auto" w:fill="C0C0C0"/>
          </w:tcPr>
          <w:p w:rsidR="00DD62AB" w:rsidRDefault="00DD62AB" w:rsidP="00860601">
            <w:pPr>
              <w:snapToGrid w:val="0"/>
              <w:rPr>
                <w:b/>
                <w:bCs/>
              </w:rPr>
            </w:pPr>
            <w:r w:rsidRPr="00C41805">
              <w:rPr>
                <w:b/>
                <w:bCs/>
              </w:rPr>
              <w:t>Pre-Conditions [M]</w:t>
            </w:r>
          </w:p>
          <w:p w:rsidR="00DD62AB" w:rsidRPr="00C41805" w:rsidRDefault="00DD62AB" w:rsidP="00860601">
            <w:pPr>
              <w:snapToGrid w:val="0"/>
              <w:rPr>
                <w:b/>
                <w:bCs/>
              </w:rPr>
            </w:pP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FC543E">
            <w:pPr>
              <w:rPr>
                <w:rFonts w:ascii="Courier New" w:hAnsi="Courier New" w:cs="Courier New"/>
                <w:color w:val="0000FF"/>
              </w:rPr>
            </w:pPr>
            <w:r>
              <w:rPr>
                <w:rFonts w:ascii="Courier New" w:hAnsi="Courier New" w:cs="Courier New"/>
                <w:color w:val="0000FF"/>
              </w:rPr>
              <w:t>The user is logged into the system.</w:t>
            </w:r>
          </w:p>
        </w:tc>
      </w:tr>
      <w:tr w:rsidR="00DD62AB" w:rsidTr="00860601">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860601">
            <w:pPr>
              <w:snapToGrid w:val="0"/>
              <w:rPr>
                <w:b/>
                <w:bCs/>
              </w:rPr>
            </w:pPr>
            <w:r>
              <w:rPr>
                <w:b/>
                <w:bCs/>
              </w:rPr>
              <w:t xml:space="preserve">Security Pre-Conditions [M] </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860601">
            <w:pPr>
              <w:rPr>
                <w:rFonts w:ascii="Courier New" w:hAnsi="Courier New" w:cs="Courier New"/>
                <w:color w:val="0000FF"/>
              </w:rPr>
            </w:pPr>
          </w:p>
        </w:tc>
      </w:tr>
      <w:tr w:rsidR="00DD62AB" w:rsidTr="00860601">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860601">
            <w:pPr>
              <w:snapToGrid w:val="0"/>
              <w:rPr>
                <w:b/>
                <w:bCs/>
              </w:rPr>
            </w:pPr>
            <w:r w:rsidRPr="00C41805">
              <w:rPr>
                <w:b/>
                <w:bCs/>
              </w:rPr>
              <w:t>Inputs [M]</w:t>
            </w:r>
          </w:p>
        </w:tc>
        <w:tc>
          <w:tcPr>
            <w:tcW w:w="6358" w:type="dxa"/>
            <w:tcBorders>
              <w:top w:val="single" w:sz="4" w:space="0" w:color="000000"/>
              <w:left w:val="single" w:sz="4" w:space="0" w:color="000000"/>
              <w:bottom w:val="single" w:sz="4" w:space="0" w:color="000000"/>
              <w:right w:val="single" w:sz="4" w:space="0" w:color="000000"/>
            </w:tcBorders>
          </w:tcPr>
          <w:p w:rsidR="00DD62AB" w:rsidRPr="00FC543E" w:rsidRDefault="00DD62AB" w:rsidP="00FC543E">
            <w:pPr>
              <w:rPr>
                <w:rFonts w:ascii="Courier New" w:hAnsi="Courier New" w:cs="Courier New"/>
                <w:color w:val="0000FF"/>
              </w:rPr>
            </w:pPr>
            <w:r w:rsidRPr="00FC543E">
              <w:rPr>
                <w:rFonts w:ascii="Courier New" w:hAnsi="Courier New" w:cs="Courier New"/>
                <w:color w:val="0000FF"/>
              </w:rPr>
              <w:t>•</w:t>
            </w:r>
            <w:r w:rsidRPr="00FC543E">
              <w:rPr>
                <w:rFonts w:ascii="Courier New" w:hAnsi="Courier New" w:cs="Courier New"/>
                <w:color w:val="0000FF"/>
              </w:rPr>
              <w:tab/>
              <w:t>application</w:t>
            </w:r>
          </w:p>
          <w:p w:rsidR="00DD62AB" w:rsidRPr="00FC543E" w:rsidRDefault="00DD62AB" w:rsidP="00FC543E">
            <w:pPr>
              <w:rPr>
                <w:rFonts w:ascii="Courier New" w:hAnsi="Courier New" w:cs="Courier New"/>
                <w:color w:val="0000FF"/>
              </w:rPr>
            </w:pPr>
            <w:r w:rsidRPr="00FC543E">
              <w:rPr>
                <w:rFonts w:ascii="Courier New" w:hAnsi="Courier New" w:cs="Courier New"/>
                <w:color w:val="0000FF"/>
              </w:rPr>
              <w:t>•</w:t>
            </w:r>
            <w:r w:rsidRPr="00FC543E">
              <w:rPr>
                <w:rFonts w:ascii="Courier New" w:hAnsi="Courier New" w:cs="Courier New"/>
                <w:color w:val="0000FF"/>
              </w:rPr>
              <w:tab/>
              <w:t>application URL</w:t>
            </w:r>
          </w:p>
          <w:p w:rsidR="00DD62AB" w:rsidRPr="00FC543E" w:rsidRDefault="00DD62AB" w:rsidP="00FC543E">
            <w:pPr>
              <w:rPr>
                <w:rFonts w:ascii="Courier New" w:hAnsi="Courier New" w:cs="Courier New"/>
                <w:color w:val="0000FF"/>
              </w:rPr>
            </w:pPr>
            <w:r w:rsidRPr="00FC543E">
              <w:rPr>
                <w:rFonts w:ascii="Courier New" w:hAnsi="Courier New" w:cs="Courier New"/>
                <w:color w:val="0000FF"/>
              </w:rPr>
              <w:t>•</w:t>
            </w:r>
            <w:r w:rsidRPr="00FC543E">
              <w:rPr>
                <w:rFonts w:ascii="Courier New" w:hAnsi="Courier New" w:cs="Courier New"/>
                <w:color w:val="0000FF"/>
              </w:rPr>
              <w:tab/>
              <w:t>application version</w:t>
            </w:r>
          </w:p>
          <w:p w:rsidR="00DD62AB" w:rsidRPr="00FC543E" w:rsidRDefault="00DD62AB" w:rsidP="00FC543E">
            <w:pPr>
              <w:rPr>
                <w:rFonts w:ascii="Courier New" w:hAnsi="Courier New" w:cs="Courier New"/>
                <w:color w:val="0000FF"/>
              </w:rPr>
            </w:pPr>
            <w:r w:rsidRPr="00FC543E">
              <w:rPr>
                <w:rFonts w:ascii="Courier New" w:hAnsi="Courier New" w:cs="Courier New"/>
                <w:color w:val="0000FF"/>
              </w:rPr>
              <w:t>•</w:t>
            </w:r>
            <w:r w:rsidRPr="00FC543E">
              <w:rPr>
                <w:rFonts w:ascii="Courier New" w:hAnsi="Courier New" w:cs="Courier New"/>
                <w:color w:val="0000FF"/>
              </w:rPr>
              <w:tab/>
              <w:t>contact email</w:t>
            </w:r>
          </w:p>
          <w:p w:rsidR="00DD62AB" w:rsidRPr="00FC543E" w:rsidRDefault="00DD62AB" w:rsidP="00FC543E">
            <w:pPr>
              <w:rPr>
                <w:rFonts w:ascii="Courier New" w:hAnsi="Courier New" w:cs="Courier New"/>
                <w:color w:val="0000FF"/>
              </w:rPr>
            </w:pPr>
            <w:r w:rsidRPr="00FC543E">
              <w:rPr>
                <w:rFonts w:ascii="Courier New" w:hAnsi="Courier New" w:cs="Courier New"/>
                <w:color w:val="0000FF"/>
              </w:rPr>
              <w:t>•</w:t>
            </w:r>
            <w:r w:rsidRPr="00FC543E">
              <w:rPr>
                <w:rFonts w:ascii="Courier New" w:hAnsi="Courier New" w:cs="Courier New"/>
                <w:color w:val="0000FF"/>
              </w:rPr>
              <w:tab/>
              <w:t>contact name</w:t>
            </w:r>
          </w:p>
          <w:p w:rsidR="00DD62AB" w:rsidRPr="00FC543E" w:rsidRDefault="00DD62AB" w:rsidP="00FC543E">
            <w:pPr>
              <w:rPr>
                <w:rFonts w:ascii="Courier New" w:hAnsi="Courier New" w:cs="Courier New"/>
                <w:color w:val="0000FF"/>
              </w:rPr>
            </w:pPr>
            <w:r w:rsidRPr="00FC543E">
              <w:rPr>
                <w:rFonts w:ascii="Courier New" w:hAnsi="Courier New" w:cs="Courier New"/>
                <w:color w:val="0000FF"/>
              </w:rPr>
              <w:t>•</w:t>
            </w:r>
            <w:r w:rsidRPr="00FC543E">
              <w:rPr>
                <w:rFonts w:ascii="Courier New" w:hAnsi="Courier New" w:cs="Courier New"/>
                <w:color w:val="0000FF"/>
              </w:rPr>
              <w:tab/>
              <w:t>contact phone</w:t>
            </w:r>
          </w:p>
          <w:p w:rsidR="00DD62AB" w:rsidRPr="00860601" w:rsidRDefault="00DD62AB" w:rsidP="00FC543E">
            <w:pPr>
              <w:suppressAutoHyphens w:val="0"/>
              <w:spacing w:before="0" w:after="0"/>
              <w:rPr>
                <w:rFonts w:ascii="Courier New" w:hAnsi="Courier New" w:cs="Courier New"/>
                <w:sz w:val="20"/>
              </w:rPr>
            </w:pPr>
            <w:r w:rsidRPr="00FC543E">
              <w:rPr>
                <w:rFonts w:ascii="Courier New" w:hAnsi="Courier New" w:cs="Courier New"/>
                <w:color w:val="0000FF"/>
              </w:rPr>
              <w:t>•</w:t>
            </w:r>
            <w:r w:rsidRPr="00FC543E">
              <w:rPr>
                <w:rFonts w:ascii="Courier New" w:hAnsi="Courier New" w:cs="Courier New"/>
                <w:color w:val="0000FF"/>
              </w:rPr>
              <w:tab/>
              <w:t>organization</w:t>
            </w:r>
          </w:p>
        </w:tc>
      </w:tr>
      <w:tr w:rsidR="00DD62AB" w:rsidTr="00860601">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860601">
            <w:pPr>
              <w:snapToGrid w:val="0"/>
              <w:rPr>
                <w:b/>
                <w:bCs/>
              </w:rPr>
            </w:pPr>
            <w:r w:rsidRPr="00C41805">
              <w:rPr>
                <w:b/>
                <w:bCs/>
              </w:rPr>
              <w:t>Outputs [M]</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BD4514">
            <w:pPr>
              <w:rPr>
                <w:rFonts w:ascii="Courier New" w:hAnsi="Courier New" w:cs="Courier New"/>
                <w:color w:val="0000FF"/>
              </w:rPr>
            </w:pPr>
            <w:commentRangeStart w:id="35"/>
            <w:r>
              <w:rPr>
                <w:rFonts w:ascii="Courier New" w:hAnsi="Courier New" w:cs="Courier New"/>
                <w:color w:val="0000FF"/>
              </w:rPr>
              <w:t>None</w:t>
            </w:r>
            <w:commentRangeEnd w:id="35"/>
            <w:r>
              <w:rPr>
                <w:rStyle w:val="CommentReference"/>
              </w:rPr>
              <w:commentReference w:id="35"/>
            </w:r>
          </w:p>
        </w:tc>
      </w:tr>
      <w:tr w:rsidR="00DD62AB" w:rsidTr="00860601">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860601">
            <w:pPr>
              <w:snapToGrid w:val="0"/>
              <w:rPr>
                <w:b/>
                <w:bCs/>
              </w:rPr>
            </w:pPr>
            <w:r w:rsidRPr="00C41805">
              <w:rPr>
                <w:b/>
                <w:bCs/>
              </w:rPr>
              <w:t>Post-Conditions [O]</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860601">
            <w:pPr>
              <w:rPr>
                <w:rFonts w:ascii="Courier New" w:hAnsi="Courier New" w:cs="Courier New"/>
                <w:color w:val="0000FF"/>
              </w:rPr>
            </w:pPr>
          </w:p>
        </w:tc>
      </w:tr>
      <w:tr w:rsidR="00DD62AB" w:rsidTr="00860601">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860601">
            <w:pPr>
              <w:snapToGrid w:val="0"/>
              <w:rPr>
                <w:b/>
                <w:bCs/>
              </w:rPr>
            </w:pPr>
            <w:r w:rsidRPr="00C41805">
              <w:rPr>
                <w:b/>
                <w:bCs/>
              </w:rPr>
              <w:t>Exception Conditions [M]</w:t>
            </w:r>
          </w:p>
        </w:tc>
        <w:tc>
          <w:tcPr>
            <w:tcW w:w="6358" w:type="dxa"/>
            <w:tcBorders>
              <w:top w:val="single" w:sz="4" w:space="0" w:color="000000"/>
              <w:left w:val="single" w:sz="4" w:space="0" w:color="000000"/>
              <w:bottom w:val="single" w:sz="4" w:space="0" w:color="000000"/>
              <w:right w:val="single" w:sz="4" w:space="0" w:color="000000"/>
            </w:tcBorders>
          </w:tcPr>
          <w:p w:rsidR="00DD62AB" w:rsidRPr="00B826AD" w:rsidRDefault="00DD62AB" w:rsidP="00860601">
            <w:pPr>
              <w:rPr>
                <w:rFonts w:ascii="Courier New" w:hAnsi="Courier New" w:cs="Courier New"/>
                <w:color w:val="0000FF"/>
              </w:rPr>
            </w:pPr>
          </w:p>
        </w:tc>
      </w:tr>
      <w:tr w:rsidR="00DD62AB" w:rsidTr="00860601">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860601">
            <w:pPr>
              <w:snapToGrid w:val="0"/>
              <w:rPr>
                <w:b/>
                <w:bCs/>
              </w:rPr>
            </w:pPr>
            <w:r w:rsidRPr="00C41805">
              <w:rPr>
                <w:b/>
                <w:bCs/>
              </w:rPr>
              <w:t>Aspects left for Technical Bindings [O]</w:t>
            </w:r>
          </w:p>
        </w:tc>
        <w:tc>
          <w:tcPr>
            <w:tcW w:w="6358" w:type="dxa"/>
            <w:tcBorders>
              <w:top w:val="single" w:sz="4" w:space="0" w:color="000000"/>
              <w:left w:val="single" w:sz="4" w:space="0" w:color="000000"/>
              <w:bottom w:val="single" w:sz="4" w:space="0" w:color="000000"/>
              <w:right w:val="single" w:sz="4" w:space="0" w:color="000000"/>
            </w:tcBorders>
          </w:tcPr>
          <w:p w:rsidR="00DD62AB" w:rsidRPr="00C10B7F" w:rsidRDefault="00DD62AB" w:rsidP="00860601">
            <w:pPr>
              <w:rPr>
                <w:rFonts w:ascii="Courier New" w:hAnsi="Courier New" w:cs="Courier New"/>
                <w:color w:val="0000FF"/>
              </w:rPr>
            </w:pPr>
          </w:p>
        </w:tc>
      </w:tr>
      <w:tr w:rsidR="00DD62AB" w:rsidTr="00860601">
        <w:tc>
          <w:tcPr>
            <w:tcW w:w="2508" w:type="dxa"/>
            <w:tcBorders>
              <w:top w:val="single" w:sz="4" w:space="0" w:color="000000"/>
              <w:left w:val="single" w:sz="4" w:space="0" w:color="000000"/>
              <w:bottom w:val="single" w:sz="4" w:space="0" w:color="000000"/>
            </w:tcBorders>
            <w:shd w:val="clear" w:color="auto" w:fill="C0C0C0"/>
          </w:tcPr>
          <w:p w:rsidR="00DD62AB" w:rsidRPr="00C41805" w:rsidRDefault="00DD62AB" w:rsidP="00860601">
            <w:pPr>
              <w:snapToGrid w:val="0"/>
              <w:rPr>
                <w:b/>
                <w:bCs/>
              </w:rPr>
            </w:pPr>
            <w:r w:rsidRPr="00C41805">
              <w:rPr>
                <w:b/>
                <w:bCs/>
              </w:rPr>
              <w:t>Notes [O]</w:t>
            </w:r>
          </w:p>
        </w:tc>
        <w:tc>
          <w:tcPr>
            <w:tcW w:w="6358" w:type="dxa"/>
            <w:tcBorders>
              <w:top w:val="single" w:sz="4" w:space="0" w:color="000000"/>
              <w:left w:val="single" w:sz="4" w:space="0" w:color="000000"/>
              <w:bottom w:val="single" w:sz="4" w:space="0" w:color="000000"/>
              <w:right w:val="single" w:sz="4" w:space="0" w:color="000000"/>
            </w:tcBorders>
          </w:tcPr>
          <w:p w:rsidR="00DD62AB" w:rsidRPr="00C10B7F" w:rsidRDefault="00DD62AB" w:rsidP="00860601">
            <w:pPr>
              <w:rPr>
                <w:rFonts w:ascii="Courier New" w:hAnsi="Courier New" w:cs="Courier New"/>
                <w:color w:val="0000FF"/>
              </w:rPr>
            </w:pPr>
          </w:p>
        </w:tc>
      </w:tr>
    </w:tbl>
    <w:p w:rsidR="00DD62AB" w:rsidRDefault="00DD62AB" w:rsidP="0070588D"/>
    <w:p w:rsidR="00DD62AB" w:rsidRDefault="00DD62AB" w:rsidP="0070588D"/>
    <w:p w:rsidR="00DD62AB" w:rsidRDefault="00DD62AB" w:rsidP="0070588D"/>
    <w:p w:rsidR="00DD62AB" w:rsidRDefault="00DD62AB" w:rsidP="005B1C6A">
      <w:pPr>
        <w:pStyle w:val="Heading3"/>
      </w:pPr>
      <w:bookmarkStart w:id="36" w:name="_Toc277249549"/>
      <w:r>
        <w:t>Information Model</w:t>
      </w:r>
      <w:bookmarkEnd w:id="36"/>
    </w:p>
    <w:p w:rsidR="00DD62AB" w:rsidRDefault="00DD62AB" w:rsidP="003E07BE"/>
    <w:p w:rsidR="00DD62AB" w:rsidRPr="003E07BE" w:rsidRDefault="00DD62AB" w:rsidP="003E07BE">
      <w:r>
        <w:pict>
          <v:shape id="_x0000_i1026" type="#_x0000_t75" style="width:379.8pt;height:419.4pt">
            <v:imagedata r:id="rId14" o:title=""/>
          </v:shape>
        </w:pict>
      </w:r>
    </w:p>
    <w:p w:rsidR="00DD62AB" w:rsidRDefault="00DD62AB" w:rsidP="0070588D"/>
    <w:p w:rsidR="00DD62AB" w:rsidRDefault="00DD62AB" w:rsidP="0070588D"/>
    <w:p w:rsidR="00DD62AB" w:rsidRDefault="00DD62AB" w:rsidP="0070588D">
      <w:r>
        <w:pict>
          <v:shape id="_x0000_i1027" type="#_x0000_t75" style="width:462pt;height:195.6pt">
            <v:imagedata r:id="rId15" o:title=""/>
          </v:shape>
        </w:pict>
      </w:r>
    </w:p>
    <w:p w:rsidR="00DD62AB" w:rsidRDefault="00DD62AB" w:rsidP="0070588D"/>
    <w:p w:rsidR="00DD62AB" w:rsidRPr="005C44BF" w:rsidRDefault="00DD62AB" w:rsidP="0070588D"/>
    <w:p w:rsidR="00DD62AB" w:rsidRDefault="00DD62AB">
      <w:pPr>
        <w:pStyle w:val="Heading1"/>
        <w:spacing w:before="120"/>
      </w:pPr>
      <w:bookmarkStart w:id="37" w:name="_Toc277249550"/>
      <w:r>
        <w:t>Profiles</w:t>
      </w:r>
      <w:bookmarkEnd w:id="37"/>
    </w:p>
    <w:p w:rsidR="00DD62AB" w:rsidRDefault="00DD62AB" w:rsidP="0070588D">
      <w:pPr>
        <w:rPr>
          <w:i/>
          <w:iCs/>
          <w:color w:val="FF0000"/>
        </w:rPr>
      </w:pPr>
    </w:p>
    <w:p w:rsidR="00DD62AB" w:rsidRDefault="00DD62AB" w:rsidP="000F2AC8">
      <w:pPr>
        <w:jc w:val="both"/>
        <w:rPr>
          <w:noProof/>
          <w:lang w:eastAsia="en-US"/>
        </w:rPr>
      </w:pPr>
      <w:r>
        <w:t>.</w:t>
      </w:r>
    </w:p>
    <w:p w:rsidR="00DD62AB" w:rsidRDefault="00DD62AB" w:rsidP="0070588D">
      <w:pPr>
        <w:rPr>
          <w:i/>
          <w:iCs/>
          <w:color w:val="FF0000"/>
        </w:rPr>
      </w:pPr>
    </w:p>
    <w:p w:rsidR="00DD62AB" w:rsidRDefault="00DD62AB" w:rsidP="0070588D">
      <w:pPr>
        <w:pStyle w:val="Heading2"/>
        <w:tabs>
          <w:tab w:val="clear" w:pos="1440"/>
        </w:tabs>
        <w:spacing w:after="0"/>
        <w:jc w:val="both"/>
      </w:pPr>
      <w:bookmarkStart w:id="38" w:name="_Toc277249551"/>
      <w:r>
        <w:t>Functional Profiles</w:t>
      </w:r>
      <w:bookmarkEnd w:id="38"/>
    </w:p>
    <w:p w:rsidR="00DD62AB" w:rsidRPr="000F2AC8" w:rsidRDefault="00DD62AB" w:rsidP="000F2AC8"/>
    <w:tbl>
      <w:tblPr>
        <w:tblW w:w="8873" w:type="dxa"/>
        <w:tblInd w:w="2" w:type="dxa"/>
        <w:tblLayout w:type="fixed"/>
        <w:tblLook w:val="0000"/>
      </w:tblPr>
      <w:tblGrid>
        <w:gridCol w:w="1433"/>
        <w:gridCol w:w="1680"/>
        <w:gridCol w:w="2400"/>
        <w:gridCol w:w="3360"/>
      </w:tblGrid>
      <w:tr w:rsidR="00DD62AB" w:rsidRPr="00C41805">
        <w:tc>
          <w:tcPr>
            <w:tcW w:w="1433" w:type="dxa"/>
            <w:tcBorders>
              <w:top w:val="single" w:sz="4" w:space="0" w:color="000000"/>
              <w:left w:val="single" w:sz="4" w:space="0" w:color="000000"/>
              <w:bottom w:val="single" w:sz="4" w:space="0" w:color="000000"/>
            </w:tcBorders>
            <w:shd w:val="clear" w:color="auto" w:fill="C0C0C0"/>
          </w:tcPr>
          <w:p w:rsidR="00DD62AB" w:rsidRDefault="00DD62AB" w:rsidP="0070588D">
            <w:pPr>
              <w:rPr>
                <w:b/>
                <w:bCs/>
              </w:rPr>
            </w:pPr>
            <w:r>
              <w:rPr>
                <w:b/>
                <w:bCs/>
              </w:rPr>
              <w:t>Functional Profile No.</w:t>
            </w:r>
          </w:p>
        </w:tc>
        <w:tc>
          <w:tcPr>
            <w:tcW w:w="1680" w:type="dxa"/>
            <w:tcBorders>
              <w:top w:val="single" w:sz="4" w:space="0" w:color="000000"/>
              <w:left w:val="single" w:sz="4" w:space="0" w:color="000000"/>
              <w:bottom w:val="single" w:sz="4" w:space="0" w:color="000000"/>
            </w:tcBorders>
            <w:shd w:val="clear" w:color="auto" w:fill="C0C0C0"/>
          </w:tcPr>
          <w:p w:rsidR="00DD62AB" w:rsidRPr="00B244CF" w:rsidRDefault="00DD62AB" w:rsidP="0070588D">
            <w:pPr>
              <w:rPr>
                <w:b/>
                <w:bCs/>
              </w:rPr>
            </w:pPr>
            <w:r>
              <w:rPr>
                <w:b/>
                <w:bCs/>
              </w:rPr>
              <w:t>Functional Profile Name</w:t>
            </w:r>
          </w:p>
        </w:tc>
        <w:tc>
          <w:tcPr>
            <w:tcW w:w="2400" w:type="dxa"/>
            <w:tcBorders>
              <w:top w:val="single" w:sz="4" w:space="0" w:color="000000"/>
              <w:left w:val="single" w:sz="4" w:space="0" w:color="000000"/>
              <w:bottom w:val="single" w:sz="4" w:space="0" w:color="000000"/>
              <w:right w:val="single" w:sz="4" w:space="0" w:color="000000"/>
            </w:tcBorders>
            <w:shd w:val="clear" w:color="auto" w:fill="C0C0C0"/>
          </w:tcPr>
          <w:p w:rsidR="00DD62AB" w:rsidRDefault="00DD62AB" w:rsidP="0070588D">
            <w:pPr>
              <w:rPr>
                <w:b/>
                <w:bCs/>
              </w:rPr>
            </w:pPr>
            <w:r>
              <w:rPr>
                <w:b/>
                <w:bCs/>
              </w:rPr>
              <w:t>Functional Profile Description</w:t>
            </w:r>
          </w:p>
        </w:tc>
        <w:tc>
          <w:tcPr>
            <w:tcW w:w="3360" w:type="dxa"/>
            <w:tcBorders>
              <w:top w:val="single" w:sz="4" w:space="0" w:color="000000"/>
              <w:left w:val="single" w:sz="4" w:space="0" w:color="000000"/>
              <w:bottom w:val="single" w:sz="4" w:space="0" w:color="000000"/>
              <w:right w:val="single" w:sz="4" w:space="0" w:color="000000"/>
            </w:tcBorders>
            <w:shd w:val="clear" w:color="auto" w:fill="C0C0C0"/>
          </w:tcPr>
          <w:p w:rsidR="00DD62AB" w:rsidRPr="00B244CF" w:rsidRDefault="00DD62AB" w:rsidP="0070588D">
            <w:pPr>
              <w:rPr>
                <w:b/>
                <w:bCs/>
              </w:rPr>
            </w:pPr>
            <w:r>
              <w:rPr>
                <w:b/>
                <w:bCs/>
              </w:rPr>
              <w:t>Capability Name</w:t>
            </w:r>
          </w:p>
        </w:tc>
      </w:tr>
      <w:tr w:rsidR="00DD62AB" w:rsidRPr="00B826AD">
        <w:tc>
          <w:tcPr>
            <w:tcW w:w="1433" w:type="dxa"/>
            <w:tcBorders>
              <w:top w:val="single" w:sz="4" w:space="0" w:color="000000"/>
              <w:left w:val="single" w:sz="4" w:space="0" w:color="000000"/>
              <w:bottom w:val="single" w:sz="4" w:space="0" w:color="000000"/>
            </w:tcBorders>
          </w:tcPr>
          <w:p w:rsidR="00DD62AB" w:rsidRPr="00B826AD" w:rsidRDefault="00DD62AB" w:rsidP="0070588D">
            <w:pPr>
              <w:rPr>
                <w:rFonts w:ascii="Courier New" w:hAnsi="Courier New" w:cs="Courier New"/>
                <w:color w:val="0000FF"/>
              </w:rPr>
            </w:pPr>
            <w:r>
              <w:rPr>
                <w:rFonts w:ascii="Courier New" w:hAnsi="Courier New" w:cs="Courier New"/>
                <w:color w:val="0000FF"/>
              </w:rPr>
              <w:t>SIDM-</w:t>
            </w:r>
            <w:r w:rsidRPr="00B826AD">
              <w:rPr>
                <w:rFonts w:ascii="Courier New" w:hAnsi="Courier New" w:cs="Courier New"/>
                <w:color w:val="0000FF"/>
              </w:rPr>
              <w:t>FP1</w:t>
            </w:r>
          </w:p>
        </w:tc>
        <w:tc>
          <w:tcPr>
            <w:tcW w:w="1680" w:type="dxa"/>
            <w:tcBorders>
              <w:top w:val="single" w:sz="4" w:space="0" w:color="000000"/>
              <w:left w:val="single" w:sz="4" w:space="0" w:color="000000"/>
              <w:bottom w:val="single" w:sz="4" w:space="0" w:color="000000"/>
            </w:tcBorders>
          </w:tcPr>
          <w:p w:rsidR="00DD62AB" w:rsidRPr="00C41805" w:rsidRDefault="00DD62AB" w:rsidP="0070588D">
            <w:pPr>
              <w:rPr>
                <w:color w:val="0000FF"/>
              </w:rPr>
            </w:pPr>
            <w:r>
              <w:rPr>
                <w:rFonts w:ascii="Courier New" w:hAnsi="Courier New" w:cs="Courier New"/>
                <w:color w:val="0000FF"/>
              </w:rPr>
              <w:t>GSID</w:t>
            </w:r>
            <w:r w:rsidRPr="00B826AD">
              <w:rPr>
                <w:rFonts w:ascii="Courier New" w:hAnsi="Courier New" w:cs="Courier New"/>
                <w:color w:val="0000FF"/>
              </w:rPr>
              <w:t xml:space="preserve"> Query</w:t>
            </w:r>
          </w:p>
        </w:tc>
        <w:tc>
          <w:tcPr>
            <w:tcW w:w="2400" w:type="dxa"/>
            <w:tcBorders>
              <w:top w:val="single" w:sz="4" w:space="0" w:color="000000"/>
              <w:left w:val="single" w:sz="4" w:space="0" w:color="000000"/>
              <w:bottom w:val="single" w:sz="4" w:space="0" w:color="000000"/>
              <w:right w:val="single" w:sz="4" w:space="0" w:color="000000"/>
            </w:tcBorders>
          </w:tcPr>
          <w:p w:rsidR="00DD62AB" w:rsidRPr="00B826AD" w:rsidRDefault="00DD62AB" w:rsidP="0070588D">
            <w:pPr>
              <w:rPr>
                <w:rFonts w:ascii="Courier New" w:hAnsi="Courier New" w:cs="Courier New"/>
                <w:color w:val="0000FF"/>
              </w:rPr>
            </w:pPr>
            <w:r>
              <w:rPr>
                <w:rFonts w:ascii="Courier New" w:hAnsi="Courier New" w:cs="Courier New"/>
                <w:color w:val="0000FF"/>
              </w:rPr>
              <w:t>Read only access</w:t>
            </w:r>
          </w:p>
        </w:tc>
        <w:tc>
          <w:tcPr>
            <w:tcW w:w="3360" w:type="dxa"/>
            <w:tcBorders>
              <w:top w:val="single" w:sz="4" w:space="0" w:color="000000"/>
              <w:left w:val="single" w:sz="4" w:space="0" w:color="000000"/>
              <w:bottom w:val="single" w:sz="4" w:space="0" w:color="000000"/>
              <w:right w:val="single" w:sz="4" w:space="0" w:color="000000"/>
            </w:tcBorders>
          </w:tcPr>
          <w:p w:rsidR="00DD62AB" w:rsidRPr="004A0B95" w:rsidRDefault="00DD62AB" w:rsidP="003D7F83">
            <w:pPr>
              <w:pStyle w:val="ColorfulList-Accent11"/>
              <w:numPr>
                <w:ilvl w:val="0"/>
                <w:numId w:val="33"/>
              </w:numPr>
              <w:rPr>
                <w:rFonts w:ascii="Times New Roman" w:hAnsi="Times New Roman" w:cs="Times New Roman"/>
                <w:color w:val="0000FF"/>
                <w:sz w:val="24"/>
                <w:szCs w:val="24"/>
                <w:lang w:eastAsia="ar-SA"/>
              </w:rPr>
            </w:pPr>
            <w:r>
              <w:rPr>
                <w:rFonts w:ascii="Courier New" w:hAnsi="Courier New" w:cs="Courier New"/>
                <w:color w:val="0000FF"/>
              </w:rPr>
              <w:t>Retrieve parents of a GSID.</w:t>
            </w:r>
          </w:p>
          <w:p w:rsidR="00DD62AB" w:rsidRPr="004A0B95" w:rsidRDefault="00DD62AB" w:rsidP="004F03F6">
            <w:pPr>
              <w:pStyle w:val="ColorfulList-Accent11"/>
              <w:numPr>
                <w:ilvl w:val="0"/>
                <w:numId w:val="33"/>
              </w:numPr>
              <w:rPr>
                <w:rFonts w:ascii="Times New Roman" w:hAnsi="Times New Roman" w:cs="Times New Roman"/>
                <w:color w:val="0000FF"/>
                <w:sz w:val="24"/>
                <w:szCs w:val="24"/>
                <w:lang w:eastAsia="ar-SA"/>
              </w:rPr>
            </w:pPr>
            <w:r>
              <w:rPr>
                <w:rFonts w:ascii="Courier New" w:hAnsi="Courier New" w:cs="Courier New"/>
                <w:color w:val="0000FF"/>
              </w:rPr>
              <w:t>Retrieve children of a GSID.</w:t>
            </w:r>
          </w:p>
          <w:p w:rsidR="00DD62AB" w:rsidRPr="00095A03" w:rsidRDefault="00DD62AB" w:rsidP="008A61C1">
            <w:pPr>
              <w:pStyle w:val="ColorfulList-Accent11"/>
              <w:numPr>
                <w:ilvl w:val="0"/>
                <w:numId w:val="33"/>
              </w:numPr>
              <w:rPr>
                <w:rFonts w:ascii="Times New Roman" w:hAnsi="Times New Roman" w:cs="Times New Roman"/>
                <w:color w:val="0000FF"/>
                <w:sz w:val="24"/>
                <w:szCs w:val="24"/>
                <w:lang w:eastAsia="ar-SA"/>
              </w:rPr>
            </w:pPr>
            <w:r>
              <w:rPr>
                <w:rFonts w:ascii="Courier New" w:hAnsi="Courier New" w:cs="Courier New"/>
                <w:color w:val="0000FF"/>
              </w:rPr>
              <w:t>Retrieve GSID</w:t>
            </w:r>
          </w:p>
          <w:p w:rsidR="00DD62AB" w:rsidRPr="008A61C1" w:rsidRDefault="00DD62AB" w:rsidP="008A61C1">
            <w:pPr>
              <w:pStyle w:val="ColorfulList-Accent11"/>
              <w:numPr>
                <w:ilvl w:val="0"/>
                <w:numId w:val="33"/>
              </w:numPr>
              <w:rPr>
                <w:rFonts w:ascii="Times New Roman" w:hAnsi="Times New Roman" w:cs="Times New Roman"/>
                <w:color w:val="0000FF"/>
                <w:sz w:val="24"/>
                <w:szCs w:val="24"/>
                <w:lang w:eastAsia="ar-SA"/>
              </w:rPr>
            </w:pPr>
            <w:r>
              <w:rPr>
                <w:rFonts w:ascii="Courier New" w:hAnsi="Courier New" w:cs="Courier New"/>
                <w:color w:val="0000FF"/>
              </w:rPr>
              <w:t xml:space="preserve">Generate List of UUID </w:t>
            </w:r>
          </w:p>
        </w:tc>
      </w:tr>
      <w:tr w:rsidR="00DD62AB" w:rsidRPr="00B826AD">
        <w:tc>
          <w:tcPr>
            <w:tcW w:w="1433" w:type="dxa"/>
            <w:tcBorders>
              <w:top w:val="single" w:sz="4" w:space="0" w:color="000000"/>
              <w:left w:val="single" w:sz="4" w:space="0" w:color="000000"/>
              <w:bottom w:val="single" w:sz="4" w:space="0" w:color="000000"/>
            </w:tcBorders>
          </w:tcPr>
          <w:p w:rsidR="00DD62AB" w:rsidRPr="00B826AD" w:rsidRDefault="00DD62AB" w:rsidP="0070588D">
            <w:pPr>
              <w:rPr>
                <w:rFonts w:ascii="Courier New" w:hAnsi="Courier New" w:cs="Courier New"/>
                <w:color w:val="0000FF"/>
              </w:rPr>
            </w:pPr>
            <w:r>
              <w:rPr>
                <w:rFonts w:ascii="Courier New" w:hAnsi="Courier New" w:cs="Courier New"/>
                <w:color w:val="0000FF"/>
              </w:rPr>
              <w:t>SIDM-FP2</w:t>
            </w:r>
          </w:p>
        </w:tc>
        <w:tc>
          <w:tcPr>
            <w:tcW w:w="1680" w:type="dxa"/>
            <w:tcBorders>
              <w:top w:val="single" w:sz="4" w:space="0" w:color="000000"/>
              <w:left w:val="single" w:sz="4" w:space="0" w:color="000000"/>
              <w:bottom w:val="single" w:sz="4" w:space="0" w:color="000000"/>
            </w:tcBorders>
          </w:tcPr>
          <w:p w:rsidR="00DD62AB" w:rsidRPr="00B826AD" w:rsidRDefault="00DD62AB" w:rsidP="0070588D">
            <w:pPr>
              <w:rPr>
                <w:rFonts w:ascii="Courier New" w:hAnsi="Courier New" w:cs="Courier New"/>
                <w:color w:val="0000FF"/>
              </w:rPr>
            </w:pPr>
            <w:r>
              <w:rPr>
                <w:rFonts w:ascii="Courier New" w:hAnsi="Courier New" w:cs="Courier New"/>
                <w:color w:val="0000FF"/>
              </w:rPr>
              <w:t>GSID Edit</w:t>
            </w:r>
          </w:p>
        </w:tc>
        <w:tc>
          <w:tcPr>
            <w:tcW w:w="2400" w:type="dxa"/>
            <w:tcBorders>
              <w:top w:val="single" w:sz="4" w:space="0" w:color="000000"/>
              <w:left w:val="single" w:sz="4" w:space="0" w:color="000000"/>
              <w:bottom w:val="single" w:sz="4" w:space="0" w:color="000000"/>
              <w:right w:val="single" w:sz="4" w:space="0" w:color="000000"/>
            </w:tcBorders>
          </w:tcPr>
          <w:p w:rsidR="00DD62AB" w:rsidRPr="00B826AD" w:rsidRDefault="00DD62AB" w:rsidP="0070588D">
            <w:pPr>
              <w:rPr>
                <w:rFonts w:ascii="Courier New" w:hAnsi="Courier New" w:cs="Courier New"/>
                <w:color w:val="0000FF"/>
              </w:rPr>
            </w:pPr>
            <w:r>
              <w:rPr>
                <w:rFonts w:ascii="Courier New" w:hAnsi="Courier New" w:cs="Courier New"/>
                <w:color w:val="0000FF"/>
              </w:rPr>
              <w:t>Registered Sites</w:t>
            </w:r>
          </w:p>
        </w:tc>
        <w:tc>
          <w:tcPr>
            <w:tcW w:w="3360" w:type="dxa"/>
            <w:tcBorders>
              <w:top w:val="single" w:sz="4" w:space="0" w:color="000000"/>
              <w:left w:val="single" w:sz="4" w:space="0" w:color="000000"/>
              <w:bottom w:val="single" w:sz="4" w:space="0" w:color="000000"/>
              <w:right w:val="single" w:sz="4" w:space="0" w:color="000000"/>
            </w:tcBorders>
          </w:tcPr>
          <w:p w:rsidR="00DD62AB" w:rsidRPr="004A0B95" w:rsidRDefault="00DD62AB" w:rsidP="004F03F6">
            <w:pPr>
              <w:pStyle w:val="ColorfulList-Accent11"/>
              <w:numPr>
                <w:ilvl w:val="0"/>
                <w:numId w:val="33"/>
              </w:numPr>
              <w:rPr>
                <w:rFonts w:ascii="Times New Roman" w:hAnsi="Times New Roman" w:cs="Times New Roman"/>
                <w:color w:val="0000FF"/>
                <w:sz w:val="24"/>
                <w:szCs w:val="24"/>
                <w:lang w:eastAsia="ar-SA"/>
              </w:rPr>
            </w:pPr>
            <w:r>
              <w:rPr>
                <w:rFonts w:ascii="Courier New" w:hAnsi="Courier New" w:cs="Courier New"/>
                <w:color w:val="0000FF"/>
              </w:rPr>
              <w:t>Create New GSID</w:t>
            </w:r>
          </w:p>
          <w:p w:rsidR="00DD62AB" w:rsidRPr="00760BA7" w:rsidRDefault="00DD62AB" w:rsidP="004F03F6">
            <w:pPr>
              <w:pStyle w:val="ColorfulList-Accent11"/>
              <w:numPr>
                <w:ilvl w:val="0"/>
                <w:numId w:val="33"/>
              </w:numPr>
              <w:rPr>
                <w:rFonts w:ascii="Times New Roman" w:hAnsi="Times New Roman" w:cs="Times New Roman"/>
                <w:color w:val="0000FF"/>
                <w:sz w:val="24"/>
                <w:szCs w:val="24"/>
                <w:lang w:eastAsia="ar-SA"/>
              </w:rPr>
            </w:pPr>
            <w:r w:rsidRPr="007160E0">
              <w:rPr>
                <w:rFonts w:ascii="Courier New" w:hAnsi="Courier New" w:cs="Courier New"/>
                <w:color w:val="0000FF"/>
              </w:rPr>
              <w:t xml:space="preserve">Update </w:t>
            </w:r>
            <w:r>
              <w:rPr>
                <w:rFonts w:ascii="Courier New" w:hAnsi="Courier New" w:cs="Courier New"/>
                <w:color w:val="0000FF"/>
              </w:rPr>
              <w:t xml:space="preserve">GSID </w:t>
            </w:r>
          </w:p>
          <w:p w:rsidR="00DD62AB" w:rsidRPr="00760BA7" w:rsidRDefault="00DD62AB" w:rsidP="004F03F6">
            <w:pPr>
              <w:pStyle w:val="ColorfulList-Accent11"/>
              <w:numPr>
                <w:ilvl w:val="0"/>
                <w:numId w:val="33"/>
              </w:numPr>
              <w:rPr>
                <w:rFonts w:ascii="Times New Roman" w:hAnsi="Times New Roman" w:cs="Times New Roman"/>
                <w:color w:val="0000FF"/>
                <w:sz w:val="24"/>
                <w:szCs w:val="24"/>
                <w:lang w:eastAsia="ar-SA"/>
              </w:rPr>
            </w:pPr>
            <w:r>
              <w:rPr>
                <w:rFonts w:ascii="Courier New" w:hAnsi="Courier New" w:cs="Courier New"/>
                <w:color w:val="0000FF"/>
              </w:rPr>
              <w:t>Add Site</w:t>
            </w:r>
          </w:p>
          <w:p w:rsidR="00DD62AB" w:rsidRPr="00760BA7" w:rsidRDefault="00DD62AB" w:rsidP="00760BA7">
            <w:pPr>
              <w:pStyle w:val="ColorfulList-Accent11"/>
              <w:numPr>
                <w:ilvl w:val="0"/>
                <w:numId w:val="33"/>
              </w:numPr>
              <w:rPr>
                <w:rFonts w:ascii="Times New Roman" w:hAnsi="Times New Roman" w:cs="Times New Roman"/>
                <w:color w:val="0000FF"/>
                <w:sz w:val="24"/>
                <w:szCs w:val="24"/>
                <w:lang w:eastAsia="ar-SA"/>
              </w:rPr>
            </w:pPr>
            <w:r>
              <w:rPr>
                <w:rFonts w:ascii="Courier New" w:hAnsi="Courier New" w:cs="Courier New"/>
                <w:color w:val="0000FF"/>
              </w:rPr>
              <w:t>Register Site</w:t>
            </w:r>
          </w:p>
        </w:tc>
      </w:tr>
    </w:tbl>
    <w:p w:rsidR="00DD62AB" w:rsidRDefault="00DD62AB" w:rsidP="0070588D"/>
    <w:p w:rsidR="00DD62AB" w:rsidRDefault="00DD62AB" w:rsidP="0070588D"/>
    <w:p w:rsidR="00DD62AB" w:rsidRDefault="00DD62AB" w:rsidP="0070588D">
      <w:pPr>
        <w:pStyle w:val="Heading2"/>
        <w:tabs>
          <w:tab w:val="clear" w:pos="1440"/>
        </w:tabs>
        <w:spacing w:after="0"/>
        <w:jc w:val="both"/>
      </w:pPr>
      <w:bookmarkStart w:id="39" w:name="_Toc277249552"/>
      <w:commentRangeStart w:id="40"/>
      <w:r>
        <w:t>Semantic Profiles</w:t>
      </w:r>
      <w:bookmarkEnd w:id="39"/>
      <w:commentRangeEnd w:id="40"/>
      <w:r>
        <w:rPr>
          <w:rStyle w:val="CommentReference"/>
          <w:rFonts w:ascii="Times New Roman" w:hAnsi="Times New Roman"/>
          <w:b w:val="0"/>
          <w:bCs w:val="0"/>
          <w:i w:val="0"/>
          <w:iCs w:val="0"/>
          <w:kern w:val="0"/>
        </w:rPr>
        <w:commentReference w:id="40"/>
      </w:r>
    </w:p>
    <w:p w:rsidR="00DD62AB" w:rsidRDefault="00DD62AB" w:rsidP="000F2AC8"/>
    <w:p w:rsidR="00DD62AB" w:rsidRDefault="00DD62AB" w:rsidP="000F2AC8"/>
    <w:p w:rsidR="00DD62AB" w:rsidRPr="003431D2" w:rsidRDefault="00DD62AB" w:rsidP="000F2AC8"/>
    <w:p w:rsidR="00DD62AB" w:rsidRPr="000F2AC8" w:rsidRDefault="00DD62AB" w:rsidP="000F2AC8"/>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482"/>
        <w:gridCol w:w="1742"/>
        <w:gridCol w:w="2697"/>
        <w:gridCol w:w="2827"/>
      </w:tblGrid>
      <w:tr w:rsidR="00DD62AB" w:rsidRPr="00423EE0">
        <w:tc>
          <w:tcPr>
            <w:tcW w:w="1482" w:type="dxa"/>
            <w:shd w:val="clear" w:color="auto" w:fill="C0C0C0"/>
          </w:tcPr>
          <w:p w:rsidR="00DD62AB" w:rsidRDefault="00DD62AB" w:rsidP="0070588D">
            <w:pPr>
              <w:rPr>
                <w:b/>
                <w:bCs/>
              </w:rPr>
            </w:pPr>
            <w:r>
              <w:rPr>
                <w:b/>
                <w:bCs/>
              </w:rPr>
              <w:t>Semantic Profile No.</w:t>
            </w:r>
          </w:p>
        </w:tc>
        <w:tc>
          <w:tcPr>
            <w:tcW w:w="1742" w:type="dxa"/>
            <w:shd w:val="clear" w:color="auto" w:fill="C0C0C0"/>
          </w:tcPr>
          <w:p w:rsidR="00DD62AB" w:rsidRPr="00423EE0" w:rsidRDefault="00DD62AB" w:rsidP="0070588D">
            <w:pPr>
              <w:rPr>
                <w:b/>
                <w:bCs/>
              </w:rPr>
            </w:pPr>
            <w:r>
              <w:rPr>
                <w:b/>
                <w:bCs/>
              </w:rPr>
              <w:t>Semantic Profile Name</w:t>
            </w:r>
          </w:p>
        </w:tc>
        <w:tc>
          <w:tcPr>
            <w:tcW w:w="2697" w:type="dxa"/>
            <w:shd w:val="clear" w:color="auto" w:fill="C0C0C0"/>
          </w:tcPr>
          <w:p w:rsidR="00DD62AB" w:rsidRDefault="00DD62AB" w:rsidP="0070588D">
            <w:pPr>
              <w:rPr>
                <w:b/>
                <w:bCs/>
              </w:rPr>
            </w:pPr>
            <w:r>
              <w:rPr>
                <w:b/>
                <w:bCs/>
              </w:rPr>
              <w:t>Constrained Information Model</w:t>
            </w:r>
          </w:p>
        </w:tc>
        <w:tc>
          <w:tcPr>
            <w:tcW w:w="2827" w:type="dxa"/>
            <w:shd w:val="clear" w:color="auto" w:fill="C0C0C0"/>
          </w:tcPr>
          <w:p w:rsidR="00DD62AB" w:rsidRPr="00423EE0" w:rsidRDefault="00DD62AB" w:rsidP="0070588D">
            <w:pPr>
              <w:rPr>
                <w:b/>
                <w:bCs/>
              </w:rPr>
            </w:pPr>
            <w:r>
              <w:rPr>
                <w:b/>
                <w:bCs/>
              </w:rPr>
              <w:t>Semantic Profile Description</w:t>
            </w:r>
          </w:p>
        </w:tc>
      </w:tr>
      <w:tr w:rsidR="00DD62AB" w:rsidRPr="00CA7ABD">
        <w:tc>
          <w:tcPr>
            <w:tcW w:w="1482" w:type="dxa"/>
          </w:tcPr>
          <w:p w:rsidR="00DD62AB" w:rsidRPr="00B826AD" w:rsidRDefault="00DD62AB" w:rsidP="0070588D">
            <w:pPr>
              <w:rPr>
                <w:rFonts w:ascii="Courier New" w:hAnsi="Courier New" w:cs="Courier New"/>
                <w:color w:val="0000FF"/>
              </w:rPr>
            </w:pPr>
            <w:r>
              <w:rPr>
                <w:rFonts w:ascii="Courier New" w:hAnsi="Courier New" w:cs="Courier New"/>
                <w:color w:val="0000FF"/>
              </w:rPr>
              <w:t>SIDM-SP1</w:t>
            </w:r>
          </w:p>
        </w:tc>
        <w:tc>
          <w:tcPr>
            <w:tcW w:w="1742" w:type="dxa"/>
          </w:tcPr>
          <w:p w:rsidR="00DD62AB" w:rsidRPr="00B826AD" w:rsidRDefault="00DD62AB" w:rsidP="0070588D">
            <w:pPr>
              <w:rPr>
                <w:rFonts w:ascii="Courier New" w:hAnsi="Courier New" w:cs="Courier New"/>
                <w:color w:val="0000FF"/>
              </w:rPr>
            </w:pPr>
          </w:p>
        </w:tc>
        <w:tc>
          <w:tcPr>
            <w:tcW w:w="2697" w:type="dxa"/>
          </w:tcPr>
          <w:p w:rsidR="00DD62AB" w:rsidRPr="00B826AD" w:rsidRDefault="00DD62AB" w:rsidP="0070588D">
            <w:pPr>
              <w:rPr>
                <w:rFonts w:ascii="Courier New" w:hAnsi="Courier New" w:cs="Courier New"/>
                <w:color w:val="0000FF"/>
              </w:rPr>
            </w:pPr>
          </w:p>
        </w:tc>
        <w:tc>
          <w:tcPr>
            <w:tcW w:w="2827" w:type="dxa"/>
          </w:tcPr>
          <w:p w:rsidR="00DD62AB" w:rsidRPr="00B826AD" w:rsidRDefault="00DD62AB" w:rsidP="0070588D">
            <w:pPr>
              <w:pStyle w:val="ColorfulList-Accent11"/>
              <w:ind w:left="0"/>
              <w:rPr>
                <w:rFonts w:ascii="Courier New" w:hAnsi="Courier New" w:cs="Courier New"/>
                <w:color w:val="0000FF"/>
                <w:sz w:val="24"/>
                <w:szCs w:val="24"/>
                <w:lang w:eastAsia="ar-SA"/>
              </w:rPr>
            </w:pPr>
          </w:p>
        </w:tc>
      </w:tr>
    </w:tbl>
    <w:p w:rsidR="00DD62AB" w:rsidRDefault="00DD62AB" w:rsidP="0070588D"/>
    <w:p w:rsidR="00DD62AB" w:rsidRDefault="00DD62AB" w:rsidP="0070588D">
      <w:pPr>
        <w:pStyle w:val="Heading2"/>
        <w:tabs>
          <w:tab w:val="clear" w:pos="1440"/>
        </w:tabs>
        <w:spacing w:after="0"/>
        <w:jc w:val="both"/>
      </w:pPr>
      <w:bookmarkStart w:id="41" w:name="_Toc277249553"/>
      <w:r>
        <w:t>Conformance Profiles</w:t>
      </w:r>
      <w:bookmarkEnd w:id="41"/>
      <w:r>
        <w:t xml:space="preserve"> </w:t>
      </w:r>
    </w:p>
    <w:p w:rsidR="00DD62AB" w:rsidRPr="004940CA" w:rsidRDefault="00DD62AB" w:rsidP="0070588D"/>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68"/>
        <w:gridCol w:w="6390"/>
      </w:tblGrid>
      <w:tr w:rsidR="00DD62AB">
        <w:tc>
          <w:tcPr>
            <w:tcW w:w="2268" w:type="dxa"/>
            <w:shd w:val="clear" w:color="auto" w:fill="C0C0C0"/>
          </w:tcPr>
          <w:p w:rsidR="00DD62AB" w:rsidRPr="00C41805" w:rsidRDefault="00DD62AB" w:rsidP="0070588D">
            <w:pPr>
              <w:rPr>
                <w:b/>
                <w:bCs/>
              </w:rPr>
            </w:pPr>
            <w:r>
              <w:rPr>
                <w:b/>
                <w:bCs/>
              </w:rPr>
              <w:t>Conformance No</w:t>
            </w:r>
          </w:p>
        </w:tc>
        <w:tc>
          <w:tcPr>
            <w:tcW w:w="6390" w:type="dxa"/>
          </w:tcPr>
          <w:p w:rsidR="00DD62AB" w:rsidRPr="00B826AD" w:rsidRDefault="00DD62AB" w:rsidP="0070588D">
            <w:pPr>
              <w:rPr>
                <w:rFonts w:ascii="Courier New" w:hAnsi="Courier New" w:cs="Courier New"/>
                <w:color w:val="0000FF"/>
              </w:rPr>
            </w:pPr>
          </w:p>
        </w:tc>
      </w:tr>
      <w:tr w:rsidR="00DD62AB">
        <w:tc>
          <w:tcPr>
            <w:tcW w:w="2268" w:type="dxa"/>
            <w:shd w:val="clear" w:color="auto" w:fill="C0C0C0"/>
          </w:tcPr>
          <w:p w:rsidR="00DD62AB" w:rsidRPr="00C41805" w:rsidRDefault="00DD62AB" w:rsidP="0070588D">
            <w:pPr>
              <w:rPr>
                <w:b/>
                <w:bCs/>
              </w:rPr>
            </w:pPr>
            <w:r>
              <w:rPr>
                <w:b/>
                <w:bCs/>
              </w:rPr>
              <w:t xml:space="preserve">Conformance </w:t>
            </w:r>
            <w:r w:rsidRPr="00C41805">
              <w:rPr>
                <w:b/>
                <w:bCs/>
              </w:rPr>
              <w:t>Name</w:t>
            </w:r>
          </w:p>
        </w:tc>
        <w:tc>
          <w:tcPr>
            <w:tcW w:w="6390" w:type="dxa"/>
          </w:tcPr>
          <w:p w:rsidR="00DD62AB" w:rsidRPr="00B826AD" w:rsidRDefault="00DD62AB" w:rsidP="0070588D">
            <w:pPr>
              <w:rPr>
                <w:rFonts w:ascii="Courier New" w:hAnsi="Courier New" w:cs="Courier New"/>
                <w:color w:val="0000FF"/>
              </w:rPr>
            </w:pPr>
          </w:p>
        </w:tc>
      </w:tr>
      <w:tr w:rsidR="00DD62AB">
        <w:tc>
          <w:tcPr>
            <w:tcW w:w="2268" w:type="dxa"/>
            <w:shd w:val="clear" w:color="auto" w:fill="C0C0C0"/>
          </w:tcPr>
          <w:p w:rsidR="00DD62AB" w:rsidRPr="00C41805" w:rsidRDefault="00DD62AB" w:rsidP="0070588D">
            <w:pPr>
              <w:rPr>
                <w:b/>
                <w:bCs/>
              </w:rPr>
            </w:pPr>
            <w:r w:rsidRPr="00C41805">
              <w:rPr>
                <w:b/>
                <w:bCs/>
              </w:rPr>
              <w:t>Description</w:t>
            </w:r>
          </w:p>
        </w:tc>
        <w:tc>
          <w:tcPr>
            <w:tcW w:w="6390" w:type="dxa"/>
          </w:tcPr>
          <w:p w:rsidR="00DD62AB" w:rsidRPr="00B826AD" w:rsidRDefault="00DD62AB" w:rsidP="0070588D">
            <w:pPr>
              <w:rPr>
                <w:rFonts w:ascii="Courier New" w:hAnsi="Courier New" w:cs="Courier New"/>
                <w:color w:val="0000FF"/>
              </w:rPr>
            </w:pPr>
          </w:p>
        </w:tc>
      </w:tr>
      <w:tr w:rsidR="00DD62AB">
        <w:tc>
          <w:tcPr>
            <w:tcW w:w="2268" w:type="dxa"/>
            <w:shd w:val="clear" w:color="auto" w:fill="C0C0C0"/>
          </w:tcPr>
          <w:p w:rsidR="00DD62AB" w:rsidRPr="00C41805" w:rsidRDefault="00DD62AB" w:rsidP="0070588D">
            <w:pPr>
              <w:rPr>
                <w:b/>
                <w:bCs/>
              </w:rPr>
            </w:pPr>
            <w:r w:rsidRPr="00C41805">
              <w:rPr>
                <w:b/>
                <w:bCs/>
              </w:rPr>
              <w:t>Usage Context</w:t>
            </w:r>
          </w:p>
        </w:tc>
        <w:tc>
          <w:tcPr>
            <w:tcW w:w="6390" w:type="dxa"/>
          </w:tcPr>
          <w:p w:rsidR="00DD62AB" w:rsidRPr="009C3BFB" w:rsidRDefault="00DD62AB" w:rsidP="0070588D">
            <w:pPr>
              <w:rPr>
                <w:i/>
                <w:iCs/>
                <w:color w:val="FF0000"/>
              </w:rPr>
            </w:pPr>
          </w:p>
        </w:tc>
      </w:tr>
      <w:tr w:rsidR="00DD62AB">
        <w:tc>
          <w:tcPr>
            <w:tcW w:w="2268" w:type="dxa"/>
            <w:shd w:val="clear" w:color="auto" w:fill="C0C0C0"/>
          </w:tcPr>
          <w:p w:rsidR="00DD62AB" w:rsidRPr="00C41805" w:rsidRDefault="00DD62AB" w:rsidP="0070588D">
            <w:pPr>
              <w:rPr>
                <w:b/>
                <w:bCs/>
              </w:rPr>
            </w:pPr>
            <w:r>
              <w:rPr>
                <w:b/>
                <w:bCs/>
              </w:rPr>
              <w:t>Mandatory</w:t>
            </w:r>
          </w:p>
        </w:tc>
        <w:tc>
          <w:tcPr>
            <w:tcW w:w="6390" w:type="dxa"/>
          </w:tcPr>
          <w:p w:rsidR="00DD62AB" w:rsidRPr="00B826AD" w:rsidRDefault="00DD62AB" w:rsidP="0070588D">
            <w:pPr>
              <w:rPr>
                <w:rFonts w:ascii="Courier New" w:hAnsi="Courier New" w:cs="Courier New"/>
                <w:color w:val="0000FF"/>
              </w:rPr>
            </w:pPr>
          </w:p>
        </w:tc>
      </w:tr>
      <w:tr w:rsidR="00DD62AB">
        <w:tc>
          <w:tcPr>
            <w:tcW w:w="2268" w:type="dxa"/>
            <w:shd w:val="clear" w:color="auto" w:fill="C0C0C0"/>
          </w:tcPr>
          <w:p w:rsidR="00DD62AB" w:rsidRPr="00C41805" w:rsidRDefault="00DD62AB" w:rsidP="0070588D">
            <w:pPr>
              <w:rPr>
                <w:b/>
                <w:bCs/>
              </w:rPr>
            </w:pPr>
            <w:r w:rsidRPr="00C41805">
              <w:rPr>
                <w:b/>
                <w:bCs/>
              </w:rPr>
              <w:t>Functional Profile(s)</w:t>
            </w:r>
          </w:p>
        </w:tc>
        <w:tc>
          <w:tcPr>
            <w:tcW w:w="6390" w:type="dxa"/>
          </w:tcPr>
          <w:p w:rsidR="00DD62AB" w:rsidRPr="00B826AD" w:rsidRDefault="00DD62AB" w:rsidP="0070588D">
            <w:pPr>
              <w:rPr>
                <w:rFonts w:ascii="Courier New" w:hAnsi="Courier New" w:cs="Courier New"/>
                <w:color w:val="0000FF"/>
              </w:rPr>
            </w:pPr>
          </w:p>
        </w:tc>
      </w:tr>
      <w:tr w:rsidR="00DD62AB">
        <w:tc>
          <w:tcPr>
            <w:tcW w:w="2268" w:type="dxa"/>
            <w:shd w:val="clear" w:color="auto" w:fill="C0C0C0"/>
          </w:tcPr>
          <w:p w:rsidR="00DD62AB" w:rsidRPr="00C41805" w:rsidRDefault="00DD62AB" w:rsidP="0070588D">
            <w:pPr>
              <w:rPr>
                <w:b/>
                <w:bCs/>
              </w:rPr>
            </w:pPr>
            <w:r w:rsidRPr="00C41805">
              <w:rPr>
                <w:b/>
                <w:bCs/>
              </w:rPr>
              <w:t>Semantic Profile(s)</w:t>
            </w:r>
          </w:p>
        </w:tc>
        <w:tc>
          <w:tcPr>
            <w:tcW w:w="6390" w:type="dxa"/>
          </w:tcPr>
          <w:p w:rsidR="00DD62AB" w:rsidRPr="00B826AD" w:rsidRDefault="00DD62AB" w:rsidP="0070588D">
            <w:pPr>
              <w:rPr>
                <w:rFonts w:ascii="Courier New" w:hAnsi="Courier New" w:cs="Courier New"/>
                <w:color w:val="0000FF"/>
              </w:rPr>
            </w:pPr>
          </w:p>
        </w:tc>
      </w:tr>
    </w:tbl>
    <w:p w:rsidR="00DD62AB" w:rsidRDefault="00DD62AB" w:rsidP="0070588D"/>
    <w:p w:rsidR="00DD62AB" w:rsidRDefault="00DD62AB" w:rsidP="0070588D"/>
    <w:p w:rsidR="00DD62AB" w:rsidRPr="00AC7DC8" w:rsidRDefault="00DD62AB" w:rsidP="0070588D"/>
    <w:p w:rsidR="00DD62AB" w:rsidRDefault="00DD62AB" w:rsidP="000F2AC8">
      <w:pPr>
        <w:pStyle w:val="Heading1"/>
        <w:spacing w:before="120"/>
      </w:pPr>
      <w:bookmarkStart w:id="42" w:name="_Toc259192234"/>
      <w:bookmarkStart w:id="43" w:name="_Toc277249554"/>
      <w:r>
        <w:t>Service Implementation Details</w:t>
      </w:r>
      <w:bookmarkEnd w:id="42"/>
      <w:bookmarkEnd w:id="43"/>
    </w:p>
    <w:p w:rsidR="00DD62AB" w:rsidRDefault="00DD62AB" w:rsidP="000F2AC8">
      <w:pPr>
        <w:pStyle w:val="Heading2"/>
        <w:tabs>
          <w:tab w:val="clear" w:pos="1440"/>
        </w:tabs>
      </w:pPr>
      <w:bookmarkStart w:id="44" w:name="_Toc259192235"/>
      <w:bookmarkStart w:id="45" w:name="_Toc277249555"/>
      <w:r>
        <w:t>Service Runtime Interaction Details</w:t>
      </w:r>
      <w:bookmarkEnd w:id="44"/>
      <w:bookmarkEnd w:id="45"/>
    </w:p>
    <w:p w:rsidR="00DD62AB" w:rsidRDefault="00DD62AB" w:rsidP="000F2AC8">
      <w:pPr>
        <w:pStyle w:val="Heading2"/>
        <w:tabs>
          <w:tab w:val="clear" w:pos="1440"/>
        </w:tabs>
        <w:spacing w:before="120"/>
      </w:pPr>
      <w:bookmarkStart w:id="46" w:name="_Toc257384633"/>
      <w:bookmarkStart w:id="47" w:name="_Toc259192236"/>
      <w:bookmarkStart w:id="48" w:name="_Toc277249556"/>
      <w:bookmarkEnd w:id="46"/>
      <w:r>
        <w:t>Implementation/Deployment Considerations</w:t>
      </w:r>
      <w:bookmarkEnd w:id="47"/>
      <w:bookmarkEnd w:id="48"/>
    </w:p>
    <w:tbl>
      <w:tblPr>
        <w:tblpPr w:leftFromText="180" w:rightFromText="180" w:vertAnchor="text" w:horzAnchor="margin" w:tblpX="-72" w:tblpY="8"/>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670"/>
        <w:gridCol w:w="3258"/>
      </w:tblGrid>
      <w:tr w:rsidR="00DD62AB">
        <w:tc>
          <w:tcPr>
            <w:tcW w:w="5670" w:type="dxa"/>
            <w:shd w:val="clear" w:color="auto" w:fill="C0C0C0"/>
          </w:tcPr>
          <w:p w:rsidR="00DD62AB" w:rsidRPr="00E84FCD" w:rsidRDefault="00DD62AB" w:rsidP="00C43AFE">
            <w:pPr>
              <w:rPr>
                <w:b/>
                <w:bCs/>
              </w:rPr>
            </w:pPr>
            <w:r>
              <w:rPr>
                <w:b/>
                <w:bCs/>
              </w:rPr>
              <w:t>Implementation Considerations</w:t>
            </w:r>
          </w:p>
        </w:tc>
        <w:tc>
          <w:tcPr>
            <w:tcW w:w="3258" w:type="dxa"/>
            <w:shd w:val="clear" w:color="auto" w:fill="C0C0C0"/>
          </w:tcPr>
          <w:p w:rsidR="00DD62AB" w:rsidRDefault="00DD62AB" w:rsidP="00C43AFE">
            <w:pPr>
              <w:rPr>
                <w:b/>
                <w:bCs/>
              </w:rPr>
            </w:pPr>
            <w:r>
              <w:rPr>
                <w:b/>
                <w:bCs/>
              </w:rPr>
              <w:t>Impacts</w:t>
            </w:r>
          </w:p>
        </w:tc>
      </w:tr>
      <w:tr w:rsidR="00DD62AB">
        <w:tc>
          <w:tcPr>
            <w:tcW w:w="5670" w:type="dxa"/>
          </w:tcPr>
          <w:p w:rsidR="00DD62AB" w:rsidRPr="00AF5FDD" w:rsidRDefault="00DD62AB" w:rsidP="00C43AFE"/>
        </w:tc>
        <w:tc>
          <w:tcPr>
            <w:tcW w:w="3258" w:type="dxa"/>
          </w:tcPr>
          <w:p w:rsidR="00DD62AB" w:rsidRPr="00AF5FDD" w:rsidRDefault="00DD62AB" w:rsidP="00C43AFE"/>
        </w:tc>
      </w:tr>
      <w:tr w:rsidR="00DD62AB">
        <w:tc>
          <w:tcPr>
            <w:tcW w:w="5670" w:type="dxa"/>
            <w:shd w:val="clear" w:color="auto" w:fill="A6A6A6"/>
          </w:tcPr>
          <w:p w:rsidR="00DD62AB" w:rsidRPr="00461C19" w:rsidRDefault="00DD62AB" w:rsidP="00C43AFE">
            <w:pPr>
              <w:rPr>
                <w:b/>
                <w:bCs/>
              </w:rPr>
            </w:pPr>
            <w:r w:rsidRPr="00461C19">
              <w:rPr>
                <w:b/>
                <w:bCs/>
              </w:rPr>
              <w:t xml:space="preserve">Deployment </w:t>
            </w:r>
            <w:r>
              <w:rPr>
                <w:b/>
                <w:bCs/>
              </w:rPr>
              <w:t>C</w:t>
            </w:r>
            <w:r w:rsidRPr="00461C19">
              <w:rPr>
                <w:b/>
                <w:bCs/>
              </w:rPr>
              <w:t>onsideration</w:t>
            </w:r>
            <w:r>
              <w:rPr>
                <w:b/>
                <w:bCs/>
              </w:rPr>
              <w:t>s</w:t>
            </w:r>
          </w:p>
        </w:tc>
        <w:tc>
          <w:tcPr>
            <w:tcW w:w="3258" w:type="dxa"/>
            <w:shd w:val="clear" w:color="auto" w:fill="A6A6A6"/>
          </w:tcPr>
          <w:p w:rsidR="00DD62AB" w:rsidRPr="00461C19" w:rsidRDefault="00DD62AB" w:rsidP="00C43AFE">
            <w:pPr>
              <w:rPr>
                <w:b/>
                <w:bCs/>
              </w:rPr>
            </w:pPr>
            <w:r w:rsidRPr="00461C19">
              <w:rPr>
                <w:b/>
                <w:bCs/>
              </w:rPr>
              <w:t>Impacts</w:t>
            </w:r>
          </w:p>
        </w:tc>
      </w:tr>
      <w:tr w:rsidR="00DD62AB">
        <w:tc>
          <w:tcPr>
            <w:tcW w:w="5670" w:type="dxa"/>
          </w:tcPr>
          <w:p w:rsidR="00DD62AB" w:rsidRPr="00461C19" w:rsidRDefault="00DD62AB" w:rsidP="00C43AFE">
            <w:r>
              <w:rPr>
                <w:rStyle w:val="CommentReference"/>
              </w:rPr>
              <w:commentReference w:id="49"/>
            </w:r>
          </w:p>
        </w:tc>
        <w:tc>
          <w:tcPr>
            <w:tcW w:w="3258" w:type="dxa"/>
          </w:tcPr>
          <w:p w:rsidR="00DD62AB" w:rsidRPr="00461C19" w:rsidRDefault="00DD62AB" w:rsidP="00C43AFE"/>
        </w:tc>
      </w:tr>
    </w:tbl>
    <w:p w:rsidR="00DD62AB" w:rsidRPr="00582691" w:rsidRDefault="00DD62AB" w:rsidP="000F2AC8">
      <w:pPr>
        <w:sectPr w:rsidR="00DD62AB" w:rsidRPr="00582691" w:rsidSect="000F2AC8">
          <w:footerReference w:type="default" r:id="rId16"/>
          <w:footerReference w:type="first" r:id="rId17"/>
          <w:type w:val="continuous"/>
          <w:pgSz w:w="12240" w:h="15840"/>
          <w:pgMar w:top="1440" w:right="1440" w:bottom="2074" w:left="1440" w:header="720" w:footer="1440" w:gutter="0"/>
          <w:cols w:space="720"/>
          <w:titlePg/>
          <w:docGrid w:linePitch="360"/>
        </w:sectPr>
      </w:pPr>
    </w:p>
    <w:p w:rsidR="00DD62AB" w:rsidRDefault="00DD62AB" w:rsidP="000F2AC8">
      <w:pPr>
        <w:pStyle w:val="Heading1"/>
        <w:spacing w:before="120"/>
      </w:pPr>
      <w:bookmarkStart w:id="50" w:name="_Toc259192237"/>
      <w:bookmarkStart w:id="51" w:name="_Toc277249557"/>
      <w:r>
        <w:t>Conformance and Compliance</w:t>
      </w:r>
      <w:bookmarkEnd w:id="50"/>
      <w:bookmarkEnd w:id="51"/>
      <w:r>
        <w:t xml:space="preserve"> </w:t>
      </w:r>
    </w:p>
    <w:p w:rsidR="00DD62AB" w:rsidRDefault="00DD62AB" w:rsidP="000F2AC8">
      <w:pPr>
        <w:pStyle w:val="Heading2"/>
        <w:tabs>
          <w:tab w:val="clear" w:pos="1440"/>
        </w:tabs>
      </w:pPr>
      <w:bookmarkStart w:id="52" w:name="_Toc259192238"/>
      <w:bookmarkStart w:id="53" w:name="_Toc277249558"/>
      <w:commentRangeStart w:id="54"/>
      <w:r>
        <w:t>Compliance and Conformance Statements</w:t>
      </w:r>
      <w:bookmarkEnd w:id="52"/>
      <w:bookmarkEnd w:id="53"/>
      <w:commentRangeEnd w:id="54"/>
      <w:r>
        <w:rPr>
          <w:rStyle w:val="CommentReference"/>
          <w:rFonts w:ascii="Times New Roman" w:hAnsi="Times New Roman"/>
          <w:b w:val="0"/>
          <w:bCs w:val="0"/>
          <w:i w:val="0"/>
          <w:iCs w:val="0"/>
          <w:kern w:val="0"/>
        </w:rPr>
        <w:commentReference w:id="54"/>
      </w:r>
    </w:p>
    <w:tbl>
      <w:tblPr>
        <w:tblW w:w="12168"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548"/>
        <w:gridCol w:w="1350"/>
        <w:gridCol w:w="1710"/>
        <w:gridCol w:w="5040"/>
        <w:gridCol w:w="2520"/>
      </w:tblGrid>
      <w:tr w:rsidR="00DD62AB" w:rsidRPr="00C41805">
        <w:trPr>
          <w:tblHeader/>
        </w:trPr>
        <w:tc>
          <w:tcPr>
            <w:tcW w:w="1548" w:type="dxa"/>
            <w:shd w:val="clear" w:color="auto" w:fill="C0C0C0"/>
          </w:tcPr>
          <w:p w:rsidR="00DD62AB" w:rsidRPr="00C41805" w:rsidRDefault="00DD62AB" w:rsidP="00C43AFE">
            <w:pPr>
              <w:suppressAutoHyphens w:val="0"/>
              <w:autoSpaceDE w:val="0"/>
              <w:autoSpaceDN w:val="0"/>
              <w:adjustRightInd w:val="0"/>
              <w:spacing w:before="0"/>
              <w:rPr>
                <w:rFonts w:ascii="Calibri" w:hAnsi="Calibri" w:cs="Calibri"/>
                <w:b/>
                <w:bCs/>
                <w:color w:val="000000"/>
                <w:lang w:eastAsia="en-US"/>
              </w:rPr>
            </w:pPr>
            <w:r w:rsidRPr="00C41805">
              <w:rPr>
                <w:rFonts w:ascii="Calibri" w:hAnsi="Calibri" w:cs="Calibri"/>
                <w:b/>
                <w:bCs/>
                <w:color w:val="000000"/>
                <w:sz w:val="22"/>
                <w:szCs w:val="22"/>
                <w:lang w:eastAsia="en-US"/>
              </w:rPr>
              <w:t>Name</w:t>
            </w:r>
          </w:p>
        </w:tc>
        <w:tc>
          <w:tcPr>
            <w:tcW w:w="1350" w:type="dxa"/>
            <w:shd w:val="clear" w:color="auto" w:fill="C0C0C0"/>
          </w:tcPr>
          <w:p w:rsidR="00DD62AB" w:rsidRPr="00C41805" w:rsidRDefault="00DD62AB" w:rsidP="00C43AFE">
            <w:pPr>
              <w:suppressAutoHyphens w:val="0"/>
              <w:autoSpaceDE w:val="0"/>
              <w:autoSpaceDN w:val="0"/>
              <w:adjustRightInd w:val="0"/>
              <w:spacing w:before="0"/>
              <w:rPr>
                <w:rFonts w:ascii="Calibri" w:hAnsi="Calibri" w:cs="Calibri"/>
                <w:b/>
                <w:bCs/>
                <w:color w:val="000000"/>
                <w:lang w:eastAsia="en-US"/>
              </w:rPr>
            </w:pPr>
            <w:r w:rsidRPr="00C41805">
              <w:rPr>
                <w:rFonts w:ascii="Calibri" w:hAnsi="Calibri" w:cs="Calibri"/>
                <w:b/>
                <w:bCs/>
                <w:color w:val="000000"/>
                <w:sz w:val="22"/>
                <w:szCs w:val="22"/>
                <w:lang w:eastAsia="en-US"/>
              </w:rPr>
              <w:t>Type</w:t>
            </w:r>
          </w:p>
        </w:tc>
        <w:tc>
          <w:tcPr>
            <w:tcW w:w="1710" w:type="dxa"/>
            <w:shd w:val="clear" w:color="auto" w:fill="C0C0C0"/>
          </w:tcPr>
          <w:p w:rsidR="00DD62AB" w:rsidRPr="00C41805" w:rsidRDefault="00DD62AB" w:rsidP="00C43AFE">
            <w:pPr>
              <w:suppressAutoHyphens w:val="0"/>
              <w:autoSpaceDE w:val="0"/>
              <w:autoSpaceDN w:val="0"/>
              <w:adjustRightInd w:val="0"/>
              <w:spacing w:before="0"/>
              <w:rPr>
                <w:rFonts w:ascii="Calibri" w:hAnsi="Calibri" w:cs="Calibri"/>
                <w:b/>
                <w:bCs/>
                <w:color w:val="000000"/>
                <w:lang w:eastAsia="en-US"/>
              </w:rPr>
            </w:pPr>
            <w:r w:rsidRPr="00C41805">
              <w:rPr>
                <w:rFonts w:ascii="Calibri" w:hAnsi="Calibri" w:cs="Calibri"/>
                <w:b/>
                <w:bCs/>
                <w:color w:val="000000"/>
                <w:sz w:val="22"/>
                <w:szCs w:val="22"/>
                <w:lang w:eastAsia="en-US"/>
              </w:rPr>
              <w:t>Viewpoint</w:t>
            </w:r>
          </w:p>
        </w:tc>
        <w:tc>
          <w:tcPr>
            <w:tcW w:w="5040" w:type="dxa"/>
            <w:shd w:val="clear" w:color="auto" w:fill="C0C0C0"/>
          </w:tcPr>
          <w:p w:rsidR="00DD62AB" w:rsidRPr="00C41805" w:rsidRDefault="00DD62AB" w:rsidP="00C43AFE">
            <w:pPr>
              <w:suppressAutoHyphens w:val="0"/>
              <w:autoSpaceDE w:val="0"/>
              <w:autoSpaceDN w:val="0"/>
              <w:adjustRightInd w:val="0"/>
              <w:spacing w:before="0"/>
              <w:rPr>
                <w:rFonts w:ascii="Calibri" w:hAnsi="Calibri" w:cs="Calibri"/>
                <w:b/>
                <w:bCs/>
                <w:color w:val="000000"/>
                <w:lang w:eastAsia="en-US"/>
              </w:rPr>
            </w:pPr>
            <w:r w:rsidRPr="00C41805">
              <w:rPr>
                <w:rFonts w:ascii="Calibri" w:hAnsi="Calibri" w:cs="Calibri"/>
                <w:b/>
                <w:bCs/>
                <w:color w:val="000000"/>
                <w:sz w:val="22"/>
                <w:szCs w:val="22"/>
                <w:lang w:eastAsia="en-US"/>
              </w:rPr>
              <w:t>Description</w:t>
            </w:r>
          </w:p>
        </w:tc>
        <w:tc>
          <w:tcPr>
            <w:tcW w:w="2520" w:type="dxa"/>
            <w:shd w:val="clear" w:color="auto" w:fill="C0C0C0"/>
          </w:tcPr>
          <w:p w:rsidR="00DD62AB" w:rsidRPr="00C41805" w:rsidRDefault="00DD62AB" w:rsidP="00C43AFE">
            <w:pPr>
              <w:suppressAutoHyphens w:val="0"/>
              <w:autoSpaceDE w:val="0"/>
              <w:autoSpaceDN w:val="0"/>
              <w:adjustRightInd w:val="0"/>
              <w:spacing w:before="0"/>
              <w:rPr>
                <w:rFonts w:ascii="Calibri" w:hAnsi="Calibri" w:cs="Calibri"/>
                <w:b/>
                <w:bCs/>
                <w:color w:val="000000"/>
                <w:lang w:eastAsia="en-US"/>
              </w:rPr>
            </w:pPr>
            <w:r w:rsidRPr="00C41805">
              <w:rPr>
                <w:rFonts w:ascii="Calibri" w:hAnsi="Calibri" w:cs="Calibri"/>
                <w:b/>
                <w:bCs/>
                <w:color w:val="000000"/>
                <w:sz w:val="22"/>
                <w:szCs w:val="22"/>
                <w:lang w:eastAsia="en-US"/>
              </w:rPr>
              <w:t>Test method</w:t>
            </w:r>
          </w:p>
        </w:tc>
      </w:tr>
      <w:tr w:rsidR="00DD62AB" w:rsidRPr="00B826AD">
        <w:tc>
          <w:tcPr>
            <w:tcW w:w="1548" w:type="dxa"/>
          </w:tcPr>
          <w:p w:rsidR="00DD62AB" w:rsidRPr="00984FE3" w:rsidRDefault="00DD62AB" w:rsidP="00C43AFE">
            <w:r w:rsidRPr="00984FE3">
              <w:t>Query Performance</w:t>
            </w:r>
          </w:p>
        </w:tc>
        <w:tc>
          <w:tcPr>
            <w:tcW w:w="1350" w:type="dxa"/>
          </w:tcPr>
          <w:p w:rsidR="00DD62AB" w:rsidRPr="00984FE3" w:rsidRDefault="00DD62AB" w:rsidP="00C43AFE">
            <w:r w:rsidRPr="00984FE3">
              <w:t>Obligation</w:t>
            </w:r>
          </w:p>
        </w:tc>
        <w:tc>
          <w:tcPr>
            <w:tcW w:w="1710" w:type="dxa"/>
          </w:tcPr>
          <w:p w:rsidR="00DD62AB" w:rsidRPr="00984FE3" w:rsidRDefault="00DD62AB" w:rsidP="00C43AFE">
            <w:r w:rsidRPr="00984FE3">
              <w:t>Engineering</w:t>
            </w:r>
          </w:p>
        </w:tc>
        <w:tc>
          <w:tcPr>
            <w:tcW w:w="5040" w:type="dxa"/>
          </w:tcPr>
          <w:p w:rsidR="00DD62AB" w:rsidRPr="00984FE3" w:rsidRDefault="00DD62AB" w:rsidP="00C43AFE">
            <w:r w:rsidRPr="00984FE3">
              <w:t xml:space="preserve">The </w:t>
            </w:r>
            <w:r>
              <w:t>GSID</w:t>
            </w:r>
            <w:r w:rsidRPr="00984FE3">
              <w:t xml:space="preserve"> service should provide a response within 0.5 seconds to support a synchronous UI based client</w:t>
            </w:r>
          </w:p>
        </w:tc>
        <w:tc>
          <w:tcPr>
            <w:tcW w:w="2520" w:type="dxa"/>
          </w:tcPr>
          <w:p w:rsidR="00DD62AB" w:rsidRPr="00984FE3" w:rsidRDefault="00DD62AB" w:rsidP="00C43AFE">
            <w:r w:rsidRPr="00984FE3">
              <w:t>Test cases to include performance testing.</w:t>
            </w:r>
          </w:p>
        </w:tc>
      </w:tr>
      <w:tr w:rsidR="00DD62AB" w:rsidRPr="00B826AD">
        <w:tc>
          <w:tcPr>
            <w:tcW w:w="1548" w:type="dxa"/>
          </w:tcPr>
          <w:p w:rsidR="00DD62AB" w:rsidRPr="00984FE3" w:rsidRDefault="00DD62AB" w:rsidP="00C43AFE">
            <w:r w:rsidRPr="00984FE3">
              <w:t>Multiple Jurisdictions</w:t>
            </w:r>
          </w:p>
        </w:tc>
        <w:tc>
          <w:tcPr>
            <w:tcW w:w="1350" w:type="dxa"/>
          </w:tcPr>
          <w:p w:rsidR="00DD62AB" w:rsidRPr="00984FE3" w:rsidRDefault="00DD62AB" w:rsidP="00C43AFE">
            <w:r w:rsidRPr="00984FE3">
              <w:t>Obligation</w:t>
            </w:r>
          </w:p>
        </w:tc>
        <w:tc>
          <w:tcPr>
            <w:tcW w:w="1710" w:type="dxa"/>
          </w:tcPr>
          <w:p w:rsidR="00DD62AB" w:rsidRPr="00984FE3" w:rsidRDefault="00DD62AB" w:rsidP="00C43AFE">
            <w:r w:rsidRPr="00984FE3">
              <w:t>Enterprise</w:t>
            </w:r>
          </w:p>
        </w:tc>
        <w:tc>
          <w:tcPr>
            <w:tcW w:w="5040" w:type="dxa"/>
          </w:tcPr>
          <w:p w:rsidR="00DD62AB" w:rsidRPr="00984FE3" w:rsidRDefault="00DD62AB" w:rsidP="00C43AFE">
            <w:r w:rsidRPr="00984FE3">
              <w:t xml:space="preserve">The </w:t>
            </w:r>
            <w:r>
              <w:t xml:space="preserve">GSID </w:t>
            </w:r>
            <w:r w:rsidRPr="00984FE3">
              <w:t xml:space="preserve">service will span jurisdictional boundaries and will need to support a federated data model.  </w:t>
            </w:r>
          </w:p>
        </w:tc>
        <w:tc>
          <w:tcPr>
            <w:tcW w:w="2520" w:type="dxa"/>
          </w:tcPr>
          <w:p w:rsidR="00DD62AB" w:rsidRPr="00984FE3" w:rsidRDefault="00DD62AB" w:rsidP="00C43AFE">
            <w:r w:rsidRPr="00984FE3">
              <w:t>Test cases include multiple domain scenarios.</w:t>
            </w:r>
          </w:p>
        </w:tc>
      </w:tr>
      <w:tr w:rsidR="00DD62AB" w:rsidRPr="00B826AD">
        <w:tc>
          <w:tcPr>
            <w:tcW w:w="1548" w:type="dxa"/>
          </w:tcPr>
          <w:p w:rsidR="00DD62AB" w:rsidRPr="00984FE3" w:rsidRDefault="00DD62AB" w:rsidP="00C43AFE">
            <w:r w:rsidRPr="00984FE3">
              <w:t>Additional Functionality</w:t>
            </w:r>
          </w:p>
        </w:tc>
        <w:tc>
          <w:tcPr>
            <w:tcW w:w="1350" w:type="dxa"/>
          </w:tcPr>
          <w:p w:rsidR="00DD62AB" w:rsidRPr="00984FE3" w:rsidRDefault="00DD62AB" w:rsidP="00C43AFE">
            <w:r w:rsidRPr="00984FE3">
              <w:t>Permission</w:t>
            </w:r>
          </w:p>
        </w:tc>
        <w:tc>
          <w:tcPr>
            <w:tcW w:w="1710" w:type="dxa"/>
          </w:tcPr>
          <w:p w:rsidR="00DD62AB" w:rsidRPr="00984FE3" w:rsidRDefault="00DD62AB" w:rsidP="00C43AFE">
            <w:r w:rsidRPr="00984FE3">
              <w:t>Computational</w:t>
            </w:r>
          </w:p>
        </w:tc>
        <w:tc>
          <w:tcPr>
            <w:tcW w:w="5040" w:type="dxa"/>
          </w:tcPr>
          <w:p w:rsidR="00DD62AB" w:rsidRPr="00984FE3" w:rsidRDefault="00DD62AB" w:rsidP="00C43AFE">
            <w:r w:rsidRPr="00984FE3">
              <w:t xml:space="preserve">The </w:t>
            </w:r>
            <w:r>
              <w:t>GSID</w:t>
            </w:r>
            <w:r w:rsidRPr="00984FE3">
              <w:t xml:space="preserve"> service can provide additional functionality other than specified in these specifications</w:t>
            </w:r>
          </w:p>
        </w:tc>
        <w:tc>
          <w:tcPr>
            <w:tcW w:w="2520" w:type="dxa"/>
          </w:tcPr>
          <w:p w:rsidR="00DD62AB" w:rsidRPr="00984FE3" w:rsidRDefault="00DD62AB" w:rsidP="00C43AFE">
            <w:r w:rsidRPr="00984FE3">
              <w:t>Design Review</w:t>
            </w:r>
          </w:p>
        </w:tc>
      </w:tr>
      <w:tr w:rsidR="00DD62AB" w:rsidRPr="004220BB">
        <w:tc>
          <w:tcPr>
            <w:tcW w:w="1548" w:type="dxa"/>
          </w:tcPr>
          <w:p w:rsidR="00DD62AB" w:rsidRPr="00984FE3" w:rsidRDefault="00DD62AB" w:rsidP="00C43AFE">
            <w:r w:rsidRPr="00984FE3">
              <w:t>Data Types</w:t>
            </w:r>
          </w:p>
        </w:tc>
        <w:tc>
          <w:tcPr>
            <w:tcW w:w="1350" w:type="dxa"/>
          </w:tcPr>
          <w:p w:rsidR="00DD62AB" w:rsidRPr="00984FE3" w:rsidRDefault="00DD62AB" w:rsidP="00C43AFE">
            <w:r w:rsidRPr="00984FE3">
              <w:t>Obligation</w:t>
            </w:r>
          </w:p>
        </w:tc>
        <w:tc>
          <w:tcPr>
            <w:tcW w:w="1710" w:type="dxa"/>
          </w:tcPr>
          <w:p w:rsidR="00DD62AB" w:rsidRPr="00984FE3" w:rsidRDefault="00DD62AB" w:rsidP="00C43AFE">
            <w:r w:rsidRPr="00984FE3">
              <w:t>Informational</w:t>
            </w:r>
          </w:p>
        </w:tc>
        <w:tc>
          <w:tcPr>
            <w:tcW w:w="5040" w:type="dxa"/>
          </w:tcPr>
          <w:p w:rsidR="00DD62AB" w:rsidRPr="00984FE3" w:rsidRDefault="00DD62AB" w:rsidP="00C43AFE">
            <w:r w:rsidRPr="00984FE3">
              <w:t xml:space="preserve">The </w:t>
            </w:r>
            <w:r>
              <w:t>GSID</w:t>
            </w:r>
            <w:r w:rsidRPr="00984FE3">
              <w:t xml:space="preserve"> service must </w:t>
            </w:r>
            <w:r>
              <w:t>conform</w:t>
            </w:r>
            <w:r w:rsidRPr="00984FE3">
              <w:t xml:space="preserve"> to NCI’s constrained list of ISO 21090 data types. </w:t>
            </w:r>
          </w:p>
        </w:tc>
        <w:tc>
          <w:tcPr>
            <w:tcW w:w="2520" w:type="dxa"/>
          </w:tcPr>
          <w:p w:rsidR="00DD62AB" w:rsidRPr="00984FE3" w:rsidRDefault="00DD62AB" w:rsidP="00C43AFE">
            <w:r w:rsidRPr="00984FE3">
              <w:t>Design Review</w:t>
            </w:r>
          </w:p>
        </w:tc>
      </w:tr>
      <w:tr w:rsidR="00DD62AB" w:rsidRPr="004220BB">
        <w:tc>
          <w:tcPr>
            <w:tcW w:w="1548" w:type="dxa"/>
          </w:tcPr>
          <w:p w:rsidR="00DD62AB" w:rsidRPr="00984FE3" w:rsidRDefault="00DD62AB" w:rsidP="00C43AFE">
            <w:r w:rsidRPr="00984FE3">
              <w:t>Functional Profiles</w:t>
            </w:r>
          </w:p>
        </w:tc>
        <w:tc>
          <w:tcPr>
            <w:tcW w:w="1350" w:type="dxa"/>
          </w:tcPr>
          <w:p w:rsidR="00DD62AB" w:rsidRPr="00984FE3" w:rsidRDefault="00DD62AB" w:rsidP="00C43AFE">
            <w:r w:rsidRPr="00984FE3">
              <w:t>Obligation</w:t>
            </w:r>
          </w:p>
        </w:tc>
        <w:tc>
          <w:tcPr>
            <w:tcW w:w="1710" w:type="dxa"/>
          </w:tcPr>
          <w:p w:rsidR="00DD62AB" w:rsidRPr="00984FE3" w:rsidRDefault="00DD62AB" w:rsidP="00C43AFE">
            <w:r w:rsidRPr="00984FE3">
              <w:t>Computational</w:t>
            </w:r>
          </w:p>
        </w:tc>
        <w:tc>
          <w:tcPr>
            <w:tcW w:w="5040" w:type="dxa"/>
          </w:tcPr>
          <w:p w:rsidR="00DD62AB" w:rsidRPr="00984FE3" w:rsidRDefault="00DD62AB" w:rsidP="00C43AFE">
            <w:pPr>
              <w:suppressAutoHyphens w:val="0"/>
            </w:pPr>
            <w:r w:rsidRPr="00984FE3">
              <w:t xml:space="preserve">Functional Profiles shall be deployed as functional wholes. Ignoring or omitting functional behavior defined within a functional profile is not permitted, nor is diverging from the detailed functional specifications provided in Section 4. </w:t>
            </w:r>
          </w:p>
        </w:tc>
        <w:tc>
          <w:tcPr>
            <w:tcW w:w="2520" w:type="dxa"/>
          </w:tcPr>
          <w:p w:rsidR="00DD62AB" w:rsidRPr="00984FE3" w:rsidRDefault="00DD62AB" w:rsidP="00C43AFE">
            <w:pPr>
              <w:numPr>
                <w:ilvl w:val="0"/>
                <w:numId w:val="41"/>
              </w:numPr>
            </w:pPr>
            <w:r w:rsidRPr="00984FE3">
              <w:t>Design Review</w:t>
            </w:r>
          </w:p>
          <w:p w:rsidR="00DD62AB" w:rsidRPr="00984FE3" w:rsidRDefault="00DD62AB" w:rsidP="00C43AFE">
            <w:pPr>
              <w:numPr>
                <w:ilvl w:val="0"/>
                <w:numId w:val="41"/>
              </w:numPr>
            </w:pPr>
            <w:r w:rsidRPr="00984FE3">
              <w:t>Test cases</w:t>
            </w:r>
          </w:p>
        </w:tc>
      </w:tr>
      <w:tr w:rsidR="00DD62AB" w:rsidRPr="004220BB">
        <w:tc>
          <w:tcPr>
            <w:tcW w:w="1548" w:type="dxa"/>
          </w:tcPr>
          <w:p w:rsidR="00DD62AB" w:rsidRPr="00984FE3" w:rsidRDefault="00DD62AB" w:rsidP="00C43AFE">
            <w:r w:rsidRPr="00984FE3">
              <w:t>Functional Profiles – Conformant Implementation</w:t>
            </w:r>
          </w:p>
        </w:tc>
        <w:tc>
          <w:tcPr>
            <w:tcW w:w="1350" w:type="dxa"/>
          </w:tcPr>
          <w:p w:rsidR="00DD62AB" w:rsidRPr="00984FE3" w:rsidRDefault="00DD62AB" w:rsidP="00C43AFE">
            <w:r w:rsidRPr="00984FE3">
              <w:t>Obligation</w:t>
            </w:r>
          </w:p>
        </w:tc>
        <w:tc>
          <w:tcPr>
            <w:tcW w:w="1710" w:type="dxa"/>
          </w:tcPr>
          <w:p w:rsidR="00DD62AB" w:rsidRPr="00984FE3" w:rsidRDefault="00DD62AB" w:rsidP="00C43AFE">
            <w:r w:rsidRPr="00984FE3">
              <w:t>Computational</w:t>
            </w:r>
          </w:p>
        </w:tc>
        <w:tc>
          <w:tcPr>
            <w:tcW w:w="5040" w:type="dxa"/>
          </w:tcPr>
          <w:p w:rsidR="00DD62AB" w:rsidRPr="00984FE3" w:rsidRDefault="00DD62AB" w:rsidP="00C43AFE">
            <w:pPr>
              <w:suppressAutoHyphens w:val="0"/>
            </w:pPr>
            <w:r w:rsidRPr="00984FE3">
              <w:t xml:space="preserve">A conformant implementation of this specification must deploy at least one Functional Profile. If that Functional Profile has dependencies on other profiles, then those dependencies must be deployed as well to support the provenance of that service </w:t>
            </w:r>
            <w:r>
              <w:t>Site</w:t>
            </w:r>
            <w:r w:rsidRPr="00984FE3">
              <w:t xml:space="preserve">. </w:t>
            </w:r>
          </w:p>
        </w:tc>
        <w:tc>
          <w:tcPr>
            <w:tcW w:w="2520" w:type="dxa"/>
          </w:tcPr>
          <w:p w:rsidR="00DD62AB" w:rsidRPr="00984FE3" w:rsidRDefault="00DD62AB" w:rsidP="00C43AFE">
            <w:pPr>
              <w:numPr>
                <w:ilvl w:val="0"/>
                <w:numId w:val="42"/>
              </w:numPr>
            </w:pPr>
            <w:r w:rsidRPr="00984FE3">
              <w:t>Design Review</w:t>
            </w:r>
          </w:p>
          <w:p w:rsidR="00DD62AB" w:rsidRPr="00984FE3" w:rsidRDefault="00DD62AB" w:rsidP="00C43AFE">
            <w:pPr>
              <w:numPr>
                <w:ilvl w:val="0"/>
                <w:numId w:val="42"/>
              </w:numPr>
            </w:pPr>
            <w:r w:rsidRPr="00984FE3">
              <w:t>Test cases</w:t>
            </w:r>
          </w:p>
        </w:tc>
      </w:tr>
      <w:tr w:rsidR="00DD62AB" w:rsidRPr="004220BB">
        <w:tc>
          <w:tcPr>
            <w:tcW w:w="1548" w:type="dxa"/>
          </w:tcPr>
          <w:p w:rsidR="00DD62AB" w:rsidRPr="00984FE3" w:rsidRDefault="00DD62AB" w:rsidP="00C43AFE"/>
        </w:tc>
        <w:tc>
          <w:tcPr>
            <w:tcW w:w="1350" w:type="dxa"/>
          </w:tcPr>
          <w:p w:rsidR="00DD62AB" w:rsidRPr="00984FE3" w:rsidRDefault="00DD62AB" w:rsidP="00C43AFE"/>
        </w:tc>
        <w:tc>
          <w:tcPr>
            <w:tcW w:w="1710" w:type="dxa"/>
          </w:tcPr>
          <w:p w:rsidR="00DD62AB" w:rsidRPr="00984FE3" w:rsidRDefault="00DD62AB" w:rsidP="00C43AFE"/>
        </w:tc>
        <w:tc>
          <w:tcPr>
            <w:tcW w:w="5040" w:type="dxa"/>
          </w:tcPr>
          <w:p w:rsidR="00DD62AB" w:rsidRPr="00984FE3" w:rsidRDefault="00DD62AB" w:rsidP="00C43AFE">
            <w:pPr>
              <w:suppressAutoHyphens w:val="0"/>
            </w:pPr>
          </w:p>
        </w:tc>
        <w:tc>
          <w:tcPr>
            <w:tcW w:w="2520" w:type="dxa"/>
          </w:tcPr>
          <w:p w:rsidR="00DD62AB" w:rsidRPr="00984FE3" w:rsidRDefault="00DD62AB" w:rsidP="00C43AFE">
            <w:pPr>
              <w:numPr>
                <w:ilvl w:val="0"/>
                <w:numId w:val="42"/>
              </w:numPr>
            </w:pPr>
          </w:p>
        </w:tc>
      </w:tr>
    </w:tbl>
    <w:p w:rsidR="00DD62AB" w:rsidRDefault="00DD62AB" w:rsidP="000F2AC8">
      <w:pPr>
        <w:rPr>
          <w:color w:val="FF0000"/>
        </w:rPr>
        <w:sectPr w:rsidR="00DD62AB" w:rsidSect="00C43AFE">
          <w:pgSz w:w="15840" w:h="12240" w:orient="landscape"/>
          <w:pgMar w:top="1800" w:right="1440" w:bottom="1800" w:left="2074" w:header="720" w:footer="1440" w:gutter="0"/>
          <w:cols w:space="720"/>
          <w:docGrid w:linePitch="360"/>
        </w:sectPr>
      </w:pPr>
    </w:p>
    <w:p w:rsidR="00DD62AB" w:rsidRDefault="00DD62AB">
      <w:pPr>
        <w:pStyle w:val="Heading1"/>
        <w:spacing w:before="120"/>
      </w:pPr>
      <w:bookmarkStart w:id="55" w:name="_Toc277249559"/>
      <w:r>
        <w:t>Appendix A – Relevant Standards</w:t>
      </w:r>
      <w:bookmarkEnd w:id="55"/>
    </w:p>
    <w:p w:rsidR="00DD62AB" w:rsidRDefault="00DD62AB" w:rsidP="0070588D">
      <w:pPr>
        <w:rPr>
          <w:i/>
          <w:iCs/>
          <w:color w:val="FF0000"/>
        </w:rPr>
      </w:pPr>
    </w:p>
    <w:tbl>
      <w:tblPr>
        <w:tblW w:w="885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40"/>
        <w:gridCol w:w="4080"/>
        <w:gridCol w:w="2736"/>
      </w:tblGrid>
      <w:tr w:rsidR="00DD62AB" w:rsidRPr="00CC354C">
        <w:tc>
          <w:tcPr>
            <w:tcW w:w="2040" w:type="dxa"/>
            <w:shd w:val="clear" w:color="auto" w:fill="C0C0C0"/>
          </w:tcPr>
          <w:p w:rsidR="00DD62AB" w:rsidRDefault="00DD62AB" w:rsidP="0070588D">
            <w:pPr>
              <w:rPr>
                <w:b/>
                <w:bCs/>
              </w:rPr>
            </w:pPr>
            <w:r>
              <w:rPr>
                <w:b/>
                <w:bCs/>
              </w:rPr>
              <w:t>Name</w:t>
            </w:r>
          </w:p>
        </w:tc>
        <w:tc>
          <w:tcPr>
            <w:tcW w:w="4080" w:type="dxa"/>
            <w:shd w:val="clear" w:color="auto" w:fill="C0C0C0"/>
          </w:tcPr>
          <w:p w:rsidR="00DD62AB" w:rsidRPr="00CC354C" w:rsidRDefault="00DD62AB" w:rsidP="0070588D">
            <w:pPr>
              <w:rPr>
                <w:b/>
                <w:bCs/>
              </w:rPr>
            </w:pPr>
            <w:r>
              <w:rPr>
                <w:b/>
                <w:bCs/>
              </w:rPr>
              <w:t>Description</w:t>
            </w:r>
          </w:p>
        </w:tc>
        <w:tc>
          <w:tcPr>
            <w:tcW w:w="2736" w:type="dxa"/>
            <w:shd w:val="clear" w:color="auto" w:fill="C0C0C0"/>
          </w:tcPr>
          <w:p w:rsidR="00DD62AB" w:rsidRPr="00CC354C" w:rsidRDefault="00DD62AB" w:rsidP="0070588D">
            <w:pPr>
              <w:rPr>
                <w:b/>
                <w:bCs/>
              </w:rPr>
            </w:pPr>
            <w:r>
              <w:rPr>
                <w:b/>
                <w:bCs/>
              </w:rPr>
              <w:t>Location</w:t>
            </w:r>
          </w:p>
        </w:tc>
      </w:tr>
      <w:tr w:rsidR="00DD62AB" w:rsidRPr="00B826AD">
        <w:tc>
          <w:tcPr>
            <w:tcW w:w="2040" w:type="dxa"/>
          </w:tcPr>
          <w:p w:rsidR="00DD62AB" w:rsidRDefault="00DD62AB" w:rsidP="00FB3F5F">
            <w:pPr>
              <w:rPr>
                <w:color w:val="0000FF"/>
              </w:rPr>
            </w:pPr>
            <w:r>
              <w:rPr>
                <w:color w:val="0000FF"/>
              </w:rPr>
              <w:t>Open Provenance Model</w:t>
            </w:r>
          </w:p>
        </w:tc>
        <w:tc>
          <w:tcPr>
            <w:tcW w:w="4080" w:type="dxa"/>
          </w:tcPr>
          <w:p w:rsidR="00DD62AB" w:rsidRPr="00D87FE4" w:rsidRDefault="00DD62AB" w:rsidP="00FB3F5F">
            <w:pPr>
              <w:rPr>
                <w:lang w:eastAsia="en-US"/>
              </w:rPr>
            </w:pPr>
            <w:r w:rsidRPr="00D87FE4">
              <w:rPr>
                <w:lang w:eastAsia="en-US"/>
              </w:rPr>
              <w:t>The Open Provenance Model is a model of provenance that is designed to</w:t>
            </w:r>
          </w:p>
          <w:p w:rsidR="00DD62AB" w:rsidRDefault="00DD62AB" w:rsidP="00FB3F5F">
            <w:pPr>
              <w:rPr>
                <w:lang w:eastAsia="en-US"/>
              </w:rPr>
            </w:pPr>
            <w:r w:rsidRPr="00D87FE4">
              <w:rPr>
                <w:lang w:eastAsia="en-US"/>
              </w:rPr>
              <w:t>meet the following requirements: (1) To allow provenance information to be exchanged between systems, by means of a compatibility layer based on a shared provenance model. (2) To allow developers to build and share tools that operate on such a provenance model.</w:t>
            </w:r>
            <w:r>
              <w:rPr>
                <w:lang w:eastAsia="en-US"/>
              </w:rPr>
              <w:t>(3) To define</w:t>
            </w:r>
            <w:r w:rsidRPr="00D87FE4">
              <w:rPr>
                <w:lang w:eastAsia="en-US"/>
              </w:rPr>
              <w:t xml:space="preserve"> provenance in a precise, technology agnostic manner. (4) To support a digital representation of provenance for any </w:t>
            </w:r>
            <w:r w:rsidRPr="00D87FE4">
              <w:rPr>
                <w:sz w:val="20"/>
                <w:szCs w:val="20"/>
                <w:lang w:eastAsia="en-US"/>
              </w:rPr>
              <w:t>\thing", whether produced by computer systems or not. (5) To allow multiple</w:t>
            </w:r>
            <w:r w:rsidRPr="00D87FE4">
              <w:rPr>
                <w:lang w:eastAsia="en-US"/>
              </w:rPr>
              <w:t xml:space="preserve"> </w:t>
            </w:r>
            <w:r w:rsidRPr="00D87FE4">
              <w:rPr>
                <w:sz w:val="20"/>
                <w:szCs w:val="20"/>
                <w:lang w:eastAsia="en-US"/>
              </w:rPr>
              <w:t>levels of de</w:t>
            </w:r>
            <w:r>
              <w:rPr>
                <w:sz w:val="20"/>
                <w:szCs w:val="20"/>
                <w:lang w:eastAsia="en-US"/>
              </w:rPr>
              <w:t>scription to coexist. (6) To defi</w:t>
            </w:r>
            <w:r w:rsidRPr="00D87FE4">
              <w:rPr>
                <w:sz w:val="20"/>
                <w:szCs w:val="20"/>
                <w:lang w:eastAsia="en-US"/>
              </w:rPr>
              <w:t>ne a core set of rules that identify</w:t>
            </w:r>
            <w:r w:rsidRPr="00D87FE4">
              <w:rPr>
                <w:lang w:eastAsia="en-US"/>
              </w:rPr>
              <w:t xml:space="preserve"> </w:t>
            </w:r>
            <w:r w:rsidRPr="00D87FE4">
              <w:rPr>
                <w:sz w:val="20"/>
                <w:szCs w:val="20"/>
                <w:lang w:eastAsia="en-US"/>
              </w:rPr>
              <w:t>the valid inferences that can be made on provenance representation.</w:t>
            </w:r>
          </w:p>
        </w:tc>
        <w:tc>
          <w:tcPr>
            <w:tcW w:w="2736" w:type="dxa"/>
          </w:tcPr>
          <w:p w:rsidR="00DD62AB" w:rsidRDefault="00DD62AB" w:rsidP="00FB3F5F">
            <w:pPr>
              <w:tabs>
                <w:tab w:val="left" w:pos="1826"/>
              </w:tabs>
            </w:pPr>
            <w:hyperlink r:id="rId18" w:history="1">
              <w:r>
                <w:rPr>
                  <w:rStyle w:val="Hyperlink"/>
                </w:rPr>
                <w:t>http://openprovenance.org/</w:t>
              </w:r>
            </w:hyperlink>
          </w:p>
        </w:tc>
      </w:tr>
      <w:tr w:rsidR="00DD62AB" w:rsidRPr="00A6192D">
        <w:tc>
          <w:tcPr>
            <w:tcW w:w="2040" w:type="dxa"/>
          </w:tcPr>
          <w:p w:rsidR="00DD62AB" w:rsidRPr="00B826AD" w:rsidRDefault="00DD62AB" w:rsidP="0070588D">
            <w:pPr>
              <w:rPr>
                <w:rFonts w:ascii="Courier New" w:hAnsi="Courier New" w:cs="Courier New"/>
                <w:color w:val="0000FF"/>
              </w:rPr>
            </w:pPr>
            <w:commentRangeStart w:id="56"/>
            <w:r w:rsidRPr="00B826AD">
              <w:rPr>
                <w:rFonts w:ascii="Courier New" w:hAnsi="Courier New" w:cs="Courier New"/>
                <w:color w:val="0000FF"/>
              </w:rPr>
              <w:t>HL7v3</w:t>
            </w:r>
          </w:p>
        </w:tc>
        <w:tc>
          <w:tcPr>
            <w:tcW w:w="4080" w:type="dxa"/>
          </w:tcPr>
          <w:p w:rsidR="00DD62AB" w:rsidRPr="00B826AD" w:rsidRDefault="00DD62AB" w:rsidP="0070588D">
            <w:pPr>
              <w:rPr>
                <w:rFonts w:ascii="Courier New" w:hAnsi="Courier New" w:cs="Courier New"/>
                <w:color w:val="0000FF"/>
              </w:rPr>
            </w:pPr>
            <w:r w:rsidRPr="00B826AD">
              <w:rPr>
                <w:rFonts w:ascii="Courier New" w:hAnsi="Courier New" w:cs="Courier New"/>
                <w:color w:val="0000FF"/>
              </w:rPr>
              <w:t>Health Level 7 version 3</w:t>
            </w:r>
          </w:p>
        </w:tc>
        <w:tc>
          <w:tcPr>
            <w:tcW w:w="2736" w:type="dxa"/>
          </w:tcPr>
          <w:p w:rsidR="00DD62AB" w:rsidRPr="00BC3A34" w:rsidRDefault="00DD62AB" w:rsidP="0070588D">
            <w:pPr>
              <w:rPr>
                <w:color w:val="0000FF"/>
              </w:rPr>
            </w:pPr>
            <w:hyperlink r:id="rId19" w:history="1">
              <w:r w:rsidRPr="00B826AD">
                <w:rPr>
                  <w:rStyle w:val="Hyperlink"/>
                  <w:rFonts w:ascii="Courier New" w:hAnsi="Courier New" w:cs="Courier New"/>
                </w:rPr>
                <w:t>http://www.hl7.org/implement/standards/v3messages.cfm</w:t>
              </w:r>
            </w:hyperlink>
            <w:r w:rsidRPr="00B826AD">
              <w:rPr>
                <w:rFonts w:ascii="Courier New" w:hAnsi="Courier New" w:cs="Courier New"/>
                <w:color w:val="0000FF"/>
              </w:rPr>
              <w:t xml:space="preserve"> </w:t>
            </w:r>
            <w:commentRangeEnd w:id="56"/>
            <w:r>
              <w:rPr>
                <w:rStyle w:val="CommentReference"/>
              </w:rPr>
              <w:commentReference w:id="56"/>
            </w:r>
          </w:p>
        </w:tc>
      </w:tr>
      <w:tr w:rsidR="00DD62AB" w:rsidRPr="00A6192D">
        <w:tc>
          <w:tcPr>
            <w:tcW w:w="2040" w:type="dxa"/>
          </w:tcPr>
          <w:p w:rsidR="00DD62AB" w:rsidRPr="00A6192D" w:rsidRDefault="00DD62AB" w:rsidP="0070588D">
            <w:pPr>
              <w:rPr>
                <w:color w:val="0000FF"/>
              </w:rPr>
            </w:pPr>
            <w:r>
              <w:rPr>
                <w:color w:val="0000FF"/>
              </w:rPr>
              <w:t>Handle Service</w:t>
            </w:r>
          </w:p>
        </w:tc>
        <w:tc>
          <w:tcPr>
            <w:tcW w:w="4080" w:type="dxa"/>
          </w:tcPr>
          <w:p w:rsidR="00DD62AB" w:rsidRPr="00A6192D" w:rsidRDefault="00DD62AB" w:rsidP="0070588D">
            <w:pPr>
              <w:rPr>
                <w:color w:val="0000FF"/>
              </w:rPr>
            </w:pPr>
            <w:r>
              <w:t>The Handle Service is an infrastructure on which applications serving many different purposes are being built. Some examples are rights management applications, persistent identifiers for digital objects on the Web, and institutional data preservation and archiving.</w:t>
            </w:r>
          </w:p>
        </w:tc>
        <w:tc>
          <w:tcPr>
            <w:tcW w:w="2736" w:type="dxa"/>
          </w:tcPr>
          <w:p w:rsidR="00DD62AB" w:rsidRPr="000F2AC8" w:rsidRDefault="00DD62AB" w:rsidP="0070588D">
            <w:pPr>
              <w:rPr>
                <w:color w:val="0000FF"/>
              </w:rPr>
            </w:pPr>
            <w:hyperlink r:id="rId20" w:history="1">
              <w:r w:rsidRPr="00B4312B">
                <w:rPr>
                  <w:rStyle w:val="Hyperlink"/>
                </w:rPr>
                <w:t>http://www</w:t>
              </w:r>
            </w:hyperlink>
            <w:r w:rsidRPr="000F2AC8">
              <w:rPr>
                <w:color w:val="0000FF"/>
              </w:rPr>
              <w:t>.handle.net/</w:t>
            </w:r>
          </w:p>
        </w:tc>
      </w:tr>
      <w:tr w:rsidR="00DD62AB" w:rsidRPr="00A6192D">
        <w:tc>
          <w:tcPr>
            <w:tcW w:w="2040" w:type="dxa"/>
          </w:tcPr>
          <w:p w:rsidR="00DD62AB" w:rsidRDefault="00DD62AB" w:rsidP="0070588D">
            <w:pPr>
              <w:rPr>
                <w:color w:val="0000FF"/>
              </w:rPr>
            </w:pPr>
            <w:r>
              <w:rPr>
                <w:color w:val="0000FF"/>
              </w:rPr>
              <w:t>Handle.net Globus Integration</w:t>
            </w:r>
          </w:p>
        </w:tc>
        <w:tc>
          <w:tcPr>
            <w:tcW w:w="4080" w:type="dxa"/>
          </w:tcPr>
          <w:p w:rsidR="00DD62AB" w:rsidRDefault="00DD62AB" w:rsidP="0075349B">
            <w:r w:rsidRPr="0075349B">
              <w:t>The goal of this "Handle System – Globus Toolkit Integration Project" is t</w:t>
            </w:r>
            <w:r>
              <w:t>o leverage CNRI's Handle System</w:t>
            </w:r>
            <w:r w:rsidRPr="0075349B">
              <w:t xml:space="preserve"> technology through GT's Web services' protocols. </w:t>
            </w:r>
          </w:p>
        </w:tc>
        <w:tc>
          <w:tcPr>
            <w:tcW w:w="2736" w:type="dxa"/>
          </w:tcPr>
          <w:p w:rsidR="00DD62AB" w:rsidRDefault="00DD62AB" w:rsidP="0070588D">
            <w:hyperlink r:id="rId21" w:history="1">
              <w:r>
                <w:rPr>
                  <w:rStyle w:val="Hyperlink"/>
                </w:rPr>
                <w:t>http://www-unix.globus.org/toolkit/projects/handle_system.html</w:t>
              </w:r>
            </w:hyperlink>
          </w:p>
        </w:tc>
      </w:tr>
      <w:tr w:rsidR="00DD62AB" w:rsidRPr="00A6192D">
        <w:tc>
          <w:tcPr>
            <w:tcW w:w="2040" w:type="dxa"/>
          </w:tcPr>
          <w:p w:rsidR="00DD62AB" w:rsidRPr="00A6192D" w:rsidRDefault="00DD62AB" w:rsidP="0070588D">
            <w:pPr>
              <w:rPr>
                <w:color w:val="0000FF"/>
              </w:rPr>
            </w:pPr>
            <w:r>
              <w:rPr>
                <w:color w:val="0000FF"/>
              </w:rPr>
              <w:t>DOI</w:t>
            </w:r>
          </w:p>
        </w:tc>
        <w:tc>
          <w:tcPr>
            <w:tcW w:w="4080" w:type="dxa"/>
          </w:tcPr>
          <w:p w:rsidR="00DD62AB" w:rsidRPr="00A6192D" w:rsidRDefault="00DD62AB" w:rsidP="0070588D">
            <w:pPr>
              <w:rPr>
                <w:color w:val="0000FF"/>
              </w:rPr>
            </w:pPr>
            <w:r>
              <w:t>The Digital Object Identifier (DOI</w:t>
            </w:r>
            <w:r>
              <w:rPr>
                <w:vertAlign w:val="superscript"/>
              </w:rPr>
              <w:t>®</w:t>
            </w:r>
            <w:r>
              <w:t>) Service is for identifying content objects in the digital environment. DOI</w:t>
            </w:r>
            <w:r>
              <w:rPr>
                <w:vertAlign w:val="superscript"/>
              </w:rPr>
              <w:t>®</w:t>
            </w:r>
            <w:r>
              <w:t xml:space="preserve"> names are assigned to any entity for use on digital networks. They are used to provide current information, including where they (or information about them) can be found on the Internet. Information about a digital object may change over time, including where to find it, but its DOI name will not change.</w:t>
            </w:r>
          </w:p>
        </w:tc>
        <w:tc>
          <w:tcPr>
            <w:tcW w:w="2736" w:type="dxa"/>
          </w:tcPr>
          <w:p w:rsidR="00DD62AB" w:rsidRPr="00C47F95" w:rsidRDefault="00DD62AB" w:rsidP="0070588D">
            <w:pPr>
              <w:rPr>
                <w:color w:val="0000FF"/>
              </w:rPr>
            </w:pPr>
            <w:hyperlink r:id="rId22" w:history="1">
              <w:r w:rsidRPr="00B4312B">
                <w:rPr>
                  <w:rStyle w:val="Hyperlink"/>
                </w:rPr>
                <w:t>http://www</w:t>
              </w:r>
            </w:hyperlink>
            <w:r w:rsidRPr="00C47F95">
              <w:rPr>
                <w:color w:val="0000FF"/>
              </w:rPr>
              <w:t>.doi.org/</w:t>
            </w:r>
          </w:p>
        </w:tc>
      </w:tr>
      <w:tr w:rsidR="00DD62AB" w:rsidRPr="00A6192D">
        <w:tc>
          <w:tcPr>
            <w:tcW w:w="2040" w:type="dxa"/>
          </w:tcPr>
          <w:p w:rsidR="00DD62AB" w:rsidRDefault="00DD62AB" w:rsidP="0070588D">
            <w:pPr>
              <w:rPr>
                <w:color w:val="0000FF"/>
              </w:rPr>
            </w:pPr>
            <w:r>
              <w:rPr>
                <w:color w:val="0000FF"/>
              </w:rPr>
              <w:t>PURL</w:t>
            </w:r>
          </w:p>
        </w:tc>
        <w:tc>
          <w:tcPr>
            <w:tcW w:w="4080" w:type="dxa"/>
          </w:tcPr>
          <w:p w:rsidR="00DD62AB" w:rsidRDefault="00DD62AB" w:rsidP="0070588D">
            <w:r>
              <w:t>PURLs (</w:t>
            </w:r>
            <w:r>
              <w:rPr>
                <w:rStyle w:val="Strong"/>
              </w:rPr>
              <w:t>P</w:t>
            </w:r>
            <w:r>
              <w:t xml:space="preserve">ersistent </w:t>
            </w:r>
            <w:r>
              <w:rPr>
                <w:rStyle w:val="Strong"/>
              </w:rPr>
              <w:t>U</w:t>
            </w:r>
            <w:r>
              <w:t xml:space="preserve">niform </w:t>
            </w:r>
            <w:r>
              <w:rPr>
                <w:rStyle w:val="Strong"/>
              </w:rPr>
              <w:t>R</w:t>
            </w:r>
            <w:r>
              <w:t xml:space="preserve">esource </w:t>
            </w:r>
            <w:r>
              <w:rPr>
                <w:rStyle w:val="Strong"/>
              </w:rPr>
              <w:t>L</w:t>
            </w:r>
            <w:r>
              <w:t>ocators) are Web addresses that act as permanent identifiers in the face of a dynamic and changing Web infrastructure. Instead of resolving directly to Web resources, PURLs provide a level of indirection that allows the underlying Web addresses of resources to change over time without negatively affecting services that depend on them. This capability provides continuity of references to network resources that may migrate from machine to machine for business, social or technical reasons.</w:t>
            </w:r>
          </w:p>
        </w:tc>
        <w:tc>
          <w:tcPr>
            <w:tcW w:w="2736" w:type="dxa"/>
          </w:tcPr>
          <w:p w:rsidR="00DD62AB" w:rsidRPr="00EB13DA" w:rsidRDefault="00DD62AB" w:rsidP="0070588D">
            <w:pPr>
              <w:rPr>
                <w:color w:val="0000FF"/>
              </w:rPr>
            </w:pPr>
            <w:hyperlink r:id="rId23" w:history="1">
              <w:r w:rsidRPr="00B4312B">
                <w:rPr>
                  <w:rStyle w:val="Hyperlink"/>
                </w:rPr>
                <w:t>http://www</w:t>
              </w:r>
            </w:hyperlink>
            <w:r w:rsidRPr="00EB13DA">
              <w:rPr>
                <w:color w:val="0000FF"/>
              </w:rPr>
              <w:t>.purl.net/docs/index.html</w:t>
            </w:r>
          </w:p>
        </w:tc>
      </w:tr>
      <w:tr w:rsidR="00DD62AB" w:rsidRPr="00A6192D">
        <w:tc>
          <w:tcPr>
            <w:tcW w:w="2040" w:type="dxa"/>
          </w:tcPr>
          <w:p w:rsidR="00DD62AB" w:rsidRDefault="00DD62AB" w:rsidP="0070588D">
            <w:pPr>
              <w:rPr>
                <w:color w:val="0000FF"/>
              </w:rPr>
            </w:pPr>
            <w:r>
              <w:rPr>
                <w:color w:val="0000FF"/>
              </w:rPr>
              <w:t>PURL Federation Architecture</w:t>
            </w:r>
          </w:p>
        </w:tc>
        <w:tc>
          <w:tcPr>
            <w:tcW w:w="4080" w:type="dxa"/>
          </w:tcPr>
          <w:p w:rsidR="00DD62AB" w:rsidRDefault="00DD62AB" w:rsidP="0070588D"/>
        </w:tc>
        <w:tc>
          <w:tcPr>
            <w:tcW w:w="2736" w:type="dxa"/>
          </w:tcPr>
          <w:p w:rsidR="00DD62AB" w:rsidRPr="007402FF" w:rsidRDefault="00DD62AB" w:rsidP="0070588D">
            <w:pPr>
              <w:rPr>
                <w:color w:val="0000FF"/>
              </w:rPr>
            </w:pPr>
            <w:r w:rsidRPr="007402FF">
              <w:rPr>
                <w:color w:val="0000FF"/>
              </w:rPr>
              <w:t>http://code.google.com/p/persistenturls/wiki/PURLFederationArchitecture</w:t>
            </w:r>
          </w:p>
        </w:tc>
      </w:tr>
      <w:tr w:rsidR="00DD62AB" w:rsidRPr="00B826AD">
        <w:tc>
          <w:tcPr>
            <w:tcW w:w="2040" w:type="dxa"/>
          </w:tcPr>
          <w:p w:rsidR="00DD62AB" w:rsidRPr="00E7534F" w:rsidRDefault="00DD62AB" w:rsidP="0070588D">
            <w:pPr>
              <w:rPr>
                <w:color w:val="0000FF"/>
              </w:rPr>
            </w:pPr>
            <w:r>
              <w:rPr>
                <w:color w:val="0000FF"/>
              </w:rPr>
              <w:t>ISO UUID</w:t>
            </w:r>
          </w:p>
        </w:tc>
        <w:tc>
          <w:tcPr>
            <w:tcW w:w="4080" w:type="dxa"/>
          </w:tcPr>
          <w:p w:rsidR="00DD62AB" w:rsidRPr="00B826AD" w:rsidRDefault="00DD62AB" w:rsidP="0070588D">
            <w:pPr>
              <w:rPr>
                <w:rFonts w:ascii="Courier New" w:hAnsi="Courier New" w:cs="Courier New"/>
                <w:color w:val="0000FF"/>
              </w:rPr>
            </w:pPr>
            <w:r>
              <w:t>An OID is a tree structured series of numbers separated with '.' (dot) and is read from left to right.</w:t>
            </w:r>
          </w:p>
        </w:tc>
        <w:tc>
          <w:tcPr>
            <w:tcW w:w="2736" w:type="dxa"/>
          </w:tcPr>
          <w:p w:rsidR="00DD62AB" w:rsidRPr="00E7534F" w:rsidRDefault="00DD62AB" w:rsidP="0070588D">
            <w:pPr>
              <w:rPr>
                <w:color w:val="0000FF"/>
              </w:rPr>
            </w:pPr>
            <w:r w:rsidRPr="00E7534F">
              <w:rPr>
                <w:color w:val="0000FF"/>
              </w:rPr>
              <w:t>http://www.itu.int/ITU-T/asn1/uuid.html</w:t>
            </w:r>
          </w:p>
        </w:tc>
      </w:tr>
      <w:tr w:rsidR="00DD62AB" w:rsidRPr="00B826AD">
        <w:tc>
          <w:tcPr>
            <w:tcW w:w="2040" w:type="dxa"/>
          </w:tcPr>
          <w:p w:rsidR="00DD62AB" w:rsidRDefault="00DD62AB" w:rsidP="0070588D">
            <w:pPr>
              <w:rPr>
                <w:color w:val="0000FF"/>
              </w:rPr>
            </w:pPr>
            <w:r>
              <w:rPr>
                <w:color w:val="0000FF"/>
              </w:rPr>
              <w:t>ISO X.660</w:t>
            </w:r>
          </w:p>
        </w:tc>
        <w:tc>
          <w:tcPr>
            <w:tcW w:w="4080" w:type="dxa"/>
          </w:tcPr>
          <w:p w:rsidR="00DD62AB" w:rsidRDefault="00DD62AB" w:rsidP="0070588D">
            <w:r>
              <w:t>OID Naming standard</w:t>
            </w:r>
          </w:p>
        </w:tc>
        <w:tc>
          <w:tcPr>
            <w:tcW w:w="2736" w:type="dxa"/>
          </w:tcPr>
          <w:p w:rsidR="00DD62AB" w:rsidRPr="00A33626" w:rsidRDefault="00DD62AB" w:rsidP="0070588D">
            <w:pPr>
              <w:rPr>
                <w:color w:val="0000FF"/>
              </w:rPr>
            </w:pPr>
            <w:r w:rsidRPr="00A33626">
              <w:rPr>
                <w:color w:val="0000FF"/>
              </w:rPr>
              <w:t>http://www.oid-info.com/standards.htm</w:t>
            </w:r>
          </w:p>
        </w:tc>
      </w:tr>
      <w:tr w:rsidR="00DD62AB" w:rsidRPr="00B826AD">
        <w:tc>
          <w:tcPr>
            <w:tcW w:w="2040" w:type="dxa"/>
          </w:tcPr>
          <w:p w:rsidR="00DD62AB" w:rsidRDefault="00DD62AB" w:rsidP="0070588D">
            <w:pPr>
              <w:rPr>
                <w:color w:val="0000FF"/>
              </w:rPr>
            </w:pPr>
            <w:r>
              <w:rPr>
                <w:color w:val="0000FF"/>
              </w:rPr>
              <w:t>Candidate NCI Enterprise Services</w:t>
            </w:r>
          </w:p>
        </w:tc>
        <w:tc>
          <w:tcPr>
            <w:tcW w:w="4080" w:type="dxa"/>
          </w:tcPr>
          <w:p w:rsidR="00DD62AB" w:rsidRDefault="00DD62AB" w:rsidP="0070588D">
            <w:r>
              <w:t>Current Listing of candidate NCI Enterprise Services</w:t>
            </w:r>
          </w:p>
        </w:tc>
        <w:tc>
          <w:tcPr>
            <w:tcW w:w="2736" w:type="dxa"/>
          </w:tcPr>
          <w:p w:rsidR="00DD62AB" w:rsidRPr="00D540A8" w:rsidRDefault="00DD62AB" w:rsidP="0070588D">
            <w:pPr>
              <w:rPr>
                <w:color w:val="0000FF"/>
              </w:rPr>
            </w:pPr>
            <w:r w:rsidRPr="00D540A8">
              <w:rPr>
                <w:color w:val="0000FF"/>
              </w:rPr>
              <w:t>https://wiki.nci.nih.gov/display/EAWiki/Candidate+NCI+Enterprise+Services</w:t>
            </w:r>
          </w:p>
        </w:tc>
      </w:tr>
      <w:tr w:rsidR="00DD62AB" w:rsidRPr="00B826AD">
        <w:tc>
          <w:tcPr>
            <w:tcW w:w="2040" w:type="dxa"/>
          </w:tcPr>
          <w:p w:rsidR="00DD62AB" w:rsidRDefault="00DD62AB" w:rsidP="0070588D">
            <w:pPr>
              <w:rPr>
                <w:color w:val="0000FF"/>
              </w:rPr>
            </w:pPr>
            <w:r>
              <w:rPr>
                <w:color w:val="0000FF"/>
              </w:rPr>
              <w:t>NES Global Unique Identifier Service</w:t>
            </w:r>
          </w:p>
        </w:tc>
        <w:tc>
          <w:tcPr>
            <w:tcW w:w="4080" w:type="dxa"/>
          </w:tcPr>
          <w:p w:rsidR="00DD62AB" w:rsidRDefault="00DD62AB" w:rsidP="0070588D">
            <w:r>
              <w:t>caGrid Identifiers Framework CIM</w:t>
            </w:r>
          </w:p>
        </w:tc>
        <w:tc>
          <w:tcPr>
            <w:tcW w:w="2736" w:type="dxa"/>
          </w:tcPr>
          <w:p w:rsidR="00DD62AB" w:rsidRPr="00D540A8" w:rsidRDefault="00DD62AB" w:rsidP="00744D19">
            <w:pPr>
              <w:tabs>
                <w:tab w:val="left" w:pos="1826"/>
              </w:tabs>
              <w:rPr>
                <w:color w:val="0000FF"/>
              </w:rPr>
            </w:pPr>
            <w:hyperlink r:id="rId24" w:history="1">
              <w:r>
                <w:rPr>
                  <w:rStyle w:val="Hyperlink"/>
                </w:rPr>
                <w:t>https://ncisvn.nci.nih.gov/WebSVN/listing.php?repname=cagrid&amp;path=/branches/caGrid-1_4_release/Documentation/core/Identifiers/ECCF/</w:t>
              </w:r>
            </w:hyperlink>
          </w:p>
        </w:tc>
      </w:tr>
      <w:tr w:rsidR="00DD62AB" w:rsidRPr="00B826AD">
        <w:tc>
          <w:tcPr>
            <w:tcW w:w="2040" w:type="dxa"/>
          </w:tcPr>
          <w:p w:rsidR="00DD62AB" w:rsidRDefault="00DD62AB" w:rsidP="0070588D">
            <w:pPr>
              <w:rPr>
                <w:color w:val="0000FF"/>
              </w:rPr>
            </w:pPr>
            <w:r>
              <w:rPr>
                <w:color w:val="0000FF"/>
              </w:rPr>
              <w:t>Dublin Core</w:t>
            </w:r>
          </w:p>
        </w:tc>
        <w:tc>
          <w:tcPr>
            <w:tcW w:w="4080" w:type="dxa"/>
          </w:tcPr>
          <w:p w:rsidR="00DD62AB" w:rsidRPr="00D87FE4" w:rsidRDefault="00DD62AB" w:rsidP="00D87FE4">
            <w:r w:rsidRPr="00D87FE4">
              <w:rPr>
                <w:rStyle w:val="apple-style-span"/>
                <w:color w:val="000000"/>
              </w:rPr>
              <w:t>The Dublin Core Metadata Element Set is a vocabulary of fifteen properties for use in resource description.</w:t>
            </w:r>
          </w:p>
        </w:tc>
        <w:tc>
          <w:tcPr>
            <w:tcW w:w="2736" w:type="dxa"/>
          </w:tcPr>
          <w:p w:rsidR="00DD62AB" w:rsidRDefault="00DD62AB" w:rsidP="00744D19">
            <w:pPr>
              <w:tabs>
                <w:tab w:val="left" w:pos="1826"/>
              </w:tabs>
            </w:pPr>
            <w:hyperlink r:id="rId25" w:history="1">
              <w:r>
                <w:rPr>
                  <w:rStyle w:val="Hyperlink"/>
                </w:rPr>
                <w:t>http://dublincore.org/documents/dces/</w:t>
              </w:r>
            </w:hyperlink>
          </w:p>
        </w:tc>
      </w:tr>
      <w:tr w:rsidR="00DD62AB" w:rsidRPr="00B826AD">
        <w:tc>
          <w:tcPr>
            <w:tcW w:w="2040" w:type="dxa"/>
          </w:tcPr>
          <w:p w:rsidR="00DD62AB" w:rsidRDefault="00DD62AB" w:rsidP="0070588D">
            <w:pPr>
              <w:rPr>
                <w:color w:val="0000FF"/>
              </w:rPr>
            </w:pPr>
            <w:r>
              <w:rPr>
                <w:color w:val="0000FF"/>
              </w:rPr>
              <w:t>UUID</w:t>
            </w:r>
          </w:p>
        </w:tc>
        <w:tc>
          <w:tcPr>
            <w:tcW w:w="4080" w:type="dxa"/>
          </w:tcPr>
          <w:p w:rsidR="00DD62AB" w:rsidRPr="00D87FE4" w:rsidRDefault="00DD62AB" w:rsidP="00D87FE4">
            <w:pPr>
              <w:rPr>
                <w:lang w:eastAsia="en-US"/>
              </w:rPr>
            </w:pPr>
            <w:r>
              <w:rPr>
                <w:lang w:eastAsia="en-US"/>
              </w:rPr>
              <w:t>UUID Wikipedia Entry</w:t>
            </w:r>
          </w:p>
        </w:tc>
        <w:tc>
          <w:tcPr>
            <w:tcW w:w="2736" w:type="dxa"/>
          </w:tcPr>
          <w:p w:rsidR="00DD62AB" w:rsidRPr="00B823C8" w:rsidRDefault="00DD62AB" w:rsidP="00744D19">
            <w:pPr>
              <w:tabs>
                <w:tab w:val="left" w:pos="1826"/>
              </w:tabs>
            </w:pPr>
            <w:r w:rsidRPr="00B823C8">
              <w:t>http://en.wikipedia.org/wiki/Universally_unique_identifier</w:t>
            </w:r>
          </w:p>
        </w:tc>
      </w:tr>
      <w:tr w:rsidR="00DD62AB" w:rsidRPr="00B826AD">
        <w:tc>
          <w:tcPr>
            <w:tcW w:w="2040" w:type="dxa"/>
          </w:tcPr>
          <w:p w:rsidR="00DD62AB" w:rsidRDefault="00DD62AB" w:rsidP="0070588D">
            <w:pPr>
              <w:rPr>
                <w:color w:val="0000FF"/>
              </w:rPr>
            </w:pPr>
            <w:r>
              <w:rPr>
                <w:color w:val="0000FF"/>
              </w:rPr>
              <w:t>MID</w:t>
            </w:r>
          </w:p>
        </w:tc>
        <w:tc>
          <w:tcPr>
            <w:tcW w:w="4080" w:type="dxa"/>
          </w:tcPr>
          <w:p w:rsidR="00DD62AB" w:rsidRDefault="00DD62AB" w:rsidP="00D87FE4">
            <w:pPr>
              <w:rPr>
                <w:lang w:eastAsia="en-US"/>
              </w:rPr>
            </w:pPr>
            <w:r>
              <w:rPr>
                <w:lang w:eastAsia="en-US"/>
              </w:rPr>
              <w:t>Machine Identifier</w:t>
            </w:r>
          </w:p>
        </w:tc>
        <w:tc>
          <w:tcPr>
            <w:tcW w:w="2736" w:type="dxa"/>
          </w:tcPr>
          <w:p w:rsidR="00DD62AB" w:rsidRPr="00B823C8" w:rsidRDefault="00DD62AB" w:rsidP="00744D19">
            <w:pPr>
              <w:tabs>
                <w:tab w:val="left" w:pos="1826"/>
              </w:tabs>
            </w:pPr>
            <w:r w:rsidRPr="00B823C8">
              <w:t>http://wiki.freebase.com/wiki/Mid</w:t>
            </w:r>
          </w:p>
        </w:tc>
      </w:tr>
      <w:tr w:rsidR="00DD62AB" w:rsidRPr="00B826AD">
        <w:tc>
          <w:tcPr>
            <w:tcW w:w="2040" w:type="dxa"/>
          </w:tcPr>
          <w:p w:rsidR="00DD62AB" w:rsidRDefault="00DD62AB" w:rsidP="0070588D">
            <w:pPr>
              <w:rPr>
                <w:color w:val="0000FF"/>
              </w:rPr>
            </w:pPr>
            <w:r>
              <w:rPr>
                <w:color w:val="0000FF"/>
              </w:rPr>
              <w:t xml:space="preserve">Tinify </w:t>
            </w:r>
          </w:p>
        </w:tc>
        <w:tc>
          <w:tcPr>
            <w:tcW w:w="4080" w:type="dxa"/>
          </w:tcPr>
          <w:p w:rsidR="00DD62AB" w:rsidRDefault="00DD62AB" w:rsidP="00D87FE4">
            <w:pPr>
              <w:rPr>
                <w:lang w:eastAsia="en-US"/>
              </w:rPr>
            </w:pPr>
            <w:r>
              <w:rPr>
                <w:lang w:eastAsia="en-US"/>
              </w:rPr>
              <w:t>Freebase GUID Compactor</w:t>
            </w:r>
          </w:p>
        </w:tc>
        <w:tc>
          <w:tcPr>
            <w:tcW w:w="2736" w:type="dxa"/>
          </w:tcPr>
          <w:p w:rsidR="00DD62AB" w:rsidRPr="00B823C8" w:rsidRDefault="00DD62AB" w:rsidP="00744D19">
            <w:pPr>
              <w:tabs>
                <w:tab w:val="left" w:pos="1826"/>
              </w:tabs>
            </w:pPr>
            <w:r w:rsidRPr="00B823C8">
              <w:t>http://tinyify.freebaseapps.com/</w:t>
            </w:r>
          </w:p>
        </w:tc>
      </w:tr>
      <w:tr w:rsidR="00DD62AB" w:rsidRPr="00B826AD">
        <w:tc>
          <w:tcPr>
            <w:tcW w:w="2040" w:type="dxa"/>
          </w:tcPr>
          <w:p w:rsidR="00DD62AB" w:rsidRDefault="00DD62AB" w:rsidP="0070588D">
            <w:pPr>
              <w:rPr>
                <w:color w:val="0000FF"/>
              </w:rPr>
            </w:pPr>
            <w:r>
              <w:rPr>
                <w:lang w:eastAsia="en-US"/>
              </w:rPr>
              <w:t>Provenance Vocabulary Mappings</w:t>
            </w:r>
          </w:p>
        </w:tc>
        <w:tc>
          <w:tcPr>
            <w:tcW w:w="4080" w:type="dxa"/>
          </w:tcPr>
          <w:p w:rsidR="00DD62AB" w:rsidRDefault="00DD62AB" w:rsidP="00D87FE4">
            <w:pPr>
              <w:rPr>
                <w:lang w:eastAsia="en-US"/>
              </w:rPr>
            </w:pPr>
            <w:r>
              <w:t>Identifies correspondence between a set of core provenance concepts defined in the Open Provenance Model (OPM) and other provenance terminologies.</w:t>
            </w:r>
          </w:p>
        </w:tc>
        <w:tc>
          <w:tcPr>
            <w:tcW w:w="2736" w:type="dxa"/>
          </w:tcPr>
          <w:p w:rsidR="00DD62AB" w:rsidRPr="0085381B" w:rsidRDefault="00DD62AB" w:rsidP="00744D19">
            <w:pPr>
              <w:tabs>
                <w:tab w:val="left" w:pos="1826"/>
              </w:tabs>
            </w:pPr>
            <w:r w:rsidRPr="0085381B">
              <w:t>http://www.w3.org/2005/Incubator/prov/wiki/Provenance_Vocabulary_Mappings</w:t>
            </w:r>
          </w:p>
        </w:tc>
      </w:tr>
      <w:tr w:rsidR="00DD62AB" w:rsidRPr="00B826AD">
        <w:tc>
          <w:tcPr>
            <w:tcW w:w="2040" w:type="dxa"/>
          </w:tcPr>
          <w:p w:rsidR="00DD62AB" w:rsidRDefault="00DD62AB" w:rsidP="0070588D">
            <w:pPr>
              <w:rPr>
                <w:lang w:eastAsia="en-US"/>
              </w:rPr>
            </w:pPr>
            <w:commentRangeStart w:id="57"/>
            <w:r w:rsidRPr="00AB7992">
              <w:t>Java Uuid Generator (JUG)</w:t>
            </w:r>
          </w:p>
        </w:tc>
        <w:tc>
          <w:tcPr>
            <w:tcW w:w="4080" w:type="dxa"/>
          </w:tcPr>
          <w:p w:rsidR="00DD62AB" w:rsidRPr="00AB7992" w:rsidRDefault="00DD62AB" w:rsidP="00D87FE4">
            <w:r w:rsidRPr="00AB7992">
              <w:t>JUG is a pure java UUID generator, that can be used either as a component in a bigger application, or as a standalone command line tool (a la 'uuidgen'). UUIDs are 128-bit Universally Unique Identifiers</w:t>
            </w:r>
            <w:r>
              <w:t>.</w:t>
            </w:r>
            <w:commentRangeEnd w:id="57"/>
            <w:r>
              <w:rPr>
                <w:rStyle w:val="CommentReference"/>
              </w:rPr>
              <w:commentReference w:id="57"/>
            </w:r>
          </w:p>
        </w:tc>
        <w:tc>
          <w:tcPr>
            <w:tcW w:w="2736" w:type="dxa"/>
          </w:tcPr>
          <w:p w:rsidR="00DD62AB" w:rsidRPr="00AB7992" w:rsidRDefault="00DD62AB" w:rsidP="00744D19">
            <w:pPr>
              <w:tabs>
                <w:tab w:val="left" w:pos="1826"/>
              </w:tabs>
            </w:pPr>
            <w:hyperlink r:id="rId26" w:history="1">
              <w:r>
                <w:rPr>
                  <w:rStyle w:val="Hyperlink"/>
                </w:rPr>
                <w:t>http://jug.safehaus.org</w:t>
              </w:r>
            </w:hyperlink>
            <w:r>
              <w:t xml:space="preserve"> </w:t>
            </w:r>
          </w:p>
        </w:tc>
      </w:tr>
    </w:tbl>
    <w:p w:rsidR="00DD62AB" w:rsidRDefault="00DD62AB" w:rsidP="0070588D">
      <w:pPr>
        <w:pStyle w:val="Heading1"/>
        <w:spacing w:before="120"/>
      </w:pPr>
      <w:bookmarkStart w:id="58" w:name="_Toc277249560"/>
      <w:r>
        <w:t>Appendix B - References</w:t>
      </w:r>
      <w:bookmarkEnd w:id="58"/>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28"/>
        <w:gridCol w:w="3360"/>
        <w:gridCol w:w="4068"/>
      </w:tblGrid>
      <w:tr w:rsidR="00DD62AB" w:rsidRPr="00CC354C">
        <w:tc>
          <w:tcPr>
            <w:tcW w:w="1428" w:type="dxa"/>
            <w:shd w:val="clear" w:color="auto" w:fill="C0C0C0"/>
          </w:tcPr>
          <w:p w:rsidR="00DD62AB" w:rsidRDefault="00DD62AB" w:rsidP="0070588D">
            <w:pPr>
              <w:rPr>
                <w:b/>
                <w:bCs/>
              </w:rPr>
            </w:pPr>
            <w:r>
              <w:rPr>
                <w:b/>
                <w:bCs/>
              </w:rPr>
              <w:t>Name</w:t>
            </w:r>
          </w:p>
        </w:tc>
        <w:tc>
          <w:tcPr>
            <w:tcW w:w="3360" w:type="dxa"/>
            <w:shd w:val="clear" w:color="auto" w:fill="C0C0C0"/>
          </w:tcPr>
          <w:p w:rsidR="00DD62AB" w:rsidRPr="00CC354C" w:rsidRDefault="00DD62AB" w:rsidP="0070588D">
            <w:pPr>
              <w:rPr>
                <w:b/>
                <w:bCs/>
              </w:rPr>
            </w:pPr>
            <w:r>
              <w:rPr>
                <w:b/>
                <w:bCs/>
              </w:rPr>
              <w:t>Description</w:t>
            </w:r>
          </w:p>
        </w:tc>
        <w:tc>
          <w:tcPr>
            <w:tcW w:w="4068" w:type="dxa"/>
            <w:shd w:val="clear" w:color="auto" w:fill="C0C0C0"/>
          </w:tcPr>
          <w:p w:rsidR="00DD62AB" w:rsidRPr="00CC354C" w:rsidRDefault="00DD62AB" w:rsidP="0070588D">
            <w:pPr>
              <w:rPr>
                <w:b/>
                <w:bCs/>
              </w:rPr>
            </w:pPr>
            <w:r>
              <w:rPr>
                <w:b/>
                <w:bCs/>
              </w:rPr>
              <w:t>Location</w:t>
            </w:r>
          </w:p>
        </w:tc>
      </w:tr>
      <w:tr w:rsidR="00DD62AB" w:rsidRPr="00B826AD">
        <w:tc>
          <w:tcPr>
            <w:tcW w:w="1428" w:type="dxa"/>
          </w:tcPr>
          <w:p w:rsidR="00DD62AB" w:rsidRDefault="00DD62AB" w:rsidP="00FB3F5F">
            <w:pPr>
              <w:rPr>
                <w:color w:val="0000FF"/>
              </w:rPr>
            </w:pPr>
            <w:r>
              <w:rPr>
                <w:color w:val="0000FF"/>
              </w:rPr>
              <w:t>Open Provenance Model</w:t>
            </w:r>
          </w:p>
        </w:tc>
        <w:tc>
          <w:tcPr>
            <w:tcW w:w="3360" w:type="dxa"/>
          </w:tcPr>
          <w:p w:rsidR="00DD62AB" w:rsidRDefault="00DD62AB" w:rsidP="00FB3F5F">
            <w:pPr>
              <w:rPr>
                <w:lang w:eastAsia="en-US"/>
              </w:rPr>
            </w:pPr>
            <w:r w:rsidRPr="00D87FE4">
              <w:rPr>
                <w:lang w:eastAsia="en-US"/>
              </w:rPr>
              <w:t>The Open Provenance Model is a model of provenance that is designed to</w:t>
            </w:r>
            <w:r>
              <w:rPr>
                <w:lang w:eastAsia="en-US"/>
              </w:rPr>
              <w:t xml:space="preserve"> </w:t>
            </w:r>
            <w:r w:rsidRPr="00D87FE4">
              <w:rPr>
                <w:lang w:eastAsia="en-US"/>
              </w:rPr>
              <w:t>meet the following requirements: (1) To allow provenance information to be exchanged between systems, by means of a compatibility layer based on a shared provenance model. (2) To allow developers to build and share tools that operate on such a provenance model.</w:t>
            </w:r>
            <w:r>
              <w:rPr>
                <w:lang w:eastAsia="en-US"/>
              </w:rPr>
              <w:t>(3) To define</w:t>
            </w:r>
            <w:r w:rsidRPr="00D87FE4">
              <w:rPr>
                <w:lang w:eastAsia="en-US"/>
              </w:rPr>
              <w:t xml:space="preserve"> provenance in a precise, technology agnostic manner. (4) To support a digital representation of provenance</w:t>
            </w:r>
            <w:r>
              <w:rPr>
                <w:lang w:eastAsia="en-US"/>
              </w:rPr>
              <w:t xml:space="preserve"> for </w:t>
            </w:r>
            <w:r w:rsidRPr="00D87FE4">
              <w:rPr>
                <w:lang w:eastAsia="en-US"/>
              </w:rPr>
              <w:t xml:space="preserve">any </w:t>
            </w:r>
            <w:r>
              <w:rPr>
                <w:sz w:val="20"/>
                <w:szCs w:val="20"/>
                <w:lang w:eastAsia="en-US"/>
              </w:rPr>
              <w:t>“</w:t>
            </w:r>
            <w:r w:rsidRPr="00D87FE4">
              <w:rPr>
                <w:sz w:val="20"/>
                <w:szCs w:val="20"/>
                <w:lang w:eastAsia="en-US"/>
              </w:rPr>
              <w:t>thing", whether produced by computer systems or not. (5) To allow multiple</w:t>
            </w:r>
            <w:r w:rsidRPr="00D87FE4">
              <w:rPr>
                <w:lang w:eastAsia="en-US"/>
              </w:rPr>
              <w:t xml:space="preserve"> </w:t>
            </w:r>
            <w:r w:rsidRPr="00D87FE4">
              <w:rPr>
                <w:sz w:val="20"/>
                <w:szCs w:val="20"/>
                <w:lang w:eastAsia="en-US"/>
              </w:rPr>
              <w:t>levels of de</w:t>
            </w:r>
            <w:r>
              <w:rPr>
                <w:sz w:val="20"/>
                <w:szCs w:val="20"/>
                <w:lang w:eastAsia="en-US"/>
              </w:rPr>
              <w:t>scription to coexist. (6) To defi</w:t>
            </w:r>
            <w:r w:rsidRPr="00D87FE4">
              <w:rPr>
                <w:sz w:val="20"/>
                <w:szCs w:val="20"/>
                <w:lang w:eastAsia="en-US"/>
              </w:rPr>
              <w:t>ne a core set of rules that identify</w:t>
            </w:r>
            <w:r w:rsidRPr="00D87FE4">
              <w:rPr>
                <w:lang w:eastAsia="en-US"/>
              </w:rPr>
              <w:t xml:space="preserve"> </w:t>
            </w:r>
            <w:r w:rsidRPr="00D87FE4">
              <w:rPr>
                <w:sz w:val="20"/>
                <w:szCs w:val="20"/>
                <w:lang w:eastAsia="en-US"/>
              </w:rPr>
              <w:t>the valid inferences that can be made on provenance representation.</w:t>
            </w:r>
          </w:p>
        </w:tc>
        <w:tc>
          <w:tcPr>
            <w:tcW w:w="4068" w:type="dxa"/>
          </w:tcPr>
          <w:p w:rsidR="00DD62AB" w:rsidRDefault="00DD62AB" w:rsidP="00FB3F5F">
            <w:pPr>
              <w:tabs>
                <w:tab w:val="left" w:pos="1826"/>
              </w:tabs>
            </w:pPr>
            <w:hyperlink r:id="rId27" w:history="1">
              <w:r>
                <w:rPr>
                  <w:rStyle w:val="Hyperlink"/>
                </w:rPr>
                <w:t>http://openprovenance.org/</w:t>
              </w:r>
            </w:hyperlink>
          </w:p>
        </w:tc>
      </w:tr>
      <w:tr w:rsidR="00DD62AB" w:rsidRPr="00A6192D">
        <w:tc>
          <w:tcPr>
            <w:tcW w:w="1428" w:type="dxa"/>
          </w:tcPr>
          <w:p w:rsidR="00DD62AB" w:rsidRPr="00B826AD" w:rsidRDefault="00DD62AB" w:rsidP="0070588D">
            <w:pPr>
              <w:rPr>
                <w:rFonts w:ascii="Courier New" w:hAnsi="Courier New" w:cs="Courier New"/>
                <w:color w:val="0000FF"/>
              </w:rPr>
            </w:pPr>
            <w:r>
              <w:rPr>
                <w:rFonts w:ascii="Courier New" w:hAnsi="Courier New" w:cs="Courier New"/>
                <w:color w:val="0000FF"/>
              </w:rPr>
              <w:t>FU</w:t>
            </w:r>
          </w:p>
        </w:tc>
        <w:tc>
          <w:tcPr>
            <w:tcW w:w="3360" w:type="dxa"/>
          </w:tcPr>
          <w:p w:rsidR="00DD62AB" w:rsidRPr="00B826AD" w:rsidRDefault="00DD62AB" w:rsidP="0070588D">
            <w:pPr>
              <w:rPr>
                <w:rFonts w:ascii="Courier New" w:hAnsi="Courier New" w:cs="Courier New"/>
                <w:color w:val="0000FF"/>
              </w:rPr>
            </w:pPr>
            <w:r>
              <w:rPr>
                <w:rFonts w:ascii="Courier New" w:hAnsi="Courier New" w:cs="Courier New"/>
                <w:color w:val="0000FF"/>
              </w:rPr>
              <w:t>HTTP Versioning Mechanism for LinkedData</w:t>
            </w:r>
          </w:p>
        </w:tc>
        <w:tc>
          <w:tcPr>
            <w:tcW w:w="4068" w:type="dxa"/>
          </w:tcPr>
          <w:p w:rsidR="00DD62AB" w:rsidRPr="00A94E9C" w:rsidRDefault="00DD62AB" w:rsidP="004D37EE">
            <w:pPr>
              <w:jc w:val="center"/>
              <w:rPr>
                <w:color w:val="0000FF"/>
              </w:rPr>
            </w:pPr>
            <w:hyperlink r:id="rId28" w:history="1">
              <w:r>
                <w:rPr>
                  <w:rStyle w:val="Hyperlink"/>
                </w:rPr>
                <w:t>http://events.linkeddata.org/ldow2010/papers/ldow2010_paper13.pdf</w:t>
              </w:r>
            </w:hyperlink>
          </w:p>
        </w:tc>
      </w:tr>
      <w:tr w:rsidR="00DD62AB" w:rsidRPr="00A6192D">
        <w:tc>
          <w:tcPr>
            <w:tcW w:w="1428" w:type="dxa"/>
          </w:tcPr>
          <w:p w:rsidR="00DD62AB" w:rsidRPr="00A6192D" w:rsidRDefault="00DD62AB" w:rsidP="0070588D">
            <w:pPr>
              <w:rPr>
                <w:color w:val="0000FF"/>
              </w:rPr>
            </w:pPr>
          </w:p>
        </w:tc>
        <w:tc>
          <w:tcPr>
            <w:tcW w:w="3360" w:type="dxa"/>
          </w:tcPr>
          <w:p w:rsidR="00DD62AB" w:rsidRPr="00A6192D" w:rsidRDefault="00DD62AB" w:rsidP="0070588D">
            <w:pPr>
              <w:rPr>
                <w:color w:val="0000FF"/>
              </w:rPr>
            </w:pPr>
          </w:p>
        </w:tc>
        <w:tc>
          <w:tcPr>
            <w:tcW w:w="4068" w:type="dxa"/>
          </w:tcPr>
          <w:p w:rsidR="00DD62AB" w:rsidRPr="00A6192D" w:rsidRDefault="00DD62AB" w:rsidP="0070588D">
            <w:pPr>
              <w:rPr>
                <w:color w:val="0000FF"/>
              </w:rPr>
            </w:pPr>
          </w:p>
        </w:tc>
      </w:tr>
      <w:tr w:rsidR="00DD62AB" w:rsidRPr="00A6192D">
        <w:tc>
          <w:tcPr>
            <w:tcW w:w="1428" w:type="dxa"/>
          </w:tcPr>
          <w:p w:rsidR="00DD62AB" w:rsidRPr="00A6192D" w:rsidRDefault="00DD62AB" w:rsidP="0070588D">
            <w:pPr>
              <w:rPr>
                <w:color w:val="0000FF"/>
              </w:rPr>
            </w:pPr>
          </w:p>
        </w:tc>
        <w:tc>
          <w:tcPr>
            <w:tcW w:w="3360" w:type="dxa"/>
          </w:tcPr>
          <w:p w:rsidR="00DD62AB" w:rsidRPr="00A6192D" w:rsidRDefault="00DD62AB" w:rsidP="0070588D">
            <w:pPr>
              <w:rPr>
                <w:color w:val="0000FF"/>
              </w:rPr>
            </w:pPr>
          </w:p>
        </w:tc>
        <w:tc>
          <w:tcPr>
            <w:tcW w:w="4068" w:type="dxa"/>
          </w:tcPr>
          <w:p w:rsidR="00DD62AB" w:rsidRPr="00A6192D" w:rsidRDefault="00DD62AB" w:rsidP="0070588D">
            <w:pPr>
              <w:rPr>
                <w:color w:val="0000FF"/>
              </w:rPr>
            </w:pPr>
          </w:p>
        </w:tc>
      </w:tr>
      <w:tr w:rsidR="00DD62AB" w:rsidRPr="00B826AD">
        <w:tc>
          <w:tcPr>
            <w:tcW w:w="1428" w:type="dxa"/>
          </w:tcPr>
          <w:p w:rsidR="00DD62AB" w:rsidRPr="00A6192D" w:rsidRDefault="00DD62AB" w:rsidP="0070588D">
            <w:pPr>
              <w:rPr>
                <w:color w:val="0000FF"/>
              </w:rPr>
            </w:pPr>
            <w:commentRangeStart w:id="59"/>
          </w:p>
        </w:tc>
        <w:tc>
          <w:tcPr>
            <w:tcW w:w="3360" w:type="dxa"/>
          </w:tcPr>
          <w:p w:rsidR="00DD62AB" w:rsidRPr="00B826AD" w:rsidRDefault="00DD62AB" w:rsidP="0070588D">
            <w:pPr>
              <w:rPr>
                <w:rFonts w:ascii="Courier New" w:hAnsi="Courier New" w:cs="Courier New"/>
                <w:color w:val="0000FF"/>
              </w:rPr>
            </w:pPr>
          </w:p>
        </w:tc>
        <w:commentRangeEnd w:id="59"/>
        <w:tc>
          <w:tcPr>
            <w:tcW w:w="4068" w:type="dxa"/>
          </w:tcPr>
          <w:p w:rsidR="00DD62AB" w:rsidRPr="00B826AD" w:rsidRDefault="00DD62AB" w:rsidP="0070588D">
            <w:pPr>
              <w:rPr>
                <w:rFonts w:ascii="Courier New" w:hAnsi="Courier New" w:cs="Courier New"/>
                <w:color w:val="0000FF"/>
              </w:rPr>
            </w:pPr>
            <w:r>
              <w:rPr>
                <w:rStyle w:val="CommentReference"/>
              </w:rPr>
              <w:commentReference w:id="59"/>
            </w:r>
          </w:p>
        </w:tc>
      </w:tr>
    </w:tbl>
    <w:p w:rsidR="00DD62AB" w:rsidRDefault="00DD62AB" w:rsidP="0070588D"/>
    <w:p w:rsidR="00DD62AB" w:rsidRDefault="00DD62AB" w:rsidP="0070588D"/>
    <w:p w:rsidR="00DD62AB" w:rsidRPr="003917A2" w:rsidRDefault="00DD62AB" w:rsidP="0070588D"/>
    <w:p w:rsidR="00DD62AB" w:rsidRDefault="00DD62AB">
      <w:pPr>
        <w:pStyle w:val="Heading1"/>
        <w:spacing w:before="120"/>
      </w:pPr>
      <w:bookmarkStart w:id="60" w:name="_Toc277249561"/>
      <w:r>
        <w:t>Appendix C - Glossary</w:t>
      </w:r>
      <w:bookmarkEnd w:id="60"/>
      <w:r>
        <w:t xml:space="preserve">  </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28"/>
        <w:gridCol w:w="7200"/>
      </w:tblGrid>
      <w:tr w:rsidR="00DD62AB" w:rsidRPr="00CC354C">
        <w:tc>
          <w:tcPr>
            <w:tcW w:w="1428" w:type="dxa"/>
            <w:shd w:val="clear" w:color="auto" w:fill="C0C0C0"/>
          </w:tcPr>
          <w:p w:rsidR="00DD62AB" w:rsidRDefault="00DD62AB" w:rsidP="0070588D">
            <w:pPr>
              <w:rPr>
                <w:b/>
                <w:bCs/>
              </w:rPr>
            </w:pPr>
            <w:r>
              <w:rPr>
                <w:b/>
                <w:bCs/>
              </w:rPr>
              <w:t>Term</w:t>
            </w:r>
          </w:p>
        </w:tc>
        <w:tc>
          <w:tcPr>
            <w:tcW w:w="7200" w:type="dxa"/>
            <w:shd w:val="clear" w:color="auto" w:fill="C0C0C0"/>
          </w:tcPr>
          <w:p w:rsidR="00DD62AB" w:rsidRPr="00CC354C" w:rsidRDefault="00DD62AB" w:rsidP="0070588D">
            <w:pPr>
              <w:rPr>
                <w:b/>
                <w:bCs/>
              </w:rPr>
            </w:pPr>
            <w:r>
              <w:rPr>
                <w:b/>
                <w:bCs/>
              </w:rPr>
              <w:t>Description</w:t>
            </w:r>
          </w:p>
        </w:tc>
      </w:tr>
      <w:tr w:rsidR="00DD62AB" w:rsidRPr="00A6192D">
        <w:tc>
          <w:tcPr>
            <w:tcW w:w="1428" w:type="dxa"/>
          </w:tcPr>
          <w:p w:rsidR="00DD62AB" w:rsidRPr="00B826AD" w:rsidRDefault="00DD62AB" w:rsidP="0070588D">
            <w:pPr>
              <w:rPr>
                <w:rFonts w:ascii="Courier New" w:hAnsi="Courier New" w:cs="Courier New"/>
                <w:color w:val="0000FF"/>
              </w:rPr>
            </w:pPr>
            <w:commentRangeStart w:id="61"/>
            <w:r w:rsidRPr="00B826AD">
              <w:rPr>
                <w:rFonts w:ascii="Courier New" w:hAnsi="Courier New" w:cs="Courier New"/>
                <w:color w:val="0000FF"/>
              </w:rPr>
              <w:t>BRIDG</w:t>
            </w:r>
          </w:p>
        </w:tc>
        <w:tc>
          <w:tcPr>
            <w:tcW w:w="7200" w:type="dxa"/>
          </w:tcPr>
          <w:p w:rsidR="00DD62AB" w:rsidRPr="00A94E9C" w:rsidRDefault="00DD62AB" w:rsidP="0070588D">
            <w:pPr>
              <w:rPr>
                <w:color w:val="0000FF"/>
              </w:rPr>
            </w:pPr>
            <w:r w:rsidRPr="00B826AD">
              <w:rPr>
                <w:rFonts w:ascii="Courier New" w:hAnsi="Courier New" w:cs="Courier New"/>
                <w:color w:val="0000FF"/>
              </w:rPr>
              <w:t>The Biomedical Research Integrated Domain Group (BRIDG) has developed a comprehensive domain analysis model representing biomedical/clinical research.</w:t>
            </w:r>
            <w:commentRangeEnd w:id="61"/>
            <w:r>
              <w:rPr>
                <w:rStyle w:val="CommentReference"/>
              </w:rPr>
              <w:commentReference w:id="61"/>
            </w:r>
          </w:p>
        </w:tc>
      </w:tr>
      <w:tr w:rsidR="00DD62AB" w:rsidRPr="00A6192D">
        <w:tc>
          <w:tcPr>
            <w:tcW w:w="1428" w:type="dxa"/>
          </w:tcPr>
          <w:p w:rsidR="00DD62AB" w:rsidRPr="00A6192D" w:rsidRDefault="00DD62AB" w:rsidP="00F77B3D">
            <w:pPr>
              <w:jc w:val="center"/>
              <w:rPr>
                <w:color w:val="0000FF"/>
              </w:rPr>
            </w:pPr>
            <w:r>
              <w:rPr>
                <w:color w:val="0000FF"/>
              </w:rPr>
              <w:t>LSDAM</w:t>
            </w:r>
          </w:p>
        </w:tc>
        <w:tc>
          <w:tcPr>
            <w:tcW w:w="7200" w:type="dxa"/>
          </w:tcPr>
          <w:p w:rsidR="00DD62AB" w:rsidRPr="00A94E9C" w:rsidRDefault="00DD62AB" w:rsidP="0070588D">
            <w:pPr>
              <w:rPr>
                <w:color w:val="0000FF"/>
              </w:rPr>
            </w:pPr>
            <w:r w:rsidRPr="00F77B3D">
              <w:rPr>
                <w:color w:val="0000FF"/>
              </w:rPr>
              <w:t>The caBIG Life Sciences Domain Analysis Model (LSDAM) is a shared view of the semantics of the Life Sciences domains: Integrative Cancer Research (ICR), Tissue Banking and Pathology Tools (TBPT), and Imaging, and is aligned, where appropriate, with the Clinical Trials Management Systems (CTMS) workspace (i.e., BRIDG). It is intended to provide the foundation for semantic interoperability among the various applications within the caBIG Life Sciences domain.</w:t>
            </w:r>
          </w:p>
        </w:tc>
      </w:tr>
      <w:tr w:rsidR="00DD62AB" w:rsidRPr="00A6192D">
        <w:tc>
          <w:tcPr>
            <w:tcW w:w="1428" w:type="dxa"/>
          </w:tcPr>
          <w:p w:rsidR="00DD62AB" w:rsidRPr="00A6192D" w:rsidRDefault="00DD62AB" w:rsidP="0070588D">
            <w:pPr>
              <w:rPr>
                <w:color w:val="0000FF"/>
              </w:rPr>
            </w:pPr>
          </w:p>
        </w:tc>
        <w:tc>
          <w:tcPr>
            <w:tcW w:w="7200" w:type="dxa"/>
          </w:tcPr>
          <w:p w:rsidR="00DD62AB" w:rsidRPr="00A6192D" w:rsidRDefault="00DD62AB" w:rsidP="0070588D">
            <w:pPr>
              <w:rPr>
                <w:color w:val="0000FF"/>
              </w:rPr>
            </w:pPr>
          </w:p>
        </w:tc>
      </w:tr>
      <w:tr w:rsidR="00DD62AB" w:rsidRPr="00A6192D">
        <w:tc>
          <w:tcPr>
            <w:tcW w:w="1428" w:type="dxa"/>
          </w:tcPr>
          <w:p w:rsidR="00DD62AB" w:rsidRPr="00A6192D" w:rsidRDefault="00DD62AB" w:rsidP="0070588D">
            <w:pPr>
              <w:rPr>
                <w:color w:val="0000FF"/>
              </w:rPr>
            </w:pPr>
          </w:p>
        </w:tc>
        <w:tc>
          <w:tcPr>
            <w:tcW w:w="7200" w:type="dxa"/>
          </w:tcPr>
          <w:p w:rsidR="00DD62AB" w:rsidRPr="00A6192D" w:rsidRDefault="00DD62AB" w:rsidP="0070588D">
            <w:pPr>
              <w:rPr>
                <w:color w:val="0000FF"/>
              </w:rPr>
            </w:pPr>
          </w:p>
        </w:tc>
      </w:tr>
      <w:tr w:rsidR="00DD62AB" w:rsidRPr="00B826AD">
        <w:tc>
          <w:tcPr>
            <w:tcW w:w="1428" w:type="dxa"/>
          </w:tcPr>
          <w:p w:rsidR="00DD62AB" w:rsidRPr="00B826AD" w:rsidRDefault="00DD62AB" w:rsidP="0070588D">
            <w:pPr>
              <w:rPr>
                <w:rFonts w:ascii="Courier New" w:hAnsi="Courier New" w:cs="Courier New"/>
                <w:color w:val="0000FF"/>
              </w:rPr>
            </w:pPr>
          </w:p>
        </w:tc>
        <w:tc>
          <w:tcPr>
            <w:tcW w:w="7200" w:type="dxa"/>
          </w:tcPr>
          <w:p w:rsidR="00DD62AB" w:rsidRPr="00B826AD" w:rsidRDefault="00DD62AB" w:rsidP="0070588D">
            <w:pPr>
              <w:rPr>
                <w:rFonts w:ascii="Courier New" w:hAnsi="Courier New" w:cs="Courier New"/>
                <w:color w:val="0000FF"/>
              </w:rPr>
            </w:pPr>
          </w:p>
        </w:tc>
      </w:tr>
    </w:tbl>
    <w:p w:rsidR="00DD62AB" w:rsidRDefault="00DD62AB">
      <w:pPr>
        <w:rPr>
          <w:i/>
          <w:iCs/>
          <w:color w:val="FF0000"/>
        </w:rPr>
      </w:pPr>
    </w:p>
    <w:p w:rsidR="00DD62AB" w:rsidRDefault="00DD62AB">
      <w:pPr>
        <w:rPr>
          <w:i/>
          <w:iCs/>
          <w:color w:val="FF0000"/>
        </w:rPr>
      </w:pPr>
    </w:p>
    <w:p w:rsidR="00DD62AB" w:rsidRPr="00571A61" w:rsidRDefault="00DD62AB">
      <w:pPr>
        <w:rPr>
          <w:i/>
          <w:iCs/>
          <w:color w:val="FF0000"/>
        </w:rPr>
      </w:pPr>
    </w:p>
    <w:p w:rsidR="00DD62AB" w:rsidRPr="005A7D08" w:rsidRDefault="00DD62AB">
      <w:pPr>
        <w:pStyle w:val="Heading1"/>
        <w:rPr>
          <w:i/>
          <w:iCs/>
        </w:rPr>
      </w:pPr>
      <w:bookmarkStart w:id="62" w:name="_Toc277249562"/>
      <w:commentRangeStart w:id="63"/>
      <w:r w:rsidRPr="005A7D08">
        <w:rPr>
          <w:i/>
          <w:iCs/>
        </w:rPr>
        <w:t>Appendix D – Cross Reference Tables</w:t>
      </w:r>
      <w:bookmarkEnd w:id="62"/>
      <w:commentRangeEnd w:id="63"/>
      <w:r>
        <w:rPr>
          <w:rStyle w:val="CommentReference"/>
          <w:rFonts w:ascii="Times New Roman" w:hAnsi="Times New Roman"/>
          <w:b w:val="0"/>
          <w:bCs w:val="0"/>
          <w:kern w:val="0"/>
        </w:rPr>
        <w:commentReference w:id="63"/>
      </w:r>
    </w:p>
    <w:p w:rsidR="00DD62AB" w:rsidRDefault="00DD62AB" w:rsidP="0070588D">
      <w:pPr>
        <w:pStyle w:val="Heading2"/>
        <w:tabs>
          <w:tab w:val="clear" w:pos="1440"/>
        </w:tabs>
        <w:spacing w:after="0"/>
        <w:jc w:val="both"/>
      </w:pPr>
      <w:bookmarkStart w:id="64" w:name="_Toc277249563"/>
      <w:r>
        <w:t>List of Storyboards</w:t>
      </w:r>
      <w:bookmarkEnd w:id="64"/>
    </w:p>
    <w:tbl>
      <w:tblPr>
        <w:tblpPr w:leftFromText="180" w:rightFromText="180" w:vertAnchor="text" w:horzAnchor="margin" w:tblpY="2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068"/>
        <w:gridCol w:w="1999"/>
        <w:gridCol w:w="3994"/>
        <w:gridCol w:w="1795"/>
      </w:tblGrid>
      <w:tr w:rsidR="00DD62AB" w:rsidRPr="00F3145B">
        <w:tc>
          <w:tcPr>
            <w:tcW w:w="1068" w:type="dxa"/>
            <w:shd w:val="clear" w:color="auto" w:fill="C0C0C0"/>
          </w:tcPr>
          <w:p w:rsidR="00DD62AB" w:rsidRPr="00F3145B" w:rsidRDefault="00DD62AB" w:rsidP="0070588D">
            <w:pPr>
              <w:rPr>
                <w:b/>
                <w:bCs/>
              </w:rPr>
            </w:pPr>
            <w:r w:rsidRPr="00F3145B">
              <w:rPr>
                <w:b/>
                <w:bCs/>
              </w:rPr>
              <w:t>#</w:t>
            </w:r>
          </w:p>
        </w:tc>
        <w:tc>
          <w:tcPr>
            <w:tcW w:w="1999" w:type="dxa"/>
            <w:shd w:val="clear" w:color="auto" w:fill="C0C0C0"/>
          </w:tcPr>
          <w:p w:rsidR="00DD62AB" w:rsidRPr="00F3145B" w:rsidRDefault="00DD62AB" w:rsidP="0070588D">
            <w:pPr>
              <w:rPr>
                <w:b/>
                <w:bCs/>
              </w:rPr>
            </w:pPr>
            <w:r w:rsidRPr="00F3145B">
              <w:rPr>
                <w:b/>
                <w:bCs/>
              </w:rPr>
              <w:t>Name</w:t>
            </w:r>
          </w:p>
        </w:tc>
        <w:tc>
          <w:tcPr>
            <w:tcW w:w="3994" w:type="dxa"/>
            <w:shd w:val="clear" w:color="auto" w:fill="C0C0C0"/>
          </w:tcPr>
          <w:p w:rsidR="00DD62AB" w:rsidRPr="00F3145B" w:rsidRDefault="00DD62AB" w:rsidP="0070588D">
            <w:pPr>
              <w:rPr>
                <w:b/>
                <w:bCs/>
              </w:rPr>
            </w:pPr>
            <w:r w:rsidRPr="00F3145B">
              <w:rPr>
                <w:b/>
                <w:bCs/>
              </w:rPr>
              <w:t>Description</w:t>
            </w:r>
          </w:p>
        </w:tc>
        <w:tc>
          <w:tcPr>
            <w:tcW w:w="1795" w:type="dxa"/>
            <w:shd w:val="clear" w:color="auto" w:fill="C0C0C0"/>
          </w:tcPr>
          <w:p w:rsidR="00DD62AB" w:rsidRPr="00F3145B" w:rsidRDefault="00DD62AB" w:rsidP="0070588D">
            <w:pPr>
              <w:rPr>
                <w:b/>
                <w:bCs/>
              </w:rPr>
            </w:pPr>
            <w:r w:rsidRPr="00F3145B">
              <w:rPr>
                <w:b/>
                <w:bCs/>
              </w:rPr>
              <w:t>Source</w:t>
            </w:r>
          </w:p>
        </w:tc>
      </w:tr>
      <w:tr w:rsidR="00DD62AB" w:rsidRPr="00B826AD">
        <w:tc>
          <w:tcPr>
            <w:tcW w:w="1068" w:type="dxa"/>
          </w:tcPr>
          <w:p w:rsidR="00DD62AB" w:rsidRPr="00B826AD" w:rsidRDefault="00DD62AB" w:rsidP="0070588D">
            <w:pPr>
              <w:rPr>
                <w:rFonts w:ascii="Courier New" w:hAnsi="Courier New" w:cs="Courier New"/>
                <w:color w:val="0000FF"/>
              </w:rPr>
            </w:pPr>
          </w:p>
        </w:tc>
        <w:tc>
          <w:tcPr>
            <w:tcW w:w="1999" w:type="dxa"/>
          </w:tcPr>
          <w:p w:rsidR="00DD62AB" w:rsidRPr="00B826AD" w:rsidRDefault="00DD62AB" w:rsidP="0070588D">
            <w:pPr>
              <w:rPr>
                <w:rFonts w:ascii="Courier New" w:hAnsi="Courier New" w:cs="Courier New"/>
                <w:color w:val="0000FF"/>
              </w:rPr>
            </w:pPr>
          </w:p>
        </w:tc>
        <w:tc>
          <w:tcPr>
            <w:tcW w:w="3994" w:type="dxa"/>
          </w:tcPr>
          <w:p w:rsidR="00DD62AB" w:rsidRPr="00B826AD" w:rsidRDefault="00DD62AB" w:rsidP="0070588D">
            <w:pPr>
              <w:rPr>
                <w:rFonts w:ascii="Courier New" w:hAnsi="Courier New" w:cs="Courier New"/>
                <w:color w:val="0000FF"/>
              </w:rPr>
            </w:pPr>
          </w:p>
        </w:tc>
        <w:tc>
          <w:tcPr>
            <w:tcW w:w="1795" w:type="dxa"/>
          </w:tcPr>
          <w:p w:rsidR="00DD62AB" w:rsidRPr="00BC70FB" w:rsidRDefault="00DD62AB" w:rsidP="0070588D">
            <w:pPr>
              <w:rPr>
                <w:color w:val="0000FF"/>
              </w:rPr>
            </w:pPr>
          </w:p>
        </w:tc>
      </w:tr>
      <w:tr w:rsidR="00DD62AB" w:rsidRPr="00B826AD">
        <w:tc>
          <w:tcPr>
            <w:tcW w:w="1068" w:type="dxa"/>
          </w:tcPr>
          <w:p w:rsidR="00DD62AB" w:rsidRPr="00B826AD" w:rsidRDefault="00DD62AB" w:rsidP="0070588D">
            <w:pPr>
              <w:rPr>
                <w:rFonts w:ascii="Courier New" w:hAnsi="Courier New" w:cs="Courier New"/>
                <w:color w:val="0000FF"/>
              </w:rPr>
            </w:pPr>
          </w:p>
        </w:tc>
        <w:tc>
          <w:tcPr>
            <w:tcW w:w="1999" w:type="dxa"/>
          </w:tcPr>
          <w:p w:rsidR="00DD62AB" w:rsidRPr="00B826AD" w:rsidRDefault="00DD62AB" w:rsidP="0070588D">
            <w:pPr>
              <w:rPr>
                <w:rFonts w:ascii="Courier New" w:hAnsi="Courier New" w:cs="Courier New"/>
                <w:color w:val="0000FF"/>
              </w:rPr>
            </w:pPr>
          </w:p>
        </w:tc>
        <w:tc>
          <w:tcPr>
            <w:tcW w:w="3994" w:type="dxa"/>
          </w:tcPr>
          <w:p w:rsidR="00DD62AB" w:rsidRPr="00B826AD" w:rsidRDefault="00DD62AB" w:rsidP="0070588D">
            <w:pPr>
              <w:rPr>
                <w:rFonts w:ascii="Courier New" w:hAnsi="Courier New" w:cs="Courier New"/>
                <w:color w:val="0000FF"/>
              </w:rPr>
            </w:pPr>
          </w:p>
        </w:tc>
        <w:tc>
          <w:tcPr>
            <w:tcW w:w="1795" w:type="dxa"/>
          </w:tcPr>
          <w:p w:rsidR="00DD62AB" w:rsidRPr="00BC70FB" w:rsidRDefault="00DD62AB" w:rsidP="0070588D">
            <w:pPr>
              <w:rPr>
                <w:color w:val="0000FF"/>
              </w:rPr>
            </w:pPr>
          </w:p>
        </w:tc>
      </w:tr>
      <w:tr w:rsidR="00DD62AB" w:rsidRPr="00B826AD">
        <w:tc>
          <w:tcPr>
            <w:tcW w:w="1068" w:type="dxa"/>
          </w:tcPr>
          <w:p w:rsidR="00DD62AB" w:rsidRPr="00B826AD" w:rsidRDefault="00DD62AB" w:rsidP="0070588D">
            <w:pPr>
              <w:rPr>
                <w:rFonts w:ascii="Courier New" w:hAnsi="Courier New" w:cs="Courier New"/>
                <w:color w:val="0000FF"/>
              </w:rPr>
            </w:pPr>
          </w:p>
        </w:tc>
        <w:tc>
          <w:tcPr>
            <w:tcW w:w="1999" w:type="dxa"/>
          </w:tcPr>
          <w:p w:rsidR="00DD62AB" w:rsidRPr="00B826AD" w:rsidRDefault="00DD62AB" w:rsidP="0070588D">
            <w:pPr>
              <w:rPr>
                <w:rFonts w:ascii="Courier New" w:hAnsi="Courier New" w:cs="Courier New"/>
                <w:color w:val="0000FF"/>
              </w:rPr>
            </w:pPr>
          </w:p>
        </w:tc>
        <w:tc>
          <w:tcPr>
            <w:tcW w:w="3994" w:type="dxa"/>
          </w:tcPr>
          <w:p w:rsidR="00DD62AB" w:rsidRPr="00B826AD" w:rsidRDefault="00DD62AB" w:rsidP="0070588D">
            <w:pPr>
              <w:rPr>
                <w:rFonts w:ascii="Courier New" w:hAnsi="Courier New" w:cs="Courier New"/>
                <w:color w:val="0000FF"/>
              </w:rPr>
            </w:pPr>
          </w:p>
        </w:tc>
        <w:tc>
          <w:tcPr>
            <w:tcW w:w="1795" w:type="dxa"/>
          </w:tcPr>
          <w:p w:rsidR="00DD62AB" w:rsidRPr="00BC70FB" w:rsidRDefault="00DD62AB" w:rsidP="0070588D">
            <w:pPr>
              <w:rPr>
                <w:color w:val="0000FF"/>
              </w:rPr>
            </w:pPr>
          </w:p>
        </w:tc>
      </w:tr>
      <w:tr w:rsidR="00DD62AB" w:rsidRPr="00B826AD">
        <w:tc>
          <w:tcPr>
            <w:tcW w:w="1068" w:type="dxa"/>
          </w:tcPr>
          <w:p w:rsidR="00DD62AB" w:rsidRPr="00B826AD" w:rsidRDefault="00DD62AB" w:rsidP="0070588D">
            <w:pPr>
              <w:rPr>
                <w:rFonts w:ascii="Courier New" w:hAnsi="Courier New" w:cs="Courier New"/>
                <w:color w:val="0000FF"/>
              </w:rPr>
            </w:pPr>
          </w:p>
        </w:tc>
        <w:tc>
          <w:tcPr>
            <w:tcW w:w="1999" w:type="dxa"/>
          </w:tcPr>
          <w:p w:rsidR="00DD62AB" w:rsidRPr="00B826AD" w:rsidRDefault="00DD62AB" w:rsidP="0070588D">
            <w:pPr>
              <w:rPr>
                <w:rFonts w:ascii="Courier New" w:hAnsi="Courier New" w:cs="Courier New"/>
                <w:color w:val="0000FF"/>
              </w:rPr>
            </w:pPr>
          </w:p>
        </w:tc>
        <w:tc>
          <w:tcPr>
            <w:tcW w:w="3994" w:type="dxa"/>
          </w:tcPr>
          <w:p w:rsidR="00DD62AB" w:rsidRPr="00B826AD" w:rsidRDefault="00DD62AB" w:rsidP="0070588D">
            <w:pPr>
              <w:rPr>
                <w:rFonts w:ascii="Courier New" w:hAnsi="Courier New" w:cs="Courier New"/>
                <w:color w:val="0000FF"/>
              </w:rPr>
            </w:pPr>
          </w:p>
        </w:tc>
        <w:tc>
          <w:tcPr>
            <w:tcW w:w="1795" w:type="dxa"/>
          </w:tcPr>
          <w:p w:rsidR="00DD62AB" w:rsidRPr="00BC70FB" w:rsidRDefault="00DD62AB" w:rsidP="0070588D">
            <w:pPr>
              <w:rPr>
                <w:color w:val="0000FF"/>
              </w:rPr>
            </w:pPr>
          </w:p>
        </w:tc>
      </w:tr>
      <w:tr w:rsidR="00DD62AB" w:rsidRPr="00B826AD">
        <w:tc>
          <w:tcPr>
            <w:tcW w:w="1068" w:type="dxa"/>
          </w:tcPr>
          <w:p w:rsidR="00DD62AB" w:rsidRPr="00B826AD" w:rsidRDefault="00DD62AB" w:rsidP="0070588D">
            <w:pPr>
              <w:rPr>
                <w:rFonts w:ascii="Courier New" w:hAnsi="Courier New" w:cs="Courier New"/>
                <w:color w:val="0000FF"/>
              </w:rPr>
            </w:pPr>
          </w:p>
        </w:tc>
        <w:tc>
          <w:tcPr>
            <w:tcW w:w="1999" w:type="dxa"/>
          </w:tcPr>
          <w:p w:rsidR="00DD62AB" w:rsidRPr="00B826AD" w:rsidRDefault="00DD62AB" w:rsidP="0070588D">
            <w:pPr>
              <w:rPr>
                <w:rFonts w:ascii="Courier New" w:hAnsi="Courier New" w:cs="Courier New"/>
                <w:color w:val="0000FF"/>
              </w:rPr>
            </w:pPr>
          </w:p>
        </w:tc>
        <w:tc>
          <w:tcPr>
            <w:tcW w:w="3994" w:type="dxa"/>
          </w:tcPr>
          <w:p w:rsidR="00DD62AB" w:rsidRPr="00B826AD" w:rsidRDefault="00DD62AB" w:rsidP="0070588D">
            <w:pPr>
              <w:rPr>
                <w:rFonts w:ascii="Courier New" w:hAnsi="Courier New" w:cs="Courier New"/>
                <w:color w:val="0000FF"/>
              </w:rPr>
            </w:pPr>
          </w:p>
        </w:tc>
        <w:tc>
          <w:tcPr>
            <w:tcW w:w="1795" w:type="dxa"/>
          </w:tcPr>
          <w:p w:rsidR="00DD62AB" w:rsidRPr="00BC70FB" w:rsidRDefault="00DD62AB" w:rsidP="0070588D">
            <w:pPr>
              <w:rPr>
                <w:color w:val="0000FF"/>
              </w:rPr>
            </w:pPr>
          </w:p>
        </w:tc>
      </w:tr>
    </w:tbl>
    <w:p w:rsidR="00DD62AB" w:rsidRDefault="00DD62AB" w:rsidP="0070588D"/>
    <w:p w:rsidR="00DD62AB" w:rsidRDefault="00DD62AB" w:rsidP="0070588D"/>
    <w:p w:rsidR="00DD62AB" w:rsidRDefault="00DD62AB" w:rsidP="0070588D"/>
    <w:p w:rsidR="00DD62AB" w:rsidRDefault="00DD62AB" w:rsidP="0070588D"/>
    <w:p w:rsidR="00DD62AB" w:rsidRDefault="00DD62AB" w:rsidP="0070588D"/>
    <w:p w:rsidR="00DD62AB" w:rsidRDefault="00DD62AB" w:rsidP="0070588D"/>
    <w:p w:rsidR="00DD62AB" w:rsidRDefault="00DD62AB" w:rsidP="0070588D"/>
    <w:p w:rsidR="00DD62AB" w:rsidRDefault="00DD62AB" w:rsidP="0070588D"/>
    <w:p w:rsidR="00DD62AB" w:rsidRDefault="00DD62AB" w:rsidP="00F878B9">
      <w:pPr>
        <w:pStyle w:val="Heading2"/>
        <w:tabs>
          <w:tab w:val="clear" w:pos="1440"/>
        </w:tabs>
        <w:spacing w:after="0"/>
        <w:jc w:val="both"/>
      </w:pPr>
      <w:r>
        <w:t xml:space="preserve"> </w:t>
      </w:r>
      <w:bookmarkStart w:id="65" w:name="_Toc277249564"/>
      <w:r>
        <w:t>Storyboards to Capabilities Mapping</w:t>
      </w:r>
      <w:bookmarkEnd w:id="65"/>
      <w:r>
        <w:t xml:space="preserve"> </w:t>
      </w:r>
    </w:p>
    <w:tbl>
      <w:tblPr>
        <w:tblpPr w:leftFromText="180" w:rightFromText="180" w:vertAnchor="text" w:horzAnchor="margin" w:tblpY="8"/>
        <w:tblW w:w="9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15"/>
        <w:gridCol w:w="3073"/>
        <w:gridCol w:w="2520"/>
        <w:gridCol w:w="2520"/>
      </w:tblGrid>
      <w:tr w:rsidR="00DD62AB" w:rsidRPr="00E84FCD">
        <w:tc>
          <w:tcPr>
            <w:tcW w:w="1115" w:type="dxa"/>
            <w:shd w:val="clear" w:color="auto" w:fill="C0C0C0"/>
          </w:tcPr>
          <w:p w:rsidR="00DD62AB" w:rsidRPr="00E84FCD" w:rsidRDefault="00DD62AB" w:rsidP="0070588D">
            <w:pPr>
              <w:rPr>
                <w:b/>
                <w:bCs/>
              </w:rPr>
            </w:pPr>
            <w:r>
              <w:rPr>
                <w:b/>
                <w:bCs/>
              </w:rPr>
              <w:t>#</w:t>
            </w:r>
          </w:p>
        </w:tc>
        <w:tc>
          <w:tcPr>
            <w:tcW w:w="3073" w:type="dxa"/>
            <w:shd w:val="clear" w:color="auto" w:fill="C0C0C0"/>
          </w:tcPr>
          <w:p w:rsidR="00DD62AB" w:rsidRPr="00E84FCD" w:rsidRDefault="00DD62AB" w:rsidP="0070588D">
            <w:pPr>
              <w:rPr>
                <w:b/>
                <w:bCs/>
              </w:rPr>
            </w:pPr>
            <w:r>
              <w:rPr>
                <w:b/>
                <w:bCs/>
              </w:rPr>
              <w:t>Storyboard</w:t>
            </w:r>
          </w:p>
        </w:tc>
        <w:tc>
          <w:tcPr>
            <w:tcW w:w="2520" w:type="dxa"/>
            <w:shd w:val="clear" w:color="auto" w:fill="C0C0C0"/>
          </w:tcPr>
          <w:p w:rsidR="00DD62AB" w:rsidRDefault="00DD62AB" w:rsidP="0070588D">
            <w:pPr>
              <w:rPr>
                <w:b/>
                <w:bCs/>
              </w:rPr>
            </w:pPr>
            <w:r>
              <w:rPr>
                <w:b/>
                <w:bCs/>
              </w:rPr>
              <w:t>Capabilities</w:t>
            </w:r>
          </w:p>
        </w:tc>
        <w:tc>
          <w:tcPr>
            <w:tcW w:w="2520" w:type="dxa"/>
            <w:shd w:val="clear" w:color="auto" w:fill="C0C0C0"/>
          </w:tcPr>
          <w:p w:rsidR="00DD62AB" w:rsidRPr="00E84FCD" w:rsidRDefault="00DD62AB" w:rsidP="0070588D">
            <w:pPr>
              <w:rPr>
                <w:b/>
                <w:bCs/>
              </w:rPr>
            </w:pPr>
            <w:r>
              <w:rPr>
                <w:b/>
                <w:bCs/>
              </w:rPr>
              <w:t>Functional Profiles</w:t>
            </w:r>
          </w:p>
        </w:tc>
      </w:tr>
      <w:tr w:rsidR="00DD62AB" w:rsidRPr="00B826AD">
        <w:trPr>
          <w:trHeight w:val="645"/>
        </w:trPr>
        <w:tc>
          <w:tcPr>
            <w:tcW w:w="1115" w:type="dxa"/>
            <w:vMerge w:val="restart"/>
          </w:tcPr>
          <w:p w:rsidR="00DD62AB" w:rsidRPr="00B826AD" w:rsidRDefault="00DD62AB" w:rsidP="0070588D">
            <w:pPr>
              <w:rPr>
                <w:rFonts w:ascii="Courier New" w:hAnsi="Courier New" w:cs="Courier New"/>
                <w:color w:val="0000FF"/>
              </w:rPr>
            </w:pPr>
          </w:p>
        </w:tc>
        <w:tc>
          <w:tcPr>
            <w:tcW w:w="3073" w:type="dxa"/>
            <w:vMerge w:val="restart"/>
          </w:tcPr>
          <w:p w:rsidR="00DD62AB" w:rsidRPr="00B826AD" w:rsidRDefault="00DD62AB" w:rsidP="0070588D">
            <w:pPr>
              <w:rPr>
                <w:rFonts w:ascii="Courier New" w:hAnsi="Courier New" w:cs="Courier New"/>
                <w:color w:val="0000FF"/>
              </w:rPr>
            </w:pPr>
          </w:p>
        </w:tc>
        <w:tc>
          <w:tcPr>
            <w:tcW w:w="2520" w:type="dxa"/>
          </w:tcPr>
          <w:p w:rsidR="00DD62AB" w:rsidRPr="00E374C0" w:rsidRDefault="00DD62AB" w:rsidP="0070588D">
            <w:pPr>
              <w:rPr>
                <w:rFonts w:ascii="Courier New" w:hAnsi="Courier New" w:cs="Courier New"/>
                <w:color w:val="0000FF"/>
              </w:rPr>
            </w:pPr>
          </w:p>
        </w:tc>
        <w:tc>
          <w:tcPr>
            <w:tcW w:w="2520" w:type="dxa"/>
          </w:tcPr>
          <w:p w:rsidR="00DD62AB" w:rsidRPr="00B826AD" w:rsidRDefault="00DD62AB" w:rsidP="0070588D">
            <w:pPr>
              <w:rPr>
                <w:rFonts w:ascii="Courier New" w:hAnsi="Courier New" w:cs="Courier New"/>
                <w:color w:val="0000FF"/>
              </w:rPr>
            </w:pPr>
          </w:p>
        </w:tc>
      </w:tr>
      <w:tr w:rsidR="00DD62AB" w:rsidRPr="00B826AD">
        <w:trPr>
          <w:trHeight w:val="645"/>
        </w:trPr>
        <w:tc>
          <w:tcPr>
            <w:tcW w:w="1115" w:type="dxa"/>
            <w:vMerge/>
          </w:tcPr>
          <w:p w:rsidR="00DD62AB" w:rsidRPr="00B826AD" w:rsidRDefault="00DD62AB" w:rsidP="0070588D">
            <w:pPr>
              <w:rPr>
                <w:rFonts w:ascii="Courier New" w:hAnsi="Courier New" w:cs="Courier New"/>
                <w:color w:val="0000FF"/>
              </w:rPr>
            </w:pPr>
          </w:p>
        </w:tc>
        <w:tc>
          <w:tcPr>
            <w:tcW w:w="3073" w:type="dxa"/>
            <w:vMerge/>
          </w:tcPr>
          <w:p w:rsidR="00DD62AB" w:rsidRPr="00B826AD" w:rsidRDefault="00DD62AB" w:rsidP="0070588D">
            <w:pPr>
              <w:rPr>
                <w:rFonts w:ascii="Courier New" w:hAnsi="Courier New" w:cs="Courier New"/>
                <w:color w:val="0000FF"/>
              </w:rPr>
            </w:pPr>
          </w:p>
        </w:tc>
        <w:tc>
          <w:tcPr>
            <w:tcW w:w="2520" w:type="dxa"/>
          </w:tcPr>
          <w:p w:rsidR="00DD62AB" w:rsidRPr="00B826AD" w:rsidRDefault="00DD62AB" w:rsidP="0070588D">
            <w:pPr>
              <w:rPr>
                <w:rFonts w:ascii="Courier New" w:hAnsi="Courier New" w:cs="Courier New"/>
                <w:color w:val="0000FF"/>
              </w:rPr>
            </w:pPr>
          </w:p>
        </w:tc>
        <w:tc>
          <w:tcPr>
            <w:tcW w:w="2520" w:type="dxa"/>
          </w:tcPr>
          <w:p w:rsidR="00DD62AB" w:rsidRDefault="00DD62AB" w:rsidP="0070588D">
            <w:pPr>
              <w:rPr>
                <w:rFonts w:ascii="Courier New" w:hAnsi="Courier New" w:cs="Courier New"/>
                <w:color w:val="0000FF"/>
              </w:rPr>
            </w:pPr>
          </w:p>
        </w:tc>
      </w:tr>
      <w:tr w:rsidR="00DD62AB" w:rsidRPr="00B826AD">
        <w:trPr>
          <w:trHeight w:val="450"/>
        </w:trPr>
        <w:tc>
          <w:tcPr>
            <w:tcW w:w="1115" w:type="dxa"/>
            <w:vMerge w:val="restart"/>
          </w:tcPr>
          <w:p w:rsidR="00DD62AB" w:rsidRPr="00B826AD" w:rsidRDefault="00DD62AB" w:rsidP="0070588D">
            <w:pPr>
              <w:rPr>
                <w:rFonts w:ascii="Courier New" w:hAnsi="Courier New" w:cs="Courier New"/>
                <w:color w:val="0000FF"/>
              </w:rPr>
            </w:pPr>
          </w:p>
        </w:tc>
        <w:tc>
          <w:tcPr>
            <w:tcW w:w="3073" w:type="dxa"/>
            <w:vMerge w:val="restart"/>
          </w:tcPr>
          <w:p w:rsidR="00DD62AB" w:rsidRPr="00B826AD" w:rsidRDefault="00DD62AB" w:rsidP="0070588D">
            <w:pPr>
              <w:rPr>
                <w:rFonts w:ascii="Courier New" w:hAnsi="Courier New" w:cs="Courier New"/>
                <w:color w:val="0000FF"/>
              </w:rPr>
            </w:pPr>
          </w:p>
        </w:tc>
        <w:tc>
          <w:tcPr>
            <w:tcW w:w="2520" w:type="dxa"/>
          </w:tcPr>
          <w:p w:rsidR="00DD62AB" w:rsidRPr="00E374C0" w:rsidRDefault="00DD62AB" w:rsidP="0070588D">
            <w:pPr>
              <w:rPr>
                <w:rFonts w:ascii="Courier New" w:hAnsi="Courier New" w:cs="Courier New"/>
                <w:color w:val="0000FF"/>
              </w:rPr>
            </w:pPr>
          </w:p>
        </w:tc>
        <w:tc>
          <w:tcPr>
            <w:tcW w:w="2520" w:type="dxa"/>
          </w:tcPr>
          <w:p w:rsidR="00DD62AB" w:rsidRPr="00B826AD" w:rsidRDefault="00DD62AB" w:rsidP="0070588D">
            <w:pPr>
              <w:rPr>
                <w:rFonts w:ascii="Courier New" w:hAnsi="Courier New" w:cs="Courier New"/>
                <w:color w:val="0000FF"/>
              </w:rPr>
            </w:pPr>
          </w:p>
        </w:tc>
      </w:tr>
      <w:tr w:rsidR="00DD62AB" w:rsidRPr="00B826AD">
        <w:trPr>
          <w:trHeight w:val="450"/>
        </w:trPr>
        <w:tc>
          <w:tcPr>
            <w:tcW w:w="1115" w:type="dxa"/>
            <w:vMerge/>
          </w:tcPr>
          <w:p w:rsidR="00DD62AB" w:rsidRPr="00B826AD" w:rsidRDefault="00DD62AB" w:rsidP="0070588D">
            <w:pPr>
              <w:rPr>
                <w:rFonts w:ascii="Courier New" w:hAnsi="Courier New" w:cs="Courier New"/>
                <w:color w:val="0000FF"/>
              </w:rPr>
            </w:pPr>
          </w:p>
        </w:tc>
        <w:tc>
          <w:tcPr>
            <w:tcW w:w="3073" w:type="dxa"/>
            <w:vMerge/>
          </w:tcPr>
          <w:p w:rsidR="00DD62AB" w:rsidRPr="00B826AD" w:rsidRDefault="00DD62AB" w:rsidP="0070588D">
            <w:pPr>
              <w:rPr>
                <w:rFonts w:ascii="Courier New" w:hAnsi="Courier New" w:cs="Courier New"/>
                <w:color w:val="0000FF"/>
              </w:rPr>
            </w:pPr>
          </w:p>
        </w:tc>
        <w:tc>
          <w:tcPr>
            <w:tcW w:w="2520" w:type="dxa"/>
          </w:tcPr>
          <w:p w:rsidR="00DD62AB" w:rsidRPr="00B826AD" w:rsidRDefault="00DD62AB" w:rsidP="0070588D">
            <w:pPr>
              <w:rPr>
                <w:rFonts w:ascii="Courier New" w:hAnsi="Courier New" w:cs="Courier New"/>
                <w:color w:val="0000FF"/>
              </w:rPr>
            </w:pPr>
          </w:p>
        </w:tc>
        <w:tc>
          <w:tcPr>
            <w:tcW w:w="2520" w:type="dxa"/>
          </w:tcPr>
          <w:p w:rsidR="00DD62AB" w:rsidRDefault="00DD62AB" w:rsidP="0070588D">
            <w:pPr>
              <w:rPr>
                <w:rFonts w:ascii="Courier New" w:hAnsi="Courier New" w:cs="Courier New"/>
                <w:color w:val="0000FF"/>
              </w:rPr>
            </w:pPr>
          </w:p>
        </w:tc>
      </w:tr>
      <w:tr w:rsidR="00DD62AB" w:rsidRPr="00B826AD">
        <w:trPr>
          <w:trHeight w:val="645"/>
        </w:trPr>
        <w:tc>
          <w:tcPr>
            <w:tcW w:w="1115" w:type="dxa"/>
            <w:vMerge w:val="restart"/>
          </w:tcPr>
          <w:p w:rsidR="00DD62AB" w:rsidRPr="00B826AD" w:rsidRDefault="00DD62AB" w:rsidP="0070588D">
            <w:pPr>
              <w:rPr>
                <w:rFonts w:ascii="Courier New" w:hAnsi="Courier New" w:cs="Courier New"/>
                <w:color w:val="0000FF"/>
              </w:rPr>
            </w:pPr>
          </w:p>
        </w:tc>
        <w:tc>
          <w:tcPr>
            <w:tcW w:w="3073" w:type="dxa"/>
            <w:vMerge w:val="restart"/>
          </w:tcPr>
          <w:p w:rsidR="00DD62AB" w:rsidRPr="00B826AD" w:rsidRDefault="00DD62AB" w:rsidP="0070588D">
            <w:pPr>
              <w:rPr>
                <w:rFonts w:ascii="Courier New" w:hAnsi="Courier New" w:cs="Courier New"/>
                <w:color w:val="0000FF"/>
              </w:rPr>
            </w:pPr>
          </w:p>
        </w:tc>
        <w:tc>
          <w:tcPr>
            <w:tcW w:w="2520" w:type="dxa"/>
          </w:tcPr>
          <w:p w:rsidR="00DD62AB" w:rsidRPr="00E374C0" w:rsidRDefault="00DD62AB" w:rsidP="0070588D">
            <w:pPr>
              <w:rPr>
                <w:rFonts w:ascii="Courier New" w:hAnsi="Courier New" w:cs="Courier New"/>
                <w:color w:val="0000FF"/>
              </w:rPr>
            </w:pPr>
          </w:p>
        </w:tc>
        <w:tc>
          <w:tcPr>
            <w:tcW w:w="2520" w:type="dxa"/>
          </w:tcPr>
          <w:p w:rsidR="00DD62AB" w:rsidRPr="00B826AD" w:rsidRDefault="00DD62AB" w:rsidP="0070588D">
            <w:pPr>
              <w:rPr>
                <w:rFonts w:ascii="Courier New" w:hAnsi="Courier New" w:cs="Courier New"/>
                <w:color w:val="0000FF"/>
              </w:rPr>
            </w:pPr>
          </w:p>
        </w:tc>
      </w:tr>
      <w:tr w:rsidR="00DD62AB" w:rsidRPr="00B826AD">
        <w:trPr>
          <w:trHeight w:val="645"/>
        </w:trPr>
        <w:tc>
          <w:tcPr>
            <w:tcW w:w="1115" w:type="dxa"/>
            <w:vMerge/>
          </w:tcPr>
          <w:p w:rsidR="00DD62AB" w:rsidRPr="00B826AD" w:rsidRDefault="00DD62AB" w:rsidP="0070588D">
            <w:pPr>
              <w:rPr>
                <w:rFonts w:ascii="Courier New" w:hAnsi="Courier New" w:cs="Courier New"/>
                <w:color w:val="0000FF"/>
              </w:rPr>
            </w:pPr>
          </w:p>
        </w:tc>
        <w:tc>
          <w:tcPr>
            <w:tcW w:w="3073" w:type="dxa"/>
            <w:vMerge/>
          </w:tcPr>
          <w:p w:rsidR="00DD62AB" w:rsidRPr="00B826AD" w:rsidRDefault="00DD62AB" w:rsidP="0070588D">
            <w:pPr>
              <w:rPr>
                <w:rFonts w:ascii="Courier New" w:hAnsi="Courier New" w:cs="Courier New"/>
                <w:color w:val="0000FF"/>
              </w:rPr>
            </w:pPr>
          </w:p>
        </w:tc>
        <w:tc>
          <w:tcPr>
            <w:tcW w:w="2520" w:type="dxa"/>
          </w:tcPr>
          <w:p w:rsidR="00DD62AB" w:rsidRPr="00B826AD" w:rsidRDefault="00DD62AB" w:rsidP="0070588D">
            <w:pPr>
              <w:rPr>
                <w:rFonts w:ascii="Courier New" w:hAnsi="Courier New" w:cs="Courier New"/>
                <w:color w:val="0000FF"/>
              </w:rPr>
            </w:pPr>
          </w:p>
        </w:tc>
        <w:tc>
          <w:tcPr>
            <w:tcW w:w="2520" w:type="dxa"/>
          </w:tcPr>
          <w:p w:rsidR="00DD62AB" w:rsidRDefault="00DD62AB" w:rsidP="0070588D">
            <w:pPr>
              <w:rPr>
                <w:rFonts w:ascii="Courier New" w:hAnsi="Courier New" w:cs="Courier New"/>
                <w:color w:val="0000FF"/>
              </w:rPr>
            </w:pPr>
          </w:p>
        </w:tc>
      </w:tr>
      <w:tr w:rsidR="00DD62AB" w:rsidRPr="00B826AD">
        <w:trPr>
          <w:trHeight w:val="645"/>
        </w:trPr>
        <w:tc>
          <w:tcPr>
            <w:tcW w:w="1115" w:type="dxa"/>
            <w:vMerge w:val="restart"/>
          </w:tcPr>
          <w:p w:rsidR="00DD62AB" w:rsidRPr="00B826AD" w:rsidRDefault="00DD62AB" w:rsidP="0070588D">
            <w:pPr>
              <w:rPr>
                <w:rFonts w:ascii="Courier New" w:hAnsi="Courier New" w:cs="Courier New"/>
                <w:color w:val="0000FF"/>
              </w:rPr>
            </w:pPr>
          </w:p>
        </w:tc>
        <w:tc>
          <w:tcPr>
            <w:tcW w:w="3073" w:type="dxa"/>
            <w:vMerge w:val="restart"/>
          </w:tcPr>
          <w:p w:rsidR="00DD62AB" w:rsidRPr="00B826AD" w:rsidRDefault="00DD62AB" w:rsidP="0070588D">
            <w:pPr>
              <w:rPr>
                <w:rFonts w:ascii="Courier New" w:hAnsi="Courier New" w:cs="Courier New"/>
                <w:color w:val="0000FF"/>
              </w:rPr>
            </w:pPr>
          </w:p>
        </w:tc>
        <w:tc>
          <w:tcPr>
            <w:tcW w:w="2520" w:type="dxa"/>
          </w:tcPr>
          <w:p w:rsidR="00DD62AB" w:rsidRPr="00D4325F" w:rsidRDefault="00DD62AB" w:rsidP="0070588D">
            <w:pPr>
              <w:rPr>
                <w:rFonts w:ascii="Courier New" w:hAnsi="Courier New" w:cs="Courier New"/>
                <w:color w:val="0000FF"/>
              </w:rPr>
            </w:pPr>
          </w:p>
        </w:tc>
        <w:tc>
          <w:tcPr>
            <w:tcW w:w="2520" w:type="dxa"/>
          </w:tcPr>
          <w:p w:rsidR="00DD62AB" w:rsidRPr="00B826AD" w:rsidRDefault="00DD62AB" w:rsidP="0070588D">
            <w:pPr>
              <w:rPr>
                <w:rFonts w:ascii="Courier New" w:hAnsi="Courier New" w:cs="Courier New"/>
                <w:color w:val="0000FF"/>
              </w:rPr>
            </w:pPr>
          </w:p>
        </w:tc>
      </w:tr>
      <w:tr w:rsidR="00DD62AB" w:rsidRPr="00B826AD">
        <w:trPr>
          <w:trHeight w:val="323"/>
        </w:trPr>
        <w:tc>
          <w:tcPr>
            <w:tcW w:w="1115" w:type="dxa"/>
            <w:vMerge/>
          </w:tcPr>
          <w:p w:rsidR="00DD62AB" w:rsidRPr="00B826AD" w:rsidRDefault="00DD62AB" w:rsidP="0070588D">
            <w:pPr>
              <w:rPr>
                <w:rFonts w:ascii="Courier New" w:hAnsi="Courier New" w:cs="Courier New"/>
                <w:color w:val="0000FF"/>
              </w:rPr>
            </w:pPr>
          </w:p>
        </w:tc>
        <w:tc>
          <w:tcPr>
            <w:tcW w:w="3073" w:type="dxa"/>
            <w:vMerge/>
          </w:tcPr>
          <w:p w:rsidR="00DD62AB" w:rsidRPr="00B826AD" w:rsidRDefault="00DD62AB" w:rsidP="0070588D">
            <w:pPr>
              <w:rPr>
                <w:rFonts w:ascii="Courier New" w:hAnsi="Courier New" w:cs="Courier New"/>
                <w:color w:val="0000FF"/>
              </w:rPr>
            </w:pPr>
          </w:p>
        </w:tc>
        <w:tc>
          <w:tcPr>
            <w:tcW w:w="2520" w:type="dxa"/>
          </w:tcPr>
          <w:p w:rsidR="00DD62AB" w:rsidRPr="00B826AD" w:rsidRDefault="00DD62AB" w:rsidP="0070588D">
            <w:pPr>
              <w:rPr>
                <w:rFonts w:ascii="Courier New" w:hAnsi="Courier New" w:cs="Courier New"/>
                <w:color w:val="0000FF"/>
              </w:rPr>
            </w:pPr>
          </w:p>
        </w:tc>
        <w:tc>
          <w:tcPr>
            <w:tcW w:w="2520" w:type="dxa"/>
          </w:tcPr>
          <w:p w:rsidR="00DD62AB" w:rsidRDefault="00DD62AB" w:rsidP="0070588D">
            <w:pPr>
              <w:rPr>
                <w:rFonts w:ascii="Courier New" w:hAnsi="Courier New" w:cs="Courier New"/>
                <w:color w:val="0000FF"/>
              </w:rPr>
            </w:pPr>
          </w:p>
        </w:tc>
      </w:tr>
      <w:tr w:rsidR="00DD62AB" w:rsidRPr="00B826AD">
        <w:trPr>
          <w:trHeight w:val="322"/>
        </w:trPr>
        <w:tc>
          <w:tcPr>
            <w:tcW w:w="1115" w:type="dxa"/>
            <w:vMerge/>
          </w:tcPr>
          <w:p w:rsidR="00DD62AB" w:rsidRPr="00B826AD" w:rsidRDefault="00DD62AB" w:rsidP="0070588D">
            <w:pPr>
              <w:rPr>
                <w:rFonts w:ascii="Courier New" w:hAnsi="Courier New" w:cs="Courier New"/>
                <w:color w:val="0000FF"/>
              </w:rPr>
            </w:pPr>
          </w:p>
        </w:tc>
        <w:tc>
          <w:tcPr>
            <w:tcW w:w="3073" w:type="dxa"/>
            <w:vMerge/>
          </w:tcPr>
          <w:p w:rsidR="00DD62AB" w:rsidRPr="00B826AD" w:rsidRDefault="00DD62AB" w:rsidP="0070588D">
            <w:pPr>
              <w:rPr>
                <w:rFonts w:ascii="Courier New" w:hAnsi="Courier New" w:cs="Courier New"/>
                <w:color w:val="0000FF"/>
              </w:rPr>
            </w:pPr>
          </w:p>
        </w:tc>
        <w:tc>
          <w:tcPr>
            <w:tcW w:w="2520" w:type="dxa"/>
          </w:tcPr>
          <w:p w:rsidR="00DD62AB" w:rsidRPr="00B826AD" w:rsidRDefault="00DD62AB" w:rsidP="0070588D">
            <w:pPr>
              <w:rPr>
                <w:rFonts w:ascii="Courier New" w:hAnsi="Courier New" w:cs="Courier New"/>
                <w:color w:val="0000FF"/>
              </w:rPr>
            </w:pPr>
          </w:p>
        </w:tc>
        <w:tc>
          <w:tcPr>
            <w:tcW w:w="2520" w:type="dxa"/>
          </w:tcPr>
          <w:p w:rsidR="00DD62AB" w:rsidRPr="00B826AD" w:rsidRDefault="00DD62AB" w:rsidP="0070588D">
            <w:pPr>
              <w:rPr>
                <w:rFonts w:ascii="Courier New" w:hAnsi="Courier New" w:cs="Courier New"/>
                <w:color w:val="0000FF"/>
              </w:rPr>
            </w:pPr>
          </w:p>
        </w:tc>
      </w:tr>
      <w:tr w:rsidR="00DD62AB" w:rsidRPr="00B826AD">
        <w:tc>
          <w:tcPr>
            <w:tcW w:w="1115" w:type="dxa"/>
          </w:tcPr>
          <w:p w:rsidR="00DD62AB" w:rsidRPr="00B826AD" w:rsidRDefault="00DD62AB" w:rsidP="0070588D">
            <w:pPr>
              <w:rPr>
                <w:rFonts w:ascii="Courier New" w:hAnsi="Courier New" w:cs="Courier New"/>
                <w:color w:val="0000FF"/>
              </w:rPr>
            </w:pPr>
          </w:p>
        </w:tc>
        <w:tc>
          <w:tcPr>
            <w:tcW w:w="3073" w:type="dxa"/>
          </w:tcPr>
          <w:p w:rsidR="00DD62AB" w:rsidRPr="00B826AD" w:rsidRDefault="00DD62AB" w:rsidP="0070588D">
            <w:pPr>
              <w:rPr>
                <w:rFonts w:ascii="Courier New" w:hAnsi="Courier New" w:cs="Courier New"/>
                <w:color w:val="0000FF"/>
              </w:rPr>
            </w:pPr>
          </w:p>
        </w:tc>
        <w:tc>
          <w:tcPr>
            <w:tcW w:w="2520" w:type="dxa"/>
          </w:tcPr>
          <w:p w:rsidR="00DD62AB" w:rsidRPr="00B826AD" w:rsidRDefault="00DD62AB" w:rsidP="0070588D">
            <w:pPr>
              <w:rPr>
                <w:rFonts w:ascii="Courier New" w:hAnsi="Courier New" w:cs="Courier New"/>
                <w:color w:val="0000FF"/>
              </w:rPr>
            </w:pPr>
          </w:p>
        </w:tc>
        <w:tc>
          <w:tcPr>
            <w:tcW w:w="2520" w:type="dxa"/>
          </w:tcPr>
          <w:p w:rsidR="00DD62AB" w:rsidRPr="00B826AD" w:rsidRDefault="00DD62AB" w:rsidP="0070588D">
            <w:pPr>
              <w:rPr>
                <w:rFonts w:ascii="Courier New" w:hAnsi="Courier New" w:cs="Courier New"/>
                <w:color w:val="0000FF"/>
              </w:rPr>
            </w:pPr>
          </w:p>
        </w:tc>
      </w:tr>
    </w:tbl>
    <w:p w:rsidR="00DD62AB" w:rsidRDefault="00DD62AB" w:rsidP="0070588D"/>
    <w:p w:rsidR="00DD62AB" w:rsidRDefault="00DD62AB" w:rsidP="0070588D">
      <w:pPr>
        <w:pStyle w:val="Heading2"/>
        <w:tabs>
          <w:tab w:val="clear" w:pos="1440"/>
        </w:tabs>
        <w:spacing w:after="0"/>
        <w:jc w:val="both"/>
      </w:pPr>
      <w:bookmarkStart w:id="66" w:name="_Toc277249565"/>
      <w:r>
        <w:t>Actors</w:t>
      </w:r>
      <w:bookmarkEnd w:id="66"/>
    </w:p>
    <w:tbl>
      <w:tblPr>
        <w:tblW w:w="9228"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98"/>
        <w:gridCol w:w="1998"/>
        <w:gridCol w:w="1440"/>
        <w:gridCol w:w="3792"/>
      </w:tblGrid>
      <w:tr w:rsidR="00DD62AB" w:rsidRPr="00423EE0">
        <w:tc>
          <w:tcPr>
            <w:tcW w:w="1998" w:type="dxa"/>
            <w:shd w:val="clear" w:color="auto" w:fill="C0C0C0"/>
          </w:tcPr>
          <w:p w:rsidR="00DD62AB" w:rsidRPr="00423EE0" w:rsidRDefault="00DD62AB" w:rsidP="0070588D">
            <w:pPr>
              <w:rPr>
                <w:b/>
                <w:bCs/>
              </w:rPr>
            </w:pPr>
            <w:r>
              <w:rPr>
                <w:b/>
                <w:bCs/>
              </w:rPr>
              <w:t>Actors</w:t>
            </w:r>
          </w:p>
        </w:tc>
        <w:tc>
          <w:tcPr>
            <w:tcW w:w="1998" w:type="dxa"/>
            <w:shd w:val="clear" w:color="auto" w:fill="C0C0C0"/>
          </w:tcPr>
          <w:p w:rsidR="00DD62AB" w:rsidRPr="00423EE0" w:rsidRDefault="00DD62AB" w:rsidP="0070588D">
            <w:pPr>
              <w:rPr>
                <w:b/>
                <w:bCs/>
              </w:rPr>
            </w:pPr>
            <w:r>
              <w:rPr>
                <w:b/>
                <w:bCs/>
              </w:rPr>
              <w:t>Functional Profile</w:t>
            </w:r>
          </w:p>
        </w:tc>
        <w:tc>
          <w:tcPr>
            <w:tcW w:w="1440" w:type="dxa"/>
            <w:shd w:val="clear" w:color="auto" w:fill="C0C0C0"/>
          </w:tcPr>
          <w:p w:rsidR="00DD62AB" w:rsidRPr="00423EE0" w:rsidRDefault="00DD62AB" w:rsidP="0070588D">
            <w:pPr>
              <w:rPr>
                <w:b/>
                <w:bCs/>
              </w:rPr>
            </w:pPr>
            <w:r>
              <w:rPr>
                <w:b/>
                <w:bCs/>
              </w:rPr>
              <w:t>Type</w:t>
            </w:r>
          </w:p>
        </w:tc>
        <w:tc>
          <w:tcPr>
            <w:tcW w:w="3792" w:type="dxa"/>
            <w:shd w:val="clear" w:color="auto" w:fill="C0C0C0"/>
          </w:tcPr>
          <w:p w:rsidR="00DD62AB" w:rsidRPr="00423EE0" w:rsidRDefault="00DD62AB" w:rsidP="0070588D">
            <w:pPr>
              <w:rPr>
                <w:b/>
                <w:bCs/>
              </w:rPr>
            </w:pPr>
            <w:r>
              <w:rPr>
                <w:b/>
                <w:bCs/>
              </w:rPr>
              <w:t xml:space="preserve">Operations used </w:t>
            </w:r>
          </w:p>
        </w:tc>
      </w:tr>
      <w:tr w:rsidR="00DD62AB" w:rsidRPr="00B826AD">
        <w:tc>
          <w:tcPr>
            <w:tcW w:w="1998" w:type="dxa"/>
          </w:tcPr>
          <w:p w:rsidR="00DD62AB" w:rsidRPr="00B826AD" w:rsidRDefault="00DD62AB" w:rsidP="0070588D">
            <w:pPr>
              <w:rPr>
                <w:rFonts w:ascii="Courier New" w:hAnsi="Courier New" w:cs="Courier New"/>
                <w:color w:val="0000FF"/>
              </w:rPr>
            </w:pPr>
          </w:p>
        </w:tc>
        <w:tc>
          <w:tcPr>
            <w:tcW w:w="1998" w:type="dxa"/>
          </w:tcPr>
          <w:p w:rsidR="00DD62AB" w:rsidRPr="00B826AD" w:rsidRDefault="00DD62AB" w:rsidP="0070588D">
            <w:pPr>
              <w:rPr>
                <w:rFonts w:ascii="Courier New" w:hAnsi="Courier New" w:cs="Courier New"/>
                <w:color w:val="0000FF"/>
              </w:rPr>
            </w:pPr>
          </w:p>
        </w:tc>
        <w:tc>
          <w:tcPr>
            <w:tcW w:w="1440" w:type="dxa"/>
          </w:tcPr>
          <w:p w:rsidR="00DD62AB" w:rsidRPr="00B826AD" w:rsidRDefault="00DD62AB" w:rsidP="0070588D">
            <w:pPr>
              <w:rPr>
                <w:rFonts w:ascii="Courier New" w:hAnsi="Courier New" w:cs="Courier New"/>
                <w:color w:val="0000FF"/>
              </w:rPr>
            </w:pPr>
          </w:p>
        </w:tc>
        <w:tc>
          <w:tcPr>
            <w:tcW w:w="3792" w:type="dxa"/>
          </w:tcPr>
          <w:p w:rsidR="00DD62AB" w:rsidRPr="00BC70FB" w:rsidRDefault="00DD62AB" w:rsidP="0070588D">
            <w:pPr>
              <w:rPr>
                <w:color w:val="0000FF"/>
              </w:rPr>
            </w:pPr>
          </w:p>
        </w:tc>
      </w:tr>
      <w:tr w:rsidR="00DD62AB" w:rsidRPr="00B826AD">
        <w:tc>
          <w:tcPr>
            <w:tcW w:w="1998" w:type="dxa"/>
          </w:tcPr>
          <w:p w:rsidR="00DD62AB" w:rsidRPr="00B826AD" w:rsidRDefault="00DD62AB" w:rsidP="0070588D">
            <w:pPr>
              <w:rPr>
                <w:rFonts w:ascii="Courier New" w:hAnsi="Courier New" w:cs="Courier New"/>
                <w:color w:val="0000FF"/>
              </w:rPr>
            </w:pPr>
          </w:p>
        </w:tc>
        <w:tc>
          <w:tcPr>
            <w:tcW w:w="1998" w:type="dxa"/>
          </w:tcPr>
          <w:p w:rsidR="00DD62AB" w:rsidRPr="00B826AD" w:rsidRDefault="00DD62AB" w:rsidP="0070588D">
            <w:pPr>
              <w:rPr>
                <w:rFonts w:ascii="Courier New" w:hAnsi="Courier New" w:cs="Courier New"/>
                <w:color w:val="0000FF"/>
              </w:rPr>
            </w:pPr>
          </w:p>
        </w:tc>
        <w:tc>
          <w:tcPr>
            <w:tcW w:w="1440" w:type="dxa"/>
          </w:tcPr>
          <w:p w:rsidR="00DD62AB" w:rsidRPr="00B826AD" w:rsidRDefault="00DD62AB" w:rsidP="0070588D">
            <w:pPr>
              <w:rPr>
                <w:rFonts w:ascii="Courier New" w:hAnsi="Courier New" w:cs="Courier New"/>
                <w:color w:val="0000FF"/>
              </w:rPr>
            </w:pPr>
          </w:p>
        </w:tc>
        <w:tc>
          <w:tcPr>
            <w:tcW w:w="3792" w:type="dxa"/>
          </w:tcPr>
          <w:p w:rsidR="00DD62AB" w:rsidRPr="00BC70FB" w:rsidRDefault="00DD62AB" w:rsidP="0070588D">
            <w:pPr>
              <w:rPr>
                <w:color w:val="0000FF"/>
              </w:rPr>
            </w:pPr>
          </w:p>
        </w:tc>
      </w:tr>
      <w:tr w:rsidR="00DD62AB" w:rsidRPr="00B826AD">
        <w:tc>
          <w:tcPr>
            <w:tcW w:w="1998" w:type="dxa"/>
          </w:tcPr>
          <w:p w:rsidR="00DD62AB" w:rsidRPr="00B826AD" w:rsidRDefault="00DD62AB" w:rsidP="0070588D">
            <w:pPr>
              <w:rPr>
                <w:rFonts w:ascii="Courier New" w:hAnsi="Courier New" w:cs="Courier New"/>
                <w:color w:val="0000FF"/>
              </w:rPr>
            </w:pPr>
          </w:p>
        </w:tc>
        <w:tc>
          <w:tcPr>
            <w:tcW w:w="1998" w:type="dxa"/>
          </w:tcPr>
          <w:p w:rsidR="00DD62AB" w:rsidRPr="00B826AD" w:rsidRDefault="00DD62AB" w:rsidP="0070588D">
            <w:pPr>
              <w:rPr>
                <w:rFonts w:ascii="Courier New" w:hAnsi="Courier New" w:cs="Courier New"/>
                <w:color w:val="0000FF"/>
              </w:rPr>
            </w:pPr>
          </w:p>
        </w:tc>
        <w:tc>
          <w:tcPr>
            <w:tcW w:w="1440" w:type="dxa"/>
          </w:tcPr>
          <w:p w:rsidR="00DD62AB" w:rsidRPr="00B826AD" w:rsidRDefault="00DD62AB" w:rsidP="0070588D">
            <w:pPr>
              <w:rPr>
                <w:rFonts w:ascii="Courier New" w:hAnsi="Courier New" w:cs="Courier New"/>
                <w:color w:val="0000FF"/>
              </w:rPr>
            </w:pPr>
          </w:p>
        </w:tc>
        <w:tc>
          <w:tcPr>
            <w:tcW w:w="3792" w:type="dxa"/>
          </w:tcPr>
          <w:p w:rsidR="00DD62AB" w:rsidRPr="00BC70FB" w:rsidRDefault="00DD62AB" w:rsidP="0070588D">
            <w:pPr>
              <w:rPr>
                <w:color w:val="0000FF"/>
              </w:rPr>
            </w:pPr>
          </w:p>
        </w:tc>
      </w:tr>
      <w:tr w:rsidR="00DD62AB" w:rsidRPr="00B826AD">
        <w:tc>
          <w:tcPr>
            <w:tcW w:w="1998" w:type="dxa"/>
          </w:tcPr>
          <w:p w:rsidR="00DD62AB" w:rsidRPr="00B826AD" w:rsidRDefault="00DD62AB" w:rsidP="0070588D">
            <w:pPr>
              <w:rPr>
                <w:rFonts w:ascii="Courier New" w:hAnsi="Courier New" w:cs="Courier New"/>
                <w:color w:val="0000FF"/>
              </w:rPr>
            </w:pPr>
          </w:p>
        </w:tc>
        <w:tc>
          <w:tcPr>
            <w:tcW w:w="1998" w:type="dxa"/>
          </w:tcPr>
          <w:p w:rsidR="00DD62AB" w:rsidRPr="00B826AD" w:rsidRDefault="00DD62AB" w:rsidP="0070588D">
            <w:pPr>
              <w:rPr>
                <w:rFonts w:ascii="Courier New" w:hAnsi="Courier New" w:cs="Courier New"/>
                <w:color w:val="0000FF"/>
              </w:rPr>
            </w:pPr>
          </w:p>
        </w:tc>
        <w:tc>
          <w:tcPr>
            <w:tcW w:w="1440" w:type="dxa"/>
          </w:tcPr>
          <w:p w:rsidR="00DD62AB" w:rsidRPr="00B826AD" w:rsidRDefault="00DD62AB" w:rsidP="0070588D">
            <w:pPr>
              <w:rPr>
                <w:rFonts w:ascii="Courier New" w:hAnsi="Courier New" w:cs="Courier New"/>
                <w:color w:val="0000FF"/>
              </w:rPr>
            </w:pPr>
          </w:p>
        </w:tc>
        <w:tc>
          <w:tcPr>
            <w:tcW w:w="3792" w:type="dxa"/>
          </w:tcPr>
          <w:p w:rsidR="00DD62AB" w:rsidRPr="00BC70FB" w:rsidRDefault="00DD62AB" w:rsidP="0070588D">
            <w:pPr>
              <w:rPr>
                <w:color w:val="0000FF"/>
              </w:rPr>
            </w:pPr>
          </w:p>
        </w:tc>
      </w:tr>
      <w:tr w:rsidR="00DD62AB" w:rsidRPr="00B826AD">
        <w:tc>
          <w:tcPr>
            <w:tcW w:w="1998" w:type="dxa"/>
          </w:tcPr>
          <w:p w:rsidR="00DD62AB" w:rsidRPr="00B826AD" w:rsidRDefault="00DD62AB" w:rsidP="0070588D">
            <w:pPr>
              <w:rPr>
                <w:rFonts w:ascii="Courier New" w:hAnsi="Courier New" w:cs="Courier New"/>
                <w:color w:val="0000FF"/>
              </w:rPr>
            </w:pPr>
          </w:p>
        </w:tc>
        <w:tc>
          <w:tcPr>
            <w:tcW w:w="1998" w:type="dxa"/>
          </w:tcPr>
          <w:p w:rsidR="00DD62AB" w:rsidRPr="00B826AD" w:rsidRDefault="00DD62AB" w:rsidP="0070588D">
            <w:pPr>
              <w:rPr>
                <w:rFonts w:ascii="Courier New" w:hAnsi="Courier New" w:cs="Courier New"/>
                <w:color w:val="0000FF"/>
              </w:rPr>
            </w:pPr>
          </w:p>
        </w:tc>
        <w:tc>
          <w:tcPr>
            <w:tcW w:w="1440" w:type="dxa"/>
          </w:tcPr>
          <w:p w:rsidR="00DD62AB" w:rsidRPr="00B826AD" w:rsidRDefault="00DD62AB" w:rsidP="0070588D">
            <w:pPr>
              <w:rPr>
                <w:rFonts w:ascii="Courier New" w:hAnsi="Courier New" w:cs="Courier New"/>
                <w:color w:val="0000FF"/>
              </w:rPr>
            </w:pPr>
          </w:p>
        </w:tc>
        <w:tc>
          <w:tcPr>
            <w:tcW w:w="3792" w:type="dxa"/>
          </w:tcPr>
          <w:p w:rsidR="00DD62AB" w:rsidRPr="00BC70FB" w:rsidRDefault="00DD62AB" w:rsidP="0070588D">
            <w:pPr>
              <w:rPr>
                <w:color w:val="0000FF"/>
              </w:rPr>
            </w:pPr>
          </w:p>
        </w:tc>
      </w:tr>
      <w:tr w:rsidR="00DD62AB" w:rsidRPr="00B826AD">
        <w:tc>
          <w:tcPr>
            <w:tcW w:w="1998" w:type="dxa"/>
          </w:tcPr>
          <w:p w:rsidR="00DD62AB" w:rsidRPr="00B826AD" w:rsidRDefault="00DD62AB" w:rsidP="0070588D">
            <w:pPr>
              <w:rPr>
                <w:rFonts w:ascii="Courier New" w:hAnsi="Courier New" w:cs="Courier New"/>
                <w:color w:val="0000FF"/>
              </w:rPr>
            </w:pPr>
          </w:p>
        </w:tc>
        <w:tc>
          <w:tcPr>
            <w:tcW w:w="1998" w:type="dxa"/>
          </w:tcPr>
          <w:p w:rsidR="00DD62AB" w:rsidRPr="00B826AD" w:rsidRDefault="00DD62AB" w:rsidP="0070588D">
            <w:pPr>
              <w:rPr>
                <w:rFonts w:ascii="Courier New" w:hAnsi="Courier New" w:cs="Courier New"/>
                <w:color w:val="0000FF"/>
              </w:rPr>
            </w:pPr>
          </w:p>
        </w:tc>
        <w:tc>
          <w:tcPr>
            <w:tcW w:w="1440" w:type="dxa"/>
          </w:tcPr>
          <w:p w:rsidR="00DD62AB" w:rsidRPr="00B826AD" w:rsidRDefault="00DD62AB" w:rsidP="0070588D">
            <w:pPr>
              <w:rPr>
                <w:rFonts w:ascii="Courier New" w:hAnsi="Courier New" w:cs="Courier New"/>
                <w:color w:val="0000FF"/>
              </w:rPr>
            </w:pPr>
          </w:p>
        </w:tc>
        <w:tc>
          <w:tcPr>
            <w:tcW w:w="3792" w:type="dxa"/>
          </w:tcPr>
          <w:p w:rsidR="00DD62AB" w:rsidRPr="00B826AD" w:rsidRDefault="00DD62AB" w:rsidP="0070588D">
            <w:pPr>
              <w:rPr>
                <w:rFonts w:ascii="Courier New" w:hAnsi="Courier New" w:cs="Courier New"/>
                <w:color w:val="0000FF"/>
              </w:rPr>
            </w:pPr>
          </w:p>
        </w:tc>
      </w:tr>
    </w:tbl>
    <w:p w:rsidR="00DD62AB" w:rsidRDefault="00DD62AB" w:rsidP="0070588D"/>
    <w:p w:rsidR="00DD62AB" w:rsidRDefault="00DD62AB" w:rsidP="00F735C5">
      <w:pPr>
        <w:pStyle w:val="Heading1"/>
      </w:pPr>
      <w:bookmarkStart w:id="67" w:name="_Toc277249566"/>
      <w:r>
        <w:t>Appendix E – Dublin Core Meta Data</w:t>
      </w:r>
      <w:bookmarkEnd w:id="67"/>
    </w:p>
    <w:p w:rsidR="00DD62AB" w:rsidRDefault="00DD62AB" w:rsidP="00F735C5"/>
    <w:p w:rsidR="00DD62AB" w:rsidRDefault="00DD62AB" w:rsidP="00F735C5">
      <w:r>
        <w:t>Example mapping of Dublin Core to FGDC Biological Data Profile</w:t>
      </w: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394"/>
        <w:gridCol w:w="3318"/>
        <w:gridCol w:w="1469"/>
        <w:gridCol w:w="2393"/>
      </w:tblGrid>
      <w:tr w:rsidR="00DD62AB">
        <w:tc>
          <w:tcPr>
            <w:tcW w:w="2394" w:type="dxa"/>
          </w:tcPr>
          <w:p w:rsidR="00DD62AB" w:rsidRPr="00EC196C" w:rsidRDefault="00DD62AB" w:rsidP="00F735C5">
            <w:pPr>
              <w:rPr>
                <w:b/>
                <w:bCs/>
              </w:rPr>
            </w:pPr>
            <w:r w:rsidRPr="00EC196C">
              <w:rPr>
                <w:b/>
                <w:bCs/>
              </w:rPr>
              <w:t>Dublin Core</w:t>
            </w:r>
          </w:p>
        </w:tc>
        <w:tc>
          <w:tcPr>
            <w:tcW w:w="3319" w:type="dxa"/>
          </w:tcPr>
          <w:p w:rsidR="00DD62AB" w:rsidRPr="00EC196C" w:rsidRDefault="00DD62AB" w:rsidP="00F735C5">
            <w:pPr>
              <w:rPr>
                <w:b/>
                <w:bCs/>
              </w:rPr>
            </w:pPr>
            <w:r w:rsidRPr="00EC196C">
              <w:rPr>
                <w:b/>
                <w:bCs/>
              </w:rPr>
              <w:t>Description</w:t>
            </w:r>
          </w:p>
        </w:tc>
        <w:tc>
          <w:tcPr>
            <w:tcW w:w="1469" w:type="dxa"/>
          </w:tcPr>
          <w:p w:rsidR="00DD62AB" w:rsidRPr="00EC196C" w:rsidRDefault="00DD62AB" w:rsidP="00F735C5">
            <w:pPr>
              <w:rPr>
                <w:b/>
                <w:bCs/>
              </w:rPr>
            </w:pPr>
            <w:r w:rsidRPr="00EC196C">
              <w:rPr>
                <w:b/>
                <w:bCs/>
              </w:rPr>
              <w:t>Bio Profile</w:t>
            </w:r>
          </w:p>
        </w:tc>
        <w:tc>
          <w:tcPr>
            <w:tcW w:w="2394" w:type="dxa"/>
          </w:tcPr>
          <w:p w:rsidR="00DD62AB" w:rsidRDefault="00DD62AB" w:rsidP="00F735C5"/>
        </w:tc>
      </w:tr>
      <w:tr w:rsidR="00DD62AB">
        <w:tc>
          <w:tcPr>
            <w:tcW w:w="2394" w:type="dxa"/>
          </w:tcPr>
          <w:p w:rsidR="00DD62AB" w:rsidRDefault="00DD62AB" w:rsidP="00F735C5">
            <w:r>
              <w:t>title</w:t>
            </w:r>
          </w:p>
        </w:tc>
        <w:tc>
          <w:tcPr>
            <w:tcW w:w="3319" w:type="dxa"/>
          </w:tcPr>
          <w:p w:rsidR="00DD62AB" w:rsidRDefault="00DD62AB" w:rsidP="00F735C5">
            <w:r>
              <w:t>A name given to the resource.</w:t>
            </w:r>
          </w:p>
        </w:tc>
        <w:tc>
          <w:tcPr>
            <w:tcW w:w="1469" w:type="dxa"/>
          </w:tcPr>
          <w:p w:rsidR="00DD62AB" w:rsidRDefault="00DD62AB" w:rsidP="00F735C5">
            <w:r>
              <w:t>Title</w:t>
            </w:r>
          </w:p>
        </w:tc>
        <w:tc>
          <w:tcPr>
            <w:tcW w:w="2394" w:type="dxa"/>
          </w:tcPr>
          <w:p w:rsidR="00DD62AB" w:rsidRDefault="00DD62AB" w:rsidP="00F735C5"/>
        </w:tc>
      </w:tr>
      <w:tr w:rsidR="00DD62AB">
        <w:tc>
          <w:tcPr>
            <w:tcW w:w="2394" w:type="dxa"/>
          </w:tcPr>
          <w:p w:rsidR="00DD62AB" w:rsidRDefault="00DD62AB" w:rsidP="00F735C5">
            <w:r>
              <w:t>date</w:t>
            </w:r>
          </w:p>
        </w:tc>
        <w:tc>
          <w:tcPr>
            <w:tcW w:w="3319" w:type="dxa"/>
          </w:tcPr>
          <w:p w:rsidR="00DD62AB" w:rsidRDefault="00DD62AB" w:rsidP="00F735C5">
            <w:r>
              <w:t>A point or period of time associated with an event in the lifecycle of the resource.</w:t>
            </w:r>
          </w:p>
        </w:tc>
        <w:tc>
          <w:tcPr>
            <w:tcW w:w="1469" w:type="dxa"/>
          </w:tcPr>
          <w:p w:rsidR="00DD62AB" w:rsidRDefault="00DD62AB" w:rsidP="00F735C5">
            <w:r>
              <w:t>Single Date, Ending Data, Last date entered in a multiple data range.</w:t>
            </w:r>
          </w:p>
        </w:tc>
        <w:tc>
          <w:tcPr>
            <w:tcW w:w="2394" w:type="dxa"/>
          </w:tcPr>
          <w:p w:rsidR="00DD62AB" w:rsidRDefault="00DD62AB" w:rsidP="00F735C5"/>
        </w:tc>
      </w:tr>
      <w:tr w:rsidR="00DD62AB">
        <w:tc>
          <w:tcPr>
            <w:tcW w:w="2394" w:type="dxa"/>
          </w:tcPr>
          <w:p w:rsidR="00DD62AB" w:rsidRDefault="00DD62AB" w:rsidP="00F735C5">
            <w:r>
              <w:t>subject</w:t>
            </w:r>
          </w:p>
        </w:tc>
        <w:tc>
          <w:tcPr>
            <w:tcW w:w="3319" w:type="dxa"/>
          </w:tcPr>
          <w:p w:rsidR="00DD62AB" w:rsidRDefault="00DD62AB" w:rsidP="00F735C5">
            <w:r>
              <w:t>The topic of the resource.</w:t>
            </w:r>
          </w:p>
        </w:tc>
        <w:tc>
          <w:tcPr>
            <w:tcW w:w="1469" w:type="dxa"/>
          </w:tcPr>
          <w:p w:rsidR="00DD62AB" w:rsidRDefault="00DD62AB" w:rsidP="00F735C5"/>
        </w:tc>
        <w:tc>
          <w:tcPr>
            <w:tcW w:w="2394" w:type="dxa"/>
          </w:tcPr>
          <w:p w:rsidR="00DD62AB" w:rsidRDefault="00DD62AB" w:rsidP="00F735C5"/>
        </w:tc>
      </w:tr>
      <w:tr w:rsidR="00DD62AB">
        <w:tc>
          <w:tcPr>
            <w:tcW w:w="2394" w:type="dxa"/>
          </w:tcPr>
          <w:p w:rsidR="00DD62AB" w:rsidRDefault="00DD62AB" w:rsidP="00F735C5">
            <w:r>
              <w:t>type</w:t>
            </w:r>
          </w:p>
        </w:tc>
        <w:tc>
          <w:tcPr>
            <w:tcW w:w="3319" w:type="dxa"/>
          </w:tcPr>
          <w:p w:rsidR="00DD62AB" w:rsidRDefault="00DD62AB" w:rsidP="00F735C5">
            <w:r>
              <w:t>The nature or genre of the resource.</w:t>
            </w:r>
          </w:p>
        </w:tc>
        <w:tc>
          <w:tcPr>
            <w:tcW w:w="1469" w:type="dxa"/>
          </w:tcPr>
          <w:p w:rsidR="00DD62AB" w:rsidRDefault="00DD62AB" w:rsidP="00F735C5"/>
        </w:tc>
        <w:tc>
          <w:tcPr>
            <w:tcW w:w="2394" w:type="dxa"/>
          </w:tcPr>
          <w:p w:rsidR="00DD62AB" w:rsidRDefault="00DD62AB" w:rsidP="00F735C5"/>
        </w:tc>
      </w:tr>
      <w:tr w:rsidR="00DD62AB">
        <w:tc>
          <w:tcPr>
            <w:tcW w:w="2394" w:type="dxa"/>
          </w:tcPr>
          <w:p w:rsidR="00DD62AB" w:rsidRDefault="00DD62AB" w:rsidP="00F735C5">
            <w:r>
              <w:t>date.created</w:t>
            </w:r>
          </w:p>
        </w:tc>
        <w:tc>
          <w:tcPr>
            <w:tcW w:w="3319" w:type="dxa"/>
          </w:tcPr>
          <w:p w:rsidR="00DD62AB" w:rsidRDefault="00DD62AB" w:rsidP="00F735C5">
            <w:r>
              <w:t>A point or period of time associated with an event in the lifecycle of the resource.</w:t>
            </w:r>
          </w:p>
        </w:tc>
        <w:tc>
          <w:tcPr>
            <w:tcW w:w="1469" w:type="dxa"/>
          </w:tcPr>
          <w:p w:rsidR="00DD62AB" w:rsidRDefault="00DD62AB" w:rsidP="00F735C5">
            <w:r>
              <w:t>Metadata Date Created</w:t>
            </w:r>
          </w:p>
        </w:tc>
        <w:tc>
          <w:tcPr>
            <w:tcW w:w="2394" w:type="dxa"/>
          </w:tcPr>
          <w:p w:rsidR="00DD62AB" w:rsidRDefault="00DD62AB" w:rsidP="00F735C5"/>
        </w:tc>
      </w:tr>
      <w:tr w:rsidR="00DD62AB">
        <w:tc>
          <w:tcPr>
            <w:tcW w:w="2394" w:type="dxa"/>
          </w:tcPr>
          <w:p w:rsidR="00DD62AB" w:rsidRDefault="00DD62AB" w:rsidP="00F735C5">
            <w:r>
              <w:t>date.modified</w:t>
            </w:r>
          </w:p>
        </w:tc>
        <w:tc>
          <w:tcPr>
            <w:tcW w:w="3319" w:type="dxa"/>
          </w:tcPr>
          <w:p w:rsidR="00DD62AB" w:rsidRDefault="00DD62AB" w:rsidP="00F735C5">
            <w:r>
              <w:t>A point or period of time associated with an event in the lifecycle of the resource.</w:t>
            </w:r>
          </w:p>
        </w:tc>
        <w:tc>
          <w:tcPr>
            <w:tcW w:w="1469" w:type="dxa"/>
          </w:tcPr>
          <w:p w:rsidR="00DD62AB" w:rsidRDefault="00DD62AB" w:rsidP="00F735C5">
            <w:r>
              <w:t>Metadata Review Date</w:t>
            </w:r>
          </w:p>
        </w:tc>
        <w:tc>
          <w:tcPr>
            <w:tcW w:w="2394" w:type="dxa"/>
          </w:tcPr>
          <w:p w:rsidR="00DD62AB" w:rsidRDefault="00DD62AB" w:rsidP="00F735C5"/>
        </w:tc>
      </w:tr>
      <w:tr w:rsidR="00DD62AB">
        <w:tc>
          <w:tcPr>
            <w:tcW w:w="2394" w:type="dxa"/>
          </w:tcPr>
          <w:p w:rsidR="00DD62AB" w:rsidRDefault="00DD62AB" w:rsidP="00F735C5">
            <w:r>
              <w:t>temporal DCMI period</w:t>
            </w:r>
          </w:p>
        </w:tc>
        <w:tc>
          <w:tcPr>
            <w:tcW w:w="3319" w:type="dxa"/>
          </w:tcPr>
          <w:p w:rsidR="00DD62AB" w:rsidRDefault="00DD62AB" w:rsidP="00F735C5"/>
        </w:tc>
        <w:tc>
          <w:tcPr>
            <w:tcW w:w="1469" w:type="dxa"/>
          </w:tcPr>
          <w:p w:rsidR="00DD62AB" w:rsidRDefault="00DD62AB" w:rsidP="00F735C5">
            <w:r>
              <w:t>Age Estimate</w:t>
            </w:r>
          </w:p>
        </w:tc>
        <w:tc>
          <w:tcPr>
            <w:tcW w:w="2394" w:type="dxa"/>
          </w:tcPr>
          <w:p w:rsidR="00DD62AB" w:rsidRDefault="00DD62AB" w:rsidP="00F735C5"/>
        </w:tc>
      </w:tr>
      <w:tr w:rsidR="00DD62AB">
        <w:tc>
          <w:tcPr>
            <w:tcW w:w="2394" w:type="dxa"/>
          </w:tcPr>
          <w:p w:rsidR="00DD62AB" w:rsidRDefault="00DD62AB" w:rsidP="00F735C5">
            <w:r>
              <w:t>creator</w:t>
            </w:r>
          </w:p>
        </w:tc>
        <w:tc>
          <w:tcPr>
            <w:tcW w:w="3319" w:type="dxa"/>
          </w:tcPr>
          <w:p w:rsidR="00DD62AB" w:rsidRDefault="00DD62AB" w:rsidP="00F735C5">
            <w:r>
              <w:t>An entity primarily responsible for making the resource.</w:t>
            </w:r>
          </w:p>
        </w:tc>
        <w:tc>
          <w:tcPr>
            <w:tcW w:w="1469" w:type="dxa"/>
          </w:tcPr>
          <w:p w:rsidR="00DD62AB" w:rsidRDefault="00DD62AB" w:rsidP="00F735C5">
            <w:r>
              <w:t>Originator</w:t>
            </w:r>
          </w:p>
        </w:tc>
        <w:tc>
          <w:tcPr>
            <w:tcW w:w="2394" w:type="dxa"/>
          </w:tcPr>
          <w:p w:rsidR="00DD62AB" w:rsidRDefault="00DD62AB" w:rsidP="00F735C5"/>
        </w:tc>
      </w:tr>
      <w:tr w:rsidR="00DD62AB">
        <w:tc>
          <w:tcPr>
            <w:tcW w:w="2394" w:type="dxa"/>
          </w:tcPr>
          <w:p w:rsidR="00DD62AB" w:rsidRDefault="00DD62AB" w:rsidP="00F735C5">
            <w:r>
              <w:t>description</w:t>
            </w:r>
          </w:p>
        </w:tc>
        <w:tc>
          <w:tcPr>
            <w:tcW w:w="3319" w:type="dxa"/>
          </w:tcPr>
          <w:p w:rsidR="00DD62AB" w:rsidRDefault="00DD62AB" w:rsidP="00F735C5">
            <w:r>
              <w:t>An account of the resource.</w:t>
            </w:r>
          </w:p>
        </w:tc>
        <w:tc>
          <w:tcPr>
            <w:tcW w:w="1469" w:type="dxa"/>
          </w:tcPr>
          <w:p w:rsidR="00DD62AB" w:rsidRDefault="00DD62AB" w:rsidP="00F735C5">
            <w:r>
              <w:t>Abstract</w:t>
            </w:r>
          </w:p>
        </w:tc>
        <w:tc>
          <w:tcPr>
            <w:tcW w:w="2394" w:type="dxa"/>
          </w:tcPr>
          <w:p w:rsidR="00DD62AB" w:rsidRDefault="00DD62AB" w:rsidP="00F735C5"/>
        </w:tc>
      </w:tr>
      <w:tr w:rsidR="00DD62AB">
        <w:tc>
          <w:tcPr>
            <w:tcW w:w="2394" w:type="dxa"/>
          </w:tcPr>
          <w:p w:rsidR="00DD62AB" w:rsidRDefault="00DD62AB" w:rsidP="00F735C5">
            <w:r>
              <w:t>publisher</w:t>
            </w:r>
          </w:p>
        </w:tc>
        <w:tc>
          <w:tcPr>
            <w:tcW w:w="3319" w:type="dxa"/>
          </w:tcPr>
          <w:p w:rsidR="00DD62AB" w:rsidRDefault="00DD62AB" w:rsidP="00F735C5">
            <w:r>
              <w:t>An entity responsible for making the resource available.</w:t>
            </w:r>
          </w:p>
        </w:tc>
        <w:tc>
          <w:tcPr>
            <w:tcW w:w="1469" w:type="dxa"/>
          </w:tcPr>
          <w:p w:rsidR="00DD62AB" w:rsidRDefault="00DD62AB" w:rsidP="00F735C5">
            <w:r>
              <w:t>Primary Contact Organization</w:t>
            </w:r>
          </w:p>
        </w:tc>
        <w:tc>
          <w:tcPr>
            <w:tcW w:w="2394" w:type="dxa"/>
          </w:tcPr>
          <w:p w:rsidR="00DD62AB" w:rsidRDefault="00DD62AB" w:rsidP="00F735C5"/>
        </w:tc>
      </w:tr>
      <w:tr w:rsidR="00DD62AB">
        <w:tc>
          <w:tcPr>
            <w:tcW w:w="2394" w:type="dxa"/>
          </w:tcPr>
          <w:p w:rsidR="00DD62AB" w:rsidRDefault="00DD62AB" w:rsidP="00F735C5">
            <w:r>
              <w:t>contributor</w:t>
            </w:r>
          </w:p>
        </w:tc>
        <w:tc>
          <w:tcPr>
            <w:tcW w:w="3319" w:type="dxa"/>
          </w:tcPr>
          <w:p w:rsidR="00DD62AB" w:rsidRDefault="00DD62AB" w:rsidP="00F735C5">
            <w:r>
              <w:t>An entity responsible for making contributions to the resource.</w:t>
            </w:r>
          </w:p>
        </w:tc>
        <w:tc>
          <w:tcPr>
            <w:tcW w:w="1469" w:type="dxa"/>
          </w:tcPr>
          <w:p w:rsidR="00DD62AB" w:rsidRDefault="00DD62AB" w:rsidP="00F735C5">
            <w:r>
              <w:t>Data Set Credit</w:t>
            </w:r>
          </w:p>
        </w:tc>
        <w:tc>
          <w:tcPr>
            <w:tcW w:w="2394" w:type="dxa"/>
          </w:tcPr>
          <w:p w:rsidR="00DD62AB" w:rsidRDefault="00DD62AB" w:rsidP="00F735C5"/>
        </w:tc>
      </w:tr>
      <w:tr w:rsidR="00DD62AB">
        <w:tc>
          <w:tcPr>
            <w:tcW w:w="2394" w:type="dxa"/>
          </w:tcPr>
          <w:p w:rsidR="00DD62AB" w:rsidRDefault="00DD62AB" w:rsidP="00F735C5">
            <w:r>
              <w:t>coverage</w:t>
            </w:r>
          </w:p>
        </w:tc>
        <w:tc>
          <w:tcPr>
            <w:tcW w:w="3319" w:type="dxa"/>
          </w:tcPr>
          <w:p w:rsidR="00DD62AB" w:rsidRDefault="00DD62AB" w:rsidP="00F735C5">
            <w:r>
              <w:t>The spatial or temporal topic of the resource, the spatial applicability of the resource, or the jurisdiction under which the resource is relevant.</w:t>
            </w:r>
          </w:p>
        </w:tc>
        <w:tc>
          <w:tcPr>
            <w:tcW w:w="1469" w:type="dxa"/>
          </w:tcPr>
          <w:p w:rsidR="00DD62AB" w:rsidRDefault="00DD62AB" w:rsidP="00F735C5"/>
        </w:tc>
        <w:tc>
          <w:tcPr>
            <w:tcW w:w="2394" w:type="dxa"/>
          </w:tcPr>
          <w:p w:rsidR="00DD62AB" w:rsidRDefault="00DD62AB" w:rsidP="00F735C5"/>
        </w:tc>
      </w:tr>
      <w:tr w:rsidR="00DD62AB">
        <w:tc>
          <w:tcPr>
            <w:tcW w:w="2394" w:type="dxa"/>
          </w:tcPr>
          <w:p w:rsidR="00DD62AB" w:rsidRDefault="00DD62AB" w:rsidP="00F735C5">
            <w:r>
              <w:t>identifier</w:t>
            </w:r>
          </w:p>
        </w:tc>
        <w:tc>
          <w:tcPr>
            <w:tcW w:w="3319" w:type="dxa"/>
          </w:tcPr>
          <w:p w:rsidR="00DD62AB" w:rsidRDefault="00DD62AB" w:rsidP="00F735C5">
            <w:r>
              <w:t>An unambiguous reference to the resource within a given context.</w:t>
            </w:r>
          </w:p>
        </w:tc>
        <w:tc>
          <w:tcPr>
            <w:tcW w:w="1469" w:type="dxa"/>
          </w:tcPr>
          <w:p w:rsidR="00DD62AB" w:rsidRDefault="00DD62AB" w:rsidP="00F735C5">
            <w:r>
              <w:t>Online Linkage</w:t>
            </w:r>
          </w:p>
        </w:tc>
        <w:tc>
          <w:tcPr>
            <w:tcW w:w="2394" w:type="dxa"/>
          </w:tcPr>
          <w:p w:rsidR="00DD62AB" w:rsidRDefault="00DD62AB" w:rsidP="00F735C5"/>
        </w:tc>
      </w:tr>
      <w:tr w:rsidR="00DD62AB">
        <w:tc>
          <w:tcPr>
            <w:tcW w:w="2394" w:type="dxa"/>
          </w:tcPr>
          <w:p w:rsidR="00DD62AB" w:rsidRDefault="00DD62AB" w:rsidP="00F735C5">
            <w:r>
              <w:t>source</w:t>
            </w:r>
          </w:p>
        </w:tc>
        <w:tc>
          <w:tcPr>
            <w:tcW w:w="3319" w:type="dxa"/>
          </w:tcPr>
          <w:p w:rsidR="00DD62AB" w:rsidRDefault="00DD62AB" w:rsidP="00F735C5">
            <w:r>
              <w:t>A related resource from which the described resource is derived.</w:t>
            </w:r>
          </w:p>
        </w:tc>
        <w:tc>
          <w:tcPr>
            <w:tcW w:w="1469" w:type="dxa"/>
          </w:tcPr>
          <w:p w:rsidR="00DD62AB" w:rsidRDefault="00DD62AB" w:rsidP="00F735C5">
            <w:r>
              <w:t>Lineage</w:t>
            </w:r>
          </w:p>
        </w:tc>
        <w:tc>
          <w:tcPr>
            <w:tcW w:w="2394" w:type="dxa"/>
          </w:tcPr>
          <w:p w:rsidR="00DD62AB" w:rsidRDefault="00DD62AB" w:rsidP="00F735C5"/>
        </w:tc>
      </w:tr>
      <w:tr w:rsidR="00DD62AB">
        <w:tc>
          <w:tcPr>
            <w:tcW w:w="2394" w:type="dxa"/>
          </w:tcPr>
          <w:p w:rsidR="00DD62AB" w:rsidRDefault="00DD62AB" w:rsidP="00F735C5">
            <w:r>
              <w:t>format</w:t>
            </w:r>
          </w:p>
        </w:tc>
        <w:tc>
          <w:tcPr>
            <w:tcW w:w="3319" w:type="dxa"/>
          </w:tcPr>
          <w:p w:rsidR="00DD62AB" w:rsidRDefault="00DD62AB" w:rsidP="00F735C5"/>
        </w:tc>
        <w:tc>
          <w:tcPr>
            <w:tcW w:w="1469" w:type="dxa"/>
          </w:tcPr>
          <w:p w:rsidR="00DD62AB" w:rsidRDefault="00DD62AB" w:rsidP="00F735C5">
            <w:r>
              <w:t>Non-digital form (or) Format Name</w:t>
            </w:r>
          </w:p>
        </w:tc>
        <w:tc>
          <w:tcPr>
            <w:tcW w:w="2394" w:type="dxa"/>
          </w:tcPr>
          <w:p w:rsidR="00DD62AB" w:rsidRDefault="00DD62AB" w:rsidP="00F735C5"/>
        </w:tc>
      </w:tr>
      <w:tr w:rsidR="00DD62AB">
        <w:tc>
          <w:tcPr>
            <w:tcW w:w="2394" w:type="dxa"/>
          </w:tcPr>
          <w:p w:rsidR="00DD62AB" w:rsidRDefault="00DD62AB" w:rsidP="00F735C5">
            <w:r>
              <w:t>rights access</w:t>
            </w:r>
          </w:p>
        </w:tc>
        <w:tc>
          <w:tcPr>
            <w:tcW w:w="3319" w:type="dxa"/>
          </w:tcPr>
          <w:p w:rsidR="00DD62AB" w:rsidRDefault="00DD62AB" w:rsidP="00F735C5">
            <w:r>
              <w:t>Information about rights held in and over the resource.</w:t>
            </w:r>
          </w:p>
        </w:tc>
        <w:tc>
          <w:tcPr>
            <w:tcW w:w="1469" w:type="dxa"/>
          </w:tcPr>
          <w:p w:rsidR="00DD62AB" w:rsidRDefault="00DD62AB" w:rsidP="00F735C5">
            <w:r>
              <w:t>Access Constraints</w:t>
            </w:r>
          </w:p>
        </w:tc>
        <w:tc>
          <w:tcPr>
            <w:tcW w:w="2394" w:type="dxa"/>
          </w:tcPr>
          <w:p w:rsidR="00DD62AB" w:rsidRDefault="00DD62AB" w:rsidP="00F735C5"/>
        </w:tc>
      </w:tr>
      <w:tr w:rsidR="00DD62AB">
        <w:tc>
          <w:tcPr>
            <w:tcW w:w="2394" w:type="dxa"/>
          </w:tcPr>
          <w:p w:rsidR="00DD62AB" w:rsidRDefault="00DD62AB" w:rsidP="00F735C5">
            <w:r>
              <w:t>rights use</w:t>
            </w:r>
          </w:p>
        </w:tc>
        <w:tc>
          <w:tcPr>
            <w:tcW w:w="3319" w:type="dxa"/>
          </w:tcPr>
          <w:p w:rsidR="00DD62AB" w:rsidRDefault="00DD62AB" w:rsidP="00F735C5"/>
        </w:tc>
        <w:tc>
          <w:tcPr>
            <w:tcW w:w="1469" w:type="dxa"/>
          </w:tcPr>
          <w:p w:rsidR="00DD62AB" w:rsidRDefault="00DD62AB" w:rsidP="00F735C5">
            <w:r>
              <w:t>Use Constraints</w:t>
            </w:r>
          </w:p>
        </w:tc>
        <w:tc>
          <w:tcPr>
            <w:tcW w:w="2394" w:type="dxa"/>
          </w:tcPr>
          <w:p w:rsidR="00DD62AB" w:rsidRDefault="00DD62AB" w:rsidP="00F735C5"/>
        </w:tc>
      </w:tr>
    </w:tbl>
    <w:p w:rsidR="00DD62AB" w:rsidRDefault="00DD62AB" w:rsidP="00F735C5">
      <w:r>
        <w:t>One possible exercise is to map BioSpecimen information into the dublincore metadata elements.</w:t>
      </w:r>
    </w:p>
    <w:p w:rsidR="00DD62AB" w:rsidRDefault="00DD62AB" w:rsidP="00F735C5"/>
    <w:p w:rsidR="00DD62AB" w:rsidRDefault="00DD62AB" w:rsidP="00420C62">
      <w:pPr>
        <w:pStyle w:val="Heading1"/>
      </w:pPr>
      <w:bookmarkStart w:id="68" w:name="_Toc277249567"/>
      <w:r>
        <w:t>Appendix F – Open Provenance Model</w:t>
      </w:r>
      <w:bookmarkEnd w:id="68"/>
    </w:p>
    <w:p w:rsidR="00DD62AB" w:rsidRPr="00420C62" w:rsidRDefault="00DD62AB" w:rsidP="00420C62"/>
    <w:p w:rsidR="00DD62AB" w:rsidRPr="00420C62" w:rsidRDefault="00DD62AB" w:rsidP="00420C62">
      <w:r>
        <w:rPr>
          <w:lang w:eastAsia="en-US"/>
        </w:rPr>
        <w:t>The Open Provenance Model (OPM) goal is to capture the causal dependencies between artifacts, processes, and agents. a provenance graph is defined as a directed graph, whose nodes are artifacts, processes and agents, and  edges that represent a causal dependency between is source and its destination.  The categories of edges are depicted in the figure:</w:t>
      </w:r>
    </w:p>
    <w:p w:rsidR="00DD62AB" w:rsidRDefault="00DD62AB" w:rsidP="00420C62"/>
    <w:p w:rsidR="00DD62AB" w:rsidRPr="00420C62" w:rsidRDefault="00DD62AB" w:rsidP="00420C62">
      <w:r>
        <w:pict>
          <v:shape id="_x0000_i1028" type="#_x0000_t75" style="width:244.8pt;height:287.4pt">
            <v:imagedata r:id="rId29" o:title=""/>
          </v:shape>
        </w:pict>
      </w:r>
    </w:p>
    <w:p w:rsidR="00DD62AB" w:rsidRDefault="00DD62AB" w:rsidP="00420C62"/>
    <w:p w:rsidR="00DD62AB" w:rsidRDefault="00DD62AB" w:rsidP="00F4031C">
      <w:r>
        <w:t>The circles represent artifacts, the squares represent processes and the octagons represents agents.     Also note that for OPM edges “used" and “wasGeneratedBy" can be extended with an optional timestamp, indicating that the associated artifact was known to be generated or used, at a given time.</w:t>
      </w:r>
    </w:p>
    <w:p w:rsidR="00DD62AB" w:rsidRDefault="00DD62AB" w:rsidP="00420C62"/>
    <w:p w:rsidR="00DD62AB" w:rsidRDefault="00DD62AB" w:rsidP="00420C62">
      <w:r>
        <w:t xml:space="preserve">If we were to treat biospecimens as artifiacts, then only the “wasDerivedFrom” edge is explicitly covered by the specication.  This is because processes and agents are not first class entities in this specification.  Although one may be able to represent “wasGeneratedBy” edge may as metadata associated with the GSID.  The other edges (i.e. used, wasControlledBy, wasTriggeredBy) are not captured in the semantics of this service.  </w:t>
      </w:r>
    </w:p>
    <w:p w:rsidR="00DD62AB" w:rsidRDefault="00DD62AB" w:rsidP="00420C62"/>
    <w:p w:rsidR="00DD62AB" w:rsidRDefault="00DD62AB" w:rsidP="00420C62">
      <w:r>
        <w:t>The OPM prescribes the following metadata associated with its entries:</w:t>
      </w: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4786"/>
        <w:gridCol w:w="4788"/>
      </w:tblGrid>
      <w:tr w:rsidR="00DD62AB">
        <w:tc>
          <w:tcPr>
            <w:tcW w:w="4788" w:type="dxa"/>
          </w:tcPr>
          <w:p w:rsidR="00DD62AB" w:rsidRDefault="00DD62AB" w:rsidP="00420C62">
            <w:r w:rsidRPr="00D77FF3">
              <w:rPr>
                <w:rFonts w:ascii="CMSS10" w:hAnsi="CMSS10" w:cs="CMSS10"/>
                <w:sz w:val="20"/>
                <w:szCs w:val="20"/>
                <w:lang w:eastAsia="en-US"/>
              </w:rPr>
              <w:t>type</w:t>
            </w:r>
          </w:p>
        </w:tc>
        <w:tc>
          <w:tcPr>
            <w:tcW w:w="4788" w:type="dxa"/>
          </w:tcPr>
          <w:p w:rsidR="00DD62AB" w:rsidRPr="00D77FF3" w:rsidRDefault="00DD62AB" w:rsidP="00D77FF3">
            <w:pPr>
              <w:suppressAutoHyphens w:val="0"/>
              <w:autoSpaceDE w:val="0"/>
              <w:autoSpaceDN w:val="0"/>
              <w:adjustRightInd w:val="0"/>
              <w:spacing w:before="0" w:after="0"/>
              <w:rPr>
                <w:rFonts w:ascii="CMR10" w:hAnsi="CMR10" w:cs="CMR10"/>
                <w:sz w:val="20"/>
                <w:szCs w:val="20"/>
                <w:lang w:eastAsia="en-US"/>
              </w:rPr>
            </w:pPr>
            <w:r w:rsidRPr="00D77FF3">
              <w:rPr>
                <w:rFonts w:ascii="CMR10" w:hAnsi="CMR10" w:cs="CMR10"/>
                <w:sz w:val="20"/>
                <w:szCs w:val="20"/>
                <w:lang w:eastAsia="en-US"/>
              </w:rPr>
              <w:t>subject: an annotable entity</w:t>
            </w:r>
          </w:p>
          <w:p w:rsidR="00DD62AB" w:rsidRPr="00D77FF3" w:rsidRDefault="00DD62AB" w:rsidP="00D77FF3">
            <w:pPr>
              <w:suppressAutoHyphens w:val="0"/>
              <w:autoSpaceDE w:val="0"/>
              <w:autoSpaceDN w:val="0"/>
              <w:adjustRightInd w:val="0"/>
              <w:spacing w:before="0" w:after="0"/>
              <w:rPr>
                <w:rFonts w:ascii="CMTT10" w:hAnsi="CMTT10" w:cs="CMTT10"/>
                <w:sz w:val="20"/>
                <w:szCs w:val="20"/>
                <w:lang w:eastAsia="en-US"/>
              </w:rPr>
            </w:pPr>
            <w:r w:rsidRPr="00D77FF3">
              <w:rPr>
                <w:rFonts w:ascii="CMR10" w:hAnsi="CMR10" w:cs="CMR10"/>
                <w:sz w:val="20"/>
                <w:szCs w:val="20"/>
                <w:lang w:eastAsia="en-US"/>
              </w:rPr>
              <w:t xml:space="preserve">property: </w:t>
            </w:r>
            <w:r w:rsidRPr="00D77FF3">
              <w:rPr>
                <w:rFonts w:ascii="CMTT10" w:hAnsi="CMTT10" w:cs="CMTT10"/>
                <w:sz w:val="20"/>
                <w:szCs w:val="20"/>
                <w:lang w:eastAsia="en-US"/>
              </w:rPr>
              <w:t>http://openprovenance.org/property#type</w:t>
            </w:r>
          </w:p>
          <w:p w:rsidR="00DD62AB" w:rsidRPr="00D77FF3" w:rsidRDefault="00DD62AB" w:rsidP="00D77FF3">
            <w:pPr>
              <w:suppressAutoHyphens w:val="0"/>
              <w:autoSpaceDE w:val="0"/>
              <w:autoSpaceDN w:val="0"/>
              <w:adjustRightInd w:val="0"/>
              <w:spacing w:before="0" w:after="0"/>
              <w:rPr>
                <w:rFonts w:ascii="CMTI10" w:hAnsi="CMTI10" w:cs="CMTI10"/>
                <w:sz w:val="20"/>
                <w:szCs w:val="20"/>
                <w:lang w:eastAsia="en-US"/>
              </w:rPr>
            </w:pPr>
            <w:r w:rsidRPr="00D77FF3">
              <w:rPr>
                <w:rFonts w:ascii="CMR10" w:hAnsi="CMR10" w:cs="CMR10"/>
                <w:sz w:val="20"/>
                <w:szCs w:val="20"/>
                <w:lang w:eastAsia="en-US"/>
              </w:rPr>
              <w:t xml:space="preserve">value: </w:t>
            </w:r>
            <w:r w:rsidRPr="00D77FF3">
              <w:rPr>
                <w:rFonts w:ascii="CMTI10" w:hAnsi="CMTI10" w:cs="CMTI10"/>
                <w:sz w:val="20"/>
                <w:szCs w:val="20"/>
                <w:lang w:eastAsia="en-US"/>
              </w:rPr>
              <w:t>a URI</w:t>
            </w:r>
          </w:p>
          <w:p w:rsidR="00DD62AB" w:rsidRPr="00D77FF3" w:rsidRDefault="00DD62AB" w:rsidP="00D77FF3">
            <w:pPr>
              <w:suppressAutoHyphens w:val="0"/>
              <w:autoSpaceDE w:val="0"/>
              <w:autoSpaceDN w:val="0"/>
              <w:adjustRightInd w:val="0"/>
              <w:spacing w:before="0" w:after="0"/>
              <w:rPr>
                <w:rFonts w:ascii="CMTI10" w:hAnsi="CMTI10" w:cs="CMTI10"/>
                <w:sz w:val="20"/>
                <w:szCs w:val="20"/>
                <w:lang w:eastAsia="en-US"/>
              </w:rPr>
            </w:pPr>
            <w:r w:rsidRPr="00D77FF3">
              <w:rPr>
                <w:rFonts w:ascii="CMR10" w:hAnsi="CMR10" w:cs="CMR10"/>
                <w:sz w:val="20"/>
                <w:szCs w:val="20"/>
                <w:lang w:eastAsia="en-US"/>
              </w:rPr>
              <w:t xml:space="preserve">meaning: </w:t>
            </w:r>
            <w:r w:rsidRPr="00D77FF3">
              <w:rPr>
                <w:rFonts w:ascii="CMTI10" w:hAnsi="CMTI10" w:cs="CMTI10"/>
                <w:sz w:val="20"/>
                <w:szCs w:val="20"/>
                <w:lang w:eastAsia="en-US"/>
              </w:rPr>
              <w:t>Denotes the subtype of an OPM entity. Such sub-types are represented by a URI.</w:t>
            </w:r>
          </w:p>
        </w:tc>
      </w:tr>
      <w:tr w:rsidR="00DD62AB">
        <w:tc>
          <w:tcPr>
            <w:tcW w:w="4788" w:type="dxa"/>
          </w:tcPr>
          <w:p w:rsidR="00DD62AB" w:rsidRDefault="00DD62AB" w:rsidP="00420C62">
            <w:r w:rsidRPr="00D77FF3">
              <w:rPr>
                <w:rFonts w:ascii="CMSS10" w:hAnsi="CMSS10" w:cs="CMSS10"/>
                <w:sz w:val="20"/>
                <w:szCs w:val="20"/>
                <w:lang w:eastAsia="en-US"/>
              </w:rPr>
              <w:t>pname</w:t>
            </w:r>
          </w:p>
        </w:tc>
        <w:tc>
          <w:tcPr>
            <w:tcW w:w="4788" w:type="dxa"/>
          </w:tcPr>
          <w:p w:rsidR="00DD62AB" w:rsidRPr="00D77FF3" w:rsidRDefault="00DD62AB" w:rsidP="00D77FF3">
            <w:pPr>
              <w:suppressAutoHyphens w:val="0"/>
              <w:autoSpaceDE w:val="0"/>
              <w:autoSpaceDN w:val="0"/>
              <w:adjustRightInd w:val="0"/>
              <w:spacing w:before="0" w:after="0"/>
              <w:rPr>
                <w:rFonts w:ascii="CMR10" w:hAnsi="CMR10" w:cs="CMR10"/>
                <w:sz w:val="20"/>
                <w:szCs w:val="20"/>
                <w:lang w:eastAsia="en-US"/>
              </w:rPr>
            </w:pPr>
            <w:r w:rsidRPr="00D77FF3">
              <w:rPr>
                <w:rFonts w:ascii="CMR10" w:hAnsi="CMR10" w:cs="CMR10"/>
                <w:sz w:val="20"/>
                <w:szCs w:val="20"/>
                <w:lang w:eastAsia="en-US"/>
              </w:rPr>
              <w:t>subject: an annotable entity</w:t>
            </w:r>
          </w:p>
          <w:p w:rsidR="00DD62AB" w:rsidRPr="00D77FF3" w:rsidRDefault="00DD62AB" w:rsidP="00D77FF3">
            <w:pPr>
              <w:suppressAutoHyphens w:val="0"/>
              <w:autoSpaceDE w:val="0"/>
              <w:autoSpaceDN w:val="0"/>
              <w:adjustRightInd w:val="0"/>
              <w:spacing w:before="0" w:after="0"/>
              <w:rPr>
                <w:rFonts w:ascii="CMTT10" w:hAnsi="CMTT10" w:cs="CMTT10"/>
                <w:sz w:val="20"/>
                <w:szCs w:val="20"/>
                <w:lang w:eastAsia="en-US"/>
              </w:rPr>
            </w:pPr>
            <w:r w:rsidRPr="00D77FF3">
              <w:rPr>
                <w:rFonts w:ascii="CMR10" w:hAnsi="CMR10" w:cs="CMR10"/>
                <w:sz w:val="20"/>
                <w:szCs w:val="20"/>
                <w:lang w:eastAsia="en-US"/>
              </w:rPr>
              <w:t xml:space="preserve">property: </w:t>
            </w:r>
            <w:r w:rsidRPr="00D77FF3">
              <w:rPr>
                <w:rFonts w:ascii="CMTT10" w:hAnsi="CMTT10" w:cs="CMTT10"/>
                <w:sz w:val="20"/>
                <w:szCs w:val="20"/>
                <w:lang w:eastAsia="en-US"/>
              </w:rPr>
              <w:t>http://openprovenance.org/property#pname</w:t>
            </w:r>
          </w:p>
          <w:p w:rsidR="00DD62AB" w:rsidRPr="00D77FF3" w:rsidRDefault="00DD62AB" w:rsidP="00D77FF3">
            <w:pPr>
              <w:suppressAutoHyphens w:val="0"/>
              <w:autoSpaceDE w:val="0"/>
              <w:autoSpaceDN w:val="0"/>
              <w:adjustRightInd w:val="0"/>
              <w:spacing w:before="0" w:after="0"/>
              <w:rPr>
                <w:rFonts w:ascii="CMTI10" w:hAnsi="CMTI10" w:cs="CMTI10"/>
                <w:sz w:val="20"/>
                <w:szCs w:val="20"/>
                <w:lang w:eastAsia="en-US"/>
              </w:rPr>
            </w:pPr>
            <w:r w:rsidRPr="00D77FF3">
              <w:rPr>
                <w:rFonts w:ascii="CMR10" w:hAnsi="CMR10" w:cs="CMR10"/>
                <w:sz w:val="20"/>
                <w:szCs w:val="20"/>
                <w:lang w:eastAsia="en-US"/>
              </w:rPr>
              <w:t xml:space="preserve">value: </w:t>
            </w:r>
            <w:r w:rsidRPr="00D77FF3">
              <w:rPr>
                <w:rFonts w:ascii="CMTI10" w:hAnsi="CMTI10" w:cs="CMTI10"/>
                <w:sz w:val="20"/>
                <w:szCs w:val="20"/>
                <w:lang w:eastAsia="en-US"/>
              </w:rPr>
              <w:t>a URI</w:t>
            </w:r>
          </w:p>
          <w:p w:rsidR="00DD62AB" w:rsidRPr="00D77FF3" w:rsidRDefault="00DD62AB" w:rsidP="00D77FF3">
            <w:pPr>
              <w:suppressAutoHyphens w:val="0"/>
              <w:autoSpaceDE w:val="0"/>
              <w:autoSpaceDN w:val="0"/>
              <w:adjustRightInd w:val="0"/>
              <w:spacing w:before="0" w:after="0"/>
              <w:rPr>
                <w:rFonts w:ascii="CMTI10" w:hAnsi="CMTI10" w:cs="CMTI10"/>
                <w:sz w:val="20"/>
                <w:szCs w:val="20"/>
                <w:lang w:eastAsia="en-US"/>
              </w:rPr>
            </w:pPr>
            <w:r w:rsidRPr="00D77FF3">
              <w:rPr>
                <w:rFonts w:ascii="CMR10" w:hAnsi="CMR10" w:cs="CMR10"/>
                <w:sz w:val="20"/>
                <w:szCs w:val="20"/>
                <w:lang w:eastAsia="en-US"/>
              </w:rPr>
              <w:t xml:space="preserve">meaning: </w:t>
            </w:r>
            <w:r w:rsidRPr="00D77FF3">
              <w:rPr>
                <w:rFonts w:ascii="CMTI10" w:hAnsi="CMTI10" w:cs="CMTI10"/>
                <w:sz w:val="20"/>
                <w:szCs w:val="20"/>
                <w:lang w:eastAsia="en-US"/>
              </w:rPr>
              <w:t>Denotes a persistent name that can be used by OPM graph queriers to compare OPM entities. The scope of this name is intended to be global.</w:t>
            </w:r>
          </w:p>
          <w:p w:rsidR="00DD62AB" w:rsidRDefault="00DD62AB" w:rsidP="00420C62"/>
        </w:tc>
      </w:tr>
      <w:tr w:rsidR="00DD62AB">
        <w:tc>
          <w:tcPr>
            <w:tcW w:w="4788" w:type="dxa"/>
          </w:tcPr>
          <w:p w:rsidR="00DD62AB" w:rsidRDefault="00DD62AB" w:rsidP="00420C62">
            <w:r w:rsidRPr="00D77FF3">
              <w:rPr>
                <w:rFonts w:ascii="CMSS10" w:hAnsi="CMSS10" w:cs="CMSS10"/>
                <w:sz w:val="20"/>
                <w:szCs w:val="20"/>
                <w:lang w:eastAsia="en-US"/>
              </w:rPr>
              <w:t>label</w:t>
            </w:r>
          </w:p>
        </w:tc>
        <w:tc>
          <w:tcPr>
            <w:tcW w:w="4788" w:type="dxa"/>
          </w:tcPr>
          <w:p w:rsidR="00DD62AB" w:rsidRPr="00D77FF3" w:rsidRDefault="00DD62AB" w:rsidP="00D77FF3">
            <w:pPr>
              <w:suppressAutoHyphens w:val="0"/>
              <w:autoSpaceDE w:val="0"/>
              <w:autoSpaceDN w:val="0"/>
              <w:adjustRightInd w:val="0"/>
              <w:spacing w:before="0" w:after="0"/>
              <w:rPr>
                <w:rFonts w:ascii="CMR10" w:hAnsi="CMR10" w:cs="CMR10"/>
                <w:sz w:val="20"/>
                <w:szCs w:val="20"/>
                <w:lang w:eastAsia="en-US"/>
              </w:rPr>
            </w:pPr>
            <w:r w:rsidRPr="00D77FF3">
              <w:rPr>
                <w:rFonts w:ascii="CMR10" w:hAnsi="CMR10" w:cs="CMR10"/>
                <w:sz w:val="20"/>
                <w:szCs w:val="20"/>
                <w:lang w:eastAsia="en-US"/>
              </w:rPr>
              <w:t>subject: an annotable entity</w:t>
            </w:r>
          </w:p>
          <w:p w:rsidR="00DD62AB" w:rsidRPr="00D77FF3" w:rsidRDefault="00DD62AB" w:rsidP="00D77FF3">
            <w:pPr>
              <w:suppressAutoHyphens w:val="0"/>
              <w:autoSpaceDE w:val="0"/>
              <w:autoSpaceDN w:val="0"/>
              <w:adjustRightInd w:val="0"/>
              <w:spacing w:before="0" w:after="0"/>
              <w:rPr>
                <w:rFonts w:ascii="CMTT10" w:hAnsi="CMTT10" w:cs="CMTT10"/>
                <w:sz w:val="20"/>
                <w:szCs w:val="20"/>
                <w:lang w:eastAsia="en-US"/>
              </w:rPr>
            </w:pPr>
            <w:r w:rsidRPr="00D77FF3">
              <w:rPr>
                <w:rFonts w:ascii="CMR10" w:hAnsi="CMR10" w:cs="CMR10"/>
                <w:sz w:val="20"/>
                <w:szCs w:val="20"/>
                <w:lang w:eastAsia="en-US"/>
              </w:rPr>
              <w:t xml:space="preserve">property: </w:t>
            </w:r>
            <w:r w:rsidRPr="00D77FF3">
              <w:rPr>
                <w:rFonts w:ascii="CMTT10" w:hAnsi="CMTT10" w:cs="CMTT10"/>
                <w:sz w:val="20"/>
                <w:szCs w:val="20"/>
                <w:lang w:eastAsia="en-US"/>
              </w:rPr>
              <w:t>http://openprovenance.org/property#label</w:t>
            </w:r>
          </w:p>
          <w:p w:rsidR="00DD62AB" w:rsidRPr="00D77FF3" w:rsidRDefault="00DD62AB" w:rsidP="00D77FF3">
            <w:pPr>
              <w:suppressAutoHyphens w:val="0"/>
              <w:autoSpaceDE w:val="0"/>
              <w:autoSpaceDN w:val="0"/>
              <w:adjustRightInd w:val="0"/>
              <w:spacing w:before="0" w:after="0"/>
              <w:rPr>
                <w:rFonts w:ascii="CMTI10" w:hAnsi="CMTI10" w:cs="CMTI10"/>
                <w:sz w:val="20"/>
                <w:szCs w:val="20"/>
                <w:lang w:eastAsia="en-US"/>
              </w:rPr>
            </w:pPr>
            <w:r w:rsidRPr="00D77FF3">
              <w:rPr>
                <w:rFonts w:ascii="CMR10" w:hAnsi="CMR10" w:cs="CMR10"/>
                <w:sz w:val="20"/>
                <w:szCs w:val="20"/>
                <w:lang w:eastAsia="en-US"/>
              </w:rPr>
              <w:t xml:space="preserve">value: </w:t>
            </w:r>
            <w:r w:rsidRPr="00D77FF3">
              <w:rPr>
                <w:rFonts w:ascii="CMTI10" w:hAnsi="CMTI10" w:cs="CMTI10"/>
                <w:sz w:val="20"/>
                <w:szCs w:val="20"/>
                <w:lang w:eastAsia="en-US"/>
              </w:rPr>
              <w:t>a String</w:t>
            </w:r>
          </w:p>
          <w:p w:rsidR="00DD62AB" w:rsidRPr="00D77FF3" w:rsidRDefault="00DD62AB" w:rsidP="00D77FF3">
            <w:pPr>
              <w:suppressAutoHyphens w:val="0"/>
              <w:autoSpaceDE w:val="0"/>
              <w:autoSpaceDN w:val="0"/>
              <w:adjustRightInd w:val="0"/>
              <w:spacing w:before="0" w:after="0"/>
              <w:rPr>
                <w:rFonts w:ascii="CMTI10" w:hAnsi="CMTI10" w:cs="CMTI10"/>
                <w:sz w:val="20"/>
                <w:szCs w:val="20"/>
                <w:lang w:eastAsia="en-US"/>
              </w:rPr>
            </w:pPr>
            <w:r w:rsidRPr="00D77FF3">
              <w:rPr>
                <w:rFonts w:ascii="CMR10" w:hAnsi="CMR10" w:cs="CMR10"/>
                <w:sz w:val="20"/>
                <w:szCs w:val="20"/>
                <w:lang w:eastAsia="en-US"/>
              </w:rPr>
              <w:t xml:space="preserve">meaning: </w:t>
            </w:r>
            <w:r w:rsidRPr="00D77FF3">
              <w:rPr>
                <w:rFonts w:ascii="CMTI10" w:hAnsi="CMTI10" w:cs="CMTI10"/>
                <w:sz w:val="20"/>
                <w:szCs w:val="20"/>
                <w:lang w:eastAsia="en-US"/>
              </w:rPr>
              <w:t>This property provides a human-readable version of an OPM entity.</w:t>
            </w:r>
          </w:p>
        </w:tc>
      </w:tr>
      <w:tr w:rsidR="00DD62AB">
        <w:tc>
          <w:tcPr>
            <w:tcW w:w="4788" w:type="dxa"/>
          </w:tcPr>
          <w:p w:rsidR="00DD62AB" w:rsidRPr="00D77FF3" w:rsidRDefault="00DD62AB" w:rsidP="00420C62">
            <w:pPr>
              <w:rPr>
                <w:rFonts w:ascii="CMSS10" w:hAnsi="CMSS10" w:cs="CMSS10"/>
                <w:sz w:val="20"/>
                <w:szCs w:val="20"/>
                <w:lang w:eastAsia="en-US"/>
              </w:rPr>
            </w:pPr>
            <w:r w:rsidRPr="00D77FF3">
              <w:rPr>
                <w:rFonts w:ascii="CMSS10" w:hAnsi="CMSS10" w:cs="CMSS10"/>
                <w:sz w:val="20"/>
                <w:szCs w:val="20"/>
                <w:lang w:eastAsia="en-US"/>
              </w:rPr>
              <w:t>value</w:t>
            </w:r>
          </w:p>
        </w:tc>
        <w:tc>
          <w:tcPr>
            <w:tcW w:w="4788" w:type="dxa"/>
          </w:tcPr>
          <w:p w:rsidR="00DD62AB" w:rsidRPr="00D77FF3" w:rsidRDefault="00DD62AB" w:rsidP="00D77FF3">
            <w:pPr>
              <w:suppressAutoHyphens w:val="0"/>
              <w:autoSpaceDE w:val="0"/>
              <w:autoSpaceDN w:val="0"/>
              <w:adjustRightInd w:val="0"/>
              <w:spacing w:before="0" w:after="0"/>
              <w:rPr>
                <w:rFonts w:ascii="CMR10" w:hAnsi="CMR10" w:cs="CMR10"/>
                <w:sz w:val="20"/>
                <w:szCs w:val="20"/>
                <w:lang w:eastAsia="en-US"/>
              </w:rPr>
            </w:pPr>
            <w:r w:rsidRPr="00D77FF3">
              <w:rPr>
                <w:rFonts w:ascii="CMR10" w:hAnsi="CMR10" w:cs="CMR10"/>
                <w:sz w:val="20"/>
                <w:szCs w:val="20"/>
                <w:lang w:eastAsia="en-US"/>
              </w:rPr>
              <w:t>subject an artifact</w:t>
            </w:r>
          </w:p>
          <w:p w:rsidR="00DD62AB" w:rsidRPr="00D77FF3" w:rsidRDefault="00DD62AB" w:rsidP="00D77FF3">
            <w:pPr>
              <w:suppressAutoHyphens w:val="0"/>
              <w:autoSpaceDE w:val="0"/>
              <w:autoSpaceDN w:val="0"/>
              <w:adjustRightInd w:val="0"/>
              <w:spacing w:before="0" w:after="0"/>
              <w:rPr>
                <w:rFonts w:ascii="CMTT10" w:hAnsi="CMTT10" w:cs="CMTT10"/>
                <w:sz w:val="20"/>
                <w:szCs w:val="20"/>
                <w:lang w:eastAsia="en-US"/>
              </w:rPr>
            </w:pPr>
            <w:r w:rsidRPr="00D77FF3">
              <w:rPr>
                <w:rFonts w:ascii="CMR10" w:hAnsi="CMR10" w:cs="CMR10"/>
                <w:sz w:val="20"/>
                <w:szCs w:val="20"/>
                <w:lang w:eastAsia="en-US"/>
              </w:rPr>
              <w:t xml:space="preserve">property: </w:t>
            </w:r>
            <w:r w:rsidRPr="00D77FF3">
              <w:rPr>
                <w:rFonts w:ascii="CMTT10" w:hAnsi="CMTT10" w:cs="CMTT10"/>
                <w:sz w:val="20"/>
                <w:szCs w:val="20"/>
                <w:lang w:eastAsia="en-US"/>
              </w:rPr>
              <w:t>http://openprovenance.org/property#value</w:t>
            </w:r>
          </w:p>
          <w:p w:rsidR="00DD62AB" w:rsidRPr="00D77FF3" w:rsidRDefault="00DD62AB" w:rsidP="00D77FF3">
            <w:pPr>
              <w:suppressAutoHyphens w:val="0"/>
              <w:autoSpaceDE w:val="0"/>
              <w:autoSpaceDN w:val="0"/>
              <w:adjustRightInd w:val="0"/>
              <w:spacing w:before="0" w:after="0"/>
              <w:rPr>
                <w:rFonts w:ascii="CMTI10" w:hAnsi="CMTI10" w:cs="CMTI10"/>
                <w:sz w:val="20"/>
                <w:szCs w:val="20"/>
                <w:lang w:eastAsia="en-US"/>
              </w:rPr>
            </w:pPr>
            <w:r w:rsidRPr="00D77FF3">
              <w:rPr>
                <w:rFonts w:ascii="CMR10" w:hAnsi="CMR10" w:cs="CMR10"/>
                <w:sz w:val="20"/>
                <w:szCs w:val="20"/>
                <w:lang w:eastAsia="en-US"/>
              </w:rPr>
              <w:t xml:space="preserve">value: </w:t>
            </w:r>
            <w:r w:rsidRPr="00D77FF3">
              <w:rPr>
                <w:rFonts w:ascii="CMTI10" w:hAnsi="CMTI10" w:cs="CMTI10"/>
                <w:sz w:val="20"/>
                <w:szCs w:val="20"/>
                <w:lang w:eastAsia="en-US"/>
              </w:rPr>
              <w:t>a typed value</w:t>
            </w:r>
          </w:p>
          <w:p w:rsidR="00DD62AB" w:rsidRPr="00D77FF3" w:rsidRDefault="00DD62AB" w:rsidP="00D77FF3">
            <w:pPr>
              <w:suppressAutoHyphens w:val="0"/>
              <w:autoSpaceDE w:val="0"/>
              <w:autoSpaceDN w:val="0"/>
              <w:adjustRightInd w:val="0"/>
              <w:spacing w:before="0" w:after="0"/>
              <w:rPr>
                <w:rFonts w:ascii="CMTI10" w:hAnsi="CMTI10" w:cs="CMTI10"/>
                <w:sz w:val="20"/>
                <w:szCs w:val="20"/>
                <w:lang w:eastAsia="en-US"/>
              </w:rPr>
            </w:pPr>
            <w:r w:rsidRPr="00D77FF3">
              <w:rPr>
                <w:rFonts w:ascii="CMR10" w:hAnsi="CMR10" w:cs="CMR10"/>
                <w:sz w:val="20"/>
                <w:szCs w:val="20"/>
                <w:lang w:eastAsia="en-US"/>
              </w:rPr>
              <w:t xml:space="preserve">meaning: </w:t>
            </w:r>
            <w:r w:rsidRPr="00D77FF3">
              <w:rPr>
                <w:rFonts w:ascii="CMTI10" w:hAnsi="CMTI10" w:cs="CMTI10"/>
                <w:sz w:val="20"/>
                <w:szCs w:val="20"/>
                <w:lang w:eastAsia="en-US"/>
              </w:rPr>
              <w:t>Denotes a serialization of an application value associated with an OPM entity. Such serialization should have a type (expressed in a type system suitable for the serialization). Serialization technologies include XML, JSON, and ntriples.</w:t>
            </w:r>
          </w:p>
        </w:tc>
      </w:tr>
      <w:tr w:rsidR="00DD62AB">
        <w:tc>
          <w:tcPr>
            <w:tcW w:w="4788" w:type="dxa"/>
          </w:tcPr>
          <w:p w:rsidR="00DD62AB" w:rsidRDefault="00DD62AB" w:rsidP="00420C62">
            <w:r w:rsidRPr="00D77FF3">
              <w:rPr>
                <w:rFonts w:ascii="CMSS10" w:hAnsi="CMSS10" w:cs="CMSS10"/>
                <w:sz w:val="20"/>
                <w:szCs w:val="20"/>
                <w:lang w:eastAsia="en-US"/>
              </w:rPr>
              <w:t>encoding</w:t>
            </w:r>
          </w:p>
        </w:tc>
        <w:tc>
          <w:tcPr>
            <w:tcW w:w="4788" w:type="dxa"/>
          </w:tcPr>
          <w:p w:rsidR="00DD62AB" w:rsidRPr="00D77FF3" w:rsidRDefault="00DD62AB" w:rsidP="00D77FF3">
            <w:pPr>
              <w:suppressAutoHyphens w:val="0"/>
              <w:autoSpaceDE w:val="0"/>
              <w:autoSpaceDN w:val="0"/>
              <w:adjustRightInd w:val="0"/>
              <w:spacing w:before="0" w:after="0"/>
              <w:rPr>
                <w:rFonts w:ascii="CMR10" w:hAnsi="CMR10" w:cs="CMR10"/>
                <w:sz w:val="20"/>
                <w:szCs w:val="20"/>
                <w:lang w:eastAsia="en-US"/>
              </w:rPr>
            </w:pPr>
            <w:r w:rsidRPr="00D77FF3">
              <w:rPr>
                <w:rFonts w:ascii="CMR10" w:hAnsi="CMR10" w:cs="CMR10"/>
                <w:sz w:val="20"/>
                <w:szCs w:val="20"/>
                <w:lang w:eastAsia="en-US"/>
              </w:rPr>
              <w:t>subject: an artifact or an OPM graph</w:t>
            </w:r>
          </w:p>
          <w:p w:rsidR="00DD62AB" w:rsidRPr="00D77FF3" w:rsidRDefault="00DD62AB" w:rsidP="00D77FF3">
            <w:pPr>
              <w:suppressAutoHyphens w:val="0"/>
              <w:autoSpaceDE w:val="0"/>
              <w:autoSpaceDN w:val="0"/>
              <w:adjustRightInd w:val="0"/>
              <w:spacing w:before="0" w:after="0"/>
              <w:rPr>
                <w:rFonts w:ascii="CMTT10" w:hAnsi="CMTT10" w:cs="CMTT10"/>
                <w:sz w:val="20"/>
                <w:szCs w:val="20"/>
                <w:lang w:eastAsia="en-US"/>
              </w:rPr>
            </w:pPr>
            <w:r w:rsidRPr="00D77FF3">
              <w:rPr>
                <w:rFonts w:ascii="CMR10" w:hAnsi="CMR10" w:cs="CMR10"/>
                <w:sz w:val="20"/>
                <w:szCs w:val="20"/>
                <w:lang w:eastAsia="en-US"/>
              </w:rPr>
              <w:t xml:space="preserve">property: </w:t>
            </w:r>
            <w:r w:rsidRPr="00D77FF3">
              <w:rPr>
                <w:rFonts w:ascii="CMTT10" w:hAnsi="CMTT10" w:cs="CMTT10"/>
                <w:sz w:val="20"/>
                <w:szCs w:val="20"/>
                <w:lang w:eastAsia="en-US"/>
              </w:rPr>
              <w:t>http://openprovenance.org/property#encoding</w:t>
            </w:r>
          </w:p>
          <w:p w:rsidR="00DD62AB" w:rsidRPr="00D77FF3" w:rsidRDefault="00DD62AB" w:rsidP="00D77FF3">
            <w:pPr>
              <w:suppressAutoHyphens w:val="0"/>
              <w:autoSpaceDE w:val="0"/>
              <w:autoSpaceDN w:val="0"/>
              <w:adjustRightInd w:val="0"/>
              <w:spacing w:before="0" w:after="0"/>
              <w:rPr>
                <w:rFonts w:ascii="CMTI10" w:hAnsi="CMTI10" w:cs="CMTI10"/>
                <w:sz w:val="20"/>
                <w:szCs w:val="20"/>
                <w:lang w:eastAsia="en-US"/>
              </w:rPr>
            </w:pPr>
            <w:r w:rsidRPr="00D77FF3">
              <w:rPr>
                <w:rFonts w:ascii="CMR10" w:hAnsi="CMR10" w:cs="CMR10"/>
                <w:sz w:val="20"/>
                <w:szCs w:val="20"/>
                <w:lang w:eastAsia="en-US"/>
              </w:rPr>
              <w:t xml:space="preserve">value: </w:t>
            </w:r>
            <w:r w:rsidRPr="00D77FF3">
              <w:rPr>
                <w:rFonts w:ascii="CMTI10" w:hAnsi="CMTI10" w:cs="CMTI10"/>
                <w:sz w:val="20"/>
                <w:szCs w:val="20"/>
                <w:lang w:eastAsia="en-US"/>
              </w:rPr>
              <w:t>a URI</w:t>
            </w:r>
          </w:p>
          <w:p w:rsidR="00DD62AB" w:rsidRPr="00D77FF3" w:rsidRDefault="00DD62AB" w:rsidP="00D77FF3">
            <w:pPr>
              <w:suppressAutoHyphens w:val="0"/>
              <w:autoSpaceDE w:val="0"/>
              <w:autoSpaceDN w:val="0"/>
              <w:adjustRightInd w:val="0"/>
              <w:spacing w:before="0" w:after="0"/>
              <w:rPr>
                <w:rFonts w:ascii="CMTI10" w:hAnsi="CMTI10" w:cs="CMTI10"/>
                <w:sz w:val="20"/>
                <w:szCs w:val="20"/>
                <w:lang w:eastAsia="en-US"/>
              </w:rPr>
            </w:pPr>
            <w:r w:rsidRPr="00D77FF3">
              <w:rPr>
                <w:rFonts w:ascii="CMR10" w:hAnsi="CMR10" w:cs="CMR10"/>
                <w:sz w:val="20"/>
                <w:szCs w:val="20"/>
                <w:lang w:eastAsia="en-US"/>
              </w:rPr>
              <w:t xml:space="preserve">meaning: </w:t>
            </w:r>
            <w:r w:rsidRPr="00D77FF3">
              <w:rPr>
                <w:rFonts w:ascii="CMTI10" w:hAnsi="CMTI10" w:cs="CMTI10"/>
                <w:sz w:val="20"/>
                <w:szCs w:val="20"/>
                <w:lang w:eastAsia="en-US"/>
              </w:rPr>
              <w:t>Denotes how a serialization was constructed. For instance, using the Java bean serialiser to create anXML document, by applying a specified transformation to the application data, e.g. anonymisation, by passing a reference to the actual value, or by creating a set of RDF triples.</w:t>
            </w:r>
          </w:p>
        </w:tc>
      </w:tr>
      <w:tr w:rsidR="00DD62AB">
        <w:tc>
          <w:tcPr>
            <w:tcW w:w="4788" w:type="dxa"/>
          </w:tcPr>
          <w:p w:rsidR="00DD62AB" w:rsidRDefault="00DD62AB" w:rsidP="00420C62">
            <w:r w:rsidRPr="00D77FF3">
              <w:rPr>
                <w:rFonts w:ascii="CMSS10" w:hAnsi="CMSS10" w:cs="CMSS10"/>
                <w:sz w:val="20"/>
                <w:szCs w:val="20"/>
                <w:lang w:eastAsia="en-US"/>
              </w:rPr>
              <w:t>profile</w:t>
            </w:r>
          </w:p>
        </w:tc>
        <w:tc>
          <w:tcPr>
            <w:tcW w:w="4788" w:type="dxa"/>
          </w:tcPr>
          <w:p w:rsidR="00DD62AB" w:rsidRPr="00D77FF3" w:rsidRDefault="00DD62AB" w:rsidP="00D77FF3">
            <w:pPr>
              <w:suppressAutoHyphens w:val="0"/>
              <w:autoSpaceDE w:val="0"/>
              <w:autoSpaceDN w:val="0"/>
              <w:adjustRightInd w:val="0"/>
              <w:spacing w:before="0" w:after="0"/>
              <w:rPr>
                <w:rFonts w:ascii="CMR10" w:hAnsi="CMR10" w:cs="CMR10"/>
                <w:sz w:val="20"/>
                <w:szCs w:val="20"/>
                <w:lang w:eastAsia="en-US"/>
              </w:rPr>
            </w:pPr>
            <w:r w:rsidRPr="00D77FF3">
              <w:rPr>
                <w:rFonts w:ascii="CMR10" w:hAnsi="CMR10" w:cs="CMR10"/>
                <w:sz w:val="20"/>
                <w:szCs w:val="20"/>
                <w:lang w:eastAsia="en-US"/>
              </w:rPr>
              <w:t>subject: an OPM graph</w:t>
            </w:r>
          </w:p>
          <w:p w:rsidR="00DD62AB" w:rsidRPr="00D77FF3" w:rsidRDefault="00DD62AB" w:rsidP="00D77FF3">
            <w:pPr>
              <w:suppressAutoHyphens w:val="0"/>
              <w:autoSpaceDE w:val="0"/>
              <w:autoSpaceDN w:val="0"/>
              <w:adjustRightInd w:val="0"/>
              <w:spacing w:before="0" w:after="0"/>
              <w:rPr>
                <w:rFonts w:ascii="CMTT10" w:hAnsi="CMTT10" w:cs="CMTT10"/>
                <w:sz w:val="20"/>
                <w:szCs w:val="20"/>
                <w:lang w:eastAsia="en-US"/>
              </w:rPr>
            </w:pPr>
            <w:r w:rsidRPr="00D77FF3">
              <w:rPr>
                <w:rFonts w:ascii="CMR10" w:hAnsi="CMR10" w:cs="CMR10"/>
                <w:sz w:val="20"/>
                <w:szCs w:val="20"/>
                <w:lang w:eastAsia="en-US"/>
              </w:rPr>
              <w:t xml:space="preserve">property: </w:t>
            </w:r>
            <w:r w:rsidRPr="00D77FF3">
              <w:rPr>
                <w:rFonts w:ascii="CMTT10" w:hAnsi="CMTT10" w:cs="CMTT10"/>
                <w:sz w:val="20"/>
                <w:szCs w:val="20"/>
                <w:lang w:eastAsia="en-US"/>
              </w:rPr>
              <w:t>http://openprovenance.org/property#profile</w:t>
            </w:r>
          </w:p>
          <w:p w:rsidR="00DD62AB" w:rsidRPr="00D77FF3" w:rsidRDefault="00DD62AB" w:rsidP="00D77FF3">
            <w:pPr>
              <w:suppressAutoHyphens w:val="0"/>
              <w:autoSpaceDE w:val="0"/>
              <w:autoSpaceDN w:val="0"/>
              <w:adjustRightInd w:val="0"/>
              <w:spacing w:before="0" w:after="0"/>
              <w:rPr>
                <w:rFonts w:ascii="CMTI10" w:hAnsi="CMTI10" w:cs="CMTI10"/>
                <w:sz w:val="20"/>
                <w:szCs w:val="20"/>
                <w:lang w:eastAsia="en-US"/>
              </w:rPr>
            </w:pPr>
            <w:r w:rsidRPr="00D77FF3">
              <w:rPr>
                <w:rFonts w:ascii="CMR10" w:hAnsi="CMR10" w:cs="CMR10"/>
                <w:sz w:val="20"/>
                <w:szCs w:val="20"/>
                <w:lang w:eastAsia="en-US"/>
              </w:rPr>
              <w:t xml:space="preserve">value: </w:t>
            </w:r>
            <w:r w:rsidRPr="00D77FF3">
              <w:rPr>
                <w:rFonts w:ascii="CMTI10" w:hAnsi="CMTI10" w:cs="CMTI10"/>
                <w:sz w:val="20"/>
                <w:szCs w:val="20"/>
                <w:lang w:eastAsia="en-US"/>
              </w:rPr>
              <w:t>a URI</w:t>
            </w:r>
          </w:p>
          <w:p w:rsidR="00DD62AB" w:rsidRPr="00D77FF3" w:rsidRDefault="00DD62AB" w:rsidP="00D77FF3">
            <w:pPr>
              <w:suppressAutoHyphens w:val="0"/>
              <w:autoSpaceDE w:val="0"/>
              <w:autoSpaceDN w:val="0"/>
              <w:adjustRightInd w:val="0"/>
              <w:spacing w:before="0" w:after="0"/>
              <w:rPr>
                <w:rFonts w:ascii="CMTI10" w:hAnsi="CMTI10" w:cs="CMTI10"/>
                <w:sz w:val="20"/>
                <w:szCs w:val="20"/>
                <w:lang w:eastAsia="en-US"/>
              </w:rPr>
            </w:pPr>
            <w:r w:rsidRPr="00D77FF3">
              <w:rPr>
                <w:rFonts w:ascii="CMR10" w:hAnsi="CMR10" w:cs="CMR10"/>
                <w:sz w:val="20"/>
                <w:szCs w:val="20"/>
                <w:lang w:eastAsia="en-US"/>
              </w:rPr>
              <w:t xml:space="preserve">meaning: </w:t>
            </w:r>
            <w:r w:rsidRPr="00D77FF3">
              <w:rPr>
                <w:rFonts w:ascii="CMTI10" w:hAnsi="CMTI10" w:cs="CMTI10"/>
                <w:sz w:val="20"/>
                <w:szCs w:val="20"/>
                <w:lang w:eastAsia="en-US"/>
              </w:rPr>
              <w:t>This property applies to an OPM graph and denotes a profile that is supported by that graph.</w:t>
            </w:r>
          </w:p>
          <w:p w:rsidR="00DD62AB" w:rsidRDefault="00DD62AB" w:rsidP="00420C62"/>
        </w:tc>
      </w:tr>
    </w:tbl>
    <w:p w:rsidR="00DD62AB" w:rsidRDefault="00DD62AB" w:rsidP="00420C62"/>
    <w:p w:rsidR="00DD62AB" w:rsidRPr="00F735C5" w:rsidRDefault="00DD62AB" w:rsidP="00420C62"/>
    <w:sectPr w:rsidR="00DD62AB" w:rsidRPr="00F735C5" w:rsidSect="0070588D">
      <w:footerReference w:type="default" r:id="rId30"/>
      <w:pgSz w:w="12240" w:h="15840"/>
      <w:pgMar w:top="1440" w:right="1440" w:bottom="2074" w:left="1440" w:header="720" w:footer="144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srikanth_adiga" w:date="1980-07-23T09:42:00Z" w:initials="s">
    <w:p w:rsidR="00DD62AB" w:rsidRDefault="00DD62AB">
      <w:pPr>
        <w:pStyle w:val="CommentText"/>
      </w:pPr>
      <w:r>
        <w:rPr>
          <w:rStyle w:val="CommentReference"/>
        </w:rPr>
        <w:annotationRef/>
      </w:r>
      <w:r>
        <w:t xml:space="preserve"> </w:t>
      </w:r>
    </w:p>
    <w:p w:rsidR="00DD62AB" w:rsidRDefault="00DD62AB">
      <w:pPr>
        <w:pStyle w:val="CommentText"/>
      </w:pPr>
      <w:r>
        <w:t>We should also look at whether distributed architecture where there are any number of GSID services with a index service at NCI. At this point this can be out of scope of needed.</w:t>
      </w:r>
    </w:p>
    <w:p w:rsidR="00DD62AB" w:rsidRDefault="00DD62AB">
      <w:pPr>
        <w:pStyle w:val="CommentText"/>
      </w:pPr>
    </w:p>
    <w:p w:rsidR="00DD62AB" w:rsidRDefault="00DD62AB">
      <w:pPr>
        <w:pStyle w:val="CommentText"/>
        <w:rPr>
          <w:b/>
          <w:bCs/>
        </w:rPr>
      </w:pPr>
      <w:r w:rsidRPr="00FA044D">
        <w:rPr>
          <w:b/>
          <w:bCs/>
        </w:rPr>
        <w:t>RN:  Agreed this is out of scope and should removed from the image below.</w:t>
      </w:r>
    </w:p>
    <w:p w:rsidR="00DD62AB" w:rsidRDefault="00DD62AB">
      <w:pPr>
        <w:pStyle w:val="CommentText"/>
        <w:rPr>
          <w:b/>
          <w:bCs/>
        </w:rPr>
      </w:pPr>
    </w:p>
    <w:p w:rsidR="00DD62AB" w:rsidRDefault="00DD62AB">
      <w:pPr>
        <w:pStyle w:val="CommentText"/>
      </w:pPr>
      <w:r>
        <w:rPr>
          <w:b/>
          <w:bCs/>
        </w:rPr>
        <w:t xml:space="preserve">PG: Remove just the naming authority part right? I put that because Ian had it in his FAQ. </w:t>
      </w:r>
    </w:p>
  </w:comment>
  <w:comment w:id="15" w:author="denis krylov" w:date="2010-12-03T13:47:00Z" w:initials="dk">
    <w:p w:rsidR="00DD62AB" w:rsidRDefault="00DD62AB">
      <w:pPr>
        <w:pStyle w:val="CommentText"/>
      </w:pPr>
      <w:r>
        <w:rPr>
          <w:rStyle w:val="CommentReference"/>
        </w:rPr>
        <w:annotationRef/>
      </w:r>
      <w:r>
        <w:t>You might consider removing references to HTTP and URL and replace them with abstract terms, since this is a CIM and should not demonstrate influence by a technology.</w:t>
      </w:r>
    </w:p>
  </w:comment>
  <w:comment w:id="18" w:author="Joshua Phillips" w:date="2010-09-07T10:59:00Z" w:initials="JP">
    <w:p w:rsidR="00DD62AB" w:rsidRDefault="00DD62AB" w:rsidP="007D61FB">
      <w:pPr>
        <w:pStyle w:val="CommentText"/>
      </w:pPr>
      <w:r>
        <w:rPr>
          <w:rStyle w:val="CommentReference"/>
        </w:rPr>
        <w:annotationRef/>
      </w:r>
      <w:r>
        <w:t>In most cases, they would be able to programmatically get that information.</w:t>
      </w:r>
    </w:p>
  </w:comment>
  <w:comment w:id="25" w:author="denis krylov" w:date="2010-12-03T13:59:00Z" w:initials="dk">
    <w:p w:rsidR="00DD62AB" w:rsidRDefault="00DD62AB">
      <w:pPr>
        <w:pStyle w:val="CommentText"/>
      </w:pPr>
      <w:r>
        <w:rPr>
          <w:rStyle w:val="CommentReference"/>
        </w:rPr>
        <w:annotationRef/>
      </w:r>
      <w:r>
        <w:t>Do we want to mention specific algorithms in the CIM? Should these go into the PIM?</w:t>
      </w:r>
    </w:p>
  </w:comment>
  <w:comment w:id="26" w:author="denis krylov" w:date="2010-12-03T14:03:00Z" w:initials="dk">
    <w:p w:rsidR="00DD62AB" w:rsidRDefault="00DD62AB">
      <w:pPr>
        <w:pStyle w:val="CommentText"/>
      </w:pPr>
      <w:r>
        <w:rPr>
          <w:rStyle w:val="CommentReference"/>
        </w:rPr>
        <w:annotationRef/>
      </w:r>
      <w:r>
        <w:t>And since we are mentioning specific UUID versions (v3 and v5 in this case), we should probably clarify what the input to the hash function is. Again, this should probably go into PIM or even PSM.</w:t>
      </w:r>
    </w:p>
  </w:comment>
  <w:comment w:id="27" w:author="denis krylov" w:date="2010-12-03T14:05:00Z" w:initials="dk">
    <w:p w:rsidR="00DD62AB" w:rsidRDefault="00DD62AB">
      <w:pPr>
        <w:pStyle w:val="CommentText"/>
      </w:pPr>
      <w:r>
        <w:rPr>
          <w:rStyle w:val="CommentReference"/>
        </w:rPr>
        <w:annotationRef/>
      </w:r>
      <w:r>
        <w:t xml:space="preserve">Exceptional conditions would include UUID collision, perhaps for the cases when the service clients specifies UUIDs generated locally by an erroneous implementation of the hash. </w:t>
      </w:r>
    </w:p>
  </w:comment>
  <w:comment w:id="28" w:author="denis krylov" w:date="2010-12-03T14:07:00Z" w:initials="dk">
    <w:p w:rsidR="00DD62AB" w:rsidRDefault="00DD62AB">
      <w:pPr>
        <w:pStyle w:val="CommentText"/>
      </w:pPr>
      <w:r>
        <w:rPr>
          <w:rStyle w:val="CommentReference"/>
        </w:rPr>
        <w:annotationRef/>
      </w:r>
      <w:r>
        <w:t xml:space="preserve">Should we return the updated record instead of a simple true/false confirmation? We do this in C3PR as it has some benefits. </w:t>
      </w:r>
    </w:p>
  </w:comment>
  <w:comment w:id="29" w:author="denis krylov" w:date="2010-12-03T14:08:00Z" w:initials="dk">
    <w:p w:rsidR="00DD62AB" w:rsidRDefault="00DD62AB">
      <w:pPr>
        <w:pStyle w:val="CommentText"/>
      </w:pPr>
      <w:r>
        <w:rPr>
          <w:rStyle w:val="CommentReference"/>
        </w:rPr>
        <w:annotationRef/>
      </w:r>
      <w:r>
        <w:t xml:space="preserve">This is not a security pre-condition. </w:t>
      </w:r>
    </w:p>
  </w:comment>
  <w:comment w:id="30" w:author="denis krylov" w:date="2010-12-03T14:09:00Z" w:initials="dk">
    <w:p w:rsidR="00DD62AB" w:rsidRDefault="00DD62AB">
      <w:pPr>
        <w:pStyle w:val="CommentText"/>
      </w:pPr>
      <w:r>
        <w:rPr>
          <w:rStyle w:val="CommentReference"/>
        </w:rPr>
        <w:annotationRef/>
      </w:r>
      <w:r>
        <w:t>Since you have mentioned a pre-condition, there may be an exceptional condition if the pre-condition is not met (GSID does not exist). Do you raise an error or return an empty in this case?</w:t>
      </w:r>
    </w:p>
  </w:comment>
  <w:comment w:id="31" w:author="denis krylov" w:date="2010-12-03T14:11:00Z" w:initials="dk">
    <w:p w:rsidR="00DD62AB" w:rsidRDefault="00DD62AB">
      <w:pPr>
        <w:pStyle w:val="CommentText"/>
      </w:pPr>
      <w:r>
        <w:rPr>
          <w:rStyle w:val="CommentReference"/>
        </w:rPr>
        <w:annotationRef/>
      </w:r>
      <w:r>
        <w:t>Since you have mentioned a pre-condition, there may be an exceptional condition if the pre-condition is not met (GSID does not exist). Do you raise an error or return an empty in this case?</w:t>
      </w:r>
    </w:p>
  </w:comment>
  <w:comment w:id="32" w:author="denis krylov" w:date="2010-12-03T14:11:00Z" w:initials="dk">
    <w:p w:rsidR="00DD62AB" w:rsidRDefault="00DD62AB">
      <w:pPr>
        <w:pStyle w:val="CommentText"/>
      </w:pPr>
      <w:r>
        <w:rPr>
          <w:rStyle w:val="CommentReference"/>
        </w:rPr>
        <w:annotationRef/>
      </w:r>
      <w:r>
        <w:t>How come a pre-condition similar to above is missing here?</w:t>
      </w:r>
    </w:p>
  </w:comment>
  <w:comment w:id="33" w:author="denis krylov" w:date="2010-12-03T14:12:00Z" w:initials="dk">
    <w:p w:rsidR="00DD62AB" w:rsidRDefault="00DD62AB">
      <w:pPr>
        <w:pStyle w:val="CommentText"/>
      </w:pPr>
      <w:r>
        <w:rPr>
          <w:rStyle w:val="CommentReference"/>
        </w:rPr>
        <w:annotationRef/>
      </w:r>
      <w:r>
        <w:t>This looks incomplete.</w:t>
      </w:r>
    </w:p>
  </w:comment>
  <w:comment w:id="34" w:author="denis krylov" w:date="2010-12-03T14:13:00Z" w:initials="dk">
    <w:p w:rsidR="00DD62AB" w:rsidRDefault="00DD62AB">
      <w:pPr>
        <w:pStyle w:val="CommentText"/>
      </w:pPr>
      <w:r>
        <w:rPr>
          <w:rStyle w:val="CommentReference"/>
        </w:rPr>
        <w:annotationRef/>
      </w:r>
      <w:r>
        <w:t>How come? Not even a confirmation?</w:t>
      </w:r>
    </w:p>
  </w:comment>
  <w:comment w:id="35" w:author="denis krylov" w:date="2010-12-03T14:13:00Z" w:initials="dk">
    <w:p w:rsidR="00DD62AB" w:rsidRDefault="00DD62AB" w:rsidP="0047694D">
      <w:pPr>
        <w:pStyle w:val="CommentText"/>
      </w:pPr>
      <w:r>
        <w:rPr>
          <w:rStyle w:val="CommentReference"/>
        </w:rPr>
        <w:annotationRef/>
      </w:r>
      <w:r>
        <w:t>Not even a confirmation?</w:t>
      </w:r>
    </w:p>
    <w:p w:rsidR="00DD62AB" w:rsidRDefault="00DD62AB" w:rsidP="0047694D">
      <w:pPr>
        <w:pStyle w:val="CommentText"/>
      </w:pPr>
    </w:p>
  </w:comment>
  <w:comment w:id="40" w:author="denis krylov" w:date="2010-12-03T14:14:00Z" w:initials="dk">
    <w:p w:rsidR="00DD62AB" w:rsidRDefault="00DD62AB">
      <w:pPr>
        <w:pStyle w:val="CommentText"/>
      </w:pPr>
      <w:r>
        <w:rPr>
          <w:rStyle w:val="CommentReference"/>
        </w:rPr>
        <w:annotationRef/>
      </w:r>
      <w:r>
        <w:t xml:space="preserve">This section looks incomplete. </w:t>
      </w:r>
    </w:p>
  </w:comment>
  <w:comment w:id="49" w:author="denis krylov" w:date="2010-12-03T14:15:00Z" w:initials="dk">
    <w:p w:rsidR="00DD62AB" w:rsidRDefault="00DD62AB">
      <w:pPr>
        <w:pStyle w:val="CommentText"/>
      </w:pPr>
      <w:r>
        <w:rPr>
          <w:rStyle w:val="CommentReference"/>
        </w:rPr>
        <w:annotationRef/>
      </w:r>
      <w:r>
        <w:t>An empty table makes an impression that this section hasn’t been completed. If it is simply not applicable, let’s put N/A instead.</w:t>
      </w:r>
    </w:p>
  </w:comment>
  <w:comment w:id="54" w:author="denis krylov" w:date="2010-12-03T14:17:00Z" w:initials="dk">
    <w:p w:rsidR="00DD62AB" w:rsidRDefault="00DD62AB">
      <w:pPr>
        <w:pStyle w:val="CommentText"/>
      </w:pPr>
      <w:r>
        <w:rPr>
          <w:rStyle w:val="CommentReference"/>
        </w:rPr>
        <w:annotationRef/>
      </w:r>
      <w:r>
        <w:t xml:space="preserve">I’m not 100% sure on this, but the last time I checked every NES had to use BRIDG for informational model. Please check. </w:t>
      </w:r>
    </w:p>
  </w:comment>
  <w:comment w:id="56" w:author="denis krylov" w:date="2010-12-03T14:18:00Z" w:initials="dk">
    <w:p w:rsidR="00DD62AB" w:rsidRDefault="00DD62AB">
      <w:pPr>
        <w:pStyle w:val="CommentText"/>
      </w:pPr>
      <w:r>
        <w:rPr>
          <w:rStyle w:val="CommentReference"/>
        </w:rPr>
        <w:annotationRef/>
      </w:r>
      <w:r>
        <w:t>How is HL7 relevant to this service?</w:t>
      </w:r>
    </w:p>
  </w:comment>
  <w:comment w:id="57" w:author="denis krylov" w:date="2010-12-03T14:19:00Z" w:initials="dk">
    <w:p w:rsidR="00DD62AB" w:rsidRDefault="00DD62AB">
      <w:pPr>
        <w:pStyle w:val="CommentText"/>
      </w:pPr>
      <w:r>
        <w:rPr>
          <w:rStyle w:val="CommentReference"/>
        </w:rPr>
        <w:annotationRef/>
      </w:r>
      <w:r>
        <w:t>Not within the scope of the CIM.</w:t>
      </w:r>
    </w:p>
  </w:comment>
  <w:comment w:id="59" w:author="denis krylov" w:date="2010-12-03T14:20:00Z" w:initials="dk">
    <w:p w:rsidR="00DD62AB" w:rsidRDefault="00DD62AB">
      <w:pPr>
        <w:pStyle w:val="CommentText"/>
      </w:pPr>
      <w:r>
        <w:rPr>
          <w:rStyle w:val="CommentReference"/>
        </w:rPr>
        <w:annotationRef/>
      </w:r>
      <w:r>
        <w:t>Remove extra rows.</w:t>
      </w:r>
    </w:p>
  </w:comment>
  <w:comment w:id="61" w:author="denis krylov" w:date="2010-12-03T14:21:00Z" w:initials="dk">
    <w:p w:rsidR="00DD62AB" w:rsidRDefault="00DD62AB">
      <w:pPr>
        <w:pStyle w:val="CommentText"/>
      </w:pPr>
      <w:r>
        <w:rPr>
          <w:rStyle w:val="CommentReference"/>
        </w:rPr>
        <w:annotationRef/>
      </w:r>
      <w:r>
        <w:t>I don’t think BRIDG has been mentioned in the doc. Also, please one of the comments above.</w:t>
      </w:r>
    </w:p>
  </w:comment>
  <w:comment w:id="63" w:author="denis krylov" w:date="2010-12-03T14:21:00Z" w:initials="dk">
    <w:p w:rsidR="00DD62AB" w:rsidRDefault="00DD62AB">
      <w:pPr>
        <w:pStyle w:val="CommentText"/>
      </w:pPr>
      <w:r>
        <w:rPr>
          <w:rStyle w:val="CommentReference"/>
        </w:rPr>
        <w:annotationRef/>
      </w:r>
      <w:r>
        <w:t>Need to either remove or fill out the tables below.</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62AB" w:rsidRDefault="00DD62AB">
      <w:pPr>
        <w:spacing w:before="0" w:after="0"/>
      </w:pPr>
      <w:r>
        <w:separator/>
      </w:r>
    </w:p>
  </w:endnote>
  <w:endnote w:type="continuationSeparator" w:id="0">
    <w:p w:rsidR="00DD62AB" w:rsidRDefault="00DD62AB">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A10006FF" w:usb1="4000205B" w:usb2="0000001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CMSS10">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TT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2AB" w:rsidRDefault="00DD62AB">
    <w:pPr>
      <w:pStyle w:val="Footer"/>
    </w:pPr>
    <w:r>
      <w:tab/>
      <w:t xml:space="preserve">- </w:t>
    </w:r>
    <w:fldSimple w:instr=" PAGE ">
      <w:r>
        <w:rPr>
          <w:noProof/>
        </w:rPr>
        <w:t>2</w:t>
      </w:r>
    </w:fldSimple>
    <w: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2AB" w:rsidRDefault="00DD62AB">
    <w:pPr>
      <w:pStyle w:val="Footer"/>
      <w:jc w:val="center"/>
    </w:pPr>
    <w:r>
      <w:t xml:space="preserve">- </w:t>
    </w:r>
    <w:fldSimple w:instr=" PAGE ">
      <w:r>
        <w:rPr>
          <w:noProof/>
        </w:rPr>
        <w:t>4</w:t>
      </w:r>
    </w:fldSimple>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2AB" w:rsidRDefault="00DD62A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2AB" w:rsidRDefault="00DD62AB" w:rsidP="00C43AFE">
    <w:pPr>
      <w:jc w:val="center"/>
    </w:pPr>
    <w:r>
      <w:rPr>
        <w:i/>
        <w:iCs/>
      </w:rPr>
      <w:t xml:space="preserve">- </w:t>
    </w:r>
    <w:fldSimple w:instr=" PAGE ">
      <w:r>
        <w:rPr>
          <w:noProof/>
        </w:rPr>
        <w:t>33</w:t>
      </w:r>
    </w:fldSimple>
    <w:r>
      <w:t xml:space="preserve">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2AB" w:rsidRDefault="00DD62AB"/>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2AB" w:rsidRDefault="00DD62AB" w:rsidP="0070588D">
    <w:pPr>
      <w:jc w:val="center"/>
    </w:pPr>
    <w:r>
      <w:rPr>
        <w:i/>
        <w:iCs/>
      </w:rPr>
      <w:t xml:space="preserve">- </w:t>
    </w:r>
    <w:fldSimple w:instr=" PAGE ">
      <w:r>
        <w:rPr>
          <w:noProof/>
        </w:rPr>
        <w:t>39</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62AB" w:rsidRDefault="00DD62AB">
      <w:pPr>
        <w:spacing w:before="0" w:after="0"/>
      </w:pPr>
      <w:r>
        <w:separator/>
      </w:r>
    </w:p>
  </w:footnote>
  <w:footnote w:type="continuationSeparator" w:id="0">
    <w:p w:rsidR="00DD62AB" w:rsidRDefault="00DD62AB">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2AB" w:rsidRDefault="00DD62AB" w:rsidP="00A92301">
    <w:pPr>
      <w:pStyle w:val="Header"/>
      <w:jc w:val="center"/>
    </w:pPr>
    <w:r w:rsidRPr="00CA504C">
      <w:t xml:space="preserve">Specimen Identifier </w:t>
    </w:r>
    <w:r>
      <w:t xml:space="preserve">Management </w:t>
    </w:r>
    <w:r w:rsidRPr="00CA504C">
      <w:t>Service</w:t>
    </w:r>
    <w:r>
      <w:t xml:space="preserve"> Computationally Independent Model and Service Specification v1.0.1</w:t>
    </w:r>
  </w:p>
  <w:p w:rsidR="00DD62AB" w:rsidRDefault="00DD62AB" w:rsidP="00A92301">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05A5AB4"/>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00000003"/>
    <w:multiLevelType w:val="singleLevel"/>
    <w:tmpl w:val="00000003"/>
    <w:name w:val="WW8Num5"/>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6"/>
    <w:lvl w:ilvl="0">
      <w:start w:val="1"/>
      <w:numFmt w:val="bullet"/>
      <w:lvlText w:val=""/>
      <w:lvlJc w:val="left"/>
      <w:pPr>
        <w:tabs>
          <w:tab w:val="num" w:pos="720"/>
        </w:tabs>
        <w:ind w:left="720" w:hanging="360"/>
      </w:pPr>
      <w:rPr>
        <w:rFonts w:ascii="Wingdings" w:hAnsi="Wingdings"/>
      </w:rPr>
    </w:lvl>
  </w:abstractNum>
  <w:abstractNum w:abstractNumId="4">
    <w:nsid w:val="00000005"/>
    <w:multiLevelType w:val="singleLevel"/>
    <w:tmpl w:val="00000005"/>
    <w:name w:val="WW8Num7"/>
    <w:lvl w:ilvl="0">
      <w:start w:val="10"/>
      <w:numFmt w:val="bullet"/>
      <w:lvlText w:val=""/>
      <w:lvlJc w:val="left"/>
      <w:pPr>
        <w:tabs>
          <w:tab w:val="num" w:pos="720"/>
        </w:tabs>
        <w:ind w:left="720" w:hanging="360"/>
      </w:pPr>
      <w:rPr>
        <w:rFonts w:ascii="Wingdings" w:hAnsi="Wingdings"/>
      </w:rPr>
    </w:lvl>
  </w:abstractNum>
  <w:abstractNum w:abstractNumId="5">
    <w:nsid w:val="00000006"/>
    <w:multiLevelType w:val="multilevel"/>
    <w:tmpl w:val="00000006"/>
    <w:name w:val="WW8Num8"/>
    <w:lvl w:ilvl="0">
      <w:start w:val="1"/>
      <w:numFmt w:val="bullet"/>
      <w:lvlText w:val=""/>
      <w:lvlJc w:val="left"/>
      <w:pPr>
        <w:tabs>
          <w:tab w:val="num" w:pos="360"/>
        </w:tabs>
        <w:ind w:left="360" w:hanging="360"/>
      </w:pPr>
      <w:rPr>
        <w:rFonts w:ascii="Wingdings" w:hAnsi="Wingdings"/>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6">
    <w:nsid w:val="00000007"/>
    <w:multiLevelType w:val="singleLevel"/>
    <w:tmpl w:val="00000007"/>
    <w:name w:val="WW8Num9"/>
    <w:lvl w:ilvl="0">
      <w:start w:val="1"/>
      <w:numFmt w:val="bullet"/>
      <w:lvlText w:val=""/>
      <w:lvlJc w:val="left"/>
      <w:pPr>
        <w:tabs>
          <w:tab w:val="num" w:pos="720"/>
        </w:tabs>
        <w:ind w:left="720" w:hanging="360"/>
      </w:pPr>
      <w:rPr>
        <w:rFonts w:ascii="Symbol" w:hAnsi="Symbol"/>
      </w:rPr>
    </w:lvl>
  </w:abstractNum>
  <w:abstractNum w:abstractNumId="7">
    <w:nsid w:val="00000008"/>
    <w:multiLevelType w:val="singleLevel"/>
    <w:tmpl w:val="00000008"/>
    <w:name w:val="WW8Num10"/>
    <w:lvl w:ilvl="0">
      <w:start w:val="1"/>
      <w:numFmt w:val="bullet"/>
      <w:lvlText w:val=""/>
      <w:lvlJc w:val="left"/>
      <w:pPr>
        <w:tabs>
          <w:tab w:val="num" w:pos="720"/>
        </w:tabs>
        <w:ind w:left="720" w:hanging="360"/>
      </w:pPr>
      <w:rPr>
        <w:rFonts w:ascii="Wingdings" w:hAnsi="Wingdings"/>
      </w:rPr>
    </w:lvl>
  </w:abstractNum>
  <w:abstractNum w:abstractNumId="8">
    <w:nsid w:val="00000009"/>
    <w:multiLevelType w:val="multilevel"/>
    <w:tmpl w:val="00000009"/>
    <w:name w:val="WW8Num14"/>
    <w:lvl w:ilvl="0">
      <w:start w:val="10"/>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singleLevel"/>
    <w:tmpl w:val="0000000A"/>
    <w:name w:val="WW8Num15"/>
    <w:lvl w:ilvl="0">
      <w:start w:val="1"/>
      <w:numFmt w:val="bullet"/>
      <w:lvlText w:val=""/>
      <w:lvlJc w:val="left"/>
      <w:pPr>
        <w:tabs>
          <w:tab w:val="num" w:pos="720"/>
        </w:tabs>
        <w:ind w:left="720" w:hanging="360"/>
      </w:pPr>
      <w:rPr>
        <w:rFonts w:ascii="Wingdings" w:hAnsi="Wingdings"/>
      </w:rPr>
    </w:lvl>
  </w:abstractNum>
  <w:abstractNum w:abstractNumId="10">
    <w:nsid w:val="0000000B"/>
    <w:multiLevelType w:val="singleLevel"/>
    <w:tmpl w:val="0000000B"/>
    <w:name w:val="WW8Num16"/>
    <w:lvl w:ilvl="0">
      <w:start w:val="1"/>
      <w:numFmt w:val="bullet"/>
      <w:lvlText w:val=""/>
      <w:lvlJc w:val="left"/>
      <w:pPr>
        <w:tabs>
          <w:tab w:val="num" w:pos="720"/>
        </w:tabs>
        <w:ind w:left="720" w:hanging="360"/>
      </w:pPr>
      <w:rPr>
        <w:rFonts w:ascii="Symbol" w:hAnsi="Symbol"/>
      </w:rPr>
    </w:lvl>
  </w:abstractNum>
  <w:abstractNum w:abstractNumId="11">
    <w:nsid w:val="0000000C"/>
    <w:multiLevelType w:val="singleLevel"/>
    <w:tmpl w:val="0000000C"/>
    <w:name w:val="WW8Num18"/>
    <w:lvl w:ilvl="0">
      <w:start w:val="1"/>
      <w:numFmt w:val="bullet"/>
      <w:lvlText w:val=""/>
      <w:lvlJc w:val="left"/>
      <w:pPr>
        <w:tabs>
          <w:tab w:val="num" w:pos="720"/>
        </w:tabs>
        <w:ind w:left="720" w:hanging="360"/>
      </w:pPr>
      <w:rPr>
        <w:rFonts w:ascii="Wingdings" w:hAnsi="Wingdings"/>
      </w:rPr>
    </w:lvl>
  </w:abstractNum>
  <w:abstractNum w:abstractNumId="12">
    <w:nsid w:val="0000000D"/>
    <w:multiLevelType w:val="singleLevel"/>
    <w:tmpl w:val="0000000D"/>
    <w:name w:val="WW8Num19"/>
    <w:lvl w:ilvl="0">
      <w:start w:val="1"/>
      <w:numFmt w:val="bullet"/>
      <w:lvlText w:val=""/>
      <w:lvlJc w:val="left"/>
      <w:pPr>
        <w:tabs>
          <w:tab w:val="num" w:pos="720"/>
        </w:tabs>
        <w:ind w:left="720" w:hanging="360"/>
      </w:pPr>
      <w:rPr>
        <w:rFonts w:ascii="Wingdings" w:hAnsi="Wingdings"/>
      </w:rPr>
    </w:lvl>
  </w:abstractNum>
  <w:abstractNum w:abstractNumId="13">
    <w:nsid w:val="0000000E"/>
    <w:multiLevelType w:val="multilevel"/>
    <w:tmpl w:val="0000000E"/>
    <w:name w:val="WW8Num20"/>
    <w:lvl w:ilvl="0">
      <w:start w:val="10"/>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8"/>
      <w:numFmt w:val="bullet"/>
      <w:lvlText w:val="-"/>
      <w:lvlJc w:val="left"/>
      <w:pPr>
        <w:tabs>
          <w:tab w:val="num" w:pos="2160"/>
        </w:tabs>
        <w:ind w:left="2160" w:hanging="360"/>
      </w:pPr>
      <w:rPr>
        <w:rFonts w:ascii="Times New Roman" w:hAnsi="Times New Roman"/>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B4B6B69"/>
    <w:multiLevelType w:val="hybridMultilevel"/>
    <w:tmpl w:val="D6006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0B700BBA"/>
    <w:multiLevelType w:val="hybridMultilevel"/>
    <w:tmpl w:val="4142E9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0E3C5741"/>
    <w:multiLevelType w:val="hybridMultilevel"/>
    <w:tmpl w:val="FD4E3522"/>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0FC95140"/>
    <w:multiLevelType w:val="hybridMultilevel"/>
    <w:tmpl w:val="844E30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8">
    <w:nsid w:val="10E42F1A"/>
    <w:multiLevelType w:val="multilevel"/>
    <w:tmpl w:val="B2248ABC"/>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color w:val="000000"/>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9">
    <w:nsid w:val="15B459E2"/>
    <w:multiLevelType w:val="hybridMultilevel"/>
    <w:tmpl w:val="01103EC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19B26997"/>
    <w:multiLevelType w:val="hybridMultilevel"/>
    <w:tmpl w:val="8CEA9370"/>
    <w:lvl w:ilvl="0" w:tplc="8486A9FA">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nsid w:val="217652BA"/>
    <w:multiLevelType w:val="hybridMultilevel"/>
    <w:tmpl w:val="C9EE26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230D6289"/>
    <w:multiLevelType w:val="hybridMultilevel"/>
    <w:tmpl w:val="F32ED6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3">
    <w:nsid w:val="253527E7"/>
    <w:multiLevelType w:val="hybridMultilevel"/>
    <w:tmpl w:val="09BAA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25403630"/>
    <w:multiLevelType w:val="hybridMultilevel"/>
    <w:tmpl w:val="61F8C09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376B5307"/>
    <w:multiLevelType w:val="hybridMultilevel"/>
    <w:tmpl w:val="F35CA63E"/>
    <w:lvl w:ilvl="0" w:tplc="F1EA28E0">
      <w:start w:val="1"/>
      <w:numFmt w:val="decimal"/>
      <w:lvlText w:val="%1."/>
      <w:lvlJc w:val="left"/>
      <w:pPr>
        <w:ind w:left="36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6">
    <w:nsid w:val="380544F0"/>
    <w:multiLevelType w:val="hybridMultilevel"/>
    <w:tmpl w:val="54746D52"/>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7">
    <w:nsid w:val="42916D9A"/>
    <w:multiLevelType w:val="hybridMultilevel"/>
    <w:tmpl w:val="6B948596"/>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8">
    <w:nsid w:val="53DB35DC"/>
    <w:multiLevelType w:val="hybridMultilevel"/>
    <w:tmpl w:val="A45E567E"/>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nsid w:val="586158C9"/>
    <w:multiLevelType w:val="hybridMultilevel"/>
    <w:tmpl w:val="D61461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0">
    <w:nsid w:val="6D0A6B75"/>
    <w:multiLevelType w:val="hybridMultilevel"/>
    <w:tmpl w:val="60BA2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F0E3863"/>
    <w:multiLevelType w:val="hybridMultilevel"/>
    <w:tmpl w:val="DB5AB448"/>
    <w:lvl w:ilvl="0" w:tplc="04090011">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2">
    <w:nsid w:val="71A63E93"/>
    <w:multiLevelType w:val="hybridMultilevel"/>
    <w:tmpl w:val="B28ACF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2673580"/>
    <w:multiLevelType w:val="hybridMultilevel"/>
    <w:tmpl w:val="51E4F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BB606B"/>
    <w:multiLevelType w:val="hybridMultilevel"/>
    <w:tmpl w:val="711837A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4"/>
  </w:num>
  <w:num w:numId="26">
    <w:abstractNumId w:val="6"/>
  </w:num>
  <w:num w:numId="27">
    <w:abstractNumId w:val="12"/>
  </w:num>
  <w:num w:numId="28">
    <w:abstractNumId w:val="13"/>
  </w:num>
  <w:num w:numId="29">
    <w:abstractNumId w:val="18"/>
  </w:num>
  <w:num w:numId="30">
    <w:abstractNumId w:val="17"/>
  </w:num>
  <w:num w:numId="31">
    <w:abstractNumId w:val="29"/>
  </w:num>
  <w:num w:numId="32">
    <w:abstractNumId w:val="22"/>
  </w:num>
  <w:num w:numId="33">
    <w:abstractNumId w:val="15"/>
  </w:num>
  <w:num w:numId="34">
    <w:abstractNumId w:val="20"/>
  </w:num>
  <w:num w:numId="35">
    <w:abstractNumId w:val="34"/>
  </w:num>
  <w:num w:numId="36">
    <w:abstractNumId w:val="28"/>
  </w:num>
  <w:num w:numId="37">
    <w:abstractNumId w:val="16"/>
  </w:num>
  <w:num w:numId="38">
    <w:abstractNumId w:val="14"/>
  </w:num>
  <w:num w:numId="39">
    <w:abstractNumId w:val="30"/>
  </w:num>
  <w:num w:numId="40">
    <w:abstractNumId w:val="21"/>
  </w:num>
  <w:num w:numId="41">
    <w:abstractNumId w:val="27"/>
  </w:num>
  <w:num w:numId="42">
    <w:abstractNumId w:val="25"/>
  </w:num>
  <w:num w:numId="43">
    <w:abstractNumId w:val="23"/>
  </w:num>
  <w:num w:numId="44">
    <w:abstractNumId w:val="32"/>
  </w:num>
  <w:num w:numId="45">
    <w:abstractNumId w:val="26"/>
  </w:num>
  <w:num w:numId="46">
    <w:abstractNumId w:val="24"/>
  </w:num>
  <w:num w:numId="47">
    <w:abstractNumId w:val="19"/>
  </w:num>
  <w:num w:numId="48">
    <w:abstractNumId w:val="31"/>
  </w:num>
  <w:num w:numId="49">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isplayBackgroundShape/>
  <w:embedSystemFonts/>
  <w:trackRevisions/>
  <w:defaultTabStop w:val="720"/>
  <w:doNotHyphenateCaps/>
  <w:drawingGridHorizontalSpacing w:val="120"/>
  <w:drawingGridVerticalSpacing w:val="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4CF"/>
    <w:rsid w:val="00006F79"/>
    <w:rsid w:val="00010A94"/>
    <w:rsid w:val="0001376E"/>
    <w:rsid w:val="000231C7"/>
    <w:rsid w:val="0002430D"/>
    <w:rsid w:val="0002570B"/>
    <w:rsid w:val="000278A1"/>
    <w:rsid w:val="00043BE2"/>
    <w:rsid w:val="00051B6D"/>
    <w:rsid w:val="000709A8"/>
    <w:rsid w:val="00075C13"/>
    <w:rsid w:val="0007774F"/>
    <w:rsid w:val="000836B5"/>
    <w:rsid w:val="00084311"/>
    <w:rsid w:val="00095A03"/>
    <w:rsid w:val="00096531"/>
    <w:rsid w:val="000A0421"/>
    <w:rsid w:val="000B13A2"/>
    <w:rsid w:val="000B3B2A"/>
    <w:rsid w:val="000B6022"/>
    <w:rsid w:val="000C2994"/>
    <w:rsid w:val="000D0CE4"/>
    <w:rsid w:val="000F06A0"/>
    <w:rsid w:val="000F1CE5"/>
    <w:rsid w:val="000F1DA5"/>
    <w:rsid w:val="000F2AC8"/>
    <w:rsid w:val="001015FB"/>
    <w:rsid w:val="00116188"/>
    <w:rsid w:val="00116278"/>
    <w:rsid w:val="00122025"/>
    <w:rsid w:val="001228FF"/>
    <w:rsid w:val="00126C05"/>
    <w:rsid w:val="00127788"/>
    <w:rsid w:val="00136BDB"/>
    <w:rsid w:val="00146DAC"/>
    <w:rsid w:val="00151BEE"/>
    <w:rsid w:val="00154BB3"/>
    <w:rsid w:val="00155C04"/>
    <w:rsid w:val="001637D2"/>
    <w:rsid w:val="001732BE"/>
    <w:rsid w:val="00190A3E"/>
    <w:rsid w:val="001979A7"/>
    <w:rsid w:val="001A4DA3"/>
    <w:rsid w:val="001B1FA8"/>
    <w:rsid w:val="001B274D"/>
    <w:rsid w:val="001C5CA9"/>
    <w:rsid w:val="001D5EF3"/>
    <w:rsid w:val="001D6527"/>
    <w:rsid w:val="001F4C7B"/>
    <w:rsid w:val="001F559E"/>
    <w:rsid w:val="00210063"/>
    <w:rsid w:val="002102BA"/>
    <w:rsid w:val="00210FD5"/>
    <w:rsid w:val="00212CF8"/>
    <w:rsid w:val="00222484"/>
    <w:rsid w:val="00222885"/>
    <w:rsid w:val="00242D95"/>
    <w:rsid w:val="00244BBF"/>
    <w:rsid w:val="00247F3D"/>
    <w:rsid w:val="00254623"/>
    <w:rsid w:val="0025499A"/>
    <w:rsid w:val="0027476E"/>
    <w:rsid w:val="00291F39"/>
    <w:rsid w:val="00292FE2"/>
    <w:rsid w:val="00295222"/>
    <w:rsid w:val="002B44BB"/>
    <w:rsid w:val="002C362B"/>
    <w:rsid w:val="002C5709"/>
    <w:rsid w:val="002D448E"/>
    <w:rsid w:val="002D7C9C"/>
    <w:rsid w:val="002E07A2"/>
    <w:rsid w:val="002E231D"/>
    <w:rsid w:val="002E58AF"/>
    <w:rsid w:val="002F3827"/>
    <w:rsid w:val="00311673"/>
    <w:rsid w:val="00330DA2"/>
    <w:rsid w:val="00332AED"/>
    <w:rsid w:val="003431D2"/>
    <w:rsid w:val="003436D3"/>
    <w:rsid w:val="003475AB"/>
    <w:rsid w:val="00357753"/>
    <w:rsid w:val="00360B52"/>
    <w:rsid w:val="003746B6"/>
    <w:rsid w:val="00377838"/>
    <w:rsid w:val="003812F3"/>
    <w:rsid w:val="0038399F"/>
    <w:rsid w:val="003917A2"/>
    <w:rsid w:val="003B03E2"/>
    <w:rsid w:val="003B6D70"/>
    <w:rsid w:val="003B736B"/>
    <w:rsid w:val="003D1B35"/>
    <w:rsid w:val="003D7F83"/>
    <w:rsid w:val="003E07BE"/>
    <w:rsid w:val="003E23D1"/>
    <w:rsid w:val="003F574D"/>
    <w:rsid w:val="0041507C"/>
    <w:rsid w:val="00417486"/>
    <w:rsid w:val="00420C62"/>
    <w:rsid w:val="004220BB"/>
    <w:rsid w:val="0042271E"/>
    <w:rsid w:val="004233B5"/>
    <w:rsid w:val="00423EE0"/>
    <w:rsid w:val="00424800"/>
    <w:rsid w:val="00441938"/>
    <w:rsid w:val="00444986"/>
    <w:rsid w:val="00460B88"/>
    <w:rsid w:val="00461C19"/>
    <w:rsid w:val="00464103"/>
    <w:rsid w:val="00465FAA"/>
    <w:rsid w:val="004708A5"/>
    <w:rsid w:val="0047694D"/>
    <w:rsid w:val="00483269"/>
    <w:rsid w:val="00492BCB"/>
    <w:rsid w:val="004940CA"/>
    <w:rsid w:val="004A0B95"/>
    <w:rsid w:val="004A2880"/>
    <w:rsid w:val="004B5C07"/>
    <w:rsid w:val="004C558B"/>
    <w:rsid w:val="004D37EE"/>
    <w:rsid w:val="004D3ED7"/>
    <w:rsid w:val="004E0387"/>
    <w:rsid w:val="004E429F"/>
    <w:rsid w:val="004E70A0"/>
    <w:rsid w:val="004F03F6"/>
    <w:rsid w:val="00514DDD"/>
    <w:rsid w:val="00523013"/>
    <w:rsid w:val="005322C0"/>
    <w:rsid w:val="00536893"/>
    <w:rsid w:val="0053711E"/>
    <w:rsid w:val="00537934"/>
    <w:rsid w:val="00551962"/>
    <w:rsid w:val="0056315D"/>
    <w:rsid w:val="00570611"/>
    <w:rsid w:val="00571A61"/>
    <w:rsid w:val="00582691"/>
    <w:rsid w:val="00586577"/>
    <w:rsid w:val="005A7D08"/>
    <w:rsid w:val="005B1C6A"/>
    <w:rsid w:val="005B1F15"/>
    <w:rsid w:val="005C01CA"/>
    <w:rsid w:val="005C44BF"/>
    <w:rsid w:val="005E636D"/>
    <w:rsid w:val="005E77E0"/>
    <w:rsid w:val="0061245F"/>
    <w:rsid w:val="00621B7E"/>
    <w:rsid w:val="00623455"/>
    <w:rsid w:val="00626598"/>
    <w:rsid w:val="006326F7"/>
    <w:rsid w:val="00635540"/>
    <w:rsid w:val="006518B2"/>
    <w:rsid w:val="00654371"/>
    <w:rsid w:val="00655556"/>
    <w:rsid w:val="00657947"/>
    <w:rsid w:val="006629C2"/>
    <w:rsid w:val="0067075D"/>
    <w:rsid w:val="00672C61"/>
    <w:rsid w:val="00673F70"/>
    <w:rsid w:val="006756EC"/>
    <w:rsid w:val="0067771F"/>
    <w:rsid w:val="0068090D"/>
    <w:rsid w:val="00682AE9"/>
    <w:rsid w:val="00682DBD"/>
    <w:rsid w:val="006A1D6D"/>
    <w:rsid w:val="006B2FCD"/>
    <w:rsid w:val="006B4CB6"/>
    <w:rsid w:val="006B5591"/>
    <w:rsid w:val="006B7F26"/>
    <w:rsid w:val="006D0A24"/>
    <w:rsid w:val="006E2F4F"/>
    <w:rsid w:val="006E7D89"/>
    <w:rsid w:val="006F143B"/>
    <w:rsid w:val="006F21C9"/>
    <w:rsid w:val="0070588D"/>
    <w:rsid w:val="00707A16"/>
    <w:rsid w:val="00710CE8"/>
    <w:rsid w:val="007138B5"/>
    <w:rsid w:val="00714CC7"/>
    <w:rsid w:val="007160E0"/>
    <w:rsid w:val="00724360"/>
    <w:rsid w:val="007402FF"/>
    <w:rsid w:val="00744D19"/>
    <w:rsid w:val="0075349B"/>
    <w:rsid w:val="00760BA7"/>
    <w:rsid w:val="00761995"/>
    <w:rsid w:val="00764FA3"/>
    <w:rsid w:val="0077636A"/>
    <w:rsid w:val="00782D75"/>
    <w:rsid w:val="00785619"/>
    <w:rsid w:val="007874C5"/>
    <w:rsid w:val="00796990"/>
    <w:rsid w:val="007B73C5"/>
    <w:rsid w:val="007D61FB"/>
    <w:rsid w:val="007E4499"/>
    <w:rsid w:val="007F391E"/>
    <w:rsid w:val="008058AB"/>
    <w:rsid w:val="008118EB"/>
    <w:rsid w:val="00824E51"/>
    <w:rsid w:val="0083506E"/>
    <w:rsid w:val="00836DAB"/>
    <w:rsid w:val="00847122"/>
    <w:rsid w:val="0085381B"/>
    <w:rsid w:val="00860601"/>
    <w:rsid w:val="00864C47"/>
    <w:rsid w:val="0086728B"/>
    <w:rsid w:val="008806C4"/>
    <w:rsid w:val="00884B77"/>
    <w:rsid w:val="00886A3E"/>
    <w:rsid w:val="00887707"/>
    <w:rsid w:val="008878A5"/>
    <w:rsid w:val="0089696F"/>
    <w:rsid w:val="008A377C"/>
    <w:rsid w:val="008A61C1"/>
    <w:rsid w:val="008C5C33"/>
    <w:rsid w:val="008E2EAD"/>
    <w:rsid w:val="0090406F"/>
    <w:rsid w:val="00904ED1"/>
    <w:rsid w:val="00923C65"/>
    <w:rsid w:val="00934900"/>
    <w:rsid w:val="00946141"/>
    <w:rsid w:val="00962370"/>
    <w:rsid w:val="0096796C"/>
    <w:rsid w:val="0097259A"/>
    <w:rsid w:val="00974699"/>
    <w:rsid w:val="00981216"/>
    <w:rsid w:val="00984FE3"/>
    <w:rsid w:val="009922AA"/>
    <w:rsid w:val="00995305"/>
    <w:rsid w:val="009A420A"/>
    <w:rsid w:val="009A610D"/>
    <w:rsid w:val="009C3BFB"/>
    <w:rsid w:val="009C67E4"/>
    <w:rsid w:val="00A02C7C"/>
    <w:rsid w:val="00A15809"/>
    <w:rsid w:val="00A20116"/>
    <w:rsid w:val="00A33626"/>
    <w:rsid w:val="00A33911"/>
    <w:rsid w:val="00A36235"/>
    <w:rsid w:val="00A4612F"/>
    <w:rsid w:val="00A51A2A"/>
    <w:rsid w:val="00A52BB4"/>
    <w:rsid w:val="00A6192D"/>
    <w:rsid w:val="00A61D51"/>
    <w:rsid w:val="00A63FBA"/>
    <w:rsid w:val="00A678C1"/>
    <w:rsid w:val="00A67B07"/>
    <w:rsid w:val="00A8172B"/>
    <w:rsid w:val="00A867B1"/>
    <w:rsid w:val="00A872B1"/>
    <w:rsid w:val="00A92301"/>
    <w:rsid w:val="00A93376"/>
    <w:rsid w:val="00A94E9C"/>
    <w:rsid w:val="00AB03EB"/>
    <w:rsid w:val="00AB060A"/>
    <w:rsid w:val="00AB42EF"/>
    <w:rsid w:val="00AB4C1F"/>
    <w:rsid w:val="00AB7992"/>
    <w:rsid w:val="00AB7ECE"/>
    <w:rsid w:val="00AC2268"/>
    <w:rsid w:val="00AC7DC8"/>
    <w:rsid w:val="00AD1A0B"/>
    <w:rsid w:val="00AE1D61"/>
    <w:rsid w:val="00AE576F"/>
    <w:rsid w:val="00AF1227"/>
    <w:rsid w:val="00AF3514"/>
    <w:rsid w:val="00AF5FDD"/>
    <w:rsid w:val="00B036F5"/>
    <w:rsid w:val="00B05540"/>
    <w:rsid w:val="00B20C0B"/>
    <w:rsid w:val="00B244CF"/>
    <w:rsid w:val="00B31043"/>
    <w:rsid w:val="00B3201C"/>
    <w:rsid w:val="00B4312B"/>
    <w:rsid w:val="00B6205A"/>
    <w:rsid w:val="00B64D79"/>
    <w:rsid w:val="00B6562A"/>
    <w:rsid w:val="00B7352F"/>
    <w:rsid w:val="00B73CFD"/>
    <w:rsid w:val="00B823C8"/>
    <w:rsid w:val="00B826AD"/>
    <w:rsid w:val="00B90855"/>
    <w:rsid w:val="00B91548"/>
    <w:rsid w:val="00BA2C9C"/>
    <w:rsid w:val="00BA3D95"/>
    <w:rsid w:val="00BC3A34"/>
    <w:rsid w:val="00BC64B2"/>
    <w:rsid w:val="00BC6738"/>
    <w:rsid w:val="00BC70FB"/>
    <w:rsid w:val="00BD4514"/>
    <w:rsid w:val="00BD5453"/>
    <w:rsid w:val="00BD54E1"/>
    <w:rsid w:val="00BD7702"/>
    <w:rsid w:val="00BE3065"/>
    <w:rsid w:val="00BE6F9F"/>
    <w:rsid w:val="00BF07A1"/>
    <w:rsid w:val="00BF30D3"/>
    <w:rsid w:val="00C01C87"/>
    <w:rsid w:val="00C054C9"/>
    <w:rsid w:val="00C10B7F"/>
    <w:rsid w:val="00C14B76"/>
    <w:rsid w:val="00C3432B"/>
    <w:rsid w:val="00C411EB"/>
    <w:rsid w:val="00C41805"/>
    <w:rsid w:val="00C422E3"/>
    <w:rsid w:val="00C43AFE"/>
    <w:rsid w:val="00C47F95"/>
    <w:rsid w:val="00C55B0D"/>
    <w:rsid w:val="00C614E1"/>
    <w:rsid w:val="00C6535B"/>
    <w:rsid w:val="00C65ACE"/>
    <w:rsid w:val="00C84BF7"/>
    <w:rsid w:val="00CA504C"/>
    <w:rsid w:val="00CA7ABD"/>
    <w:rsid w:val="00CB3BA5"/>
    <w:rsid w:val="00CB45B0"/>
    <w:rsid w:val="00CB726A"/>
    <w:rsid w:val="00CC088C"/>
    <w:rsid w:val="00CC354C"/>
    <w:rsid w:val="00CC60C0"/>
    <w:rsid w:val="00CD598A"/>
    <w:rsid w:val="00CD6946"/>
    <w:rsid w:val="00CF053C"/>
    <w:rsid w:val="00CF16ED"/>
    <w:rsid w:val="00CF422A"/>
    <w:rsid w:val="00CF43F9"/>
    <w:rsid w:val="00CF506C"/>
    <w:rsid w:val="00D0267A"/>
    <w:rsid w:val="00D11A3A"/>
    <w:rsid w:val="00D134A5"/>
    <w:rsid w:val="00D14716"/>
    <w:rsid w:val="00D2701C"/>
    <w:rsid w:val="00D3142D"/>
    <w:rsid w:val="00D350F7"/>
    <w:rsid w:val="00D40417"/>
    <w:rsid w:val="00D4325F"/>
    <w:rsid w:val="00D540A8"/>
    <w:rsid w:val="00D5515F"/>
    <w:rsid w:val="00D56E5A"/>
    <w:rsid w:val="00D63909"/>
    <w:rsid w:val="00D63CD2"/>
    <w:rsid w:val="00D65744"/>
    <w:rsid w:val="00D6628F"/>
    <w:rsid w:val="00D71B6D"/>
    <w:rsid w:val="00D7677C"/>
    <w:rsid w:val="00D77FF3"/>
    <w:rsid w:val="00D87FE4"/>
    <w:rsid w:val="00D91538"/>
    <w:rsid w:val="00D94E59"/>
    <w:rsid w:val="00D97802"/>
    <w:rsid w:val="00DA547F"/>
    <w:rsid w:val="00DB0E78"/>
    <w:rsid w:val="00DB1307"/>
    <w:rsid w:val="00DC51B1"/>
    <w:rsid w:val="00DD62AB"/>
    <w:rsid w:val="00DD759B"/>
    <w:rsid w:val="00DE0716"/>
    <w:rsid w:val="00DE280A"/>
    <w:rsid w:val="00DE575A"/>
    <w:rsid w:val="00DE6546"/>
    <w:rsid w:val="00DF1482"/>
    <w:rsid w:val="00DF321F"/>
    <w:rsid w:val="00E01E8D"/>
    <w:rsid w:val="00E06787"/>
    <w:rsid w:val="00E10238"/>
    <w:rsid w:val="00E132F1"/>
    <w:rsid w:val="00E269A8"/>
    <w:rsid w:val="00E374C0"/>
    <w:rsid w:val="00E63155"/>
    <w:rsid w:val="00E70A76"/>
    <w:rsid w:val="00E70AF5"/>
    <w:rsid w:val="00E71D83"/>
    <w:rsid w:val="00E726FD"/>
    <w:rsid w:val="00E73520"/>
    <w:rsid w:val="00E74591"/>
    <w:rsid w:val="00E7534F"/>
    <w:rsid w:val="00E84FCD"/>
    <w:rsid w:val="00E907D9"/>
    <w:rsid w:val="00E922C1"/>
    <w:rsid w:val="00E95812"/>
    <w:rsid w:val="00EA2DDA"/>
    <w:rsid w:val="00EA3C1D"/>
    <w:rsid w:val="00EA3D07"/>
    <w:rsid w:val="00EB13DA"/>
    <w:rsid w:val="00EB2B6A"/>
    <w:rsid w:val="00EB60DD"/>
    <w:rsid w:val="00EC196C"/>
    <w:rsid w:val="00EC422A"/>
    <w:rsid w:val="00EC70F9"/>
    <w:rsid w:val="00ED4C16"/>
    <w:rsid w:val="00ED6492"/>
    <w:rsid w:val="00ED7023"/>
    <w:rsid w:val="00EE4290"/>
    <w:rsid w:val="00F001C1"/>
    <w:rsid w:val="00F0113E"/>
    <w:rsid w:val="00F02044"/>
    <w:rsid w:val="00F04C8D"/>
    <w:rsid w:val="00F206AF"/>
    <w:rsid w:val="00F23862"/>
    <w:rsid w:val="00F26BE8"/>
    <w:rsid w:val="00F3145B"/>
    <w:rsid w:val="00F31A70"/>
    <w:rsid w:val="00F337B0"/>
    <w:rsid w:val="00F4031C"/>
    <w:rsid w:val="00F4275F"/>
    <w:rsid w:val="00F451A4"/>
    <w:rsid w:val="00F5070A"/>
    <w:rsid w:val="00F51930"/>
    <w:rsid w:val="00F521FC"/>
    <w:rsid w:val="00F56972"/>
    <w:rsid w:val="00F70EF1"/>
    <w:rsid w:val="00F735C5"/>
    <w:rsid w:val="00F77B3D"/>
    <w:rsid w:val="00F878B9"/>
    <w:rsid w:val="00F902F5"/>
    <w:rsid w:val="00F93837"/>
    <w:rsid w:val="00F94C26"/>
    <w:rsid w:val="00F9657D"/>
    <w:rsid w:val="00FA044D"/>
    <w:rsid w:val="00FB3F5F"/>
    <w:rsid w:val="00FB7373"/>
    <w:rsid w:val="00FC042F"/>
    <w:rsid w:val="00FC543E"/>
    <w:rsid w:val="00FC7724"/>
    <w:rsid w:val="00FD38A1"/>
    <w:rsid w:val="00FE2393"/>
    <w:rsid w:val="00FE23F4"/>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30DA2"/>
    <w:pPr>
      <w:suppressAutoHyphens/>
      <w:spacing w:before="120" w:after="120"/>
    </w:pPr>
    <w:rPr>
      <w:sz w:val="24"/>
      <w:szCs w:val="24"/>
      <w:lang w:eastAsia="ar-SA"/>
    </w:rPr>
  </w:style>
  <w:style w:type="paragraph" w:styleId="Heading1">
    <w:name w:val="heading 1"/>
    <w:basedOn w:val="Normal"/>
    <w:next w:val="Normal"/>
    <w:link w:val="Heading1Char"/>
    <w:uiPriority w:val="99"/>
    <w:qFormat/>
    <w:rsid w:val="00136BDB"/>
    <w:pPr>
      <w:keepNext/>
      <w:pageBreakBefore/>
      <w:numPr>
        <w:numId w:val="29"/>
      </w:numPr>
      <w:spacing w:before="240" w:after="60"/>
      <w:outlineLvl w:val="0"/>
    </w:pPr>
    <w:rPr>
      <w:rFonts w:ascii="Arial" w:hAnsi="Arial" w:cs="Arial"/>
      <w:b/>
      <w:bCs/>
      <w:kern w:val="1"/>
      <w:sz w:val="32"/>
      <w:szCs w:val="32"/>
    </w:rPr>
  </w:style>
  <w:style w:type="paragraph" w:styleId="Heading2">
    <w:name w:val="heading 2"/>
    <w:basedOn w:val="Heading1"/>
    <w:next w:val="Normal"/>
    <w:link w:val="Heading2Char"/>
    <w:uiPriority w:val="99"/>
    <w:qFormat/>
    <w:rsid w:val="00136BDB"/>
    <w:pPr>
      <w:pageBreakBefore w:val="0"/>
      <w:numPr>
        <w:ilvl w:val="1"/>
      </w:numPr>
      <w:tabs>
        <w:tab w:val="num" w:pos="1440"/>
      </w:tabs>
      <w:outlineLvl w:val="1"/>
    </w:pPr>
    <w:rPr>
      <w:i/>
      <w:iCs/>
      <w:sz w:val="28"/>
      <w:szCs w:val="28"/>
    </w:rPr>
  </w:style>
  <w:style w:type="paragraph" w:styleId="Heading3">
    <w:name w:val="heading 3"/>
    <w:basedOn w:val="Normal"/>
    <w:next w:val="Normal"/>
    <w:link w:val="Heading3Char"/>
    <w:uiPriority w:val="99"/>
    <w:qFormat/>
    <w:rsid w:val="00136BDB"/>
    <w:pPr>
      <w:keepNext/>
      <w:numPr>
        <w:ilvl w:val="2"/>
        <w:numId w:val="29"/>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136BDB"/>
    <w:pPr>
      <w:keepNext/>
      <w:numPr>
        <w:ilvl w:val="3"/>
        <w:numId w:val="29"/>
      </w:numPr>
      <w:spacing w:before="240" w:after="60"/>
      <w:outlineLvl w:val="3"/>
    </w:pPr>
    <w:rPr>
      <w:b/>
      <w:bCs/>
      <w:sz w:val="28"/>
      <w:szCs w:val="28"/>
    </w:rPr>
  </w:style>
  <w:style w:type="paragraph" w:styleId="Heading5">
    <w:name w:val="heading 5"/>
    <w:basedOn w:val="Normal"/>
    <w:next w:val="Normal"/>
    <w:link w:val="Heading5Char"/>
    <w:uiPriority w:val="99"/>
    <w:qFormat/>
    <w:rsid w:val="00136BDB"/>
    <w:pPr>
      <w:numPr>
        <w:ilvl w:val="4"/>
        <w:numId w:val="29"/>
      </w:numPr>
      <w:spacing w:before="240" w:after="60"/>
      <w:outlineLvl w:val="4"/>
    </w:pPr>
    <w:rPr>
      <w:b/>
      <w:bCs/>
      <w:i/>
      <w:iCs/>
      <w:sz w:val="26"/>
      <w:szCs w:val="26"/>
    </w:rPr>
  </w:style>
  <w:style w:type="paragraph" w:styleId="Heading6">
    <w:name w:val="heading 6"/>
    <w:basedOn w:val="Normal"/>
    <w:next w:val="Normal"/>
    <w:link w:val="Heading6Char"/>
    <w:uiPriority w:val="99"/>
    <w:qFormat/>
    <w:rsid w:val="00136BDB"/>
    <w:pPr>
      <w:numPr>
        <w:ilvl w:val="5"/>
        <w:numId w:val="29"/>
      </w:numPr>
      <w:spacing w:before="240" w:after="60"/>
      <w:outlineLvl w:val="5"/>
    </w:pPr>
    <w:rPr>
      <w:b/>
      <w:bCs/>
      <w:sz w:val="22"/>
      <w:szCs w:val="22"/>
    </w:rPr>
  </w:style>
  <w:style w:type="paragraph" w:styleId="Heading7">
    <w:name w:val="heading 7"/>
    <w:basedOn w:val="Normal"/>
    <w:next w:val="Normal"/>
    <w:link w:val="Heading7Char"/>
    <w:uiPriority w:val="99"/>
    <w:qFormat/>
    <w:rsid w:val="00136BDB"/>
    <w:pPr>
      <w:numPr>
        <w:ilvl w:val="6"/>
        <w:numId w:val="29"/>
      </w:numPr>
      <w:spacing w:before="240" w:after="60"/>
      <w:outlineLvl w:val="6"/>
    </w:pPr>
  </w:style>
  <w:style w:type="paragraph" w:styleId="Heading8">
    <w:name w:val="heading 8"/>
    <w:basedOn w:val="Normal"/>
    <w:next w:val="Normal"/>
    <w:link w:val="Heading8Char"/>
    <w:uiPriority w:val="99"/>
    <w:qFormat/>
    <w:rsid w:val="00136BDB"/>
    <w:pPr>
      <w:numPr>
        <w:ilvl w:val="7"/>
        <w:numId w:val="29"/>
      </w:numPr>
      <w:spacing w:before="240" w:after="60"/>
      <w:outlineLvl w:val="7"/>
    </w:pPr>
    <w:rPr>
      <w:i/>
      <w:iCs/>
    </w:rPr>
  </w:style>
  <w:style w:type="paragraph" w:styleId="Heading9">
    <w:name w:val="heading 9"/>
    <w:basedOn w:val="Normal"/>
    <w:next w:val="Normal"/>
    <w:link w:val="Heading9Char"/>
    <w:uiPriority w:val="99"/>
    <w:qFormat/>
    <w:rsid w:val="00136BDB"/>
    <w:pPr>
      <w:numPr>
        <w:ilvl w:val="8"/>
        <w:numId w:val="29"/>
      </w:num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65744"/>
    <w:rPr>
      <w:rFonts w:ascii="Arial" w:hAnsi="Arial" w:cs="Arial"/>
      <w:b/>
      <w:bCs/>
      <w:kern w:val="1"/>
      <w:sz w:val="32"/>
      <w:szCs w:val="32"/>
      <w:lang w:eastAsia="ar-SA"/>
    </w:rPr>
  </w:style>
  <w:style w:type="character" w:customStyle="1" w:styleId="Heading2Char">
    <w:name w:val="Heading 2 Char"/>
    <w:basedOn w:val="DefaultParagraphFont"/>
    <w:link w:val="Heading2"/>
    <w:uiPriority w:val="99"/>
    <w:locked/>
    <w:rsid w:val="00136BDB"/>
    <w:rPr>
      <w:rFonts w:ascii="Arial" w:hAnsi="Arial" w:cs="Arial"/>
      <w:b/>
      <w:bCs/>
      <w:i/>
      <w:iCs/>
      <w:kern w:val="1"/>
      <w:sz w:val="28"/>
      <w:szCs w:val="28"/>
      <w:lang w:eastAsia="ar-SA"/>
    </w:rPr>
  </w:style>
  <w:style w:type="character" w:customStyle="1" w:styleId="Heading3Char">
    <w:name w:val="Heading 3 Char"/>
    <w:basedOn w:val="DefaultParagraphFont"/>
    <w:link w:val="Heading3"/>
    <w:uiPriority w:val="99"/>
    <w:locked/>
    <w:rsid w:val="00D65744"/>
    <w:rPr>
      <w:rFonts w:ascii="Arial" w:hAnsi="Arial" w:cs="Arial"/>
      <w:b/>
      <w:bCs/>
      <w:sz w:val="26"/>
      <w:szCs w:val="26"/>
      <w:lang w:eastAsia="ar-SA"/>
    </w:rPr>
  </w:style>
  <w:style w:type="character" w:customStyle="1" w:styleId="Heading4Char">
    <w:name w:val="Heading 4 Char"/>
    <w:basedOn w:val="DefaultParagraphFont"/>
    <w:link w:val="Heading4"/>
    <w:uiPriority w:val="99"/>
    <w:locked/>
    <w:rsid w:val="00D65744"/>
    <w:rPr>
      <w:b/>
      <w:bCs/>
      <w:sz w:val="28"/>
      <w:szCs w:val="28"/>
      <w:lang w:eastAsia="ar-SA"/>
    </w:rPr>
  </w:style>
  <w:style w:type="character" w:customStyle="1" w:styleId="Heading5Char">
    <w:name w:val="Heading 5 Char"/>
    <w:basedOn w:val="DefaultParagraphFont"/>
    <w:link w:val="Heading5"/>
    <w:uiPriority w:val="99"/>
    <w:locked/>
    <w:rsid w:val="00D65744"/>
    <w:rPr>
      <w:b/>
      <w:bCs/>
      <w:i/>
      <w:iCs/>
      <w:sz w:val="26"/>
      <w:szCs w:val="26"/>
      <w:lang w:eastAsia="ar-SA"/>
    </w:rPr>
  </w:style>
  <w:style w:type="character" w:customStyle="1" w:styleId="Heading6Char">
    <w:name w:val="Heading 6 Char"/>
    <w:basedOn w:val="DefaultParagraphFont"/>
    <w:link w:val="Heading6"/>
    <w:uiPriority w:val="99"/>
    <w:locked/>
    <w:rsid w:val="00D65744"/>
    <w:rPr>
      <w:b/>
      <w:bCs/>
      <w:lang w:eastAsia="ar-SA"/>
    </w:rPr>
  </w:style>
  <w:style w:type="character" w:customStyle="1" w:styleId="Heading7Char">
    <w:name w:val="Heading 7 Char"/>
    <w:basedOn w:val="DefaultParagraphFont"/>
    <w:link w:val="Heading7"/>
    <w:uiPriority w:val="99"/>
    <w:locked/>
    <w:rsid w:val="00D65744"/>
    <w:rPr>
      <w:sz w:val="24"/>
      <w:szCs w:val="24"/>
      <w:lang w:eastAsia="ar-SA"/>
    </w:rPr>
  </w:style>
  <w:style w:type="character" w:customStyle="1" w:styleId="Heading8Char">
    <w:name w:val="Heading 8 Char"/>
    <w:basedOn w:val="DefaultParagraphFont"/>
    <w:link w:val="Heading8"/>
    <w:uiPriority w:val="99"/>
    <w:locked/>
    <w:rsid w:val="00D65744"/>
    <w:rPr>
      <w:i/>
      <w:iCs/>
      <w:sz w:val="24"/>
      <w:szCs w:val="24"/>
      <w:lang w:eastAsia="ar-SA"/>
    </w:rPr>
  </w:style>
  <w:style w:type="character" w:customStyle="1" w:styleId="Heading9Char">
    <w:name w:val="Heading 9 Char"/>
    <w:basedOn w:val="DefaultParagraphFont"/>
    <w:link w:val="Heading9"/>
    <w:uiPriority w:val="99"/>
    <w:locked/>
    <w:rsid w:val="00D65744"/>
    <w:rPr>
      <w:rFonts w:ascii="Arial" w:hAnsi="Arial" w:cs="Arial"/>
      <w:lang w:eastAsia="ar-SA"/>
    </w:rPr>
  </w:style>
  <w:style w:type="character" w:customStyle="1" w:styleId="WW8Num1z0">
    <w:name w:val="WW8Num1z0"/>
    <w:uiPriority w:val="99"/>
    <w:rsid w:val="00136BDB"/>
  </w:style>
  <w:style w:type="character" w:customStyle="1" w:styleId="WW8Num5z0">
    <w:name w:val="WW8Num5z0"/>
    <w:uiPriority w:val="99"/>
    <w:rsid w:val="00136BDB"/>
    <w:rPr>
      <w:rFonts w:ascii="Symbol" w:hAnsi="Symbol"/>
    </w:rPr>
  </w:style>
  <w:style w:type="character" w:customStyle="1" w:styleId="WW8Num5z1">
    <w:name w:val="WW8Num5z1"/>
    <w:uiPriority w:val="99"/>
    <w:rsid w:val="00136BDB"/>
    <w:rPr>
      <w:rFonts w:ascii="Courier New" w:hAnsi="Courier New"/>
    </w:rPr>
  </w:style>
  <w:style w:type="character" w:customStyle="1" w:styleId="WW8Num5z2">
    <w:name w:val="WW8Num5z2"/>
    <w:uiPriority w:val="99"/>
    <w:rsid w:val="00136BDB"/>
    <w:rPr>
      <w:rFonts w:ascii="Wingdings" w:hAnsi="Wingdings"/>
    </w:rPr>
  </w:style>
  <w:style w:type="character" w:customStyle="1" w:styleId="WW8Num6z0">
    <w:name w:val="WW8Num6z0"/>
    <w:uiPriority w:val="99"/>
    <w:rsid w:val="00136BDB"/>
    <w:rPr>
      <w:rFonts w:ascii="Wingdings" w:hAnsi="Wingdings"/>
    </w:rPr>
  </w:style>
  <w:style w:type="character" w:customStyle="1" w:styleId="WW8Num6z1">
    <w:name w:val="WW8Num6z1"/>
    <w:uiPriority w:val="99"/>
    <w:rsid w:val="00136BDB"/>
    <w:rPr>
      <w:rFonts w:ascii="Courier New" w:hAnsi="Courier New"/>
    </w:rPr>
  </w:style>
  <w:style w:type="character" w:customStyle="1" w:styleId="WW8Num6z3">
    <w:name w:val="WW8Num6z3"/>
    <w:uiPriority w:val="99"/>
    <w:rsid w:val="00136BDB"/>
    <w:rPr>
      <w:rFonts w:ascii="Symbol" w:hAnsi="Symbol"/>
    </w:rPr>
  </w:style>
  <w:style w:type="character" w:customStyle="1" w:styleId="WW8Num7z0">
    <w:name w:val="WW8Num7z0"/>
    <w:uiPriority w:val="99"/>
    <w:rsid w:val="00136BDB"/>
    <w:rPr>
      <w:rFonts w:ascii="Wingdings" w:hAnsi="Wingdings"/>
    </w:rPr>
  </w:style>
  <w:style w:type="character" w:customStyle="1" w:styleId="WW8Num7z1">
    <w:name w:val="WW8Num7z1"/>
    <w:uiPriority w:val="99"/>
    <w:rsid w:val="00136BDB"/>
    <w:rPr>
      <w:rFonts w:ascii="Courier New" w:hAnsi="Courier New"/>
    </w:rPr>
  </w:style>
  <w:style w:type="character" w:customStyle="1" w:styleId="WW8Num7z2">
    <w:name w:val="WW8Num7z2"/>
    <w:uiPriority w:val="99"/>
    <w:rsid w:val="00136BDB"/>
    <w:rPr>
      <w:rFonts w:ascii="Wingdings" w:hAnsi="Wingdings"/>
    </w:rPr>
  </w:style>
  <w:style w:type="character" w:customStyle="1" w:styleId="WW8Num7z3">
    <w:name w:val="WW8Num7z3"/>
    <w:uiPriority w:val="99"/>
    <w:rsid w:val="00136BDB"/>
    <w:rPr>
      <w:rFonts w:ascii="Symbol" w:hAnsi="Symbol"/>
    </w:rPr>
  </w:style>
  <w:style w:type="character" w:customStyle="1" w:styleId="WW8Num8z0">
    <w:name w:val="WW8Num8z0"/>
    <w:uiPriority w:val="99"/>
    <w:rsid w:val="00136BDB"/>
    <w:rPr>
      <w:rFonts w:ascii="Wingdings" w:hAnsi="Wingdings"/>
    </w:rPr>
  </w:style>
  <w:style w:type="character" w:customStyle="1" w:styleId="WW8Num8z1">
    <w:name w:val="WW8Num8z1"/>
    <w:uiPriority w:val="99"/>
    <w:rsid w:val="00136BDB"/>
  </w:style>
  <w:style w:type="character" w:customStyle="1" w:styleId="WW8Num9z0">
    <w:name w:val="WW8Num9z0"/>
    <w:uiPriority w:val="99"/>
    <w:rsid w:val="00136BDB"/>
    <w:rPr>
      <w:rFonts w:ascii="Symbol" w:hAnsi="Symbol"/>
    </w:rPr>
  </w:style>
  <w:style w:type="character" w:customStyle="1" w:styleId="WW8Num9z1">
    <w:name w:val="WW8Num9z1"/>
    <w:uiPriority w:val="99"/>
    <w:rsid w:val="00136BDB"/>
    <w:rPr>
      <w:rFonts w:ascii="Courier New" w:hAnsi="Courier New"/>
    </w:rPr>
  </w:style>
  <w:style w:type="character" w:customStyle="1" w:styleId="WW8Num9z2">
    <w:name w:val="WW8Num9z2"/>
    <w:uiPriority w:val="99"/>
    <w:rsid w:val="00136BDB"/>
    <w:rPr>
      <w:rFonts w:ascii="Wingdings" w:hAnsi="Wingdings"/>
    </w:rPr>
  </w:style>
  <w:style w:type="character" w:customStyle="1" w:styleId="WW8Num10z0">
    <w:name w:val="WW8Num10z0"/>
    <w:uiPriority w:val="99"/>
    <w:rsid w:val="00136BDB"/>
    <w:rPr>
      <w:rFonts w:ascii="Wingdings" w:hAnsi="Wingdings"/>
    </w:rPr>
  </w:style>
  <w:style w:type="character" w:customStyle="1" w:styleId="WW8Num10z1">
    <w:name w:val="WW8Num10z1"/>
    <w:uiPriority w:val="99"/>
    <w:rsid w:val="00136BDB"/>
    <w:rPr>
      <w:rFonts w:ascii="Courier New" w:hAnsi="Courier New"/>
    </w:rPr>
  </w:style>
  <w:style w:type="character" w:customStyle="1" w:styleId="WW8Num10z3">
    <w:name w:val="WW8Num10z3"/>
    <w:uiPriority w:val="99"/>
    <w:rsid w:val="00136BDB"/>
    <w:rPr>
      <w:rFonts w:ascii="Symbol" w:hAnsi="Symbol"/>
    </w:rPr>
  </w:style>
  <w:style w:type="character" w:customStyle="1" w:styleId="WW8Num11z0">
    <w:name w:val="WW8Num11z0"/>
    <w:uiPriority w:val="99"/>
    <w:rsid w:val="00136BDB"/>
    <w:rPr>
      <w:rFonts w:ascii="Wingdings" w:hAnsi="Wingdings"/>
    </w:rPr>
  </w:style>
  <w:style w:type="character" w:customStyle="1" w:styleId="WW8Num11z1">
    <w:name w:val="WW8Num11z1"/>
    <w:uiPriority w:val="99"/>
    <w:rsid w:val="00136BDB"/>
    <w:rPr>
      <w:rFonts w:ascii="Courier New" w:hAnsi="Courier New"/>
    </w:rPr>
  </w:style>
  <w:style w:type="character" w:customStyle="1" w:styleId="WW8Num11z3">
    <w:name w:val="WW8Num11z3"/>
    <w:uiPriority w:val="99"/>
    <w:rsid w:val="00136BDB"/>
    <w:rPr>
      <w:rFonts w:ascii="Symbol" w:hAnsi="Symbol"/>
    </w:rPr>
  </w:style>
  <w:style w:type="character" w:customStyle="1" w:styleId="WW8Num14z0">
    <w:name w:val="WW8Num14z0"/>
    <w:uiPriority w:val="99"/>
    <w:rsid w:val="00136BDB"/>
    <w:rPr>
      <w:rFonts w:ascii="Wingdings" w:hAnsi="Wingdings"/>
    </w:rPr>
  </w:style>
  <w:style w:type="character" w:customStyle="1" w:styleId="WW8Num14z1">
    <w:name w:val="WW8Num14z1"/>
    <w:uiPriority w:val="99"/>
    <w:rsid w:val="00136BDB"/>
    <w:rPr>
      <w:rFonts w:ascii="Courier New" w:hAnsi="Courier New"/>
    </w:rPr>
  </w:style>
  <w:style w:type="character" w:customStyle="1" w:styleId="WW8Num14z2">
    <w:name w:val="WW8Num14z2"/>
    <w:uiPriority w:val="99"/>
    <w:rsid w:val="00136BDB"/>
    <w:rPr>
      <w:rFonts w:ascii="Wingdings" w:hAnsi="Wingdings"/>
    </w:rPr>
  </w:style>
  <w:style w:type="character" w:customStyle="1" w:styleId="WW8Num14z3">
    <w:name w:val="WW8Num14z3"/>
    <w:uiPriority w:val="99"/>
    <w:rsid w:val="00136BDB"/>
    <w:rPr>
      <w:rFonts w:ascii="Symbol" w:hAnsi="Symbol"/>
    </w:rPr>
  </w:style>
  <w:style w:type="character" w:customStyle="1" w:styleId="WW8Num15z0">
    <w:name w:val="WW8Num15z0"/>
    <w:uiPriority w:val="99"/>
    <w:rsid w:val="00136BDB"/>
    <w:rPr>
      <w:rFonts w:ascii="Wingdings" w:hAnsi="Wingdings"/>
    </w:rPr>
  </w:style>
  <w:style w:type="character" w:customStyle="1" w:styleId="WW8Num15z1">
    <w:name w:val="WW8Num15z1"/>
    <w:uiPriority w:val="99"/>
    <w:rsid w:val="00136BDB"/>
    <w:rPr>
      <w:rFonts w:ascii="Courier New" w:hAnsi="Courier New"/>
    </w:rPr>
  </w:style>
  <w:style w:type="character" w:customStyle="1" w:styleId="WW8Num15z3">
    <w:name w:val="WW8Num15z3"/>
    <w:uiPriority w:val="99"/>
    <w:rsid w:val="00136BDB"/>
    <w:rPr>
      <w:rFonts w:ascii="Symbol" w:hAnsi="Symbol"/>
    </w:rPr>
  </w:style>
  <w:style w:type="character" w:customStyle="1" w:styleId="WW8Num16z0">
    <w:name w:val="WW8Num16z0"/>
    <w:uiPriority w:val="99"/>
    <w:rsid w:val="00136BDB"/>
    <w:rPr>
      <w:rFonts w:ascii="Symbol" w:hAnsi="Symbol"/>
    </w:rPr>
  </w:style>
  <w:style w:type="character" w:customStyle="1" w:styleId="WW8Num16z1">
    <w:name w:val="WW8Num16z1"/>
    <w:uiPriority w:val="99"/>
    <w:rsid w:val="00136BDB"/>
    <w:rPr>
      <w:rFonts w:ascii="Courier New" w:hAnsi="Courier New"/>
    </w:rPr>
  </w:style>
  <w:style w:type="character" w:customStyle="1" w:styleId="WW8Num16z2">
    <w:name w:val="WW8Num16z2"/>
    <w:uiPriority w:val="99"/>
    <w:rsid w:val="00136BDB"/>
    <w:rPr>
      <w:rFonts w:ascii="Wingdings" w:hAnsi="Wingdings"/>
    </w:rPr>
  </w:style>
  <w:style w:type="character" w:customStyle="1" w:styleId="WW8Num18z0">
    <w:name w:val="WW8Num18z0"/>
    <w:uiPriority w:val="99"/>
    <w:rsid w:val="00136BDB"/>
    <w:rPr>
      <w:rFonts w:ascii="Wingdings" w:hAnsi="Wingdings"/>
    </w:rPr>
  </w:style>
  <w:style w:type="character" w:customStyle="1" w:styleId="WW8Num18z1">
    <w:name w:val="WW8Num18z1"/>
    <w:uiPriority w:val="99"/>
    <w:rsid w:val="00136BDB"/>
    <w:rPr>
      <w:rFonts w:ascii="Courier New" w:hAnsi="Courier New"/>
    </w:rPr>
  </w:style>
  <w:style w:type="character" w:customStyle="1" w:styleId="WW8Num18z3">
    <w:name w:val="WW8Num18z3"/>
    <w:uiPriority w:val="99"/>
    <w:rsid w:val="00136BDB"/>
    <w:rPr>
      <w:rFonts w:ascii="Symbol" w:hAnsi="Symbol"/>
    </w:rPr>
  </w:style>
  <w:style w:type="character" w:customStyle="1" w:styleId="WW8Num19z0">
    <w:name w:val="WW8Num19z0"/>
    <w:uiPriority w:val="99"/>
    <w:rsid w:val="00136BDB"/>
    <w:rPr>
      <w:rFonts w:ascii="Wingdings" w:hAnsi="Wingdings"/>
    </w:rPr>
  </w:style>
  <w:style w:type="character" w:customStyle="1" w:styleId="WW8Num19z1">
    <w:name w:val="WW8Num19z1"/>
    <w:uiPriority w:val="99"/>
    <w:rsid w:val="00136BDB"/>
    <w:rPr>
      <w:rFonts w:ascii="Courier New" w:hAnsi="Courier New"/>
    </w:rPr>
  </w:style>
  <w:style w:type="character" w:customStyle="1" w:styleId="WW8Num19z3">
    <w:name w:val="WW8Num19z3"/>
    <w:uiPriority w:val="99"/>
    <w:rsid w:val="00136BDB"/>
    <w:rPr>
      <w:rFonts w:ascii="Symbol" w:hAnsi="Symbol"/>
    </w:rPr>
  </w:style>
  <w:style w:type="character" w:customStyle="1" w:styleId="WW8Num20z0">
    <w:name w:val="WW8Num20z0"/>
    <w:uiPriority w:val="99"/>
    <w:rsid w:val="00136BDB"/>
    <w:rPr>
      <w:rFonts w:ascii="Wingdings" w:hAnsi="Wingdings"/>
    </w:rPr>
  </w:style>
  <w:style w:type="character" w:customStyle="1" w:styleId="WW8Num20z1">
    <w:name w:val="WW8Num20z1"/>
    <w:uiPriority w:val="99"/>
    <w:rsid w:val="00136BDB"/>
    <w:rPr>
      <w:rFonts w:ascii="Courier New" w:hAnsi="Courier New"/>
    </w:rPr>
  </w:style>
  <w:style w:type="character" w:customStyle="1" w:styleId="WW8Num20z2">
    <w:name w:val="WW8Num20z2"/>
    <w:uiPriority w:val="99"/>
    <w:rsid w:val="00136BDB"/>
    <w:rPr>
      <w:rFonts w:ascii="Times New Roman" w:hAnsi="Times New Roman"/>
    </w:rPr>
  </w:style>
  <w:style w:type="character" w:customStyle="1" w:styleId="WW8Num20z3">
    <w:name w:val="WW8Num20z3"/>
    <w:uiPriority w:val="99"/>
    <w:rsid w:val="00136BDB"/>
    <w:rPr>
      <w:rFonts w:ascii="Symbol" w:hAnsi="Symbol"/>
    </w:rPr>
  </w:style>
  <w:style w:type="character" w:customStyle="1" w:styleId="WW8Num20z5">
    <w:name w:val="WW8Num20z5"/>
    <w:uiPriority w:val="99"/>
    <w:rsid w:val="00136BDB"/>
    <w:rPr>
      <w:rFonts w:ascii="Wingdings" w:hAnsi="Wingdings"/>
    </w:rPr>
  </w:style>
  <w:style w:type="character" w:customStyle="1" w:styleId="DefaultParagraphFont1">
    <w:name w:val="Default Paragraph Font1"/>
    <w:uiPriority w:val="99"/>
    <w:rsid w:val="00136BDB"/>
  </w:style>
  <w:style w:type="character" w:customStyle="1" w:styleId="FootnoteCharacters">
    <w:name w:val="Footnote Characters"/>
    <w:basedOn w:val="DefaultParagraphFont1"/>
    <w:uiPriority w:val="99"/>
    <w:rsid w:val="00136BDB"/>
    <w:rPr>
      <w:rFonts w:cs="Times New Roman"/>
      <w:vertAlign w:val="superscript"/>
    </w:rPr>
  </w:style>
  <w:style w:type="character" w:styleId="Hyperlink">
    <w:name w:val="Hyperlink"/>
    <w:basedOn w:val="DefaultParagraphFont1"/>
    <w:uiPriority w:val="99"/>
    <w:rsid w:val="00136BDB"/>
    <w:rPr>
      <w:rFonts w:cs="Times New Roman"/>
      <w:color w:val="0000FF"/>
      <w:u w:val="single"/>
    </w:rPr>
  </w:style>
  <w:style w:type="character" w:styleId="CommentReference">
    <w:name w:val="annotation reference"/>
    <w:basedOn w:val="DefaultParagraphFont1"/>
    <w:uiPriority w:val="99"/>
    <w:semiHidden/>
    <w:rsid w:val="00136BDB"/>
    <w:rPr>
      <w:rFonts w:cs="Times New Roman"/>
      <w:sz w:val="16"/>
      <w:szCs w:val="16"/>
    </w:rPr>
  </w:style>
  <w:style w:type="character" w:styleId="FootnoteReference">
    <w:name w:val="footnote reference"/>
    <w:basedOn w:val="DefaultParagraphFont"/>
    <w:uiPriority w:val="99"/>
    <w:semiHidden/>
    <w:rsid w:val="00136BDB"/>
    <w:rPr>
      <w:rFonts w:cs="Times New Roman"/>
      <w:vertAlign w:val="superscript"/>
    </w:rPr>
  </w:style>
  <w:style w:type="character" w:styleId="EndnoteReference">
    <w:name w:val="endnote reference"/>
    <w:basedOn w:val="DefaultParagraphFont"/>
    <w:uiPriority w:val="99"/>
    <w:semiHidden/>
    <w:rsid w:val="00136BDB"/>
    <w:rPr>
      <w:rFonts w:cs="Times New Roman"/>
      <w:vertAlign w:val="superscript"/>
    </w:rPr>
  </w:style>
  <w:style w:type="character" w:customStyle="1" w:styleId="EndnoteCharacters">
    <w:name w:val="Endnote Characters"/>
    <w:uiPriority w:val="99"/>
    <w:rsid w:val="00136BDB"/>
  </w:style>
  <w:style w:type="paragraph" w:customStyle="1" w:styleId="Heading">
    <w:name w:val="Heading"/>
    <w:basedOn w:val="Normal"/>
    <w:next w:val="BodyText"/>
    <w:uiPriority w:val="99"/>
    <w:rsid w:val="00136BDB"/>
    <w:pPr>
      <w:keepNext/>
      <w:spacing w:before="240"/>
    </w:pPr>
    <w:rPr>
      <w:rFonts w:ascii="Arial" w:hAnsi="Arial" w:cs="Arial"/>
      <w:sz w:val="28"/>
      <w:szCs w:val="28"/>
    </w:rPr>
  </w:style>
  <w:style w:type="paragraph" w:styleId="BodyText">
    <w:name w:val="Body Text"/>
    <w:basedOn w:val="Normal"/>
    <w:link w:val="BodyTextChar"/>
    <w:uiPriority w:val="99"/>
    <w:rsid w:val="00136BDB"/>
    <w:pPr>
      <w:spacing w:before="0"/>
    </w:pPr>
  </w:style>
  <w:style w:type="character" w:customStyle="1" w:styleId="BodyTextChar">
    <w:name w:val="Body Text Char"/>
    <w:basedOn w:val="DefaultParagraphFont"/>
    <w:link w:val="BodyText"/>
    <w:uiPriority w:val="99"/>
    <w:semiHidden/>
    <w:locked/>
    <w:rsid w:val="00D65744"/>
    <w:rPr>
      <w:rFonts w:cs="Times New Roman"/>
      <w:sz w:val="24"/>
      <w:szCs w:val="24"/>
      <w:lang w:eastAsia="ar-SA" w:bidi="ar-SA"/>
    </w:rPr>
  </w:style>
  <w:style w:type="paragraph" w:styleId="List">
    <w:name w:val="List"/>
    <w:basedOn w:val="BodyText"/>
    <w:uiPriority w:val="99"/>
    <w:rsid w:val="00136BDB"/>
  </w:style>
  <w:style w:type="paragraph" w:styleId="Caption">
    <w:name w:val="caption"/>
    <w:basedOn w:val="Normal"/>
    <w:uiPriority w:val="99"/>
    <w:qFormat/>
    <w:rsid w:val="00136BDB"/>
    <w:pPr>
      <w:suppressLineNumbers/>
    </w:pPr>
    <w:rPr>
      <w:i/>
      <w:iCs/>
    </w:rPr>
  </w:style>
  <w:style w:type="paragraph" w:customStyle="1" w:styleId="Index">
    <w:name w:val="Index"/>
    <w:basedOn w:val="Normal"/>
    <w:uiPriority w:val="99"/>
    <w:rsid w:val="00136BDB"/>
    <w:pPr>
      <w:suppressLineNumbers/>
    </w:pPr>
  </w:style>
  <w:style w:type="paragraph" w:styleId="TOC1">
    <w:name w:val="toc 1"/>
    <w:basedOn w:val="Normal"/>
    <w:next w:val="Normal"/>
    <w:autoRedefine/>
    <w:uiPriority w:val="99"/>
    <w:rsid w:val="00136BDB"/>
    <w:rPr>
      <w:b/>
      <w:bCs/>
      <w:caps/>
      <w:sz w:val="20"/>
      <w:szCs w:val="20"/>
    </w:rPr>
  </w:style>
  <w:style w:type="paragraph" w:styleId="TOC2">
    <w:name w:val="toc 2"/>
    <w:basedOn w:val="Normal"/>
    <w:next w:val="Normal"/>
    <w:autoRedefine/>
    <w:uiPriority w:val="99"/>
    <w:rsid w:val="00136BDB"/>
    <w:pPr>
      <w:spacing w:before="0" w:after="0"/>
      <w:ind w:left="240"/>
    </w:pPr>
    <w:rPr>
      <w:smallCaps/>
      <w:sz w:val="20"/>
      <w:szCs w:val="20"/>
    </w:rPr>
  </w:style>
  <w:style w:type="paragraph" w:styleId="TOC3">
    <w:name w:val="toc 3"/>
    <w:basedOn w:val="Normal"/>
    <w:next w:val="Normal"/>
    <w:autoRedefine/>
    <w:uiPriority w:val="99"/>
    <w:rsid w:val="00136BDB"/>
    <w:pPr>
      <w:spacing w:before="0" w:after="0"/>
      <w:ind w:left="480"/>
    </w:pPr>
    <w:rPr>
      <w:i/>
      <w:iCs/>
      <w:sz w:val="20"/>
      <w:szCs w:val="20"/>
    </w:rPr>
  </w:style>
  <w:style w:type="paragraph" w:styleId="TOC4">
    <w:name w:val="toc 4"/>
    <w:basedOn w:val="Normal"/>
    <w:next w:val="Normal"/>
    <w:autoRedefine/>
    <w:uiPriority w:val="99"/>
    <w:semiHidden/>
    <w:rsid w:val="00136BDB"/>
    <w:pPr>
      <w:spacing w:before="0" w:after="0"/>
      <w:ind w:left="720"/>
    </w:pPr>
    <w:rPr>
      <w:sz w:val="18"/>
      <w:szCs w:val="18"/>
    </w:rPr>
  </w:style>
  <w:style w:type="paragraph" w:styleId="TOC5">
    <w:name w:val="toc 5"/>
    <w:basedOn w:val="Normal"/>
    <w:next w:val="Normal"/>
    <w:autoRedefine/>
    <w:uiPriority w:val="99"/>
    <w:semiHidden/>
    <w:rsid w:val="00136BDB"/>
    <w:pPr>
      <w:spacing w:before="0" w:after="0"/>
      <w:ind w:left="960"/>
    </w:pPr>
    <w:rPr>
      <w:sz w:val="18"/>
      <w:szCs w:val="18"/>
    </w:rPr>
  </w:style>
  <w:style w:type="paragraph" w:styleId="TOC6">
    <w:name w:val="toc 6"/>
    <w:basedOn w:val="Normal"/>
    <w:next w:val="Normal"/>
    <w:autoRedefine/>
    <w:uiPriority w:val="99"/>
    <w:semiHidden/>
    <w:rsid w:val="00136BDB"/>
    <w:pPr>
      <w:spacing w:before="0" w:after="0"/>
      <w:ind w:left="1200"/>
    </w:pPr>
    <w:rPr>
      <w:sz w:val="18"/>
      <w:szCs w:val="18"/>
    </w:rPr>
  </w:style>
  <w:style w:type="paragraph" w:styleId="TOC7">
    <w:name w:val="toc 7"/>
    <w:basedOn w:val="Normal"/>
    <w:next w:val="Normal"/>
    <w:autoRedefine/>
    <w:uiPriority w:val="99"/>
    <w:semiHidden/>
    <w:rsid w:val="00136BDB"/>
    <w:pPr>
      <w:spacing w:before="0" w:after="0"/>
      <w:ind w:left="1440"/>
    </w:pPr>
    <w:rPr>
      <w:sz w:val="18"/>
      <w:szCs w:val="18"/>
    </w:rPr>
  </w:style>
  <w:style w:type="paragraph" w:styleId="TOC8">
    <w:name w:val="toc 8"/>
    <w:basedOn w:val="Normal"/>
    <w:next w:val="Normal"/>
    <w:autoRedefine/>
    <w:uiPriority w:val="99"/>
    <w:semiHidden/>
    <w:rsid w:val="00136BDB"/>
    <w:pPr>
      <w:spacing w:before="0" w:after="0"/>
      <w:ind w:left="1680"/>
    </w:pPr>
    <w:rPr>
      <w:sz w:val="18"/>
      <w:szCs w:val="18"/>
    </w:rPr>
  </w:style>
  <w:style w:type="paragraph" w:styleId="TOC9">
    <w:name w:val="toc 9"/>
    <w:basedOn w:val="Normal"/>
    <w:next w:val="Normal"/>
    <w:autoRedefine/>
    <w:uiPriority w:val="99"/>
    <w:semiHidden/>
    <w:rsid w:val="00136BDB"/>
    <w:pPr>
      <w:spacing w:before="0" w:after="0"/>
      <w:ind w:left="1920"/>
    </w:pPr>
    <w:rPr>
      <w:sz w:val="18"/>
      <w:szCs w:val="18"/>
    </w:rPr>
  </w:style>
  <w:style w:type="paragraph" w:styleId="ListBullet">
    <w:name w:val="List Bullet"/>
    <w:basedOn w:val="Normal"/>
    <w:uiPriority w:val="99"/>
    <w:rsid w:val="00136BDB"/>
    <w:pPr>
      <w:tabs>
        <w:tab w:val="num" w:pos="432"/>
        <w:tab w:val="left" w:pos="864"/>
        <w:tab w:val="left" w:pos="1152"/>
        <w:tab w:val="left" w:pos="1512"/>
      </w:tabs>
      <w:spacing w:before="60"/>
      <w:ind w:left="432" w:hanging="432"/>
      <w:jc w:val="both"/>
    </w:pPr>
    <w:rPr>
      <w:rFonts w:ascii="Book Antiqua" w:hAnsi="Book Antiqua" w:cs="Book Antiqua"/>
      <w:sz w:val="20"/>
      <w:szCs w:val="20"/>
    </w:rPr>
  </w:style>
  <w:style w:type="paragraph" w:styleId="CommentText">
    <w:name w:val="annotation text"/>
    <w:basedOn w:val="Normal"/>
    <w:link w:val="CommentTextChar"/>
    <w:uiPriority w:val="99"/>
    <w:semiHidden/>
    <w:rsid w:val="00136BDB"/>
    <w:rPr>
      <w:sz w:val="20"/>
      <w:szCs w:val="20"/>
    </w:rPr>
  </w:style>
  <w:style w:type="character" w:customStyle="1" w:styleId="CommentTextChar">
    <w:name w:val="Comment Text Char"/>
    <w:basedOn w:val="DefaultParagraphFont"/>
    <w:link w:val="CommentText"/>
    <w:uiPriority w:val="99"/>
    <w:semiHidden/>
    <w:locked/>
    <w:rsid w:val="00623455"/>
    <w:rPr>
      <w:rFonts w:cs="Times New Roman"/>
      <w:lang w:val="en-US" w:eastAsia="ar-SA" w:bidi="ar-SA"/>
    </w:rPr>
  </w:style>
  <w:style w:type="paragraph" w:styleId="CommentSubject">
    <w:name w:val="annotation subject"/>
    <w:basedOn w:val="CommentText"/>
    <w:next w:val="CommentText"/>
    <w:link w:val="CommentSubjectChar"/>
    <w:uiPriority w:val="99"/>
    <w:semiHidden/>
    <w:rsid w:val="00136BDB"/>
    <w:rPr>
      <w:b/>
      <w:bCs/>
    </w:rPr>
  </w:style>
  <w:style w:type="character" w:customStyle="1" w:styleId="CommentSubjectChar">
    <w:name w:val="Comment Subject Char"/>
    <w:basedOn w:val="CommentTextChar"/>
    <w:link w:val="CommentSubject"/>
    <w:uiPriority w:val="99"/>
    <w:semiHidden/>
    <w:locked/>
    <w:rsid w:val="00D65744"/>
    <w:rPr>
      <w:b/>
      <w:bCs/>
      <w:sz w:val="20"/>
      <w:szCs w:val="20"/>
    </w:rPr>
  </w:style>
  <w:style w:type="paragraph" w:styleId="BalloonText">
    <w:name w:val="Balloon Text"/>
    <w:basedOn w:val="Normal"/>
    <w:link w:val="BalloonTextChar"/>
    <w:uiPriority w:val="99"/>
    <w:semiHidden/>
    <w:rsid w:val="00136BD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65744"/>
    <w:rPr>
      <w:rFonts w:cs="Times New Roman"/>
      <w:sz w:val="2"/>
      <w:szCs w:val="2"/>
      <w:lang w:eastAsia="ar-SA" w:bidi="ar-SA"/>
    </w:rPr>
  </w:style>
  <w:style w:type="paragraph" w:customStyle="1" w:styleId="TableContents">
    <w:name w:val="Table Contents"/>
    <w:basedOn w:val="Normal"/>
    <w:uiPriority w:val="99"/>
    <w:rsid w:val="00136BDB"/>
    <w:pPr>
      <w:suppressLineNumbers/>
    </w:pPr>
  </w:style>
  <w:style w:type="paragraph" w:customStyle="1" w:styleId="TableHeading">
    <w:name w:val="Table Heading"/>
    <w:basedOn w:val="TableContents"/>
    <w:uiPriority w:val="99"/>
    <w:rsid w:val="00136BDB"/>
    <w:pPr>
      <w:jc w:val="center"/>
    </w:pPr>
    <w:rPr>
      <w:b/>
      <w:bCs/>
    </w:rPr>
  </w:style>
  <w:style w:type="paragraph" w:customStyle="1" w:styleId="Contents10">
    <w:name w:val="Contents 10"/>
    <w:basedOn w:val="Index"/>
    <w:uiPriority w:val="99"/>
    <w:rsid w:val="00136BDB"/>
    <w:pPr>
      <w:tabs>
        <w:tab w:val="right" w:leader="dot" w:pos="9972"/>
      </w:tabs>
      <w:ind w:left="2547"/>
    </w:pPr>
  </w:style>
  <w:style w:type="paragraph" w:styleId="FootnoteText">
    <w:name w:val="footnote text"/>
    <w:basedOn w:val="Normal"/>
    <w:link w:val="FootnoteTextChar"/>
    <w:uiPriority w:val="99"/>
    <w:semiHidden/>
    <w:rsid w:val="00136BDB"/>
    <w:pPr>
      <w:suppressLineNumbers/>
      <w:ind w:left="283" w:hanging="283"/>
    </w:pPr>
    <w:rPr>
      <w:sz w:val="20"/>
      <w:szCs w:val="20"/>
    </w:rPr>
  </w:style>
  <w:style w:type="character" w:customStyle="1" w:styleId="FootnoteTextChar">
    <w:name w:val="Footnote Text Char"/>
    <w:basedOn w:val="DefaultParagraphFont"/>
    <w:link w:val="FootnoteText"/>
    <w:uiPriority w:val="99"/>
    <w:semiHidden/>
    <w:locked/>
    <w:rsid w:val="00D65744"/>
    <w:rPr>
      <w:rFonts w:cs="Times New Roman"/>
      <w:sz w:val="20"/>
      <w:szCs w:val="20"/>
      <w:lang w:eastAsia="ar-SA" w:bidi="ar-SA"/>
    </w:rPr>
  </w:style>
  <w:style w:type="paragraph" w:styleId="Footer">
    <w:name w:val="footer"/>
    <w:basedOn w:val="Normal"/>
    <w:link w:val="FooterChar"/>
    <w:uiPriority w:val="99"/>
    <w:rsid w:val="00136BDB"/>
    <w:pPr>
      <w:suppressLineNumbers/>
      <w:tabs>
        <w:tab w:val="center" w:pos="4320"/>
        <w:tab w:val="right" w:pos="8640"/>
      </w:tabs>
    </w:pPr>
  </w:style>
  <w:style w:type="character" w:customStyle="1" w:styleId="FooterChar">
    <w:name w:val="Footer Char"/>
    <w:basedOn w:val="DefaultParagraphFont"/>
    <w:link w:val="Footer"/>
    <w:uiPriority w:val="99"/>
    <w:semiHidden/>
    <w:locked/>
    <w:rsid w:val="00D65744"/>
    <w:rPr>
      <w:rFonts w:cs="Times New Roman"/>
      <w:sz w:val="24"/>
      <w:szCs w:val="24"/>
      <w:lang w:eastAsia="ar-SA" w:bidi="ar-SA"/>
    </w:rPr>
  </w:style>
  <w:style w:type="paragraph" w:styleId="Header">
    <w:name w:val="header"/>
    <w:basedOn w:val="Normal"/>
    <w:link w:val="HeaderChar"/>
    <w:uiPriority w:val="99"/>
    <w:semiHidden/>
    <w:rsid w:val="00136BDB"/>
    <w:pPr>
      <w:tabs>
        <w:tab w:val="center" w:pos="4680"/>
        <w:tab w:val="right" w:pos="9360"/>
      </w:tabs>
    </w:pPr>
  </w:style>
  <w:style w:type="character" w:customStyle="1" w:styleId="HeaderChar">
    <w:name w:val="Header Char"/>
    <w:basedOn w:val="DefaultParagraphFont"/>
    <w:link w:val="Header"/>
    <w:uiPriority w:val="99"/>
    <w:semiHidden/>
    <w:locked/>
    <w:rsid w:val="00136BDB"/>
    <w:rPr>
      <w:rFonts w:cs="Times New Roman"/>
      <w:sz w:val="24"/>
      <w:szCs w:val="24"/>
      <w:lang w:eastAsia="ar-SA" w:bidi="ar-SA"/>
    </w:rPr>
  </w:style>
  <w:style w:type="table" w:styleId="TableGrid">
    <w:name w:val="Table Grid"/>
    <w:basedOn w:val="TableNormal"/>
    <w:uiPriority w:val="99"/>
    <w:rsid w:val="00136BDB"/>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List-Accent11">
    <w:name w:val="Colorful List - Accent 11"/>
    <w:basedOn w:val="Normal"/>
    <w:uiPriority w:val="99"/>
    <w:rsid w:val="00136BDB"/>
    <w:pPr>
      <w:suppressAutoHyphens w:val="0"/>
      <w:spacing w:before="0" w:after="200" w:line="276" w:lineRule="auto"/>
      <w:ind w:left="720"/>
    </w:pPr>
    <w:rPr>
      <w:rFonts w:ascii="Calibri" w:hAnsi="Calibri" w:cs="Calibri"/>
      <w:sz w:val="22"/>
      <w:szCs w:val="22"/>
      <w:lang w:eastAsia="en-US"/>
    </w:rPr>
  </w:style>
  <w:style w:type="paragraph" w:styleId="Revision">
    <w:name w:val="Revision"/>
    <w:hidden/>
    <w:uiPriority w:val="99"/>
    <w:semiHidden/>
    <w:rsid w:val="00136BDB"/>
    <w:rPr>
      <w:sz w:val="24"/>
      <w:szCs w:val="24"/>
      <w:lang w:eastAsia="ar-SA"/>
    </w:rPr>
  </w:style>
  <w:style w:type="paragraph" w:styleId="ListParagraph">
    <w:name w:val="List Paragraph"/>
    <w:basedOn w:val="Normal"/>
    <w:uiPriority w:val="99"/>
    <w:qFormat/>
    <w:rsid w:val="00136BDB"/>
    <w:pPr>
      <w:ind w:left="720"/>
    </w:pPr>
  </w:style>
  <w:style w:type="character" w:styleId="Strong">
    <w:name w:val="Strong"/>
    <w:basedOn w:val="DefaultParagraphFont"/>
    <w:uiPriority w:val="99"/>
    <w:qFormat/>
    <w:locked/>
    <w:rsid w:val="00EB13DA"/>
    <w:rPr>
      <w:rFonts w:cs="Times New Roman"/>
      <w:b/>
      <w:bCs/>
    </w:rPr>
  </w:style>
  <w:style w:type="character" w:styleId="FollowedHyperlink">
    <w:name w:val="FollowedHyperlink"/>
    <w:basedOn w:val="DefaultParagraphFont"/>
    <w:uiPriority w:val="99"/>
    <w:rsid w:val="00995305"/>
    <w:rPr>
      <w:rFonts w:cs="Times New Roman"/>
      <w:color w:val="800080"/>
      <w:u w:val="single"/>
    </w:rPr>
  </w:style>
  <w:style w:type="character" w:customStyle="1" w:styleId="apple-style-span">
    <w:name w:val="apple-style-span"/>
    <w:basedOn w:val="DefaultParagraphFont"/>
    <w:uiPriority w:val="99"/>
    <w:rsid w:val="00116188"/>
    <w:rPr>
      <w:rFonts w:cs="Times New Roman"/>
    </w:rPr>
  </w:style>
  <w:style w:type="character" w:customStyle="1" w:styleId="apple-converted-space">
    <w:name w:val="apple-converted-space"/>
    <w:basedOn w:val="DefaultParagraphFont"/>
    <w:uiPriority w:val="99"/>
    <w:rsid w:val="0075349B"/>
    <w:rPr>
      <w:rFonts w:cs="Times New Roman"/>
    </w:rPr>
  </w:style>
</w:styles>
</file>

<file path=word/webSettings.xml><?xml version="1.0" encoding="utf-8"?>
<w:webSettings xmlns:r="http://schemas.openxmlformats.org/officeDocument/2006/relationships" xmlns:w="http://schemas.openxmlformats.org/wordprocessingml/2006/main">
  <w:divs>
    <w:div w:id="1564173909">
      <w:marLeft w:val="0"/>
      <w:marRight w:val="0"/>
      <w:marTop w:val="0"/>
      <w:marBottom w:val="0"/>
      <w:divBdr>
        <w:top w:val="none" w:sz="0" w:space="0" w:color="auto"/>
        <w:left w:val="none" w:sz="0" w:space="0" w:color="auto"/>
        <w:bottom w:val="none" w:sz="0" w:space="0" w:color="auto"/>
        <w:right w:val="none" w:sz="0" w:space="0" w:color="auto"/>
      </w:divBdr>
    </w:div>
    <w:div w:id="1564173910">
      <w:marLeft w:val="0"/>
      <w:marRight w:val="0"/>
      <w:marTop w:val="0"/>
      <w:marBottom w:val="0"/>
      <w:divBdr>
        <w:top w:val="none" w:sz="0" w:space="0" w:color="auto"/>
        <w:left w:val="none" w:sz="0" w:space="0" w:color="auto"/>
        <w:bottom w:val="none" w:sz="0" w:space="0" w:color="auto"/>
        <w:right w:val="none" w:sz="0" w:space="0" w:color="auto"/>
      </w:divBdr>
    </w:div>
    <w:div w:id="1564173911">
      <w:marLeft w:val="0"/>
      <w:marRight w:val="0"/>
      <w:marTop w:val="0"/>
      <w:marBottom w:val="0"/>
      <w:divBdr>
        <w:top w:val="none" w:sz="0" w:space="0" w:color="auto"/>
        <w:left w:val="none" w:sz="0" w:space="0" w:color="auto"/>
        <w:bottom w:val="none" w:sz="0" w:space="0" w:color="auto"/>
        <w:right w:val="none" w:sz="0" w:space="0" w:color="auto"/>
      </w:divBdr>
    </w:div>
    <w:div w:id="1564173912">
      <w:marLeft w:val="0"/>
      <w:marRight w:val="0"/>
      <w:marTop w:val="0"/>
      <w:marBottom w:val="0"/>
      <w:divBdr>
        <w:top w:val="none" w:sz="0" w:space="0" w:color="auto"/>
        <w:left w:val="none" w:sz="0" w:space="0" w:color="auto"/>
        <w:bottom w:val="none" w:sz="0" w:space="0" w:color="auto"/>
        <w:right w:val="none" w:sz="0" w:space="0" w:color="auto"/>
      </w:divBdr>
    </w:div>
    <w:div w:id="1564173913">
      <w:marLeft w:val="0"/>
      <w:marRight w:val="0"/>
      <w:marTop w:val="0"/>
      <w:marBottom w:val="0"/>
      <w:divBdr>
        <w:top w:val="none" w:sz="0" w:space="0" w:color="auto"/>
        <w:left w:val="none" w:sz="0" w:space="0" w:color="auto"/>
        <w:bottom w:val="none" w:sz="0" w:space="0" w:color="auto"/>
        <w:right w:val="none" w:sz="0" w:space="0" w:color="auto"/>
      </w:divBdr>
    </w:div>
    <w:div w:id="1564173914">
      <w:marLeft w:val="0"/>
      <w:marRight w:val="0"/>
      <w:marTop w:val="0"/>
      <w:marBottom w:val="0"/>
      <w:divBdr>
        <w:top w:val="none" w:sz="0" w:space="0" w:color="auto"/>
        <w:left w:val="none" w:sz="0" w:space="0" w:color="auto"/>
        <w:bottom w:val="none" w:sz="0" w:space="0" w:color="auto"/>
        <w:right w:val="none" w:sz="0" w:space="0" w:color="auto"/>
      </w:divBdr>
    </w:div>
    <w:div w:id="156417391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openprovenance.org/" TargetMode="External"/><Relationship Id="rId26" Type="http://schemas.openxmlformats.org/officeDocument/2006/relationships/hyperlink" Target="http://jug.safehaus.org/" TargetMode="External"/><Relationship Id="rId3" Type="http://schemas.openxmlformats.org/officeDocument/2006/relationships/settings" Target="settings.xml"/><Relationship Id="rId21" Type="http://schemas.openxmlformats.org/officeDocument/2006/relationships/hyperlink" Target="http://www-unix.globus.org/toolkit/projects/handle_system.html" TargetMode="External"/><Relationship Id="rId7" Type="http://schemas.openxmlformats.org/officeDocument/2006/relationships/header" Target="header1.xml"/><Relationship Id="rId12" Type="http://schemas.openxmlformats.org/officeDocument/2006/relationships/hyperlink" Target="http://www.oid-info.com/get/2.25" TargetMode="External"/><Relationship Id="rId17" Type="http://schemas.openxmlformats.org/officeDocument/2006/relationships/footer" Target="footer5.xml"/><Relationship Id="rId25" Type="http://schemas.openxmlformats.org/officeDocument/2006/relationships/hyperlink" Target="http://dublincore.org/documents/dces/" TargetMode="Externa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yperlink" Target="http://www" TargetMode="External"/><Relationship Id="rId29" Type="http://schemas.openxmlformats.org/officeDocument/2006/relationships/image" Target="media/image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s://ncisvn.nci.nih.gov/WebSVN/listing.php?repname=cagrid&amp;path=/branches/caGrid-1_4_release/Documentation/core/Identifiers/ECCF/"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hyperlink" Target="http://www" TargetMode="External"/><Relationship Id="rId28" Type="http://schemas.openxmlformats.org/officeDocument/2006/relationships/hyperlink" Target="http://events.linkeddata.org/ldow2010/papers/ldow2010_paper13.pdf" TargetMode="External"/><Relationship Id="rId10" Type="http://schemas.openxmlformats.org/officeDocument/2006/relationships/footer" Target="footer3.xml"/><Relationship Id="rId19" Type="http://schemas.openxmlformats.org/officeDocument/2006/relationships/hyperlink" Target="http://www.hl7.org/implement/standards/v3messages.cf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emf"/><Relationship Id="rId22" Type="http://schemas.openxmlformats.org/officeDocument/2006/relationships/hyperlink" Target="http://www" TargetMode="External"/><Relationship Id="rId27" Type="http://schemas.openxmlformats.org/officeDocument/2006/relationships/hyperlink" Target="http://openprovenance.org/" TargetMode="Externa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4294943302</TotalTime>
  <Pages>45</Pages>
  <Words>5535</Words>
  <Characters>31555</Characters>
  <Application>Microsoft Office Outlook</Application>
  <DocSecurity>0</DocSecurity>
  <Lines>0</Lines>
  <Paragraphs>0</Paragraphs>
  <ScaleCrop>false</ScaleCrop>
  <Company>NCI</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Conceptual Functional Model Specification</dc:title>
  <dc:subject/>
  <dc:creator>John Koisch</dc:creator>
  <cp:keywords/>
  <dc:description/>
  <cp:lastModifiedBy>denis krylov</cp:lastModifiedBy>
  <cp:revision>190</cp:revision>
  <cp:lastPrinted>2009-09-21T04:24:00Z</cp:lastPrinted>
  <dcterms:created xsi:type="dcterms:W3CDTF">2010-08-31T18:30:00Z</dcterms:created>
  <dcterms:modified xsi:type="dcterms:W3CDTF">2010-12-03T19:21:00Z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-360637384</vt:i4>
  </property>
  <property fmtid="{D5CDD505-2E9C-101B-9397-08002B2CF9AE}" pid="3" name="_EmailSubject">
    <vt:lpwstr>GSID</vt:lpwstr>
  </property>
  <property fmtid="{D5CDD505-2E9C-101B-9397-08002B2CF9AE}" pid="4" name="_AuthorEmail">
    <vt:lpwstr>PGovindrao@path.wustl.edu</vt:lpwstr>
  </property>
  <property fmtid="{D5CDD505-2E9C-101B-9397-08002B2CF9AE}" pid="5" name="_AuthorEmailDisplayName">
    <vt:lpwstr>Govindrao, Poornima</vt:lpwstr>
  </property>
  <property fmtid="{D5CDD505-2E9C-101B-9397-08002B2CF9AE}" pid="6" name="_ReviewingToolsShownOnce">
    <vt:lpwstr/>
  </property>
</Properties>
</file>