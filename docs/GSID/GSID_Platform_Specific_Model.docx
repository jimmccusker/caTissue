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B0C" w:rsidRPr="00D05B0C" w:rsidRDefault="00D05B0C" w:rsidP="00045EBC">
      <w:pPr>
        <w:jc w:val="center"/>
        <w:rPr>
          <w:b/>
          <w:bCs/>
          <w:sz w:val="32"/>
          <w:szCs w:val="32"/>
          <w:rPrChange w:id="0" w:author="Unknown">
            <w:rPr>
              <w:rFonts w:ascii="Arial" w:hAnsi="Arial"/>
              <w:b/>
              <w:bCs/>
              <w:sz w:val="32"/>
              <w:szCs w:val="32"/>
            </w:rPr>
          </w:rPrChange>
        </w:rPr>
      </w:pPr>
    </w:p>
    <w:p w:rsidR="00D05B0C" w:rsidRPr="00D05B0C" w:rsidRDefault="00D05B0C" w:rsidP="00045EBC">
      <w:pPr>
        <w:jc w:val="center"/>
        <w:rPr>
          <w:b/>
          <w:bCs/>
          <w:sz w:val="32"/>
          <w:szCs w:val="32"/>
          <w:rPrChange w:id="1" w:author="Unknown">
            <w:rPr>
              <w:rFonts w:ascii="Arial" w:hAnsi="Arial"/>
              <w:b/>
              <w:bCs/>
              <w:sz w:val="32"/>
              <w:szCs w:val="32"/>
            </w:rPr>
          </w:rPrChange>
        </w:rPr>
      </w:pPr>
    </w:p>
    <w:p w:rsidR="00D05B0C" w:rsidRPr="00D05B0C" w:rsidRDefault="00D05B0C" w:rsidP="00045EBC">
      <w:pPr>
        <w:jc w:val="center"/>
        <w:rPr>
          <w:b/>
          <w:bCs/>
          <w:sz w:val="32"/>
          <w:szCs w:val="32"/>
          <w:rPrChange w:id="2" w:author="Unknown">
            <w:rPr>
              <w:rFonts w:ascii="Arial" w:hAnsi="Arial"/>
              <w:b/>
              <w:bCs/>
              <w:sz w:val="32"/>
              <w:szCs w:val="32"/>
            </w:rPr>
          </w:rPrChange>
        </w:rPr>
      </w:pPr>
    </w:p>
    <w:p w:rsidR="00D05B0C" w:rsidRPr="00D05B0C" w:rsidRDefault="00D05B0C" w:rsidP="00045EBC">
      <w:pPr>
        <w:jc w:val="center"/>
        <w:rPr>
          <w:b/>
          <w:bCs/>
          <w:sz w:val="32"/>
          <w:szCs w:val="32"/>
          <w:rPrChange w:id="3" w:author="Unknown">
            <w:rPr>
              <w:rFonts w:ascii="Arial" w:hAnsi="Arial"/>
              <w:b/>
              <w:bCs/>
              <w:sz w:val="32"/>
              <w:szCs w:val="32"/>
            </w:rPr>
          </w:rPrChange>
        </w:rPr>
      </w:pPr>
    </w:p>
    <w:p w:rsidR="00D05B0C" w:rsidRPr="00D05B0C" w:rsidRDefault="00D05B0C" w:rsidP="00045EBC">
      <w:pPr>
        <w:jc w:val="center"/>
        <w:rPr>
          <w:b/>
          <w:bCs/>
          <w:sz w:val="32"/>
          <w:szCs w:val="32"/>
          <w:rPrChange w:id="4" w:author="Unknown">
            <w:rPr>
              <w:rFonts w:ascii="Arial" w:hAnsi="Arial"/>
              <w:b/>
              <w:bCs/>
              <w:sz w:val="32"/>
              <w:szCs w:val="32"/>
            </w:rPr>
          </w:rPrChange>
        </w:rPr>
      </w:pPr>
    </w:p>
    <w:p w:rsidR="00D05B0C" w:rsidRPr="00D05B0C" w:rsidRDefault="00D05B0C" w:rsidP="00045EBC">
      <w:pPr>
        <w:jc w:val="center"/>
        <w:rPr>
          <w:b/>
          <w:bCs/>
          <w:sz w:val="32"/>
          <w:szCs w:val="32"/>
          <w:rPrChange w:id="5" w:author="Unknown">
            <w:rPr>
              <w:rFonts w:ascii="Arial" w:hAnsi="Arial"/>
              <w:b/>
              <w:bCs/>
              <w:sz w:val="32"/>
              <w:szCs w:val="32"/>
            </w:rPr>
          </w:rPrChange>
        </w:rPr>
      </w:pPr>
    </w:p>
    <w:p w:rsidR="00D05B0C" w:rsidRPr="00D05B0C" w:rsidRDefault="00D05B0C" w:rsidP="00045EBC">
      <w:pPr>
        <w:jc w:val="center"/>
        <w:rPr>
          <w:b/>
          <w:bCs/>
          <w:sz w:val="32"/>
          <w:szCs w:val="32"/>
          <w:rPrChange w:id="6" w:author="Unknown">
            <w:rPr>
              <w:rFonts w:ascii="Arial" w:hAnsi="Arial"/>
              <w:b/>
              <w:bCs/>
              <w:sz w:val="32"/>
              <w:szCs w:val="32"/>
            </w:rPr>
          </w:rPrChange>
        </w:rPr>
      </w:pPr>
      <w:r w:rsidRPr="00D05B0C">
        <w:rPr>
          <w:b/>
          <w:bCs/>
          <w:sz w:val="32"/>
          <w:szCs w:val="32"/>
          <w:rPrChange w:id="7" w:author="Jithu.Ramesh" w:date="2010-12-17T09:40:00Z">
            <w:rPr>
              <w:rFonts w:ascii="Arial" w:hAnsi="Arial"/>
              <w:b/>
              <w:bCs/>
              <w:sz w:val="32"/>
              <w:szCs w:val="32"/>
            </w:rPr>
          </w:rPrChange>
        </w:rPr>
        <w:t xml:space="preserve">caBIG® </w:t>
      </w:r>
      <w:r w:rsidRPr="0064755E">
        <w:rPr>
          <w:rPrChange w:id="8" w:author="Jithu.Ramesh">
            <w:rPr/>
          </w:rPrChange>
        </w:rPr>
        <w:fldChar w:fldCharType="begin"/>
      </w:r>
      <w:r w:rsidRPr="0064755E">
        <w:rPr>
          <w:rPrChange w:id="9" w:author="Jithu.Ramesh">
            <w:rPr/>
          </w:rPrChange>
        </w:rPr>
        <w:instrText xml:space="preserve"> TITLE   </w:instrText>
      </w:r>
      <w:r w:rsidRPr="0064755E">
        <w:rPr>
          <w:rPrChange w:id="10" w:author="Jithu.Ramesh" w:date="2010-12-17T09:40:00Z">
            <w:rPr/>
          </w:rPrChange>
        </w:rPr>
        <w:instrText>\</w:instrText>
      </w:r>
      <w:r w:rsidRPr="0064755E">
        <w:rPr>
          <w:rPrChange w:id="11" w:author="Jithu.Ramesh">
            <w:rPr/>
          </w:rPrChange>
        </w:rPr>
        <w:instrText xml:space="preserve">* MERGEFORMAT </w:instrText>
      </w:r>
      <w:r w:rsidRPr="0064755E">
        <w:rPr>
          <w:rPrChange w:id="12" w:author="Jithu.Ramesh">
            <w:rPr/>
          </w:rPrChange>
        </w:rPr>
        <w:fldChar w:fldCharType="separate"/>
      </w:r>
      <w:r w:rsidRPr="00D05B0C">
        <w:rPr>
          <w:b/>
          <w:bCs/>
          <w:sz w:val="32"/>
          <w:szCs w:val="32"/>
          <w:rPrChange w:id="13" w:author="Jithu.Ramesh" w:date="2010-12-17T09:40:00Z">
            <w:rPr>
              <w:rFonts w:ascii="Arial" w:hAnsi="Arial"/>
              <w:b/>
              <w:bCs/>
              <w:sz w:val="32"/>
              <w:szCs w:val="32"/>
            </w:rPr>
          </w:rPrChange>
        </w:rPr>
        <w:t xml:space="preserve">Platform Specific Model and Service Specification </w:t>
      </w:r>
      <w:r w:rsidRPr="0064755E">
        <w:rPr>
          <w:rPrChange w:id="14" w:author="Jithu.Ramesh">
            <w:rPr/>
          </w:rPrChange>
        </w:rPr>
        <w:fldChar w:fldCharType="end"/>
      </w:r>
    </w:p>
    <w:p w:rsidR="00D05B0C" w:rsidRPr="00D05B0C" w:rsidRDefault="00D05B0C" w:rsidP="00045EBC">
      <w:pPr>
        <w:jc w:val="center"/>
        <w:rPr>
          <w:b/>
          <w:bCs/>
          <w:sz w:val="32"/>
          <w:szCs w:val="32"/>
          <w:rPrChange w:id="15" w:author="Unknown">
            <w:rPr>
              <w:rFonts w:ascii="Arial" w:hAnsi="Arial"/>
              <w:b/>
              <w:bCs/>
              <w:sz w:val="32"/>
              <w:szCs w:val="32"/>
            </w:rPr>
          </w:rPrChange>
        </w:rPr>
      </w:pPr>
    </w:p>
    <w:p w:rsidR="00D05B0C" w:rsidRPr="00D05B0C" w:rsidRDefault="00D05B0C" w:rsidP="00045EBC">
      <w:pPr>
        <w:jc w:val="center"/>
        <w:rPr>
          <w:b/>
          <w:bCs/>
          <w:sz w:val="32"/>
          <w:szCs w:val="32"/>
          <w:rPrChange w:id="16" w:author="Unknown">
            <w:rPr>
              <w:rFonts w:ascii="Arial" w:hAnsi="Arial"/>
              <w:b/>
              <w:bCs/>
              <w:color w:val="3366FF"/>
              <w:sz w:val="32"/>
              <w:szCs w:val="32"/>
            </w:rPr>
          </w:rPrChange>
        </w:rPr>
      </w:pPr>
      <w:r w:rsidRPr="00D05B0C">
        <w:rPr>
          <w:b/>
          <w:bCs/>
          <w:sz w:val="32"/>
          <w:szCs w:val="32"/>
          <w:rPrChange w:id="17" w:author="Jithu.Ramesh" w:date="2010-12-17T09:40:00Z">
            <w:rPr>
              <w:rFonts w:ascii="Arial" w:hAnsi="Arial"/>
              <w:b/>
              <w:bCs/>
              <w:color w:val="3366FF"/>
              <w:sz w:val="32"/>
              <w:szCs w:val="32"/>
            </w:rPr>
          </w:rPrChange>
        </w:rPr>
        <w:t>Specimen Identifier Management Service</w:t>
      </w:r>
    </w:p>
    <w:p w:rsidR="00D05B0C" w:rsidRPr="00D05B0C" w:rsidRDefault="00D05B0C" w:rsidP="00045EBC">
      <w:pPr>
        <w:jc w:val="center"/>
        <w:rPr>
          <w:b/>
          <w:bCs/>
          <w:sz w:val="32"/>
          <w:szCs w:val="32"/>
          <w:rPrChange w:id="18" w:author="Unknown">
            <w:rPr>
              <w:rFonts w:ascii="Arial" w:hAnsi="Arial"/>
              <w:b/>
              <w:bCs/>
              <w:color w:val="3366FF"/>
              <w:sz w:val="32"/>
              <w:szCs w:val="32"/>
            </w:rPr>
          </w:rPrChange>
        </w:rPr>
      </w:pPr>
    </w:p>
    <w:p w:rsidR="00D05B0C" w:rsidRPr="00D05B0C" w:rsidRDefault="00D05B0C" w:rsidP="00045EBC">
      <w:pPr>
        <w:jc w:val="center"/>
        <w:rPr>
          <w:b/>
          <w:bCs/>
          <w:sz w:val="32"/>
          <w:szCs w:val="32"/>
          <w:rPrChange w:id="19" w:author="Unknown">
            <w:rPr>
              <w:rFonts w:ascii="Arial" w:hAnsi="Arial"/>
              <w:b/>
              <w:bCs/>
              <w:color w:val="3366FF"/>
              <w:sz w:val="32"/>
              <w:szCs w:val="32"/>
            </w:rPr>
          </w:rPrChange>
        </w:rPr>
      </w:pPr>
      <w:r>
        <w:rPr>
          <w:b/>
          <w:bCs/>
          <w:sz w:val="32"/>
          <w:szCs w:val="32"/>
        </w:rPr>
        <w:t>1.0</w:t>
      </w:r>
    </w:p>
    <w:p w:rsidR="00D05B0C" w:rsidRPr="00D05B0C" w:rsidRDefault="00D05B0C" w:rsidP="00045EBC">
      <w:pPr>
        <w:jc w:val="center"/>
        <w:rPr>
          <w:b/>
          <w:bCs/>
          <w:sz w:val="32"/>
          <w:szCs w:val="32"/>
          <w:rPrChange w:id="20" w:author="Unknown">
            <w:rPr>
              <w:rFonts w:ascii="Arial" w:hAnsi="Arial"/>
              <w:b/>
              <w:bCs/>
              <w:color w:val="3366FF"/>
              <w:sz w:val="32"/>
              <w:szCs w:val="32"/>
            </w:rPr>
          </w:rPrChange>
        </w:rPr>
      </w:pPr>
    </w:p>
    <w:p w:rsidR="00D05B0C" w:rsidRPr="00D05B0C" w:rsidRDefault="00D05B0C" w:rsidP="00045EBC">
      <w:pPr>
        <w:jc w:val="center"/>
        <w:rPr>
          <w:b/>
          <w:bCs/>
          <w:sz w:val="32"/>
          <w:szCs w:val="32"/>
          <w:rPrChange w:id="21" w:author="Unknown">
            <w:rPr>
              <w:rFonts w:ascii="Arial" w:hAnsi="Arial"/>
              <w:b/>
              <w:bCs/>
              <w:color w:val="3366FF"/>
              <w:sz w:val="32"/>
              <w:szCs w:val="32"/>
            </w:rPr>
          </w:rPrChange>
        </w:rPr>
      </w:pPr>
      <w:r w:rsidRPr="00D05B0C">
        <w:rPr>
          <w:b/>
          <w:bCs/>
          <w:sz w:val="32"/>
          <w:szCs w:val="32"/>
          <w:rPrChange w:id="22" w:author="Jithu.Ramesh" w:date="2010-12-17T09:40:00Z">
            <w:rPr>
              <w:rFonts w:ascii="Arial" w:hAnsi="Arial"/>
              <w:b/>
              <w:bCs/>
              <w:color w:val="3366FF"/>
              <w:sz w:val="32"/>
              <w:szCs w:val="32"/>
            </w:rPr>
          </w:rPrChange>
        </w:rPr>
        <w:t>12/1</w:t>
      </w:r>
      <w:r>
        <w:rPr>
          <w:b/>
          <w:bCs/>
          <w:sz w:val="32"/>
          <w:szCs w:val="32"/>
        </w:rPr>
        <w:t>7</w:t>
      </w:r>
      <w:r w:rsidRPr="00D05B0C">
        <w:rPr>
          <w:b/>
          <w:bCs/>
          <w:sz w:val="32"/>
          <w:szCs w:val="32"/>
          <w:rPrChange w:id="23" w:author="Jithu.Ramesh" w:date="2010-12-17T09:40:00Z">
            <w:rPr>
              <w:rFonts w:ascii="Arial" w:hAnsi="Arial"/>
              <w:b/>
              <w:bCs/>
              <w:color w:val="3366FF"/>
              <w:sz w:val="32"/>
              <w:szCs w:val="32"/>
            </w:rPr>
          </w:rPrChange>
        </w:rPr>
        <w:t>/2010</w:t>
      </w:r>
    </w:p>
    <w:p w:rsidR="00D05B0C" w:rsidRPr="00D05B0C" w:rsidRDefault="00D05B0C" w:rsidP="00045EBC">
      <w:pPr>
        <w:jc w:val="center"/>
        <w:rPr>
          <w:b/>
          <w:bCs/>
          <w:sz w:val="32"/>
          <w:szCs w:val="32"/>
          <w:rPrChange w:id="24" w:author="Unknown">
            <w:rPr>
              <w:rFonts w:ascii="Arial" w:hAnsi="Arial"/>
              <w:b/>
              <w:bCs/>
              <w:color w:val="3366FF"/>
              <w:sz w:val="32"/>
              <w:szCs w:val="32"/>
            </w:rPr>
          </w:rPrChange>
        </w:rPr>
      </w:pPr>
    </w:p>
    <w:p w:rsidR="00D05B0C" w:rsidRPr="00D05B0C" w:rsidRDefault="00D05B0C" w:rsidP="00045EBC">
      <w:pPr>
        <w:jc w:val="center"/>
        <w:rPr>
          <w:b/>
          <w:bCs/>
          <w:sz w:val="32"/>
          <w:szCs w:val="32"/>
          <w:rPrChange w:id="25" w:author="Unknown">
            <w:rPr>
              <w:rFonts w:ascii="Arial" w:hAnsi="Arial"/>
              <w:b/>
              <w:bCs/>
              <w:color w:val="3366FF"/>
              <w:sz w:val="32"/>
              <w:szCs w:val="32"/>
            </w:rPr>
          </w:rPrChange>
        </w:rPr>
      </w:pPr>
    </w:p>
    <w:p w:rsidR="00D05B0C" w:rsidRPr="00D05B0C" w:rsidRDefault="00D05B0C" w:rsidP="00045EBC">
      <w:pPr>
        <w:jc w:val="center"/>
        <w:rPr>
          <w:b/>
          <w:bCs/>
          <w:sz w:val="32"/>
          <w:szCs w:val="32"/>
          <w:rPrChange w:id="26" w:author="Unknown">
            <w:rPr>
              <w:rFonts w:ascii="Arial" w:hAnsi="Arial"/>
              <w:b/>
              <w:bCs/>
              <w:color w:val="3366FF"/>
              <w:sz w:val="32"/>
              <w:szCs w:val="32"/>
            </w:rPr>
          </w:rPrChange>
        </w:rPr>
      </w:pPr>
    </w:p>
    <w:p w:rsidR="00D05B0C" w:rsidRPr="00D05B0C" w:rsidRDefault="00D05B0C" w:rsidP="00045EBC">
      <w:pPr>
        <w:jc w:val="center"/>
        <w:rPr>
          <w:b/>
          <w:bCs/>
          <w:sz w:val="32"/>
          <w:szCs w:val="32"/>
          <w:rPrChange w:id="27" w:author="Unknown">
            <w:rPr>
              <w:rFonts w:ascii="Arial" w:hAnsi="Arial"/>
              <w:b/>
              <w:bCs/>
              <w:color w:val="3366FF"/>
              <w:sz w:val="32"/>
              <w:szCs w:val="32"/>
            </w:rPr>
          </w:rPrChange>
        </w:rPr>
      </w:pPr>
    </w:p>
    <w:p w:rsidR="00D05B0C" w:rsidRPr="00D05B0C" w:rsidRDefault="00D05B0C" w:rsidP="00045EBC">
      <w:pPr>
        <w:jc w:val="center"/>
        <w:rPr>
          <w:b/>
          <w:bCs/>
          <w:sz w:val="32"/>
          <w:szCs w:val="32"/>
          <w:rPrChange w:id="28" w:author="Unknown">
            <w:rPr>
              <w:rFonts w:ascii="Arial" w:hAnsi="Arial"/>
              <w:b/>
              <w:bCs/>
              <w:color w:val="3366FF"/>
              <w:sz w:val="32"/>
              <w:szCs w:val="32"/>
            </w:rPr>
          </w:rPrChange>
        </w:rPr>
      </w:pPr>
    </w:p>
    <w:p w:rsidR="00D05B0C" w:rsidRPr="00D05B0C" w:rsidRDefault="00D05B0C" w:rsidP="00045EBC">
      <w:pPr>
        <w:jc w:val="center"/>
        <w:rPr>
          <w:b/>
          <w:bCs/>
          <w:sz w:val="32"/>
          <w:szCs w:val="32"/>
          <w:rPrChange w:id="29" w:author="Unknown">
            <w:rPr>
              <w:rFonts w:ascii="Arial" w:hAnsi="Arial"/>
              <w:b/>
              <w:bCs/>
              <w:color w:val="3366FF"/>
              <w:sz w:val="32"/>
              <w:szCs w:val="32"/>
            </w:rPr>
          </w:rPrChange>
        </w:rPr>
      </w:pPr>
    </w:p>
    <w:tbl>
      <w:tblPr>
        <w:tblW w:w="5000" w:type="pct"/>
        <w:tblCellSpacing w:w="15"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0" w:type="dxa"/>
          <w:left w:w="90" w:type="dxa"/>
          <w:bottom w:w="90" w:type="dxa"/>
          <w:right w:w="90" w:type="dxa"/>
        </w:tblCellMar>
        <w:tblLook w:val="0000"/>
      </w:tblPr>
      <w:tblGrid>
        <w:gridCol w:w="4850"/>
        <w:gridCol w:w="7736"/>
      </w:tblGrid>
      <w:tr w:rsidR="00D05B0C" w:rsidRPr="00DE544F">
        <w:trPr>
          <w:tblCellSpacing w:w="15" w:type="dxa"/>
        </w:trPr>
        <w:tc>
          <w:tcPr>
            <w:tcW w:w="3375" w:type="dxa"/>
            <w:noWrap/>
          </w:tcPr>
          <w:p w:rsidR="00D05B0C" w:rsidRPr="00D05B0C" w:rsidRDefault="00D05B0C" w:rsidP="00045EBC">
            <w:pPr>
              <w:rPr>
                <w:color w:val="000000"/>
                <w:sz w:val="20"/>
                <w:rPrChange w:id="30" w:author="Unknown">
                  <w:rPr>
                    <w:rFonts w:ascii="Verdana" w:hAnsi="Verdana"/>
                    <w:color w:val="000000"/>
                    <w:sz w:val="20"/>
                  </w:rPr>
                </w:rPrChange>
              </w:rPr>
            </w:pPr>
            <w:r w:rsidRPr="00D05B0C">
              <w:rPr>
                <w:color w:val="000000"/>
                <w:sz w:val="20"/>
                <w:rPrChange w:id="31" w:author="Jithu.Ramesh" w:date="2010-12-17T09:40:00Z">
                  <w:rPr>
                    <w:rFonts w:ascii="Verdana" w:hAnsi="Verdana"/>
                    <w:color w:val="000000"/>
                    <w:sz w:val="20"/>
                  </w:rPr>
                </w:rPrChange>
              </w:rPr>
              <w:t>Authors</w:t>
            </w:r>
          </w:p>
        </w:tc>
        <w:tc>
          <w:tcPr>
            <w:tcW w:w="5415" w:type="dxa"/>
            <w:noWrap/>
          </w:tcPr>
          <w:p w:rsidR="00D05B0C" w:rsidRPr="00DE544F" w:rsidRDefault="00D05B0C" w:rsidP="00045EBC">
            <w:pPr>
              <w:rPr>
                <w:i/>
                <w:color w:val="FF0000"/>
              </w:rPr>
            </w:pPr>
            <w:r w:rsidRPr="0064755E">
              <w:rPr>
                <w:i/>
                <w:color w:val="FF0000"/>
              </w:rPr>
              <w:t>Carlos Perez</w:t>
            </w:r>
          </w:p>
        </w:tc>
      </w:tr>
      <w:tr w:rsidR="00D05B0C" w:rsidRPr="00DE544F">
        <w:trPr>
          <w:tblCellSpacing w:w="15" w:type="dxa"/>
        </w:trPr>
        <w:tc>
          <w:tcPr>
            <w:tcW w:w="3375" w:type="dxa"/>
            <w:noWrap/>
          </w:tcPr>
          <w:p w:rsidR="00D05B0C" w:rsidRPr="00D05B0C" w:rsidRDefault="00D05B0C" w:rsidP="00045EBC">
            <w:pPr>
              <w:rPr>
                <w:color w:val="000000"/>
                <w:sz w:val="20"/>
                <w:rPrChange w:id="32" w:author="Unknown">
                  <w:rPr>
                    <w:rFonts w:ascii="Verdana" w:hAnsi="Verdana"/>
                    <w:color w:val="000000"/>
                    <w:sz w:val="20"/>
                  </w:rPr>
                </w:rPrChange>
              </w:rPr>
            </w:pPr>
            <w:r w:rsidRPr="00D05B0C">
              <w:rPr>
                <w:color w:val="000000"/>
                <w:sz w:val="20"/>
                <w:rPrChange w:id="33" w:author="Jithu.Ramesh" w:date="2010-12-17T09:40:00Z">
                  <w:rPr>
                    <w:rFonts w:ascii="Verdana" w:hAnsi="Verdana"/>
                    <w:color w:val="000000"/>
                    <w:sz w:val="20"/>
                  </w:rPr>
                </w:rPrChange>
              </w:rPr>
              <w:t>Editor</w:t>
            </w:r>
          </w:p>
        </w:tc>
        <w:tc>
          <w:tcPr>
            <w:tcW w:w="5415" w:type="dxa"/>
            <w:noWrap/>
          </w:tcPr>
          <w:p w:rsidR="00D05B0C" w:rsidRPr="00DE544F" w:rsidRDefault="00D05B0C" w:rsidP="00045EBC">
            <w:pPr>
              <w:rPr>
                <w:i/>
                <w:color w:val="FF0000"/>
              </w:rPr>
            </w:pPr>
          </w:p>
        </w:tc>
      </w:tr>
      <w:tr w:rsidR="00D05B0C" w:rsidRPr="00DE544F">
        <w:trPr>
          <w:tblCellSpacing w:w="15" w:type="dxa"/>
        </w:trPr>
        <w:tc>
          <w:tcPr>
            <w:tcW w:w="3375" w:type="dxa"/>
            <w:noWrap/>
          </w:tcPr>
          <w:p w:rsidR="00D05B0C" w:rsidRPr="00D05B0C" w:rsidRDefault="00D05B0C" w:rsidP="00045EBC">
            <w:pPr>
              <w:rPr>
                <w:color w:val="000000"/>
                <w:sz w:val="20"/>
                <w:rPrChange w:id="34" w:author="Unknown">
                  <w:rPr>
                    <w:rFonts w:ascii="Verdana" w:hAnsi="Verdana"/>
                    <w:color w:val="000000"/>
                    <w:sz w:val="20"/>
                  </w:rPr>
                </w:rPrChange>
              </w:rPr>
            </w:pPr>
            <w:r w:rsidRPr="00D05B0C">
              <w:rPr>
                <w:color w:val="000000"/>
                <w:sz w:val="20"/>
                <w:rPrChange w:id="35" w:author="Jithu.Ramesh" w:date="2010-12-17T09:40:00Z">
                  <w:rPr>
                    <w:rFonts w:ascii="Verdana" w:hAnsi="Verdana"/>
                    <w:color w:val="000000"/>
                    <w:sz w:val="20"/>
                  </w:rPr>
                </w:rPrChange>
              </w:rPr>
              <w:t>Reviewers</w:t>
            </w:r>
          </w:p>
        </w:tc>
        <w:tc>
          <w:tcPr>
            <w:tcW w:w="5415" w:type="dxa"/>
            <w:noWrap/>
          </w:tcPr>
          <w:p w:rsidR="00D05B0C" w:rsidRPr="00DE544F" w:rsidRDefault="00D05B0C" w:rsidP="00045EBC">
            <w:pPr>
              <w:rPr>
                <w:i/>
                <w:color w:val="FF0000"/>
              </w:rPr>
            </w:pPr>
          </w:p>
        </w:tc>
      </w:tr>
      <w:tr w:rsidR="00D05B0C" w:rsidRPr="00DE544F">
        <w:trPr>
          <w:tblCellSpacing w:w="15" w:type="dxa"/>
        </w:trPr>
        <w:tc>
          <w:tcPr>
            <w:tcW w:w="3375" w:type="dxa"/>
            <w:noWrap/>
          </w:tcPr>
          <w:p w:rsidR="00D05B0C" w:rsidRPr="00D05B0C" w:rsidRDefault="00D05B0C" w:rsidP="00045EBC">
            <w:pPr>
              <w:rPr>
                <w:color w:val="000000"/>
                <w:sz w:val="20"/>
                <w:rPrChange w:id="36" w:author="Unknown">
                  <w:rPr>
                    <w:rFonts w:ascii="Verdana" w:hAnsi="Verdana"/>
                    <w:color w:val="000000"/>
                    <w:sz w:val="20"/>
                  </w:rPr>
                </w:rPrChange>
              </w:rPr>
            </w:pPr>
            <w:r w:rsidRPr="00D05B0C">
              <w:rPr>
                <w:color w:val="000000"/>
                <w:sz w:val="20"/>
                <w:rPrChange w:id="37" w:author="Jithu.Ramesh" w:date="2010-12-17T09:40:00Z">
                  <w:rPr>
                    <w:rFonts w:ascii="Verdana" w:hAnsi="Verdana"/>
                    <w:color w:val="000000"/>
                    <w:sz w:val="20"/>
                  </w:rPr>
                </w:rPrChange>
              </w:rPr>
              <w:t>Architecture Inception Team</w:t>
            </w:r>
          </w:p>
        </w:tc>
        <w:tc>
          <w:tcPr>
            <w:tcW w:w="5415" w:type="dxa"/>
            <w:noWrap/>
          </w:tcPr>
          <w:p w:rsidR="00D05B0C" w:rsidRPr="00DE544F" w:rsidRDefault="00D05B0C" w:rsidP="00045EBC">
            <w:pPr>
              <w:rPr>
                <w:i/>
                <w:color w:val="FF0000"/>
              </w:rPr>
            </w:pPr>
          </w:p>
        </w:tc>
      </w:tr>
    </w:tbl>
    <w:p w:rsidR="00D05B0C" w:rsidRPr="00D05B0C" w:rsidRDefault="00D05B0C" w:rsidP="00045EBC">
      <w:pPr>
        <w:jc w:val="center"/>
        <w:rPr>
          <w:b/>
          <w:sz w:val="36"/>
          <w:szCs w:val="36"/>
          <w:rPrChange w:id="38" w:author="Unknown">
            <w:rPr>
              <w:rFonts w:ascii="Arial" w:hAnsi="Arial"/>
              <w:b/>
              <w:sz w:val="36"/>
              <w:szCs w:val="36"/>
            </w:rPr>
          </w:rPrChange>
        </w:rPr>
      </w:pPr>
      <w:r w:rsidRPr="0064755E">
        <w:rPr>
          <w:b/>
          <w:sz w:val="36"/>
          <w:szCs w:val="36"/>
        </w:rPr>
        <w:br w:type="page"/>
      </w:r>
      <w:r w:rsidRPr="00D05B0C">
        <w:rPr>
          <w:b/>
          <w:sz w:val="36"/>
          <w:szCs w:val="36"/>
          <w:rPrChange w:id="39" w:author="Jithu.Ramesh" w:date="2010-12-17T09:40:00Z">
            <w:rPr>
              <w:rFonts w:ascii="Arial" w:hAnsi="Arial"/>
              <w:b/>
              <w:sz w:val="36"/>
              <w:szCs w:val="36"/>
            </w:rPr>
          </w:rPrChange>
        </w:rPr>
        <w:t xml:space="preserve">DOCUMENT CHANGE HISTORY </w:t>
      </w:r>
    </w:p>
    <w:p w:rsidR="00D05B0C" w:rsidRPr="00DE544F" w:rsidRDefault="00D05B0C" w:rsidP="00045EBC">
      <w:pPr>
        <w:tabs>
          <w:tab w:val="left" w:pos="5772"/>
        </w:tabs>
        <w:rPr>
          <w:b/>
          <w:bCs/>
        </w:rPr>
      </w:pPr>
      <w:r w:rsidRPr="0064755E">
        <w:rPr>
          <w:b/>
          <w:bCs/>
        </w:rPr>
        <w:tab/>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328"/>
        <w:gridCol w:w="1800"/>
        <w:gridCol w:w="2250"/>
        <w:gridCol w:w="3217"/>
      </w:tblGrid>
      <w:tr w:rsidR="00D05B0C" w:rsidRPr="00DE544F">
        <w:trPr>
          <w:cantSplit/>
          <w:jc w:val="center"/>
        </w:trPr>
        <w:tc>
          <w:tcPr>
            <w:tcW w:w="1328" w:type="dxa"/>
            <w:tcBorders>
              <w:bottom w:val="single" w:sz="4" w:space="0" w:color="auto"/>
            </w:tcBorders>
            <w:shd w:val="pct20" w:color="auto" w:fill="FFFFFF"/>
          </w:tcPr>
          <w:p w:rsidR="00D05B0C" w:rsidRPr="00DE544F" w:rsidRDefault="00D05B0C" w:rsidP="00045EBC">
            <w:pPr>
              <w:suppressAutoHyphens/>
              <w:rPr>
                <w:b/>
                <w:lang w:eastAsia="ar-SA"/>
                <w:rPrChange w:id="40" w:author="Jithu.Ramesh">
                  <w:rPr>
                    <w:b/>
                    <w:lang w:eastAsia="ar-SA"/>
                  </w:rPr>
                </w:rPrChange>
              </w:rPr>
            </w:pPr>
            <w:r w:rsidRPr="0064755E">
              <w:rPr>
                <w:b/>
                <w:lang w:eastAsia="ar-SA"/>
                <w:rPrChange w:id="41" w:author="Jithu.Ramesh">
                  <w:rPr>
                    <w:b/>
                    <w:lang w:eastAsia="ar-SA"/>
                  </w:rPr>
                </w:rPrChange>
              </w:rPr>
              <w:t>Version Number</w:t>
            </w:r>
          </w:p>
        </w:tc>
        <w:tc>
          <w:tcPr>
            <w:tcW w:w="1800" w:type="dxa"/>
            <w:tcBorders>
              <w:bottom w:val="single" w:sz="4" w:space="0" w:color="auto"/>
            </w:tcBorders>
            <w:shd w:val="pct20" w:color="auto" w:fill="FFFFFF"/>
          </w:tcPr>
          <w:p w:rsidR="00D05B0C" w:rsidRPr="00DE544F" w:rsidRDefault="00D05B0C" w:rsidP="00045EBC">
            <w:pPr>
              <w:suppressAutoHyphens/>
              <w:rPr>
                <w:b/>
                <w:lang w:eastAsia="ar-SA"/>
                <w:rPrChange w:id="42" w:author="Jithu.Ramesh">
                  <w:rPr>
                    <w:b/>
                    <w:lang w:eastAsia="ar-SA"/>
                  </w:rPr>
                </w:rPrChange>
              </w:rPr>
            </w:pPr>
            <w:r w:rsidRPr="0064755E">
              <w:rPr>
                <w:b/>
                <w:lang w:eastAsia="ar-SA"/>
                <w:rPrChange w:id="43" w:author="Jithu.Ramesh">
                  <w:rPr>
                    <w:b/>
                    <w:lang w:eastAsia="ar-SA"/>
                  </w:rPr>
                </w:rPrChange>
              </w:rPr>
              <w:t>Date</w:t>
            </w:r>
          </w:p>
        </w:tc>
        <w:tc>
          <w:tcPr>
            <w:tcW w:w="2250" w:type="dxa"/>
            <w:tcBorders>
              <w:bottom w:val="single" w:sz="4" w:space="0" w:color="auto"/>
            </w:tcBorders>
            <w:shd w:val="pct20" w:color="auto" w:fill="FFFFFF"/>
          </w:tcPr>
          <w:p w:rsidR="00D05B0C" w:rsidRPr="00DE544F" w:rsidRDefault="00D05B0C" w:rsidP="00045EBC">
            <w:pPr>
              <w:suppressAutoHyphens/>
              <w:rPr>
                <w:b/>
                <w:lang w:eastAsia="ar-SA"/>
                <w:rPrChange w:id="44" w:author="Jithu.Ramesh">
                  <w:rPr>
                    <w:b/>
                    <w:lang w:eastAsia="ar-SA"/>
                  </w:rPr>
                </w:rPrChange>
              </w:rPr>
            </w:pPr>
            <w:r w:rsidRPr="0064755E">
              <w:rPr>
                <w:b/>
                <w:lang w:eastAsia="ar-SA"/>
                <w:rPrChange w:id="45" w:author="Jithu.Ramesh">
                  <w:rPr>
                    <w:b/>
                    <w:lang w:eastAsia="ar-SA"/>
                  </w:rPr>
                </w:rPrChange>
              </w:rPr>
              <w:t>Contributor</w:t>
            </w:r>
          </w:p>
        </w:tc>
        <w:tc>
          <w:tcPr>
            <w:tcW w:w="3217" w:type="dxa"/>
            <w:tcBorders>
              <w:bottom w:val="single" w:sz="4" w:space="0" w:color="auto"/>
            </w:tcBorders>
            <w:shd w:val="pct20" w:color="auto" w:fill="FFFFFF"/>
          </w:tcPr>
          <w:p w:rsidR="00D05B0C" w:rsidRPr="00DE544F" w:rsidRDefault="00D05B0C" w:rsidP="00045EBC">
            <w:pPr>
              <w:suppressAutoHyphens/>
              <w:rPr>
                <w:b/>
                <w:lang w:eastAsia="ar-SA"/>
                <w:rPrChange w:id="46" w:author="Jithu.Ramesh">
                  <w:rPr>
                    <w:b/>
                    <w:lang w:eastAsia="ar-SA"/>
                  </w:rPr>
                </w:rPrChange>
              </w:rPr>
            </w:pPr>
            <w:r w:rsidRPr="0064755E">
              <w:rPr>
                <w:b/>
                <w:lang w:eastAsia="ar-SA"/>
                <w:rPrChange w:id="47" w:author="Jithu.Ramesh">
                  <w:rPr>
                    <w:b/>
                    <w:lang w:eastAsia="ar-SA"/>
                  </w:rPr>
                </w:rPrChange>
              </w:rPr>
              <w:t>Description</w:t>
            </w:r>
          </w:p>
        </w:tc>
      </w:tr>
      <w:tr w:rsidR="00D05B0C" w:rsidRPr="00DE544F">
        <w:trPr>
          <w:cantSplit/>
          <w:jc w:val="center"/>
        </w:trPr>
        <w:tc>
          <w:tcPr>
            <w:tcW w:w="1328" w:type="dxa"/>
            <w:tcBorders>
              <w:top w:val="single" w:sz="4" w:space="0" w:color="auto"/>
              <w:left w:val="single" w:sz="4" w:space="0" w:color="auto"/>
              <w:bottom w:val="single" w:sz="4" w:space="0" w:color="auto"/>
              <w:right w:val="single" w:sz="4" w:space="0" w:color="auto"/>
            </w:tcBorders>
          </w:tcPr>
          <w:p w:rsidR="00D05B0C" w:rsidRPr="00DE544F" w:rsidRDefault="00D05B0C" w:rsidP="00045EBC">
            <w:pPr>
              <w:suppressAutoHyphens/>
              <w:rPr>
                <w:b/>
                <w:lang w:eastAsia="ar-SA"/>
              </w:rPr>
            </w:pPr>
            <w:r w:rsidRPr="0064755E">
              <w:rPr>
                <w:b/>
                <w:lang w:eastAsia="ar-SA"/>
              </w:rPr>
              <w:t>0.1</w:t>
            </w:r>
          </w:p>
        </w:tc>
        <w:tc>
          <w:tcPr>
            <w:tcW w:w="1800" w:type="dxa"/>
            <w:tcBorders>
              <w:top w:val="single" w:sz="4" w:space="0" w:color="auto"/>
              <w:left w:val="single" w:sz="4" w:space="0" w:color="auto"/>
              <w:bottom w:val="single" w:sz="4" w:space="0" w:color="auto"/>
              <w:right w:val="single" w:sz="4" w:space="0" w:color="auto"/>
            </w:tcBorders>
          </w:tcPr>
          <w:p w:rsidR="00D05B0C" w:rsidRPr="00DE544F" w:rsidRDefault="00D05B0C" w:rsidP="00045EBC">
            <w:pPr>
              <w:suppressAutoHyphens/>
              <w:rPr>
                <w:b/>
                <w:lang w:eastAsia="ar-SA"/>
                <w:rPrChange w:id="48" w:author="Jithu.Ramesh">
                  <w:rPr>
                    <w:b/>
                    <w:lang w:eastAsia="ar-SA"/>
                  </w:rPr>
                </w:rPrChange>
              </w:rPr>
            </w:pPr>
            <w:r w:rsidRPr="0064755E">
              <w:rPr>
                <w:b/>
                <w:lang w:eastAsia="ar-SA"/>
                <w:rPrChange w:id="49" w:author="Jithu.Ramesh">
                  <w:rPr>
                    <w:b/>
                    <w:lang w:eastAsia="ar-SA"/>
                  </w:rPr>
                </w:rPrChange>
              </w:rPr>
              <w:t>11/12/2010</w:t>
            </w:r>
          </w:p>
        </w:tc>
        <w:tc>
          <w:tcPr>
            <w:tcW w:w="2250" w:type="dxa"/>
            <w:tcBorders>
              <w:top w:val="single" w:sz="4" w:space="0" w:color="auto"/>
              <w:left w:val="single" w:sz="4" w:space="0" w:color="auto"/>
              <w:bottom w:val="single" w:sz="4" w:space="0" w:color="auto"/>
              <w:right w:val="single" w:sz="4" w:space="0" w:color="auto"/>
            </w:tcBorders>
          </w:tcPr>
          <w:p w:rsidR="00D05B0C" w:rsidRPr="00DE544F" w:rsidRDefault="00D05B0C" w:rsidP="00045EBC">
            <w:pPr>
              <w:suppressAutoHyphens/>
              <w:rPr>
                <w:b/>
                <w:lang w:eastAsia="ar-SA"/>
                <w:rPrChange w:id="50" w:author="Jithu.Ramesh">
                  <w:rPr>
                    <w:b/>
                    <w:lang w:eastAsia="ar-SA"/>
                  </w:rPr>
                </w:rPrChange>
              </w:rPr>
            </w:pPr>
            <w:r w:rsidRPr="0064755E">
              <w:rPr>
                <w:b/>
                <w:lang w:eastAsia="ar-SA"/>
                <w:rPrChange w:id="51" w:author="Jithu.Ramesh">
                  <w:rPr>
                    <w:b/>
                    <w:lang w:eastAsia="ar-SA"/>
                  </w:rPr>
                </w:rPrChange>
              </w:rPr>
              <w:t>Carlos Perez</w:t>
            </w:r>
          </w:p>
        </w:tc>
        <w:tc>
          <w:tcPr>
            <w:tcW w:w="3217" w:type="dxa"/>
            <w:tcBorders>
              <w:top w:val="single" w:sz="4" w:space="0" w:color="auto"/>
              <w:left w:val="single" w:sz="4" w:space="0" w:color="auto"/>
              <w:bottom w:val="single" w:sz="4" w:space="0" w:color="auto"/>
              <w:right w:val="single" w:sz="4" w:space="0" w:color="auto"/>
            </w:tcBorders>
          </w:tcPr>
          <w:p w:rsidR="00D05B0C" w:rsidRPr="00DE544F" w:rsidRDefault="00D05B0C" w:rsidP="00045EBC">
            <w:pPr>
              <w:suppressAutoHyphens/>
              <w:rPr>
                <w:b/>
                <w:lang w:eastAsia="ar-SA"/>
                <w:rPrChange w:id="52" w:author="Jithu.Ramesh">
                  <w:rPr>
                    <w:b/>
                    <w:lang w:eastAsia="ar-SA"/>
                  </w:rPr>
                </w:rPrChange>
              </w:rPr>
            </w:pPr>
            <w:r w:rsidRPr="0064755E">
              <w:rPr>
                <w:b/>
                <w:lang w:eastAsia="ar-SA"/>
                <w:rPrChange w:id="53" w:author="Jithu.Ramesh">
                  <w:rPr>
                    <w:b/>
                    <w:lang w:eastAsia="ar-SA"/>
                  </w:rPr>
                </w:rPrChange>
              </w:rPr>
              <w:t>Initial Document</w:t>
            </w:r>
          </w:p>
        </w:tc>
      </w:tr>
      <w:tr w:rsidR="00D05B0C" w:rsidRPr="00DE544F">
        <w:trPr>
          <w:cantSplit/>
          <w:jc w:val="center"/>
        </w:trPr>
        <w:tc>
          <w:tcPr>
            <w:tcW w:w="1328" w:type="dxa"/>
            <w:tcBorders>
              <w:top w:val="single" w:sz="4" w:space="0" w:color="auto"/>
              <w:left w:val="single" w:sz="4" w:space="0" w:color="auto"/>
              <w:bottom w:val="single" w:sz="4" w:space="0" w:color="auto"/>
              <w:right w:val="single" w:sz="4" w:space="0" w:color="auto"/>
            </w:tcBorders>
          </w:tcPr>
          <w:p w:rsidR="00D05B0C" w:rsidRPr="00DE544F" w:rsidRDefault="00D05B0C" w:rsidP="00045EBC">
            <w:pPr>
              <w:suppressAutoHyphens/>
              <w:rPr>
                <w:b/>
                <w:lang w:eastAsia="ar-SA"/>
              </w:rPr>
            </w:pPr>
            <w:r w:rsidRPr="0064755E">
              <w:rPr>
                <w:b/>
                <w:lang w:eastAsia="ar-SA"/>
              </w:rPr>
              <w:t>0.2</w:t>
            </w:r>
          </w:p>
        </w:tc>
        <w:tc>
          <w:tcPr>
            <w:tcW w:w="1800" w:type="dxa"/>
            <w:tcBorders>
              <w:top w:val="single" w:sz="4" w:space="0" w:color="auto"/>
              <w:left w:val="single" w:sz="4" w:space="0" w:color="auto"/>
              <w:bottom w:val="single" w:sz="4" w:space="0" w:color="auto"/>
              <w:right w:val="single" w:sz="4" w:space="0" w:color="auto"/>
            </w:tcBorders>
          </w:tcPr>
          <w:p w:rsidR="00D05B0C" w:rsidRPr="00DE544F" w:rsidRDefault="00D05B0C" w:rsidP="00045EBC">
            <w:pPr>
              <w:suppressAutoHyphens/>
              <w:rPr>
                <w:b/>
                <w:lang w:eastAsia="ar-SA"/>
                <w:rPrChange w:id="54" w:author="Jithu.Ramesh">
                  <w:rPr>
                    <w:b/>
                    <w:lang w:eastAsia="ar-SA"/>
                  </w:rPr>
                </w:rPrChange>
              </w:rPr>
            </w:pPr>
            <w:r w:rsidRPr="0064755E">
              <w:rPr>
                <w:b/>
                <w:lang w:eastAsia="ar-SA"/>
                <w:rPrChange w:id="55" w:author="Jithu.Ramesh">
                  <w:rPr>
                    <w:b/>
                    <w:lang w:eastAsia="ar-SA"/>
                  </w:rPr>
                </w:rPrChange>
              </w:rPr>
              <w:t>12/08/2010</w:t>
            </w:r>
          </w:p>
        </w:tc>
        <w:tc>
          <w:tcPr>
            <w:tcW w:w="2250" w:type="dxa"/>
            <w:tcBorders>
              <w:top w:val="single" w:sz="4" w:space="0" w:color="auto"/>
              <w:left w:val="single" w:sz="4" w:space="0" w:color="auto"/>
              <w:bottom w:val="single" w:sz="4" w:space="0" w:color="auto"/>
              <w:right w:val="single" w:sz="4" w:space="0" w:color="auto"/>
            </w:tcBorders>
          </w:tcPr>
          <w:p w:rsidR="00D05B0C" w:rsidRPr="00DE544F" w:rsidRDefault="00D05B0C" w:rsidP="00045EBC">
            <w:pPr>
              <w:suppressAutoHyphens/>
              <w:rPr>
                <w:b/>
                <w:lang w:eastAsia="ar-SA"/>
                <w:rPrChange w:id="56" w:author="Jithu.Ramesh">
                  <w:rPr>
                    <w:b/>
                    <w:lang w:eastAsia="ar-SA"/>
                  </w:rPr>
                </w:rPrChange>
              </w:rPr>
            </w:pPr>
            <w:r w:rsidRPr="0064755E">
              <w:rPr>
                <w:b/>
                <w:lang w:eastAsia="ar-SA"/>
                <w:rPrChange w:id="57" w:author="Jithu.Ramesh">
                  <w:rPr>
                    <w:b/>
                    <w:lang w:eastAsia="ar-SA"/>
                  </w:rPr>
                </w:rPrChange>
              </w:rPr>
              <w:t>Carlos Perez</w:t>
            </w:r>
          </w:p>
        </w:tc>
        <w:tc>
          <w:tcPr>
            <w:tcW w:w="3217" w:type="dxa"/>
            <w:tcBorders>
              <w:top w:val="single" w:sz="4" w:space="0" w:color="auto"/>
              <w:left w:val="single" w:sz="4" w:space="0" w:color="auto"/>
              <w:bottom w:val="single" w:sz="4" w:space="0" w:color="auto"/>
              <w:right w:val="single" w:sz="4" w:space="0" w:color="auto"/>
            </w:tcBorders>
          </w:tcPr>
          <w:p w:rsidR="00D05B0C" w:rsidRPr="00DE544F" w:rsidRDefault="00D05B0C" w:rsidP="00045EBC">
            <w:pPr>
              <w:suppressAutoHyphens/>
              <w:rPr>
                <w:b/>
                <w:lang w:eastAsia="ar-SA"/>
                <w:rPrChange w:id="58" w:author="Jithu.Ramesh">
                  <w:rPr>
                    <w:b/>
                    <w:lang w:eastAsia="ar-SA"/>
                  </w:rPr>
                </w:rPrChange>
              </w:rPr>
            </w:pPr>
            <w:r w:rsidRPr="0064755E">
              <w:rPr>
                <w:b/>
                <w:lang w:eastAsia="ar-SA"/>
                <w:rPrChange w:id="59" w:author="Jithu.Ramesh">
                  <w:rPr>
                    <w:b/>
                    <w:lang w:eastAsia="ar-SA"/>
                  </w:rPr>
                </w:rPrChange>
              </w:rPr>
              <w:t>Updated with WSDL and XMLSchema</w:t>
            </w:r>
          </w:p>
        </w:tc>
      </w:tr>
      <w:tr w:rsidR="00D05B0C" w:rsidRPr="00DE544F">
        <w:trPr>
          <w:cantSplit/>
          <w:jc w:val="center"/>
        </w:trPr>
        <w:tc>
          <w:tcPr>
            <w:tcW w:w="1328" w:type="dxa"/>
            <w:tcBorders>
              <w:top w:val="single" w:sz="4" w:space="0" w:color="auto"/>
              <w:left w:val="single" w:sz="4" w:space="0" w:color="auto"/>
              <w:bottom w:val="single" w:sz="4" w:space="0" w:color="auto"/>
              <w:right w:val="single" w:sz="4" w:space="0" w:color="auto"/>
            </w:tcBorders>
          </w:tcPr>
          <w:p w:rsidR="00D05B0C" w:rsidRPr="00DE544F" w:rsidRDefault="00D05B0C" w:rsidP="00045EBC">
            <w:pPr>
              <w:suppressAutoHyphens/>
              <w:rPr>
                <w:b/>
                <w:lang w:eastAsia="ar-SA"/>
              </w:rPr>
            </w:pPr>
            <w:r w:rsidRPr="0064755E">
              <w:rPr>
                <w:b/>
                <w:lang w:eastAsia="ar-SA"/>
              </w:rPr>
              <w:t>0.3</w:t>
            </w:r>
          </w:p>
        </w:tc>
        <w:tc>
          <w:tcPr>
            <w:tcW w:w="1800" w:type="dxa"/>
            <w:tcBorders>
              <w:top w:val="single" w:sz="4" w:space="0" w:color="auto"/>
              <w:left w:val="single" w:sz="4" w:space="0" w:color="auto"/>
              <w:bottom w:val="single" w:sz="4" w:space="0" w:color="auto"/>
              <w:right w:val="single" w:sz="4" w:space="0" w:color="auto"/>
            </w:tcBorders>
          </w:tcPr>
          <w:p w:rsidR="00D05B0C" w:rsidRPr="00DE544F" w:rsidRDefault="00D05B0C" w:rsidP="00045EBC">
            <w:pPr>
              <w:suppressAutoHyphens/>
              <w:rPr>
                <w:b/>
                <w:lang w:eastAsia="ar-SA"/>
                <w:rPrChange w:id="60" w:author="Jithu.Ramesh">
                  <w:rPr>
                    <w:b/>
                    <w:lang w:eastAsia="ar-SA"/>
                  </w:rPr>
                </w:rPrChange>
              </w:rPr>
            </w:pPr>
            <w:r w:rsidRPr="0064755E">
              <w:rPr>
                <w:b/>
                <w:lang w:eastAsia="ar-SA"/>
                <w:rPrChange w:id="61" w:author="Jithu.Ramesh">
                  <w:rPr>
                    <w:b/>
                    <w:lang w:eastAsia="ar-SA"/>
                  </w:rPr>
                </w:rPrChange>
              </w:rPr>
              <w:t>12/14/2010</w:t>
            </w:r>
          </w:p>
        </w:tc>
        <w:tc>
          <w:tcPr>
            <w:tcW w:w="2250" w:type="dxa"/>
            <w:tcBorders>
              <w:top w:val="single" w:sz="4" w:space="0" w:color="auto"/>
              <w:left w:val="single" w:sz="4" w:space="0" w:color="auto"/>
              <w:bottom w:val="single" w:sz="4" w:space="0" w:color="auto"/>
              <w:right w:val="single" w:sz="4" w:space="0" w:color="auto"/>
            </w:tcBorders>
          </w:tcPr>
          <w:p w:rsidR="00D05B0C" w:rsidRPr="00DE544F" w:rsidRDefault="00D05B0C" w:rsidP="00045EBC">
            <w:pPr>
              <w:suppressAutoHyphens/>
              <w:rPr>
                <w:b/>
                <w:lang w:eastAsia="ar-SA"/>
                <w:rPrChange w:id="62" w:author="Jithu.Ramesh">
                  <w:rPr>
                    <w:b/>
                    <w:lang w:eastAsia="ar-SA"/>
                  </w:rPr>
                </w:rPrChange>
              </w:rPr>
            </w:pPr>
            <w:r w:rsidRPr="0064755E">
              <w:rPr>
                <w:b/>
                <w:lang w:eastAsia="ar-SA"/>
                <w:rPrChange w:id="63" w:author="Jithu.Ramesh">
                  <w:rPr>
                    <w:b/>
                    <w:lang w:eastAsia="ar-SA"/>
                  </w:rPr>
                </w:rPrChange>
              </w:rPr>
              <w:t>Carlos Perez</w:t>
            </w:r>
          </w:p>
        </w:tc>
        <w:tc>
          <w:tcPr>
            <w:tcW w:w="3217" w:type="dxa"/>
            <w:tcBorders>
              <w:top w:val="single" w:sz="4" w:space="0" w:color="auto"/>
              <w:left w:val="single" w:sz="4" w:space="0" w:color="auto"/>
              <w:bottom w:val="single" w:sz="4" w:space="0" w:color="auto"/>
              <w:right w:val="single" w:sz="4" w:space="0" w:color="auto"/>
            </w:tcBorders>
          </w:tcPr>
          <w:p w:rsidR="00D05B0C" w:rsidRPr="00DE544F" w:rsidRDefault="00D05B0C" w:rsidP="00045EBC">
            <w:pPr>
              <w:suppressAutoHyphens/>
              <w:rPr>
                <w:b/>
                <w:lang w:eastAsia="ar-SA"/>
                <w:rPrChange w:id="64" w:author="Jithu.Ramesh">
                  <w:rPr>
                    <w:b/>
                    <w:lang w:eastAsia="ar-SA"/>
                  </w:rPr>
                </w:rPrChange>
              </w:rPr>
            </w:pPr>
            <w:r w:rsidRPr="0064755E">
              <w:rPr>
                <w:b/>
                <w:lang w:eastAsia="ar-SA"/>
                <w:rPrChange w:id="65" w:author="Jithu.Ramesh">
                  <w:rPr>
                    <w:b/>
                    <w:lang w:eastAsia="ar-SA"/>
                  </w:rPr>
                </w:rPrChange>
              </w:rPr>
              <w:t>Cleanup</w:t>
            </w:r>
          </w:p>
        </w:tc>
      </w:tr>
      <w:tr w:rsidR="00D05B0C" w:rsidRPr="00DE544F">
        <w:trPr>
          <w:cantSplit/>
          <w:jc w:val="center"/>
        </w:trPr>
        <w:tc>
          <w:tcPr>
            <w:tcW w:w="1328" w:type="dxa"/>
            <w:tcBorders>
              <w:top w:val="single" w:sz="4" w:space="0" w:color="auto"/>
              <w:left w:val="single" w:sz="4" w:space="0" w:color="auto"/>
              <w:bottom w:val="single" w:sz="4" w:space="0" w:color="auto"/>
              <w:right w:val="single" w:sz="4" w:space="0" w:color="auto"/>
            </w:tcBorders>
          </w:tcPr>
          <w:p w:rsidR="00D05B0C" w:rsidRPr="00DE544F" w:rsidRDefault="00D05B0C" w:rsidP="00045EBC">
            <w:pPr>
              <w:suppressAutoHyphens/>
              <w:rPr>
                <w:b/>
                <w:lang w:eastAsia="ar-SA"/>
              </w:rPr>
            </w:pPr>
            <w:r w:rsidRPr="0064755E">
              <w:rPr>
                <w:b/>
                <w:lang w:eastAsia="ar-SA"/>
              </w:rPr>
              <w:t>0.9</w:t>
            </w:r>
          </w:p>
        </w:tc>
        <w:tc>
          <w:tcPr>
            <w:tcW w:w="1800" w:type="dxa"/>
            <w:tcBorders>
              <w:top w:val="single" w:sz="4" w:space="0" w:color="auto"/>
              <w:left w:val="single" w:sz="4" w:space="0" w:color="auto"/>
              <w:bottom w:val="single" w:sz="4" w:space="0" w:color="auto"/>
              <w:right w:val="single" w:sz="4" w:space="0" w:color="auto"/>
            </w:tcBorders>
          </w:tcPr>
          <w:p w:rsidR="00D05B0C" w:rsidRPr="00DE544F" w:rsidRDefault="00D05B0C" w:rsidP="00045EBC">
            <w:pPr>
              <w:suppressAutoHyphens/>
              <w:rPr>
                <w:b/>
                <w:lang w:eastAsia="ar-SA"/>
                <w:rPrChange w:id="66" w:author="Jithu.Ramesh">
                  <w:rPr>
                    <w:b/>
                    <w:lang w:eastAsia="ar-SA"/>
                  </w:rPr>
                </w:rPrChange>
              </w:rPr>
            </w:pPr>
            <w:r w:rsidRPr="0064755E">
              <w:rPr>
                <w:b/>
                <w:lang w:eastAsia="ar-SA"/>
                <w:rPrChange w:id="67" w:author="Jithu.Ramesh">
                  <w:rPr>
                    <w:b/>
                    <w:lang w:eastAsia="ar-SA"/>
                  </w:rPr>
                </w:rPrChange>
              </w:rPr>
              <w:t>12/14/2010</w:t>
            </w:r>
          </w:p>
        </w:tc>
        <w:tc>
          <w:tcPr>
            <w:tcW w:w="2250" w:type="dxa"/>
            <w:tcBorders>
              <w:top w:val="single" w:sz="4" w:space="0" w:color="auto"/>
              <w:left w:val="single" w:sz="4" w:space="0" w:color="auto"/>
              <w:bottom w:val="single" w:sz="4" w:space="0" w:color="auto"/>
              <w:right w:val="single" w:sz="4" w:space="0" w:color="auto"/>
            </w:tcBorders>
          </w:tcPr>
          <w:p w:rsidR="00D05B0C" w:rsidRPr="00DE544F" w:rsidRDefault="00D05B0C" w:rsidP="00045EBC">
            <w:pPr>
              <w:suppressAutoHyphens/>
              <w:rPr>
                <w:b/>
                <w:lang w:eastAsia="ar-SA"/>
              </w:rPr>
            </w:pPr>
            <w:r w:rsidRPr="0064755E">
              <w:rPr>
                <w:b/>
                <w:lang w:eastAsia="ar-SA"/>
                <w:rPrChange w:id="68" w:author="Jithu.Ramesh">
                  <w:rPr>
                    <w:b/>
                    <w:lang w:eastAsia="ar-SA"/>
                  </w:rPr>
                </w:rPrChange>
              </w:rPr>
              <w:t xml:space="preserve">Carlos </w:t>
            </w:r>
            <w:r>
              <w:rPr>
                <w:b/>
                <w:lang w:eastAsia="ar-SA"/>
              </w:rPr>
              <w:t>Perez</w:t>
            </w:r>
          </w:p>
        </w:tc>
        <w:tc>
          <w:tcPr>
            <w:tcW w:w="3217" w:type="dxa"/>
            <w:tcBorders>
              <w:top w:val="single" w:sz="4" w:space="0" w:color="auto"/>
              <w:left w:val="single" w:sz="4" w:space="0" w:color="auto"/>
              <w:bottom w:val="single" w:sz="4" w:space="0" w:color="auto"/>
              <w:right w:val="single" w:sz="4" w:space="0" w:color="auto"/>
            </w:tcBorders>
          </w:tcPr>
          <w:p w:rsidR="00D05B0C" w:rsidRPr="00DE544F" w:rsidRDefault="00D05B0C" w:rsidP="00045EBC">
            <w:pPr>
              <w:suppressAutoHyphens/>
              <w:rPr>
                <w:b/>
                <w:lang w:eastAsia="ar-SA"/>
                <w:rPrChange w:id="69" w:author="Jithu.Ramesh">
                  <w:rPr>
                    <w:b/>
                    <w:lang w:eastAsia="ar-SA"/>
                  </w:rPr>
                </w:rPrChange>
              </w:rPr>
            </w:pPr>
            <w:r w:rsidRPr="0064755E">
              <w:rPr>
                <w:b/>
                <w:lang w:eastAsia="ar-SA"/>
                <w:rPrChange w:id="70" w:author="Jithu.Ramesh">
                  <w:rPr>
                    <w:b/>
                    <w:lang w:eastAsia="ar-SA"/>
                  </w:rPr>
                </w:rPrChange>
              </w:rPr>
              <w:t>Sent out for internal review</w:t>
            </w:r>
          </w:p>
        </w:tc>
      </w:tr>
      <w:tr w:rsidR="00D05B0C" w:rsidRPr="00DE544F">
        <w:trPr>
          <w:cantSplit/>
          <w:jc w:val="center"/>
        </w:trPr>
        <w:tc>
          <w:tcPr>
            <w:tcW w:w="1328" w:type="dxa"/>
            <w:tcBorders>
              <w:top w:val="single" w:sz="4" w:space="0" w:color="auto"/>
              <w:left w:val="single" w:sz="4" w:space="0" w:color="auto"/>
              <w:bottom w:val="single" w:sz="4" w:space="0" w:color="auto"/>
              <w:right w:val="single" w:sz="4" w:space="0" w:color="auto"/>
            </w:tcBorders>
          </w:tcPr>
          <w:p w:rsidR="00D05B0C" w:rsidRPr="0006303B" w:rsidRDefault="00D05B0C" w:rsidP="00045EBC">
            <w:pPr>
              <w:suppressAutoHyphens/>
              <w:rPr>
                <w:b/>
                <w:lang w:eastAsia="ar-SA"/>
              </w:rPr>
            </w:pPr>
            <w:r>
              <w:rPr>
                <w:b/>
                <w:lang w:eastAsia="ar-SA"/>
              </w:rPr>
              <w:t>1.0</w:t>
            </w:r>
          </w:p>
        </w:tc>
        <w:tc>
          <w:tcPr>
            <w:tcW w:w="1800" w:type="dxa"/>
            <w:tcBorders>
              <w:top w:val="single" w:sz="4" w:space="0" w:color="auto"/>
              <w:left w:val="single" w:sz="4" w:space="0" w:color="auto"/>
              <w:bottom w:val="single" w:sz="4" w:space="0" w:color="auto"/>
              <w:right w:val="single" w:sz="4" w:space="0" w:color="auto"/>
            </w:tcBorders>
          </w:tcPr>
          <w:p w:rsidR="00D05B0C" w:rsidRPr="0006303B" w:rsidRDefault="00D05B0C" w:rsidP="00045EBC">
            <w:pPr>
              <w:suppressAutoHyphens/>
              <w:rPr>
                <w:b/>
                <w:lang w:eastAsia="ar-SA"/>
              </w:rPr>
            </w:pPr>
            <w:r>
              <w:rPr>
                <w:b/>
                <w:lang w:eastAsia="ar-SA"/>
              </w:rPr>
              <w:t>12/17/2010</w:t>
            </w:r>
          </w:p>
        </w:tc>
        <w:tc>
          <w:tcPr>
            <w:tcW w:w="2250" w:type="dxa"/>
            <w:tcBorders>
              <w:top w:val="single" w:sz="4" w:space="0" w:color="auto"/>
              <w:left w:val="single" w:sz="4" w:space="0" w:color="auto"/>
              <w:bottom w:val="single" w:sz="4" w:space="0" w:color="auto"/>
              <w:right w:val="single" w:sz="4" w:space="0" w:color="auto"/>
            </w:tcBorders>
          </w:tcPr>
          <w:p w:rsidR="00D05B0C" w:rsidRPr="0006303B" w:rsidRDefault="00D05B0C" w:rsidP="00045EBC">
            <w:pPr>
              <w:suppressAutoHyphens/>
              <w:rPr>
                <w:b/>
                <w:lang w:eastAsia="ar-SA"/>
              </w:rPr>
            </w:pPr>
            <w:r>
              <w:rPr>
                <w:b/>
                <w:lang w:eastAsia="ar-SA"/>
              </w:rPr>
              <w:t>Carlos Perez</w:t>
            </w:r>
          </w:p>
        </w:tc>
        <w:tc>
          <w:tcPr>
            <w:tcW w:w="3217" w:type="dxa"/>
            <w:tcBorders>
              <w:top w:val="single" w:sz="4" w:space="0" w:color="auto"/>
              <w:left w:val="single" w:sz="4" w:space="0" w:color="auto"/>
              <w:bottom w:val="single" w:sz="4" w:space="0" w:color="auto"/>
              <w:right w:val="single" w:sz="4" w:space="0" w:color="auto"/>
            </w:tcBorders>
          </w:tcPr>
          <w:p w:rsidR="00D05B0C" w:rsidRPr="0006303B" w:rsidRDefault="00D05B0C" w:rsidP="00045EBC">
            <w:pPr>
              <w:suppressAutoHyphens/>
              <w:rPr>
                <w:b/>
                <w:lang w:eastAsia="ar-SA"/>
              </w:rPr>
            </w:pPr>
            <w:r>
              <w:rPr>
                <w:b/>
                <w:lang w:eastAsia="ar-SA"/>
              </w:rPr>
              <w:t>Update with Denis Krylov comments.</w:t>
            </w:r>
          </w:p>
        </w:tc>
      </w:tr>
    </w:tbl>
    <w:p w:rsidR="00D05B0C" w:rsidRPr="00DE544F" w:rsidRDefault="00D05B0C" w:rsidP="00045EBC">
      <w:pPr>
        <w:jc w:val="center"/>
      </w:pPr>
    </w:p>
    <w:p w:rsidR="00D05B0C" w:rsidRPr="00DE544F" w:rsidRDefault="00D05B0C" w:rsidP="00045EBC">
      <w:pPr>
        <w:rPr>
          <w:i/>
          <w:color w:val="FF0000"/>
        </w:rPr>
      </w:pPr>
    </w:p>
    <w:p w:rsidR="00D05B0C" w:rsidRPr="00DE544F" w:rsidRDefault="00D05B0C" w:rsidP="00045EBC">
      <w:pPr>
        <w:jc w:val="center"/>
        <w:rPr>
          <w:noProof/>
          <w:rPrChange w:id="71" w:author="Jithu.Ramesh">
            <w:rPr>
              <w:noProof/>
            </w:rPr>
          </w:rPrChange>
        </w:rPr>
      </w:pPr>
      <w:r w:rsidRPr="0064755E">
        <w:br w:type="page"/>
      </w:r>
      <w:r w:rsidRPr="00D05B0C">
        <w:rPr>
          <w:b/>
          <w:bCs/>
          <w:sz w:val="32"/>
          <w:szCs w:val="32"/>
          <w:rPrChange w:id="72" w:author="Jithu.Ramesh" w:date="2010-12-17T09:40:00Z">
            <w:rPr>
              <w:rFonts w:ascii="Arial" w:hAnsi="Arial"/>
              <w:b/>
              <w:bCs/>
              <w:sz w:val="32"/>
              <w:szCs w:val="32"/>
            </w:rPr>
          </w:rPrChange>
        </w:rPr>
        <w:t>Table of Contents</w:t>
      </w:r>
      <w:r w:rsidRPr="0064755E">
        <w:rPr>
          <w:rPrChange w:id="73" w:author="Jithu.Ramesh">
            <w:rPr/>
          </w:rPrChange>
        </w:rPr>
        <w:fldChar w:fldCharType="begin"/>
      </w:r>
      <w:r w:rsidRPr="0064755E">
        <w:rPr>
          <w:rPrChange w:id="74" w:author="Jithu.Ramesh">
            <w:rPr/>
          </w:rPrChange>
        </w:rPr>
        <w:instrText xml:space="preserve"> TOC </w:instrText>
      </w:r>
      <w:r w:rsidRPr="0064755E">
        <w:rPr>
          <w:rPrChange w:id="75" w:author="Jithu.Ramesh" w:date="2010-12-17T09:40:00Z">
            <w:rPr/>
          </w:rPrChange>
        </w:rPr>
        <w:instrText>\</w:instrText>
      </w:r>
      <w:r w:rsidRPr="0064755E">
        <w:rPr>
          <w:rPrChange w:id="76" w:author="Jithu.Ramesh">
            <w:rPr/>
          </w:rPrChange>
        </w:rPr>
        <w:instrText xml:space="preserve">o "1-3" </w:instrText>
      </w:r>
      <w:r w:rsidRPr="0064755E">
        <w:rPr>
          <w:rPrChange w:id="77" w:author="Jithu.Ramesh" w:date="2010-12-17T09:40:00Z">
            <w:rPr/>
          </w:rPrChange>
        </w:rPr>
        <w:instrText>\</w:instrText>
      </w:r>
      <w:r w:rsidRPr="0064755E">
        <w:rPr>
          <w:rPrChange w:id="78" w:author="Jithu.Ramesh">
            <w:rPr/>
          </w:rPrChange>
        </w:rPr>
        <w:instrText xml:space="preserve">h </w:instrText>
      </w:r>
      <w:r w:rsidRPr="0064755E">
        <w:rPr>
          <w:rPrChange w:id="79" w:author="Jithu.Ramesh" w:date="2010-12-17T09:40:00Z">
            <w:rPr/>
          </w:rPrChange>
        </w:rPr>
        <w:instrText>\</w:instrText>
      </w:r>
      <w:r w:rsidRPr="0064755E">
        <w:rPr>
          <w:rPrChange w:id="80" w:author="Jithu.Ramesh">
            <w:rPr/>
          </w:rPrChange>
        </w:rPr>
        <w:instrText xml:space="preserve">z </w:instrText>
      </w:r>
      <w:r w:rsidRPr="0064755E">
        <w:rPr>
          <w:rPrChange w:id="81" w:author="Jithu.Ramesh" w:date="2010-12-17T09:40:00Z">
            <w:rPr/>
          </w:rPrChange>
        </w:rPr>
        <w:instrText>\</w:instrText>
      </w:r>
      <w:r w:rsidRPr="0064755E">
        <w:rPr>
          <w:rPrChange w:id="82" w:author="Jithu.Ramesh">
            <w:rPr/>
          </w:rPrChange>
        </w:rPr>
        <w:instrText xml:space="preserve">u </w:instrText>
      </w:r>
      <w:r w:rsidRPr="0064755E">
        <w:rPr>
          <w:rPrChange w:id="83" w:author="Jithu.Ramesh">
            <w:rPr/>
          </w:rPrChange>
        </w:rPr>
        <w:fldChar w:fldCharType="separate"/>
      </w:r>
    </w:p>
    <w:p w:rsidR="00D05B0C" w:rsidRPr="00DE544F" w:rsidRDefault="00D05B0C" w:rsidP="000850FD">
      <w:pPr>
        <w:pStyle w:val="TOC1"/>
        <w:rPr>
          <w:noProof/>
          <w:sz w:val="22"/>
          <w:szCs w:val="22"/>
        </w:rPr>
      </w:pPr>
      <w:r w:rsidRPr="00DE544F">
        <w:fldChar w:fldCharType="begin"/>
      </w:r>
      <w:r w:rsidRPr="00DE544F">
        <w:instrText>HYPERLINK \l "_Toc280104873"</w:instrText>
      </w:r>
      <w:r w:rsidRPr="00DE544F">
        <w:fldChar w:fldCharType="separate"/>
      </w:r>
      <w:r w:rsidRPr="00D05B0C">
        <w:rPr>
          <w:rStyle w:val="Hyperlink"/>
          <w:noProof/>
          <w:rPrChange w:id="84" w:author="Jithu.Ramesh" w:date="2010-12-17T09:40:00Z">
            <w:rPr>
              <w:rStyle w:val="Hyperlink"/>
              <w:b w:val="0"/>
              <w:caps w:val="0"/>
              <w:noProof/>
              <w:sz w:val="24"/>
            </w:rPr>
          </w:rPrChange>
        </w:rPr>
        <w:t>1</w:t>
      </w:r>
      <w:r w:rsidRPr="00DE544F">
        <w:rPr>
          <w:noProof/>
          <w:sz w:val="22"/>
          <w:szCs w:val="22"/>
        </w:rPr>
        <w:tab/>
      </w:r>
      <w:r w:rsidRPr="00D05B0C">
        <w:rPr>
          <w:rStyle w:val="Hyperlink"/>
          <w:noProof/>
          <w:rPrChange w:id="85" w:author="Jithu.Ramesh" w:date="2010-12-17T09:40:00Z">
            <w:rPr>
              <w:rStyle w:val="Hyperlink"/>
              <w:b w:val="0"/>
              <w:caps w:val="0"/>
              <w:noProof/>
              <w:sz w:val="24"/>
            </w:rPr>
          </w:rPrChange>
        </w:rPr>
        <w:t>Executive Summary:</w:t>
      </w:r>
      <w:r w:rsidRPr="00DE544F">
        <w:rPr>
          <w:noProof/>
          <w:webHidden/>
        </w:rPr>
        <w:tab/>
      </w:r>
      <w:r w:rsidRPr="00DE544F">
        <w:rPr>
          <w:noProof/>
          <w:webHidden/>
        </w:rPr>
        <w:fldChar w:fldCharType="begin"/>
      </w:r>
      <w:r w:rsidRPr="00DE544F">
        <w:rPr>
          <w:noProof/>
          <w:webHidden/>
        </w:rPr>
        <w:instrText xml:space="preserve"> PAGEREF _Toc280104873 \h </w:instrText>
      </w:r>
      <w:r>
        <w:rPr>
          <w:noProof/>
        </w:rPr>
      </w:r>
      <w:r w:rsidRPr="00DE544F">
        <w:rPr>
          <w:noProof/>
          <w:webHidden/>
        </w:rPr>
        <w:fldChar w:fldCharType="separate"/>
      </w:r>
      <w:r>
        <w:rPr>
          <w:noProof/>
          <w:webHidden/>
        </w:rPr>
        <w:t>6</w:t>
      </w:r>
      <w:r w:rsidRPr="00DE544F">
        <w:rPr>
          <w:noProof/>
          <w:webHidden/>
        </w:rPr>
        <w:fldChar w:fldCharType="end"/>
      </w:r>
      <w:r w:rsidRPr="00DE544F">
        <w:fldChar w:fldCharType="end"/>
      </w:r>
    </w:p>
    <w:p w:rsidR="00D05B0C" w:rsidRPr="00DE544F" w:rsidRDefault="00D05B0C">
      <w:pPr>
        <w:pStyle w:val="TOC2"/>
        <w:tabs>
          <w:tab w:val="left" w:pos="720"/>
          <w:tab w:val="right" w:leader="dot" w:pos="12316"/>
        </w:tabs>
        <w:rPr>
          <w:smallCaps w:val="0"/>
          <w:noProof/>
          <w:sz w:val="22"/>
          <w:szCs w:val="22"/>
        </w:rPr>
      </w:pPr>
      <w:r w:rsidRPr="00D05B0C">
        <w:rPr>
          <w:rPrChange w:id="86" w:author="Jithu.Ramesh" w:date="2010-12-17T09:40:00Z">
            <w:rPr/>
          </w:rPrChange>
        </w:rPr>
        <w:fldChar w:fldCharType="begin"/>
      </w:r>
      <w:r w:rsidRPr="00D05B0C">
        <w:rPr>
          <w:rPrChange w:id="87" w:author="Jithu.Ramesh" w:date="2010-12-17T09:40:00Z">
            <w:rPr>
              <w:smallCaps w:val="0"/>
              <w:color w:val="0000FF"/>
              <w:sz w:val="24"/>
              <w:u w:val="single"/>
            </w:rPr>
          </w:rPrChange>
        </w:rPr>
        <w:instrText xml:space="preserve">HYPERLINK </w:instrText>
      </w:r>
      <w:r w:rsidRPr="0064755E">
        <w:rPr>
          <w:rPrChange w:id="88" w:author="Jithu.Ramesh" w:date="2010-12-17T09:40:00Z">
            <w:rPr/>
          </w:rPrChange>
        </w:rPr>
        <w:instrText>\</w:instrText>
      </w:r>
      <w:r w:rsidRPr="00D05B0C">
        <w:rPr>
          <w:rPrChange w:id="89" w:author="Jithu.Ramesh" w:date="2010-12-17T09:40:00Z">
            <w:rPr>
              <w:smallCaps w:val="0"/>
              <w:color w:val="0000FF"/>
              <w:sz w:val="24"/>
              <w:u w:val="single"/>
            </w:rPr>
          </w:rPrChange>
        </w:rPr>
        <w:instrText>l "_Toc280104874"</w:instrText>
      </w:r>
      <w:r w:rsidRPr="00D05B0C">
        <w:rPr>
          <w:rPrChange w:id="90" w:author="Jithu.Ramesh" w:date="2010-12-17T09:40:00Z">
            <w:rPr/>
          </w:rPrChange>
        </w:rPr>
        <w:fldChar w:fldCharType="separate"/>
      </w:r>
      <w:r w:rsidRPr="00D05B0C">
        <w:rPr>
          <w:rStyle w:val="Hyperlink"/>
          <w:noProof/>
          <w:rPrChange w:id="91" w:author="Jithu.Ramesh" w:date="2010-12-17T09:40:00Z">
            <w:rPr>
              <w:rStyle w:val="Hyperlink"/>
              <w:smallCaps w:val="0"/>
              <w:noProof/>
              <w:sz w:val="24"/>
            </w:rPr>
          </w:rPrChange>
        </w:rPr>
        <w:t>1.1</w:t>
      </w:r>
      <w:r w:rsidRPr="00DE544F">
        <w:rPr>
          <w:smallCaps w:val="0"/>
          <w:noProof/>
          <w:sz w:val="22"/>
          <w:szCs w:val="22"/>
        </w:rPr>
        <w:tab/>
      </w:r>
      <w:r w:rsidRPr="00D05B0C">
        <w:rPr>
          <w:rStyle w:val="Hyperlink"/>
          <w:noProof/>
          <w:rPrChange w:id="92" w:author="Jithu.Ramesh" w:date="2010-12-17T09:40:00Z">
            <w:rPr>
              <w:rStyle w:val="Hyperlink"/>
              <w:smallCaps w:val="0"/>
              <w:noProof/>
              <w:sz w:val="24"/>
            </w:rPr>
          </w:rPrChange>
        </w:rPr>
        <w:t>Service Description and Purpose</w:t>
      </w:r>
      <w:r w:rsidRPr="0064755E">
        <w:rPr>
          <w:noProof/>
          <w:webHidden/>
        </w:rPr>
        <w:tab/>
      </w:r>
      <w:r w:rsidRPr="00D05B0C">
        <w:rPr>
          <w:noProof/>
          <w:webHidden/>
          <w:rPrChange w:id="93" w:author="Jithu.Ramesh" w:date="2010-12-17T09:40:00Z">
            <w:rPr>
              <w:noProof/>
              <w:webHidden/>
            </w:rPr>
          </w:rPrChange>
        </w:rPr>
        <w:fldChar w:fldCharType="begin"/>
      </w:r>
      <w:r w:rsidRPr="00D05B0C">
        <w:rPr>
          <w:noProof/>
          <w:webHidden/>
          <w:rPrChange w:id="94" w:author="Jithu.Ramesh" w:date="2010-12-17T09:40:00Z">
            <w:rPr>
              <w:smallCaps w:val="0"/>
              <w:noProof/>
              <w:webHidden/>
              <w:color w:val="0000FF"/>
              <w:sz w:val="24"/>
              <w:u w:val="single"/>
            </w:rPr>
          </w:rPrChange>
        </w:rPr>
        <w:instrText xml:space="preserve"> PAGEREF _Toc280104874 </w:instrText>
      </w:r>
      <w:r w:rsidRPr="0064755E">
        <w:rPr>
          <w:noProof/>
          <w:webHidden/>
          <w:rPrChange w:id="95" w:author="Jithu.Ramesh" w:date="2010-12-17T09:40:00Z">
            <w:rPr>
              <w:noProof/>
              <w:webHidden/>
            </w:rPr>
          </w:rPrChange>
        </w:rPr>
        <w:instrText>\</w:instrText>
      </w:r>
      <w:r w:rsidRPr="00D05B0C">
        <w:rPr>
          <w:noProof/>
          <w:webHidden/>
          <w:rPrChange w:id="96" w:author="Jithu.Ramesh" w:date="2010-12-17T09:40:00Z">
            <w:rPr>
              <w:smallCaps w:val="0"/>
              <w:noProof/>
              <w:webHidden/>
              <w:color w:val="0000FF"/>
              <w:sz w:val="24"/>
              <w:u w:val="single"/>
            </w:rPr>
          </w:rPrChange>
        </w:rPr>
        <w:instrText xml:space="preserve">h </w:instrText>
      </w:r>
      <w:r>
        <w:rPr>
          <w:noProof/>
        </w:rPr>
      </w:r>
      <w:r w:rsidRPr="00D05B0C">
        <w:rPr>
          <w:noProof/>
          <w:webHidden/>
          <w:rPrChange w:id="97" w:author="Jithu.Ramesh" w:date="2010-12-17T09:40:00Z">
            <w:rPr>
              <w:noProof/>
              <w:webHidden/>
            </w:rPr>
          </w:rPrChange>
        </w:rPr>
        <w:fldChar w:fldCharType="separate"/>
      </w:r>
      <w:r>
        <w:rPr>
          <w:noProof/>
          <w:webHidden/>
        </w:rPr>
        <w:t>6</w:t>
      </w:r>
      <w:r w:rsidRPr="00D05B0C">
        <w:rPr>
          <w:noProof/>
          <w:webHidden/>
          <w:rPrChange w:id="98" w:author="Jithu.Ramesh" w:date="2010-12-17T09:40:00Z">
            <w:rPr>
              <w:noProof/>
              <w:webHidden/>
            </w:rPr>
          </w:rPrChange>
        </w:rPr>
        <w:fldChar w:fldCharType="end"/>
      </w:r>
      <w:r w:rsidRPr="00D05B0C">
        <w:rPr>
          <w:rPrChange w:id="99" w:author="Jithu.Ramesh" w:date="2010-12-17T09:40:00Z">
            <w:rPr/>
          </w:rPrChange>
        </w:rPr>
        <w:fldChar w:fldCharType="end"/>
      </w:r>
    </w:p>
    <w:p w:rsidR="00D05B0C" w:rsidRPr="00DE544F" w:rsidRDefault="00D05B0C">
      <w:pPr>
        <w:pStyle w:val="TOC2"/>
        <w:tabs>
          <w:tab w:val="left" w:pos="720"/>
          <w:tab w:val="right" w:leader="dot" w:pos="12316"/>
        </w:tabs>
        <w:rPr>
          <w:smallCaps w:val="0"/>
          <w:noProof/>
          <w:sz w:val="22"/>
          <w:szCs w:val="22"/>
        </w:rPr>
      </w:pPr>
      <w:r w:rsidRPr="00D05B0C">
        <w:rPr>
          <w:rPrChange w:id="100" w:author="Jithu.Ramesh" w:date="2010-12-17T09:40:00Z">
            <w:rPr/>
          </w:rPrChange>
        </w:rPr>
        <w:fldChar w:fldCharType="begin"/>
      </w:r>
      <w:r w:rsidRPr="00D05B0C">
        <w:rPr>
          <w:rPrChange w:id="101" w:author="Jithu.Ramesh" w:date="2010-12-17T09:40:00Z">
            <w:rPr>
              <w:smallCaps w:val="0"/>
              <w:color w:val="0000FF"/>
              <w:sz w:val="24"/>
              <w:u w:val="single"/>
            </w:rPr>
          </w:rPrChange>
        </w:rPr>
        <w:instrText xml:space="preserve">HYPERLINK </w:instrText>
      </w:r>
      <w:r w:rsidRPr="0064755E">
        <w:rPr>
          <w:rPrChange w:id="102" w:author="Jithu.Ramesh" w:date="2010-12-17T09:40:00Z">
            <w:rPr/>
          </w:rPrChange>
        </w:rPr>
        <w:instrText>\</w:instrText>
      </w:r>
      <w:r w:rsidRPr="00D05B0C">
        <w:rPr>
          <w:rPrChange w:id="103" w:author="Jithu.Ramesh" w:date="2010-12-17T09:40:00Z">
            <w:rPr>
              <w:smallCaps w:val="0"/>
              <w:color w:val="0000FF"/>
              <w:sz w:val="24"/>
              <w:u w:val="single"/>
            </w:rPr>
          </w:rPrChange>
        </w:rPr>
        <w:instrText>l "_Toc280104875"</w:instrText>
      </w:r>
      <w:r w:rsidRPr="00D05B0C">
        <w:rPr>
          <w:rPrChange w:id="104" w:author="Jithu.Ramesh" w:date="2010-12-17T09:40:00Z">
            <w:rPr/>
          </w:rPrChange>
        </w:rPr>
        <w:fldChar w:fldCharType="separate"/>
      </w:r>
      <w:r w:rsidRPr="00D05B0C">
        <w:rPr>
          <w:rStyle w:val="Hyperlink"/>
          <w:noProof/>
          <w:rPrChange w:id="105" w:author="Jithu.Ramesh" w:date="2010-12-17T09:40:00Z">
            <w:rPr>
              <w:rStyle w:val="Hyperlink"/>
              <w:smallCaps w:val="0"/>
              <w:noProof/>
              <w:sz w:val="24"/>
            </w:rPr>
          </w:rPrChange>
        </w:rPr>
        <w:t>1.2</w:t>
      </w:r>
      <w:r w:rsidRPr="00DE544F">
        <w:rPr>
          <w:smallCaps w:val="0"/>
          <w:noProof/>
          <w:sz w:val="22"/>
          <w:szCs w:val="22"/>
        </w:rPr>
        <w:tab/>
      </w:r>
      <w:r w:rsidRPr="00D05B0C">
        <w:rPr>
          <w:rStyle w:val="Hyperlink"/>
          <w:noProof/>
          <w:rPrChange w:id="106" w:author="Jithu.Ramesh" w:date="2010-12-17T09:40:00Z">
            <w:rPr>
              <w:rStyle w:val="Hyperlink"/>
              <w:smallCaps w:val="0"/>
              <w:noProof/>
              <w:sz w:val="24"/>
            </w:rPr>
          </w:rPrChange>
        </w:rPr>
        <w:t>Scope</w:t>
      </w:r>
      <w:r w:rsidRPr="0064755E">
        <w:rPr>
          <w:noProof/>
          <w:webHidden/>
        </w:rPr>
        <w:tab/>
      </w:r>
      <w:r w:rsidRPr="00D05B0C">
        <w:rPr>
          <w:noProof/>
          <w:webHidden/>
          <w:rPrChange w:id="107" w:author="Jithu.Ramesh" w:date="2010-12-17T09:40:00Z">
            <w:rPr>
              <w:noProof/>
              <w:webHidden/>
            </w:rPr>
          </w:rPrChange>
        </w:rPr>
        <w:fldChar w:fldCharType="begin"/>
      </w:r>
      <w:r w:rsidRPr="00D05B0C">
        <w:rPr>
          <w:noProof/>
          <w:webHidden/>
          <w:rPrChange w:id="108" w:author="Jithu.Ramesh" w:date="2010-12-17T09:40:00Z">
            <w:rPr>
              <w:smallCaps w:val="0"/>
              <w:noProof/>
              <w:webHidden/>
              <w:color w:val="0000FF"/>
              <w:sz w:val="24"/>
              <w:u w:val="single"/>
            </w:rPr>
          </w:rPrChange>
        </w:rPr>
        <w:instrText xml:space="preserve"> PAGEREF _Toc280104875 </w:instrText>
      </w:r>
      <w:r w:rsidRPr="0064755E">
        <w:rPr>
          <w:noProof/>
          <w:webHidden/>
          <w:rPrChange w:id="109" w:author="Jithu.Ramesh" w:date="2010-12-17T09:40:00Z">
            <w:rPr>
              <w:noProof/>
              <w:webHidden/>
            </w:rPr>
          </w:rPrChange>
        </w:rPr>
        <w:instrText>\</w:instrText>
      </w:r>
      <w:r w:rsidRPr="00D05B0C">
        <w:rPr>
          <w:noProof/>
          <w:webHidden/>
          <w:rPrChange w:id="110" w:author="Jithu.Ramesh" w:date="2010-12-17T09:40:00Z">
            <w:rPr>
              <w:smallCaps w:val="0"/>
              <w:noProof/>
              <w:webHidden/>
              <w:color w:val="0000FF"/>
              <w:sz w:val="24"/>
              <w:u w:val="single"/>
            </w:rPr>
          </w:rPrChange>
        </w:rPr>
        <w:instrText xml:space="preserve">h </w:instrText>
      </w:r>
      <w:r>
        <w:rPr>
          <w:noProof/>
        </w:rPr>
      </w:r>
      <w:r w:rsidRPr="00D05B0C">
        <w:rPr>
          <w:noProof/>
          <w:webHidden/>
          <w:rPrChange w:id="111" w:author="Jithu.Ramesh" w:date="2010-12-17T09:40:00Z">
            <w:rPr>
              <w:noProof/>
              <w:webHidden/>
            </w:rPr>
          </w:rPrChange>
        </w:rPr>
        <w:fldChar w:fldCharType="separate"/>
      </w:r>
      <w:r>
        <w:rPr>
          <w:noProof/>
          <w:webHidden/>
        </w:rPr>
        <w:t>6</w:t>
      </w:r>
      <w:r w:rsidRPr="00D05B0C">
        <w:rPr>
          <w:noProof/>
          <w:webHidden/>
          <w:rPrChange w:id="112" w:author="Jithu.Ramesh" w:date="2010-12-17T09:40:00Z">
            <w:rPr>
              <w:noProof/>
              <w:webHidden/>
            </w:rPr>
          </w:rPrChange>
        </w:rPr>
        <w:fldChar w:fldCharType="end"/>
      </w:r>
      <w:r w:rsidRPr="00D05B0C">
        <w:rPr>
          <w:rPrChange w:id="113" w:author="Jithu.Ramesh" w:date="2010-12-17T09:40:00Z">
            <w:rPr/>
          </w:rPrChange>
        </w:rPr>
        <w:fldChar w:fldCharType="end"/>
      </w:r>
    </w:p>
    <w:p w:rsidR="00D05B0C" w:rsidRPr="00DE544F" w:rsidRDefault="00D05B0C">
      <w:pPr>
        <w:pStyle w:val="TOC2"/>
        <w:tabs>
          <w:tab w:val="left" w:pos="720"/>
          <w:tab w:val="right" w:leader="dot" w:pos="12316"/>
        </w:tabs>
        <w:rPr>
          <w:smallCaps w:val="0"/>
          <w:noProof/>
          <w:sz w:val="22"/>
          <w:szCs w:val="22"/>
        </w:rPr>
      </w:pPr>
      <w:r w:rsidRPr="00D05B0C">
        <w:rPr>
          <w:rPrChange w:id="114" w:author="Jithu.Ramesh" w:date="2010-12-17T09:40:00Z">
            <w:rPr/>
          </w:rPrChange>
        </w:rPr>
        <w:fldChar w:fldCharType="begin"/>
      </w:r>
      <w:r w:rsidRPr="00D05B0C">
        <w:rPr>
          <w:rPrChange w:id="115" w:author="Jithu.Ramesh" w:date="2010-12-17T09:40:00Z">
            <w:rPr>
              <w:smallCaps w:val="0"/>
              <w:color w:val="0000FF"/>
              <w:sz w:val="24"/>
              <w:u w:val="single"/>
            </w:rPr>
          </w:rPrChange>
        </w:rPr>
        <w:instrText xml:space="preserve">HYPERLINK </w:instrText>
      </w:r>
      <w:r w:rsidRPr="0064755E">
        <w:rPr>
          <w:rPrChange w:id="116" w:author="Jithu.Ramesh" w:date="2010-12-17T09:40:00Z">
            <w:rPr/>
          </w:rPrChange>
        </w:rPr>
        <w:instrText>\</w:instrText>
      </w:r>
      <w:r w:rsidRPr="00D05B0C">
        <w:rPr>
          <w:rPrChange w:id="117" w:author="Jithu.Ramesh" w:date="2010-12-17T09:40:00Z">
            <w:rPr>
              <w:smallCaps w:val="0"/>
              <w:color w:val="0000FF"/>
              <w:sz w:val="24"/>
              <w:u w:val="single"/>
            </w:rPr>
          </w:rPrChange>
        </w:rPr>
        <w:instrText>l "_Toc280104876"</w:instrText>
      </w:r>
      <w:r w:rsidRPr="00D05B0C">
        <w:rPr>
          <w:rPrChange w:id="118" w:author="Jithu.Ramesh" w:date="2010-12-17T09:40:00Z">
            <w:rPr/>
          </w:rPrChange>
        </w:rPr>
        <w:fldChar w:fldCharType="separate"/>
      </w:r>
      <w:r w:rsidRPr="00D05B0C">
        <w:rPr>
          <w:rStyle w:val="Hyperlink"/>
          <w:noProof/>
          <w:rPrChange w:id="119" w:author="Jithu.Ramesh" w:date="2010-12-17T09:40:00Z">
            <w:rPr>
              <w:rStyle w:val="Hyperlink"/>
              <w:smallCaps w:val="0"/>
              <w:noProof/>
              <w:sz w:val="24"/>
            </w:rPr>
          </w:rPrChange>
        </w:rPr>
        <w:t>1.3</w:t>
      </w:r>
      <w:r w:rsidRPr="00DE544F">
        <w:rPr>
          <w:smallCaps w:val="0"/>
          <w:noProof/>
          <w:sz w:val="22"/>
          <w:szCs w:val="22"/>
        </w:rPr>
        <w:tab/>
      </w:r>
      <w:r w:rsidRPr="00D05B0C">
        <w:rPr>
          <w:rStyle w:val="Hyperlink"/>
          <w:noProof/>
          <w:rPrChange w:id="120" w:author="Jithu.Ramesh" w:date="2010-12-17T09:40:00Z">
            <w:rPr>
              <w:rStyle w:val="Hyperlink"/>
              <w:smallCaps w:val="0"/>
              <w:noProof/>
              <w:sz w:val="24"/>
            </w:rPr>
          </w:rPrChange>
        </w:rPr>
        <w:t>Referenced Standards</w:t>
      </w:r>
      <w:r w:rsidRPr="0064755E">
        <w:rPr>
          <w:noProof/>
          <w:webHidden/>
        </w:rPr>
        <w:tab/>
      </w:r>
      <w:r w:rsidRPr="00D05B0C">
        <w:rPr>
          <w:noProof/>
          <w:webHidden/>
          <w:rPrChange w:id="121" w:author="Jithu.Ramesh" w:date="2010-12-17T09:40:00Z">
            <w:rPr>
              <w:noProof/>
              <w:webHidden/>
            </w:rPr>
          </w:rPrChange>
        </w:rPr>
        <w:fldChar w:fldCharType="begin"/>
      </w:r>
      <w:r w:rsidRPr="00D05B0C">
        <w:rPr>
          <w:noProof/>
          <w:webHidden/>
          <w:rPrChange w:id="122" w:author="Jithu.Ramesh" w:date="2010-12-17T09:40:00Z">
            <w:rPr>
              <w:smallCaps w:val="0"/>
              <w:noProof/>
              <w:webHidden/>
              <w:color w:val="0000FF"/>
              <w:sz w:val="24"/>
              <w:u w:val="single"/>
            </w:rPr>
          </w:rPrChange>
        </w:rPr>
        <w:instrText xml:space="preserve"> PAGEREF _Toc280104876 </w:instrText>
      </w:r>
      <w:r w:rsidRPr="0064755E">
        <w:rPr>
          <w:noProof/>
          <w:webHidden/>
          <w:rPrChange w:id="123" w:author="Jithu.Ramesh" w:date="2010-12-17T09:40:00Z">
            <w:rPr>
              <w:noProof/>
              <w:webHidden/>
            </w:rPr>
          </w:rPrChange>
        </w:rPr>
        <w:instrText>\</w:instrText>
      </w:r>
      <w:r w:rsidRPr="00D05B0C">
        <w:rPr>
          <w:noProof/>
          <w:webHidden/>
          <w:rPrChange w:id="124" w:author="Jithu.Ramesh" w:date="2010-12-17T09:40:00Z">
            <w:rPr>
              <w:smallCaps w:val="0"/>
              <w:noProof/>
              <w:webHidden/>
              <w:color w:val="0000FF"/>
              <w:sz w:val="24"/>
              <w:u w:val="single"/>
            </w:rPr>
          </w:rPrChange>
        </w:rPr>
        <w:instrText xml:space="preserve">h </w:instrText>
      </w:r>
      <w:r>
        <w:rPr>
          <w:noProof/>
        </w:rPr>
      </w:r>
      <w:r w:rsidRPr="00D05B0C">
        <w:rPr>
          <w:noProof/>
          <w:webHidden/>
          <w:rPrChange w:id="125" w:author="Jithu.Ramesh" w:date="2010-12-17T09:40:00Z">
            <w:rPr>
              <w:noProof/>
              <w:webHidden/>
            </w:rPr>
          </w:rPrChange>
        </w:rPr>
        <w:fldChar w:fldCharType="separate"/>
      </w:r>
      <w:r>
        <w:rPr>
          <w:noProof/>
          <w:webHidden/>
        </w:rPr>
        <w:t>6</w:t>
      </w:r>
      <w:r w:rsidRPr="00D05B0C">
        <w:rPr>
          <w:noProof/>
          <w:webHidden/>
          <w:rPrChange w:id="126" w:author="Jithu.Ramesh" w:date="2010-12-17T09:40:00Z">
            <w:rPr>
              <w:noProof/>
              <w:webHidden/>
            </w:rPr>
          </w:rPrChange>
        </w:rPr>
        <w:fldChar w:fldCharType="end"/>
      </w:r>
      <w:r w:rsidRPr="00D05B0C">
        <w:rPr>
          <w:rPrChange w:id="127" w:author="Jithu.Ramesh" w:date="2010-12-17T09:40:00Z">
            <w:rPr/>
          </w:rPrChange>
        </w:rPr>
        <w:fldChar w:fldCharType="end"/>
      </w:r>
    </w:p>
    <w:p w:rsidR="00D05B0C" w:rsidRPr="00DE544F" w:rsidRDefault="00D05B0C" w:rsidP="000850FD">
      <w:pPr>
        <w:pStyle w:val="TOC1"/>
        <w:rPr>
          <w:noProof/>
          <w:sz w:val="22"/>
          <w:szCs w:val="22"/>
        </w:rPr>
      </w:pPr>
      <w:r w:rsidRPr="00DE544F">
        <w:fldChar w:fldCharType="begin"/>
      </w:r>
      <w:r w:rsidRPr="00DE544F">
        <w:instrText>HYPERLINK \l "_Toc280104877"</w:instrText>
      </w:r>
      <w:r w:rsidRPr="00DE544F">
        <w:fldChar w:fldCharType="separate"/>
      </w:r>
      <w:r w:rsidRPr="00D05B0C">
        <w:rPr>
          <w:rStyle w:val="Hyperlink"/>
          <w:noProof/>
          <w:rPrChange w:id="128" w:author="Jithu.Ramesh" w:date="2010-12-17T09:40:00Z">
            <w:rPr>
              <w:rStyle w:val="Hyperlink"/>
              <w:b w:val="0"/>
              <w:caps w:val="0"/>
              <w:noProof/>
              <w:sz w:val="24"/>
            </w:rPr>
          </w:rPrChange>
        </w:rPr>
        <w:t>2</w:t>
      </w:r>
      <w:r w:rsidRPr="00DE544F">
        <w:rPr>
          <w:noProof/>
          <w:sz w:val="22"/>
          <w:szCs w:val="22"/>
        </w:rPr>
        <w:tab/>
      </w:r>
      <w:r w:rsidRPr="00D05B0C">
        <w:rPr>
          <w:rStyle w:val="Hyperlink"/>
          <w:noProof/>
          <w:rPrChange w:id="129" w:author="Jithu.Ramesh" w:date="2010-12-17T09:40:00Z">
            <w:rPr>
              <w:rStyle w:val="Hyperlink"/>
              <w:b w:val="0"/>
              <w:caps w:val="0"/>
              <w:noProof/>
              <w:sz w:val="24"/>
            </w:rPr>
          </w:rPrChange>
        </w:rPr>
        <w:t>Conformance to Platform Independent Model</w:t>
      </w:r>
      <w:r w:rsidRPr="00DE544F">
        <w:rPr>
          <w:noProof/>
          <w:webHidden/>
        </w:rPr>
        <w:tab/>
      </w:r>
      <w:r w:rsidRPr="00DE544F">
        <w:rPr>
          <w:noProof/>
          <w:webHidden/>
        </w:rPr>
        <w:fldChar w:fldCharType="begin"/>
      </w:r>
      <w:r w:rsidRPr="00DE544F">
        <w:rPr>
          <w:noProof/>
          <w:webHidden/>
        </w:rPr>
        <w:instrText xml:space="preserve"> PAGEREF _Toc280104877 \h </w:instrText>
      </w:r>
      <w:r>
        <w:rPr>
          <w:noProof/>
        </w:rPr>
      </w:r>
      <w:r w:rsidRPr="00DE544F">
        <w:rPr>
          <w:noProof/>
          <w:webHidden/>
        </w:rPr>
        <w:fldChar w:fldCharType="separate"/>
      </w:r>
      <w:r>
        <w:rPr>
          <w:noProof/>
          <w:webHidden/>
        </w:rPr>
        <w:t>6</w:t>
      </w:r>
      <w:r w:rsidRPr="00DE544F">
        <w:rPr>
          <w:noProof/>
          <w:webHidden/>
        </w:rPr>
        <w:fldChar w:fldCharType="end"/>
      </w:r>
      <w:r w:rsidRPr="00DE544F">
        <w:fldChar w:fldCharType="end"/>
      </w:r>
    </w:p>
    <w:p w:rsidR="00D05B0C" w:rsidRPr="00DE544F" w:rsidRDefault="00D05B0C">
      <w:pPr>
        <w:pStyle w:val="TOC2"/>
        <w:tabs>
          <w:tab w:val="left" w:pos="720"/>
          <w:tab w:val="right" w:leader="dot" w:pos="12316"/>
        </w:tabs>
        <w:rPr>
          <w:smallCaps w:val="0"/>
          <w:noProof/>
          <w:sz w:val="22"/>
          <w:szCs w:val="22"/>
        </w:rPr>
      </w:pPr>
      <w:r w:rsidRPr="00D05B0C">
        <w:rPr>
          <w:rPrChange w:id="130" w:author="Jithu.Ramesh" w:date="2010-12-17T09:40:00Z">
            <w:rPr/>
          </w:rPrChange>
        </w:rPr>
        <w:fldChar w:fldCharType="begin"/>
      </w:r>
      <w:r w:rsidRPr="00D05B0C">
        <w:rPr>
          <w:rPrChange w:id="131" w:author="Jithu.Ramesh" w:date="2010-12-17T09:40:00Z">
            <w:rPr>
              <w:smallCaps w:val="0"/>
              <w:color w:val="0000FF"/>
              <w:sz w:val="24"/>
              <w:u w:val="single"/>
            </w:rPr>
          </w:rPrChange>
        </w:rPr>
        <w:instrText xml:space="preserve">HYPERLINK </w:instrText>
      </w:r>
      <w:r w:rsidRPr="0064755E">
        <w:rPr>
          <w:rPrChange w:id="132" w:author="Jithu.Ramesh" w:date="2010-12-17T09:40:00Z">
            <w:rPr/>
          </w:rPrChange>
        </w:rPr>
        <w:instrText>\</w:instrText>
      </w:r>
      <w:r w:rsidRPr="00D05B0C">
        <w:rPr>
          <w:rPrChange w:id="133" w:author="Jithu.Ramesh" w:date="2010-12-17T09:40:00Z">
            <w:rPr>
              <w:smallCaps w:val="0"/>
              <w:color w:val="0000FF"/>
              <w:sz w:val="24"/>
              <w:u w:val="single"/>
            </w:rPr>
          </w:rPrChange>
        </w:rPr>
        <w:instrText>l "_Toc280104878"</w:instrText>
      </w:r>
      <w:r w:rsidRPr="00D05B0C">
        <w:rPr>
          <w:rPrChange w:id="134" w:author="Jithu.Ramesh" w:date="2010-12-17T09:40:00Z">
            <w:rPr/>
          </w:rPrChange>
        </w:rPr>
        <w:fldChar w:fldCharType="separate"/>
      </w:r>
      <w:r w:rsidRPr="00D05B0C">
        <w:rPr>
          <w:rStyle w:val="Hyperlink"/>
          <w:noProof/>
          <w:rPrChange w:id="135" w:author="Jithu.Ramesh" w:date="2010-12-17T09:40:00Z">
            <w:rPr>
              <w:rStyle w:val="Hyperlink"/>
              <w:smallCaps w:val="0"/>
              <w:noProof/>
              <w:sz w:val="24"/>
            </w:rPr>
          </w:rPrChange>
        </w:rPr>
        <w:t>2.1</w:t>
      </w:r>
      <w:r w:rsidRPr="00DE544F">
        <w:rPr>
          <w:smallCaps w:val="0"/>
          <w:noProof/>
          <w:sz w:val="22"/>
          <w:szCs w:val="22"/>
        </w:rPr>
        <w:tab/>
      </w:r>
      <w:r w:rsidRPr="00D05B0C">
        <w:rPr>
          <w:rStyle w:val="Hyperlink"/>
          <w:noProof/>
          <w:rPrChange w:id="136" w:author="Jithu.Ramesh" w:date="2010-12-17T09:40:00Z">
            <w:rPr>
              <w:rStyle w:val="Hyperlink"/>
              <w:smallCaps w:val="0"/>
              <w:noProof/>
              <w:sz w:val="24"/>
            </w:rPr>
          </w:rPrChange>
        </w:rPr>
        <w:t>Conformance Profile</w:t>
      </w:r>
      <w:r w:rsidRPr="0064755E">
        <w:rPr>
          <w:noProof/>
          <w:webHidden/>
        </w:rPr>
        <w:tab/>
      </w:r>
      <w:r w:rsidRPr="00D05B0C">
        <w:rPr>
          <w:noProof/>
          <w:webHidden/>
          <w:rPrChange w:id="137" w:author="Jithu.Ramesh" w:date="2010-12-17T09:40:00Z">
            <w:rPr>
              <w:noProof/>
              <w:webHidden/>
            </w:rPr>
          </w:rPrChange>
        </w:rPr>
        <w:fldChar w:fldCharType="begin"/>
      </w:r>
      <w:r w:rsidRPr="00D05B0C">
        <w:rPr>
          <w:noProof/>
          <w:webHidden/>
          <w:rPrChange w:id="138" w:author="Jithu.Ramesh" w:date="2010-12-17T09:40:00Z">
            <w:rPr>
              <w:smallCaps w:val="0"/>
              <w:noProof/>
              <w:webHidden/>
              <w:color w:val="0000FF"/>
              <w:sz w:val="24"/>
              <w:u w:val="single"/>
            </w:rPr>
          </w:rPrChange>
        </w:rPr>
        <w:instrText xml:space="preserve"> PAGEREF _Toc280104878 </w:instrText>
      </w:r>
      <w:r w:rsidRPr="0064755E">
        <w:rPr>
          <w:noProof/>
          <w:webHidden/>
          <w:rPrChange w:id="139" w:author="Jithu.Ramesh" w:date="2010-12-17T09:40:00Z">
            <w:rPr>
              <w:noProof/>
              <w:webHidden/>
            </w:rPr>
          </w:rPrChange>
        </w:rPr>
        <w:instrText>\</w:instrText>
      </w:r>
      <w:r w:rsidRPr="00D05B0C">
        <w:rPr>
          <w:noProof/>
          <w:webHidden/>
          <w:rPrChange w:id="140" w:author="Jithu.Ramesh" w:date="2010-12-17T09:40:00Z">
            <w:rPr>
              <w:smallCaps w:val="0"/>
              <w:noProof/>
              <w:webHidden/>
              <w:color w:val="0000FF"/>
              <w:sz w:val="24"/>
              <w:u w:val="single"/>
            </w:rPr>
          </w:rPrChange>
        </w:rPr>
        <w:instrText xml:space="preserve">h </w:instrText>
      </w:r>
      <w:r>
        <w:rPr>
          <w:noProof/>
        </w:rPr>
      </w:r>
      <w:r w:rsidRPr="00D05B0C">
        <w:rPr>
          <w:noProof/>
          <w:webHidden/>
          <w:rPrChange w:id="141" w:author="Jithu.Ramesh" w:date="2010-12-17T09:40:00Z">
            <w:rPr>
              <w:noProof/>
              <w:webHidden/>
            </w:rPr>
          </w:rPrChange>
        </w:rPr>
        <w:fldChar w:fldCharType="separate"/>
      </w:r>
      <w:r>
        <w:rPr>
          <w:noProof/>
          <w:webHidden/>
        </w:rPr>
        <w:t>6</w:t>
      </w:r>
      <w:r w:rsidRPr="00D05B0C">
        <w:rPr>
          <w:noProof/>
          <w:webHidden/>
          <w:rPrChange w:id="142" w:author="Jithu.Ramesh" w:date="2010-12-17T09:40:00Z">
            <w:rPr>
              <w:noProof/>
              <w:webHidden/>
            </w:rPr>
          </w:rPrChange>
        </w:rPr>
        <w:fldChar w:fldCharType="end"/>
      </w:r>
      <w:r w:rsidRPr="00D05B0C">
        <w:rPr>
          <w:rPrChange w:id="143" w:author="Jithu.Ramesh" w:date="2010-12-17T09:40:00Z">
            <w:rPr/>
          </w:rPrChange>
        </w:rPr>
        <w:fldChar w:fldCharType="end"/>
      </w:r>
    </w:p>
    <w:p w:rsidR="00D05B0C" w:rsidRPr="00DE544F" w:rsidRDefault="00D05B0C">
      <w:pPr>
        <w:pStyle w:val="TOC2"/>
        <w:tabs>
          <w:tab w:val="left" w:pos="720"/>
          <w:tab w:val="right" w:leader="dot" w:pos="12316"/>
        </w:tabs>
        <w:rPr>
          <w:smallCaps w:val="0"/>
          <w:noProof/>
          <w:sz w:val="22"/>
          <w:szCs w:val="22"/>
        </w:rPr>
      </w:pPr>
      <w:r w:rsidRPr="00D05B0C">
        <w:rPr>
          <w:rPrChange w:id="144" w:author="Jithu.Ramesh" w:date="2010-12-17T09:40:00Z">
            <w:rPr/>
          </w:rPrChange>
        </w:rPr>
        <w:fldChar w:fldCharType="begin"/>
      </w:r>
      <w:r w:rsidRPr="00D05B0C">
        <w:rPr>
          <w:rPrChange w:id="145" w:author="Jithu.Ramesh" w:date="2010-12-17T09:40:00Z">
            <w:rPr>
              <w:smallCaps w:val="0"/>
              <w:color w:val="0000FF"/>
              <w:sz w:val="24"/>
              <w:u w:val="single"/>
            </w:rPr>
          </w:rPrChange>
        </w:rPr>
        <w:instrText xml:space="preserve">HYPERLINK </w:instrText>
      </w:r>
      <w:r w:rsidRPr="0064755E">
        <w:rPr>
          <w:rPrChange w:id="146" w:author="Jithu.Ramesh" w:date="2010-12-17T09:40:00Z">
            <w:rPr/>
          </w:rPrChange>
        </w:rPr>
        <w:instrText>\</w:instrText>
      </w:r>
      <w:r w:rsidRPr="00D05B0C">
        <w:rPr>
          <w:rPrChange w:id="147" w:author="Jithu.Ramesh" w:date="2010-12-17T09:40:00Z">
            <w:rPr>
              <w:smallCaps w:val="0"/>
              <w:color w:val="0000FF"/>
              <w:sz w:val="24"/>
              <w:u w:val="single"/>
            </w:rPr>
          </w:rPrChange>
        </w:rPr>
        <w:instrText>l "_Toc280104879"</w:instrText>
      </w:r>
      <w:r w:rsidRPr="00D05B0C">
        <w:rPr>
          <w:rPrChange w:id="148" w:author="Jithu.Ramesh" w:date="2010-12-17T09:40:00Z">
            <w:rPr/>
          </w:rPrChange>
        </w:rPr>
        <w:fldChar w:fldCharType="separate"/>
      </w:r>
      <w:r w:rsidRPr="00D05B0C">
        <w:rPr>
          <w:rStyle w:val="Hyperlink"/>
          <w:noProof/>
          <w:rPrChange w:id="149" w:author="Jithu.Ramesh" w:date="2010-12-17T09:40:00Z">
            <w:rPr>
              <w:rStyle w:val="Hyperlink"/>
              <w:smallCaps w:val="0"/>
              <w:noProof/>
              <w:sz w:val="24"/>
            </w:rPr>
          </w:rPrChange>
        </w:rPr>
        <w:t>2.2</w:t>
      </w:r>
      <w:r w:rsidRPr="00DE544F">
        <w:rPr>
          <w:smallCaps w:val="0"/>
          <w:noProof/>
          <w:sz w:val="22"/>
          <w:szCs w:val="22"/>
        </w:rPr>
        <w:tab/>
      </w:r>
      <w:r w:rsidRPr="00D05B0C">
        <w:rPr>
          <w:rStyle w:val="Hyperlink"/>
          <w:noProof/>
          <w:rPrChange w:id="150" w:author="Jithu.Ramesh" w:date="2010-12-17T09:40:00Z">
            <w:rPr>
              <w:rStyle w:val="Hyperlink"/>
              <w:smallCaps w:val="0"/>
              <w:noProof/>
              <w:sz w:val="24"/>
            </w:rPr>
          </w:rPrChange>
        </w:rPr>
        <w:t>Dynamic Interactions</w:t>
      </w:r>
      <w:r w:rsidRPr="0064755E">
        <w:rPr>
          <w:noProof/>
          <w:webHidden/>
        </w:rPr>
        <w:tab/>
      </w:r>
      <w:r w:rsidRPr="00D05B0C">
        <w:rPr>
          <w:noProof/>
          <w:webHidden/>
          <w:rPrChange w:id="151" w:author="Jithu.Ramesh" w:date="2010-12-17T09:40:00Z">
            <w:rPr>
              <w:noProof/>
              <w:webHidden/>
            </w:rPr>
          </w:rPrChange>
        </w:rPr>
        <w:fldChar w:fldCharType="begin"/>
      </w:r>
      <w:r w:rsidRPr="00D05B0C">
        <w:rPr>
          <w:noProof/>
          <w:webHidden/>
          <w:rPrChange w:id="152" w:author="Jithu.Ramesh" w:date="2010-12-17T09:40:00Z">
            <w:rPr>
              <w:smallCaps w:val="0"/>
              <w:noProof/>
              <w:webHidden/>
              <w:color w:val="0000FF"/>
              <w:sz w:val="24"/>
              <w:u w:val="single"/>
            </w:rPr>
          </w:rPrChange>
        </w:rPr>
        <w:instrText xml:space="preserve"> PAGEREF _Toc280104879 </w:instrText>
      </w:r>
      <w:r w:rsidRPr="0064755E">
        <w:rPr>
          <w:noProof/>
          <w:webHidden/>
          <w:rPrChange w:id="153" w:author="Jithu.Ramesh" w:date="2010-12-17T09:40:00Z">
            <w:rPr>
              <w:noProof/>
              <w:webHidden/>
            </w:rPr>
          </w:rPrChange>
        </w:rPr>
        <w:instrText>\</w:instrText>
      </w:r>
      <w:r w:rsidRPr="00D05B0C">
        <w:rPr>
          <w:noProof/>
          <w:webHidden/>
          <w:rPrChange w:id="154" w:author="Jithu.Ramesh" w:date="2010-12-17T09:40:00Z">
            <w:rPr>
              <w:smallCaps w:val="0"/>
              <w:noProof/>
              <w:webHidden/>
              <w:color w:val="0000FF"/>
              <w:sz w:val="24"/>
              <w:u w:val="single"/>
            </w:rPr>
          </w:rPrChange>
        </w:rPr>
        <w:instrText xml:space="preserve">h </w:instrText>
      </w:r>
      <w:r>
        <w:rPr>
          <w:noProof/>
        </w:rPr>
      </w:r>
      <w:r w:rsidRPr="00D05B0C">
        <w:rPr>
          <w:noProof/>
          <w:webHidden/>
          <w:rPrChange w:id="155" w:author="Jithu.Ramesh" w:date="2010-12-17T09:40:00Z">
            <w:rPr>
              <w:noProof/>
              <w:webHidden/>
            </w:rPr>
          </w:rPrChange>
        </w:rPr>
        <w:fldChar w:fldCharType="separate"/>
      </w:r>
      <w:r>
        <w:rPr>
          <w:noProof/>
          <w:webHidden/>
        </w:rPr>
        <w:t>6</w:t>
      </w:r>
      <w:r w:rsidRPr="00D05B0C">
        <w:rPr>
          <w:noProof/>
          <w:webHidden/>
          <w:rPrChange w:id="156" w:author="Jithu.Ramesh" w:date="2010-12-17T09:40:00Z">
            <w:rPr>
              <w:noProof/>
              <w:webHidden/>
            </w:rPr>
          </w:rPrChange>
        </w:rPr>
        <w:fldChar w:fldCharType="end"/>
      </w:r>
      <w:r w:rsidRPr="00D05B0C">
        <w:rPr>
          <w:rPrChange w:id="157" w:author="Jithu.Ramesh" w:date="2010-12-17T09:40:00Z">
            <w:rPr/>
          </w:rPrChange>
        </w:rPr>
        <w:fldChar w:fldCharType="end"/>
      </w:r>
    </w:p>
    <w:p w:rsidR="00D05B0C" w:rsidRPr="00DE544F" w:rsidRDefault="00D05B0C" w:rsidP="000850FD">
      <w:pPr>
        <w:pStyle w:val="TOC1"/>
        <w:rPr>
          <w:noProof/>
          <w:sz w:val="22"/>
          <w:szCs w:val="22"/>
        </w:rPr>
      </w:pPr>
      <w:r w:rsidRPr="00DE544F">
        <w:fldChar w:fldCharType="begin"/>
      </w:r>
      <w:r w:rsidRPr="00DE544F">
        <w:instrText>HYPERLINK \l "_Toc280104880"</w:instrText>
      </w:r>
      <w:r w:rsidRPr="00DE544F">
        <w:fldChar w:fldCharType="separate"/>
      </w:r>
      <w:r w:rsidRPr="00D05B0C">
        <w:rPr>
          <w:rStyle w:val="Hyperlink"/>
          <w:noProof/>
          <w:rPrChange w:id="158" w:author="Jithu.Ramesh" w:date="2010-12-17T09:40:00Z">
            <w:rPr>
              <w:rStyle w:val="Hyperlink"/>
              <w:b w:val="0"/>
              <w:caps w:val="0"/>
              <w:noProof/>
              <w:sz w:val="24"/>
            </w:rPr>
          </w:rPrChange>
        </w:rPr>
        <w:t>3</w:t>
      </w:r>
      <w:r w:rsidRPr="00DE544F">
        <w:rPr>
          <w:noProof/>
          <w:sz w:val="22"/>
          <w:szCs w:val="22"/>
        </w:rPr>
        <w:tab/>
      </w:r>
      <w:r w:rsidRPr="00D05B0C">
        <w:rPr>
          <w:rStyle w:val="Hyperlink"/>
          <w:noProof/>
          <w:rPrChange w:id="159" w:author="Jithu.Ramesh" w:date="2010-12-17T09:40:00Z">
            <w:rPr>
              <w:rStyle w:val="Hyperlink"/>
              <w:b w:val="0"/>
              <w:caps w:val="0"/>
              <w:noProof/>
              <w:sz w:val="24"/>
            </w:rPr>
          </w:rPrChange>
        </w:rPr>
        <w:t>Platform Specific Model</w:t>
      </w:r>
      <w:r w:rsidRPr="00DE544F">
        <w:rPr>
          <w:noProof/>
          <w:webHidden/>
        </w:rPr>
        <w:tab/>
      </w:r>
      <w:r w:rsidRPr="00DE544F">
        <w:rPr>
          <w:noProof/>
          <w:webHidden/>
        </w:rPr>
        <w:fldChar w:fldCharType="begin"/>
      </w:r>
      <w:r w:rsidRPr="00DE544F">
        <w:rPr>
          <w:noProof/>
          <w:webHidden/>
        </w:rPr>
        <w:instrText xml:space="preserve"> PAGEREF _Toc280104880 \h </w:instrText>
      </w:r>
      <w:r>
        <w:rPr>
          <w:noProof/>
        </w:rPr>
      </w:r>
      <w:r w:rsidRPr="00DE544F">
        <w:rPr>
          <w:noProof/>
          <w:webHidden/>
        </w:rPr>
        <w:fldChar w:fldCharType="separate"/>
      </w:r>
      <w:r>
        <w:rPr>
          <w:noProof/>
          <w:webHidden/>
        </w:rPr>
        <w:t>6</w:t>
      </w:r>
      <w:r w:rsidRPr="00DE544F">
        <w:rPr>
          <w:noProof/>
          <w:webHidden/>
        </w:rPr>
        <w:fldChar w:fldCharType="end"/>
      </w:r>
      <w:r w:rsidRPr="00DE544F">
        <w:fldChar w:fldCharType="end"/>
      </w:r>
    </w:p>
    <w:p w:rsidR="00D05B0C" w:rsidRPr="00DE544F" w:rsidRDefault="00D05B0C">
      <w:pPr>
        <w:pStyle w:val="TOC2"/>
        <w:tabs>
          <w:tab w:val="left" w:pos="720"/>
          <w:tab w:val="right" w:leader="dot" w:pos="12316"/>
        </w:tabs>
        <w:rPr>
          <w:smallCaps w:val="0"/>
          <w:noProof/>
          <w:sz w:val="22"/>
          <w:szCs w:val="22"/>
        </w:rPr>
      </w:pPr>
      <w:r w:rsidRPr="00D05B0C">
        <w:rPr>
          <w:rPrChange w:id="160" w:author="Jithu.Ramesh" w:date="2010-12-17T09:40:00Z">
            <w:rPr/>
          </w:rPrChange>
        </w:rPr>
        <w:fldChar w:fldCharType="begin"/>
      </w:r>
      <w:r w:rsidRPr="00D05B0C">
        <w:rPr>
          <w:rPrChange w:id="161" w:author="Jithu.Ramesh" w:date="2010-12-17T09:40:00Z">
            <w:rPr>
              <w:smallCaps w:val="0"/>
              <w:color w:val="0000FF"/>
              <w:sz w:val="24"/>
              <w:u w:val="single"/>
            </w:rPr>
          </w:rPrChange>
        </w:rPr>
        <w:instrText xml:space="preserve">HYPERLINK </w:instrText>
      </w:r>
      <w:r w:rsidRPr="0064755E">
        <w:rPr>
          <w:rPrChange w:id="162" w:author="Jithu.Ramesh" w:date="2010-12-17T09:40:00Z">
            <w:rPr/>
          </w:rPrChange>
        </w:rPr>
        <w:instrText>\</w:instrText>
      </w:r>
      <w:r w:rsidRPr="00D05B0C">
        <w:rPr>
          <w:rPrChange w:id="163" w:author="Jithu.Ramesh" w:date="2010-12-17T09:40:00Z">
            <w:rPr>
              <w:smallCaps w:val="0"/>
              <w:color w:val="0000FF"/>
              <w:sz w:val="24"/>
              <w:u w:val="single"/>
            </w:rPr>
          </w:rPrChange>
        </w:rPr>
        <w:instrText>l "_Toc280104881"</w:instrText>
      </w:r>
      <w:r w:rsidRPr="00D05B0C">
        <w:rPr>
          <w:rPrChange w:id="164" w:author="Jithu.Ramesh" w:date="2010-12-17T09:40:00Z">
            <w:rPr/>
          </w:rPrChange>
        </w:rPr>
        <w:fldChar w:fldCharType="separate"/>
      </w:r>
      <w:r w:rsidRPr="00D05B0C">
        <w:rPr>
          <w:rStyle w:val="Hyperlink"/>
          <w:noProof/>
          <w:rPrChange w:id="165" w:author="Jithu.Ramesh" w:date="2010-12-17T09:40:00Z">
            <w:rPr>
              <w:rStyle w:val="Hyperlink"/>
              <w:smallCaps w:val="0"/>
              <w:noProof/>
              <w:sz w:val="24"/>
            </w:rPr>
          </w:rPrChange>
        </w:rPr>
        <w:t>3.1</w:t>
      </w:r>
      <w:r w:rsidRPr="00DE544F">
        <w:rPr>
          <w:smallCaps w:val="0"/>
          <w:noProof/>
          <w:sz w:val="22"/>
          <w:szCs w:val="22"/>
        </w:rPr>
        <w:tab/>
      </w:r>
      <w:r w:rsidRPr="00D05B0C">
        <w:rPr>
          <w:rStyle w:val="Hyperlink"/>
          <w:noProof/>
          <w:rPrChange w:id="166" w:author="Jithu.Ramesh" w:date="2010-12-17T09:40:00Z">
            <w:rPr>
              <w:rStyle w:val="Hyperlink"/>
              <w:smallCaps w:val="0"/>
              <w:noProof/>
              <w:sz w:val="24"/>
            </w:rPr>
          </w:rPrChange>
        </w:rPr>
        <w:t>Overview</w:t>
      </w:r>
      <w:r w:rsidRPr="0064755E">
        <w:rPr>
          <w:noProof/>
          <w:webHidden/>
        </w:rPr>
        <w:tab/>
      </w:r>
      <w:r w:rsidRPr="00D05B0C">
        <w:rPr>
          <w:noProof/>
          <w:webHidden/>
          <w:rPrChange w:id="167" w:author="Jithu.Ramesh" w:date="2010-12-17T09:40:00Z">
            <w:rPr>
              <w:noProof/>
              <w:webHidden/>
            </w:rPr>
          </w:rPrChange>
        </w:rPr>
        <w:fldChar w:fldCharType="begin"/>
      </w:r>
      <w:r w:rsidRPr="00D05B0C">
        <w:rPr>
          <w:noProof/>
          <w:webHidden/>
          <w:rPrChange w:id="168" w:author="Jithu.Ramesh" w:date="2010-12-17T09:40:00Z">
            <w:rPr>
              <w:smallCaps w:val="0"/>
              <w:noProof/>
              <w:webHidden/>
              <w:color w:val="0000FF"/>
              <w:sz w:val="24"/>
              <w:u w:val="single"/>
            </w:rPr>
          </w:rPrChange>
        </w:rPr>
        <w:instrText xml:space="preserve"> PAGEREF _Toc280104881 </w:instrText>
      </w:r>
      <w:r w:rsidRPr="0064755E">
        <w:rPr>
          <w:noProof/>
          <w:webHidden/>
          <w:rPrChange w:id="169" w:author="Jithu.Ramesh" w:date="2010-12-17T09:40:00Z">
            <w:rPr>
              <w:noProof/>
              <w:webHidden/>
            </w:rPr>
          </w:rPrChange>
        </w:rPr>
        <w:instrText>\</w:instrText>
      </w:r>
      <w:r w:rsidRPr="00D05B0C">
        <w:rPr>
          <w:noProof/>
          <w:webHidden/>
          <w:rPrChange w:id="170" w:author="Jithu.Ramesh" w:date="2010-12-17T09:40:00Z">
            <w:rPr>
              <w:smallCaps w:val="0"/>
              <w:noProof/>
              <w:webHidden/>
              <w:color w:val="0000FF"/>
              <w:sz w:val="24"/>
              <w:u w:val="single"/>
            </w:rPr>
          </w:rPrChange>
        </w:rPr>
        <w:instrText xml:space="preserve">h </w:instrText>
      </w:r>
      <w:r>
        <w:rPr>
          <w:noProof/>
        </w:rPr>
      </w:r>
      <w:r w:rsidRPr="00D05B0C">
        <w:rPr>
          <w:noProof/>
          <w:webHidden/>
          <w:rPrChange w:id="171" w:author="Jithu.Ramesh" w:date="2010-12-17T09:40:00Z">
            <w:rPr>
              <w:noProof/>
              <w:webHidden/>
            </w:rPr>
          </w:rPrChange>
        </w:rPr>
        <w:fldChar w:fldCharType="separate"/>
      </w:r>
      <w:r>
        <w:rPr>
          <w:noProof/>
          <w:webHidden/>
        </w:rPr>
        <w:t>6</w:t>
      </w:r>
      <w:r w:rsidRPr="00D05B0C">
        <w:rPr>
          <w:noProof/>
          <w:webHidden/>
          <w:rPrChange w:id="172" w:author="Jithu.Ramesh" w:date="2010-12-17T09:40:00Z">
            <w:rPr>
              <w:noProof/>
              <w:webHidden/>
            </w:rPr>
          </w:rPrChange>
        </w:rPr>
        <w:fldChar w:fldCharType="end"/>
      </w:r>
      <w:r w:rsidRPr="00D05B0C">
        <w:rPr>
          <w:rPrChange w:id="173" w:author="Jithu.Ramesh" w:date="2010-12-17T09:40:00Z">
            <w:rPr/>
          </w:rPrChange>
        </w:rPr>
        <w:fldChar w:fldCharType="end"/>
      </w:r>
    </w:p>
    <w:p w:rsidR="00D05B0C" w:rsidRPr="00DE544F" w:rsidRDefault="00D05B0C">
      <w:pPr>
        <w:pStyle w:val="TOC2"/>
        <w:tabs>
          <w:tab w:val="left" w:pos="720"/>
          <w:tab w:val="right" w:leader="dot" w:pos="12316"/>
        </w:tabs>
        <w:rPr>
          <w:smallCaps w:val="0"/>
          <w:noProof/>
          <w:sz w:val="22"/>
          <w:szCs w:val="22"/>
        </w:rPr>
      </w:pPr>
      <w:r w:rsidRPr="00D05B0C">
        <w:rPr>
          <w:rPrChange w:id="174" w:author="Jithu.Ramesh" w:date="2010-12-17T09:40:00Z">
            <w:rPr/>
          </w:rPrChange>
        </w:rPr>
        <w:fldChar w:fldCharType="begin"/>
      </w:r>
      <w:r w:rsidRPr="00D05B0C">
        <w:rPr>
          <w:rPrChange w:id="175" w:author="Jithu.Ramesh" w:date="2010-12-17T09:40:00Z">
            <w:rPr>
              <w:smallCaps w:val="0"/>
              <w:color w:val="0000FF"/>
              <w:sz w:val="24"/>
              <w:u w:val="single"/>
            </w:rPr>
          </w:rPrChange>
        </w:rPr>
        <w:instrText xml:space="preserve">HYPERLINK </w:instrText>
      </w:r>
      <w:r w:rsidRPr="0064755E">
        <w:rPr>
          <w:rPrChange w:id="176" w:author="Jithu.Ramesh" w:date="2010-12-17T09:40:00Z">
            <w:rPr/>
          </w:rPrChange>
        </w:rPr>
        <w:instrText>\</w:instrText>
      </w:r>
      <w:r w:rsidRPr="00D05B0C">
        <w:rPr>
          <w:rPrChange w:id="177" w:author="Jithu.Ramesh" w:date="2010-12-17T09:40:00Z">
            <w:rPr>
              <w:smallCaps w:val="0"/>
              <w:color w:val="0000FF"/>
              <w:sz w:val="24"/>
              <w:u w:val="single"/>
            </w:rPr>
          </w:rPrChange>
        </w:rPr>
        <w:instrText>l "_Toc280104882"</w:instrText>
      </w:r>
      <w:r w:rsidRPr="00D05B0C">
        <w:rPr>
          <w:rPrChange w:id="178" w:author="Jithu.Ramesh" w:date="2010-12-17T09:40:00Z">
            <w:rPr/>
          </w:rPrChange>
        </w:rPr>
        <w:fldChar w:fldCharType="separate"/>
      </w:r>
      <w:r w:rsidRPr="00D05B0C">
        <w:rPr>
          <w:rStyle w:val="Hyperlink"/>
          <w:noProof/>
          <w:rPrChange w:id="179" w:author="Jithu.Ramesh" w:date="2010-12-17T09:40:00Z">
            <w:rPr>
              <w:rStyle w:val="Hyperlink"/>
              <w:smallCaps w:val="0"/>
              <w:noProof/>
              <w:sz w:val="24"/>
            </w:rPr>
          </w:rPrChange>
        </w:rPr>
        <w:t>3.2</w:t>
      </w:r>
      <w:r w:rsidRPr="00DE544F">
        <w:rPr>
          <w:smallCaps w:val="0"/>
          <w:noProof/>
          <w:sz w:val="22"/>
          <w:szCs w:val="22"/>
        </w:rPr>
        <w:tab/>
      </w:r>
      <w:r w:rsidRPr="00D05B0C">
        <w:rPr>
          <w:rStyle w:val="Hyperlink"/>
          <w:noProof/>
          <w:rPrChange w:id="180" w:author="Jithu.Ramesh" w:date="2010-12-17T09:40:00Z">
            <w:rPr>
              <w:rStyle w:val="Hyperlink"/>
              <w:smallCaps w:val="0"/>
              <w:noProof/>
              <w:sz w:val="24"/>
            </w:rPr>
          </w:rPrChange>
        </w:rPr>
        <w:t>Domain Model</w:t>
      </w:r>
      <w:r w:rsidRPr="0064755E">
        <w:rPr>
          <w:noProof/>
          <w:webHidden/>
        </w:rPr>
        <w:tab/>
      </w:r>
      <w:r w:rsidRPr="00D05B0C">
        <w:rPr>
          <w:noProof/>
          <w:webHidden/>
          <w:rPrChange w:id="181" w:author="Jithu.Ramesh" w:date="2010-12-17T09:40:00Z">
            <w:rPr>
              <w:noProof/>
              <w:webHidden/>
            </w:rPr>
          </w:rPrChange>
        </w:rPr>
        <w:fldChar w:fldCharType="begin"/>
      </w:r>
      <w:r w:rsidRPr="00D05B0C">
        <w:rPr>
          <w:noProof/>
          <w:webHidden/>
          <w:rPrChange w:id="182" w:author="Jithu.Ramesh" w:date="2010-12-17T09:40:00Z">
            <w:rPr>
              <w:smallCaps w:val="0"/>
              <w:noProof/>
              <w:webHidden/>
              <w:color w:val="0000FF"/>
              <w:sz w:val="24"/>
              <w:u w:val="single"/>
            </w:rPr>
          </w:rPrChange>
        </w:rPr>
        <w:instrText xml:space="preserve"> PAGEREF _Toc280104882 </w:instrText>
      </w:r>
      <w:r w:rsidRPr="0064755E">
        <w:rPr>
          <w:noProof/>
          <w:webHidden/>
          <w:rPrChange w:id="183" w:author="Jithu.Ramesh" w:date="2010-12-17T09:40:00Z">
            <w:rPr>
              <w:noProof/>
              <w:webHidden/>
            </w:rPr>
          </w:rPrChange>
        </w:rPr>
        <w:instrText>\</w:instrText>
      </w:r>
      <w:r w:rsidRPr="00D05B0C">
        <w:rPr>
          <w:noProof/>
          <w:webHidden/>
          <w:rPrChange w:id="184" w:author="Jithu.Ramesh" w:date="2010-12-17T09:40:00Z">
            <w:rPr>
              <w:smallCaps w:val="0"/>
              <w:noProof/>
              <w:webHidden/>
              <w:color w:val="0000FF"/>
              <w:sz w:val="24"/>
              <w:u w:val="single"/>
            </w:rPr>
          </w:rPrChange>
        </w:rPr>
        <w:instrText xml:space="preserve">h </w:instrText>
      </w:r>
      <w:r>
        <w:rPr>
          <w:noProof/>
        </w:rPr>
      </w:r>
      <w:r w:rsidRPr="00D05B0C">
        <w:rPr>
          <w:noProof/>
          <w:webHidden/>
          <w:rPrChange w:id="185" w:author="Jithu.Ramesh" w:date="2010-12-17T09:40:00Z">
            <w:rPr>
              <w:noProof/>
              <w:webHidden/>
            </w:rPr>
          </w:rPrChange>
        </w:rPr>
        <w:fldChar w:fldCharType="separate"/>
      </w:r>
      <w:r>
        <w:rPr>
          <w:noProof/>
          <w:webHidden/>
        </w:rPr>
        <w:t>6</w:t>
      </w:r>
      <w:r w:rsidRPr="00D05B0C">
        <w:rPr>
          <w:noProof/>
          <w:webHidden/>
          <w:rPrChange w:id="186" w:author="Jithu.Ramesh" w:date="2010-12-17T09:40:00Z">
            <w:rPr>
              <w:noProof/>
              <w:webHidden/>
            </w:rPr>
          </w:rPrChange>
        </w:rPr>
        <w:fldChar w:fldCharType="end"/>
      </w:r>
      <w:r w:rsidRPr="00D05B0C">
        <w:rPr>
          <w:rPrChange w:id="187" w:author="Jithu.Ramesh" w:date="2010-12-17T09:40:00Z">
            <w:rPr/>
          </w:rPrChange>
        </w:rPr>
        <w:fldChar w:fldCharType="end"/>
      </w:r>
    </w:p>
    <w:p w:rsidR="00D05B0C" w:rsidRPr="00DE544F" w:rsidRDefault="00D05B0C">
      <w:pPr>
        <w:pStyle w:val="TOC2"/>
        <w:tabs>
          <w:tab w:val="left" w:pos="720"/>
          <w:tab w:val="right" w:leader="dot" w:pos="12316"/>
        </w:tabs>
        <w:rPr>
          <w:smallCaps w:val="0"/>
          <w:noProof/>
          <w:sz w:val="22"/>
          <w:szCs w:val="22"/>
        </w:rPr>
      </w:pPr>
      <w:r w:rsidRPr="00D05B0C">
        <w:rPr>
          <w:rPrChange w:id="188" w:author="Jithu.Ramesh" w:date="2010-12-17T09:40:00Z">
            <w:rPr/>
          </w:rPrChange>
        </w:rPr>
        <w:fldChar w:fldCharType="begin"/>
      </w:r>
      <w:r w:rsidRPr="00D05B0C">
        <w:rPr>
          <w:rPrChange w:id="189" w:author="Jithu.Ramesh" w:date="2010-12-17T09:40:00Z">
            <w:rPr>
              <w:smallCaps w:val="0"/>
              <w:color w:val="0000FF"/>
              <w:sz w:val="24"/>
              <w:u w:val="single"/>
            </w:rPr>
          </w:rPrChange>
        </w:rPr>
        <w:instrText xml:space="preserve">HYPERLINK </w:instrText>
      </w:r>
      <w:r w:rsidRPr="0064755E">
        <w:rPr>
          <w:rPrChange w:id="190" w:author="Jithu.Ramesh" w:date="2010-12-17T09:40:00Z">
            <w:rPr/>
          </w:rPrChange>
        </w:rPr>
        <w:instrText>\</w:instrText>
      </w:r>
      <w:r w:rsidRPr="00D05B0C">
        <w:rPr>
          <w:rPrChange w:id="191" w:author="Jithu.Ramesh" w:date="2010-12-17T09:40:00Z">
            <w:rPr>
              <w:smallCaps w:val="0"/>
              <w:color w:val="0000FF"/>
              <w:sz w:val="24"/>
              <w:u w:val="single"/>
            </w:rPr>
          </w:rPrChange>
        </w:rPr>
        <w:instrText>l "_Toc280104883"</w:instrText>
      </w:r>
      <w:r w:rsidRPr="00D05B0C">
        <w:rPr>
          <w:rPrChange w:id="192" w:author="Jithu.Ramesh" w:date="2010-12-17T09:40:00Z">
            <w:rPr/>
          </w:rPrChange>
        </w:rPr>
        <w:fldChar w:fldCharType="separate"/>
      </w:r>
      <w:r w:rsidRPr="00D05B0C">
        <w:rPr>
          <w:rStyle w:val="Hyperlink"/>
          <w:noProof/>
          <w:rPrChange w:id="193" w:author="Jithu.Ramesh" w:date="2010-12-17T09:40:00Z">
            <w:rPr>
              <w:rStyle w:val="Hyperlink"/>
              <w:smallCaps w:val="0"/>
              <w:noProof/>
              <w:sz w:val="24"/>
            </w:rPr>
          </w:rPrChange>
        </w:rPr>
        <w:t>3.3</w:t>
      </w:r>
      <w:r w:rsidRPr="00DE544F">
        <w:rPr>
          <w:smallCaps w:val="0"/>
          <w:noProof/>
          <w:sz w:val="22"/>
          <w:szCs w:val="22"/>
        </w:rPr>
        <w:tab/>
      </w:r>
      <w:r w:rsidRPr="00D05B0C">
        <w:rPr>
          <w:rStyle w:val="Hyperlink"/>
          <w:noProof/>
          <w:rPrChange w:id="194" w:author="Jithu.Ramesh" w:date="2010-12-17T09:40:00Z">
            <w:rPr>
              <w:rStyle w:val="Hyperlink"/>
              <w:smallCaps w:val="0"/>
              <w:noProof/>
              <w:sz w:val="24"/>
            </w:rPr>
          </w:rPrChange>
        </w:rPr>
        <w:t>Technology Stack</w:t>
      </w:r>
      <w:r w:rsidRPr="0064755E">
        <w:rPr>
          <w:noProof/>
          <w:webHidden/>
        </w:rPr>
        <w:tab/>
      </w:r>
      <w:r w:rsidRPr="00D05B0C">
        <w:rPr>
          <w:noProof/>
          <w:webHidden/>
          <w:rPrChange w:id="195" w:author="Jithu.Ramesh" w:date="2010-12-17T09:40:00Z">
            <w:rPr>
              <w:noProof/>
              <w:webHidden/>
            </w:rPr>
          </w:rPrChange>
        </w:rPr>
        <w:fldChar w:fldCharType="begin"/>
      </w:r>
      <w:r w:rsidRPr="00D05B0C">
        <w:rPr>
          <w:noProof/>
          <w:webHidden/>
          <w:rPrChange w:id="196" w:author="Jithu.Ramesh" w:date="2010-12-17T09:40:00Z">
            <w:rPr>
              <w:smallCaps w:val="0"/>
              <w:noProof/>
              <w:webHidden/>
              <w:color w:val="0000FF"/>
              <w:sz w:val="24"/>
              <w:u w:val="single"/>
            </w:rPr>
          </w:rPrChange>
        </w:rPr>
        <w:instrText xml:space="preserve"> PAGEREF _Toc280104883 </w:instrText>
      </w:r>
      <w:r w:rsidRPr="0064755E">
        <w:rPr>
          <w:noProof/>
          <w:webHidden/>
          <w:rPrChange w:id="197" w:author="Jithu.Ramesh" w:date="2010-12-17T09:40:00Z">
            <w:rPr>
              <w:noProof/>
              <w:webHidden/>
            </w:rPr>
          </w:rPrChange>
        </w:rPr>
        <w:instrText>\</w:instrText>
      </w:r>
      <w:r w:rsidRPr="00D05B0C">
        <w:rPr>
          <w:noProof/>
          <w:webHidden/>
          <w:rPrChange w:id="198" w:author="Jithu.Ramesh" w:date="2010-12-17T09:40:00Z">
            <w:rPr>
              <w:smallCaps w:val="0"/>
              <w:noProof/>
              <w:webHidden/>
              <w:color w:val="0000FF"/>
              <w:sz w:val="24"/>
              <w:u w:val="single"/>
            </w:rPr>
          </w:rPrChange>
        </w:rPr>
        <w:instrText xml:space="preserve">h </w:instrText>
      </w:r>
      <w:r>
        <w:rPr>
          <w:noProof/>
        </w:rPr>
      </w:r>
      <w:r w:rsidRPr="00D05B0C">
        <w:rPr>
          <w:noProof/>
          <w:webHidden/>
          <w:rPrChange w:id="199" w:author="Jithu.Ramesh" w:date="2010-12-17T09:40:00Z">
            <w:rPr>
              <w:noProof/>
              <w:webHidden/>
            </w:rPr>
          </w:rPrChange>
        </w:rPr>
        <w:fldChar w:fldCharType="separate"/>
      </w:r>
      <w:r>
        <w:rPr>
          <w:noProof/>
          <w:webHidden/>
        </w:rPr>
        <w:t>6</w:t>
      </w:r>
      <w:r w:rsidRPr="00D05B0C">
        <w:rPr>
          <w:noProof/>
          <w:webHidden/>
          <w:rPrChange w:id="200" w:author="Jithu.Ramesh" w:date="2010-12-17T09:40:00Z">
            <w:rPr>
              <w:noProof/>
              <w:webHidden/>
            </w:rPr>
          </w:rPrChange>
        </w:rPr>
        <w:fldChar w:fldCharType="end"/>
      </w:r>
      <w:r w:rsidRPr="00D05B0C">
        <w:rPr>
          <w:rPrChange w:id="201" w:author="Jithu.Ramesh" w:date="2010-12-17T09:40:00Z">
            <w:rPr/>
          </w:rPrChange>
        </w:rPr>
        <w:fldChar w:fldCharType="end"/>
      </w:r>
    </w:p>
    <w:p w:rsidR="00D05B0C" w:rsidRPr="00DE544F" w:rsidRDefault="00D05B0C">
      <w:pPr>
        <w:pStyle w:val="TOC2"/>
        <w:tabs>
          <w:tab w:val="left" w:pos="720"/>
          <w:tab w:val="right" w:leader="dot" w:pos="12316"/>
        </w:tabs>
        <w:rPr>
          <w:smallCaps w:val="0"/>
          <w:noProof/>
          <w:sz w:val="22"/>
          <w:szCs w:val="22"/>
        </w:rPr>
      </w:pPr>
      <w:r w:rsidRPr="00D05B0C">
        <w:rPr>
          <w:rPrChange w:id="202" w:author="Jithu.Ramesh" w:date="2010-12-17T09:40:00Z">
            <w:rPr/>
          </w:rPrChange>
        </w:rPr>
        <w:fldChar w:fldCharType="begin"/>
      </w:r>
      <w:r w:rsidRPr="00D05B0C">
        <w:rPr>
          <w:rPrChange w:id="203" w:author="Jithu.Ramesh" w:date="2010-12-17T09:40:00Z">
            <w:rPr>
              <w:smallCaps w:val="0"/>
              <w:color w:val="0000FF"/>
              <w:sz w:val="24"/>
              <w:u w:val="single"/>
            </w:rPr>
          </w:rPrChange>
        </w:rPr>
        <w:instrText xml:space="preserve">HYPERLINK </w:instrText>
      </w:r>
      <w:r w:rsidRPr="0064755E">
        <w:rPr>
          <w:rPrChange w:id="204" w:author="Jithu.Ramesh" w:date="2010-12-17T09:40:00Z">
            <w:rPr/>
          </w:rPrChange>
        </w:rPr>
        <w:instrText>\</w:instrText>
      </w:r>
      <w:r w:rsidRPr="00D05B0C">
        <w:rPr>
          <w:rPrChange w:id="205" w:author="Jithu.Ramesh" w:date="2010-12-17T09:40:00Z">
            <w:rPr>
              <w:smallCaps w:val="0"/>
              <w:color w:val="0000FF"/>
              <w:sz w:val="24"/>
              <w:u w:val="single"/>
            </w:rPr>
          </w:rPrChange>
        </w:rPr>
        <w:instrText>l "_Toc280104884"</w:instrText>
      </w:r>
      <w:r w:rsidRPr="00D05B0C">
        <w:rPr>
          <w:rPrChange w:id="206" w:author="Jithu.Ramesh" w:date="2010-12-17T09:40:00Z">
            <w:rPr/>
          </w:rPrChange>
        </w:rPr>
        <w:fldChar w:fldCharType="separate"/>
      </w:r>
      <w:r w:rsidRPr="00D05B0C">
        <w:rPr>
          <w:rStyle w:val="Hyperlink"/>
          <w:noProof/>
          <w:rPrChange w:id="207" w:author="Jithu.Ramesh" w:date="2010-12-17T09:40:00Z">
            <w:rPr>
              <w:rStyle w:val="Hyperlink"/>
              <w:smallCaps w:val="0"/>
              <w:noProof/>
              <w:sz w:val="24"/>
            </w:rPr>
          </w:rPrChange>
        </w:rPr>
        <w:t>3.4</w:t>
      </w:r>
      <w:r w:rsidRPr="00DE544F">
        <w:rPr>
          <w:smallCaps w:val="0"/>
          <w:noProof/>
          <w:sz w:val="22"/>
          <w:szCs w:val="22"/>
        </w:rPr>
        <w:tab/>
      </w:r>
      <w:r w:rsidRPr="00D05B0C">
        <w:rPr>
          <w:rStyle w:val="Hyperlink"/>
          <w:noProof/>
          <w:rPrChange w:id="208" w:author="Jithu.Ramesh" w:date="2010-12-17T09:40:00Z">
            <w:rPr>
              <w:rStyle w:val="Hyperlink"/>
              <w:smallCaps w:val="0"/>
              <w:noProof/>
              <w:sz w:val="24"/>
            </w:rPr>
          </w:rPrChange>
        </w:rPr>
        <w:t>Assumptions and Dependencies</w:t>
      </w:r>
      <w:r w:rsidRPr="0064755E">
        <w:rPr>
          <w:noProof/>
          <w:webHidden/>
        </w:rPr>
        <w:tab/>
      </w:r>
      <w:r w:rsidRPr="00D05B0C">
        <w:rPr>
          <w:noProof/>
          <w:webHidden/>
          <w:rPrChange w:id="209" w:author="Jithu.Ramesh" w:date="2010-12-17T09:40:00Z">
            <w:rPr>
              <w:noProof/>
              <w:webHidden/>
            </w:rPr>
          </w:rPrChange>
        </w:rPr>
        <w:fldChar w:fldCharType="begin"/>
      </w:r>
      <w:r w:rsidRPr="00D05B0C">
        <w:rPr>
          <w:noProof/>
          <w:webHidden/>
          <w:rPrChange w:id="210" w:author="Jithu.Ramesh" w:date="2010-12-17T09:40:00Z">
            <w:rPr>
              <w:smallCaps w:val="0"/>
              <w:noProof/>
              <w:webHidden/>
              <w:color w:val="0000FF"/>
              <w:sz w:val="24"/>
              <w:u w:val="single"/>
            </w:rPr>
          </w:rPrChange>
        </w:rPr>
        <w:instrText xml:space="preserve"> PAGEREF _Toc280104884 </w:instrText>
      </w:r>
      <w:r w:rsidRPr="0064755E">
        <w:rPr>
          <w:noProof/>
          <w:webHidden/>
          <w:rPrChange w:id="211" w:author="Jithu.Ramesh" w:date="2010-12-17T09:40:00Z">
            <w:rPr>
              <w:noProof/>
              <w:webHidden/>
            </w:rPr>
          </w:rPrChange>
        </w:rPr>
        <w:instrText>\</w:instrText>
      </w:r>
      <w:r w:rsidRPr="00D05B0C">
        <w:rPr>
          <w:noProof/>
          <w:webHidden/>
          <w:rPrChange w:id="212" w:author="Jithu.Ramesh" w:date="2010-12-17T09:40:00Z">
            <w:rPr>
              <w:smallCaps w:val="0"/>
              <w:noProof/>
              <w:webHidden/>
              <w:color w:val="0000FF"/>
              <w:sz w:val="24"/>
              <w:u w:val="single"/>
            </w:rPr>
          </w:rPrChange>
        </w:rPr>
        <w:instrText xml:space="preserve">h </w:instrText>
      </w:r>
      <w:r>
        <w:rPr>
          <w:noProof/>
        </w:rPr>
      </w:r>
      <w:r w:rsidRPr="00D05B0C">
        <w:rPr>
          <w:noProof/>
          <w:webHidden/>
          <w:rPrChange w:id="213" w:author="Jithu.Ramesh" w:date="2010-12-17T09:40:00Z">
            <w:rPr>
              <w:noProof/>
              <w:webHidden/>
            </w:rPr>
          </w:rPrChange>
        </w:rPr>
        <w:fldChar w:fldCharType="separate"/>
      </w:r>
      <w:r>
        <w:rPr>
          <w:noProof/>
          <w:webHidden/>
        </w:rPr>
        <w:t>6</w:t>
      </w:r>
      <w:r w:rsidRPr="00D05B0C">
        <w:rPr>
          <w:noProof/>
          <w:webHidden/>
          <w:rPrChange w:id="214" w:author="Jithu.Ramesh" w:date="2010-12-17T09:40:00Z">
            <w:rPr>
              <w:noProof/>
              <w:webHidden/>
            </w:rPr>
          </w:rPrChange>
        </w:rPr>
        <w:fldChar w:fldCharType="end"/>
      </w:r>
      <w:r w:rsidRPr="00D05B0C">
        <w:rPr>
          <w:rPrChange w:id="215" w:author="Jithu.Ramesh" w:date="2010-12-17T09:40:00Z">
            <w:rPr/>
          </w:rPrChange>
        </w:rPr>
        <w:fldChar w:fldCharType="end"/>
      </w:r>
    </w:p>
    <w:p w:rsidR="00D05B0C" w:rsidRPr="00DE544F" w:rsidRDefault="00D05B0C">
      <w:pPr>
        <w:pStyle w:val="TOC2"/>
        <w:tabs>
          <w:tab w:val="left" w:pos="720"/>
          <w:tab w:val="right" w:leader="dot" w:pos="12316"/>
        </w:tabs>
        <w:rPr>
          <w:smallCaps w:val="0"/>
          <w:noProof/>
          <w:sz w:val="22"/>
          <w:szCs w:val="22"/>
        </w:rPr>
      </w:pPr>
      <w:r w:rsidRPr="00D05B0C">
        <w:rPr>
          <w:rPrChange w:id="216" w:author="Jithu.Ramesh" w:date="2010-12-17T09:40:00Z">
            <w:rPr/>
          </w:rPrChange>
        </w:rPr>
        <w:fldChar w:fldCharType="begin"/>
      </w:r>
      <w:r w:rsidRPr="00D05B0C">
        <w:rPr>
          <w:rPrChange w:id="217" w:author="Jithu.Ramesh" w:date="2010-12-17T09:40:00Z">
            <w:rPr>
              <w:smallCaps w:val="0"/>
              <w:color w:val="0000FF"/>
              <w:sz w:val="24"/>
              <w:u w:val="single"/>
            </w:rPr>
          </w:rPrChange>
        </w:rPr>
        <w:instrText xml:space="preserve">HYPERLINK </w:instrText>
      </w:r>
      <w:r w:rsidRPr="0064755E">
        <w:rPr>
          <w:rPrChange w:id="218" w:author="Jithu.Ramesh" w:date="2010-12-17T09:40:00Z">
            <w:rPr/>
          </w:rPrChange>
        </w:rPr>
        <w:instrText>\</w:instrText>
      </w:r>
      <w:r w:rsidRPr="00D05B0C">
        <w:rPr>
          <w:rPrChange w:id="219" w:author="Jithu.Ramesh" w:date="2010-12-17T09:40:00Z">
            <w:rPr>
              <w:smallCaps w:val="0"/>
              <w:color w:val="0000FF"/>
              <w:sz w:val="24"/>
              <w:u w:val="single"/>
            </w:rPr>
          </w:rPrChange>
        </w:rPr>
        <w:instrText>l "_Toc280104885"</w:instrText>
      </w:r>
      <w:r w:rsidRPr="00D05B0C">
        <w:rPr>
          <w:rPrChange w:id="220" w:author="Jithu.Ramesh" w:date="2010-12-17T09:40:00Z">
            <w:rPr/>
          </w:rPrChange>
        </w:rPr>
        <w:fldChar w:fldCharType="separate"/>
      </w:r>
      <w:r w:rsidRPr="00D05B0C">
        <w:rPr>
          <w:rStyle w:val="Hyperlink"/>
          <w:noProof/>
          <w:rPrChange w:id="221" w:author="Jithu.Ramesh" w:date="2010-12-17T09:40:00Z">
            <w:rPr>
              <w:rStyle w:val="Hyperlink"/>
              <w:smallCaps w:val="0"/>
              <w:noProof/>
              <w:sz w:val="24"/>
            </w:rPr>
          </w:rPrChange>
        </w:rPr>
        <w:t>3.5</w:t>
      </w:r>
      <w:r w:rsidRPr="00DE544F">
        <w:rPr>
          <w:smallCaps w:val="0"/>
          <w:noProof/>
          <w:sz w:val="22"/>
          <w:szCs w:val="22"/>
        </w:rPr>
        <w:tab/>
      </w:r>
      <w:r w:rsidRPr="00D05B0C">
        <w:rPr>
          <w:rStyle w:val="Hyperlink"/>
          <w:noProof/>
          <w:rPrChange w:id="222" w:author="Jithu.Ramesh" w:date="2010-12-17T09:40:00Z">
            <w:rPr>
              <w:rStyle w:val="Hyperlink"/>
              <w:smallCaps w:val="0"/>
              <w:noProof/>
              <w:sz w:val="24"/>
            </w:rPr>
          </w:rPrChange>
        </w:rPr>
        <w:t>Service Interface</w:t>
      </w:r>
      <w:r w:rsidRPr="0064755E">
        <w:rPr>
          <w:noProof/>
          <w:webHidden/>
        </w:rPr>
        <w:tab/>
      </w:r>
      <w:r w:rsidRPr="00D05B0C">
        <w:rPr>
          <w:noProof/>
          <w:webHidden/>
          <w:rPrChange w:id="223" w:author="Jithu.Ramesh" w:date="2010-12-17T09:40:00Z">
            <w:rPr>
              <w:noProof/>
              <w:webHidden/>
            </w:rPr>
          </w:rPrChange>
        </w:rPr>
        <w:fldChar w:fldCharType="begin"/>
      </w:r>
      <w:r w:rsidRPr="00D05B0C">
        <w:rPr>
          <w:noProof/>
          <w:webHidden/>
          <w:rPrChange w:id="224" w:author="Jithu.Ramesh" w:date="2010-12-17T09:40:00Z">
            <w:rPr>
              <w:smallCaps w:val="0"/>
              <w:noProof/>
              <w:webHidden/>
              <w:color w:val="0000FF"/>
              <w:sz w:val="24"/>
              <w:u w:val="single"/>
            </w:rPr>
          </w:rPrChange>
        </w:rPr>
        <w:instrText xml:space="preserve"> PAGEREF _Toc280104885 </w:instrText>
      </w:r>
      <w:r w:rsidRPr="0064755E">
        <w:rPr>
          <w:noProof/>
          <w:webHidden/>
          <w:rPrChange w:id="225" w:author="Jithu.Ramesh" w:date="2010-12-17T09:40:00Z">
            <w:rPr>
              <w:noProof/>
              <w:webHidden/>
            </w:rPr>
          </w:rPrChange>
        </w:rPr>
        <w:instrText>\</w:instrText>
      </w:r>
      <w:r w:rsidRPr="00D05B0C">
        <w:rPr>
          <w:noProof/>
          <w:webHidden/>
          <w:rPrChange w:id="226" w:author="Jithu.Ramesh" w:date="2010-12-17T09:40:00Z">
            <w:rPr>
              <w:smallCaps w:val="0"/>
              <w:noProof/>
              <w:webHidden/>
              <w:color w:val="0000FF"/>
              <w:sz w:val="24"/>
              <w:u w:val="single"/>
            </w:rPr>
          </w:rPrChange>
        </w:rPr>
        <w:instrText xml:space="preserve">h </w:instrText>
      </w:r>
      <w:r>
        <w:rPr>
          <w:noProof/>
        </w:rPr>
      </w:r>
      <w:r w:rsidRPr="00D05B0C">
        <w:rPr>
          <w:noProof/>
          <w:webHidden/>
          <w:rPrChange w:id="227" w:author="Jithu.Ramesh" w:date="2010-12-17T09:40:00Z">
            <w:rPr>
              <w:noProof/>
              <w:webHidden/>
            </w:rPr>
          </w:rPrChange>
        </w:rPr>
        <w:fldChar w:fldCharType="separate"/>
      </w:r>
      <w:r>
        <w:rPr>
          <w:noProof/>
          <w:webHidden/>
        </w:rPr>
        <w:t>6</w:t>
      </w:r>
      <w:r w:rsidRPr="00D05B0C">
        <w:rPr>
          <w:noProof/>
          <w:webHidden/>
          <w:rPrChange w:id="228" w:author="Jithu.Ramesh" w:date="2010-12-17T09:40:00Z">
            <w:rPr>
              <w:noProof/>
              <w:webHidden/>
            </w:rPr>
          </w:rPrChange>
        </w:rPr>
        <w:fldChar w:fldCharType="end"/>
      </w:r>
      <w:r w:rsidRPr="00D05B0C">
        <w:rPr>
          <w:rPrChange w:id="229" w:author="Jithu.Ramesh" w:date="2010-12-17T09:40:00Z">
            <w:rPr/>
          </w:rPrChange>
        </w:rPr>
        <w:fldChar w:fldCharType="end"/>
      </w:r>
    </w:p>
    <w:p w:rsidR="00D05B0C" w:rsidRPr="00DE544F" w:rsidRDefault="00D05B0C">
      <w:pPr>
        <w:pStyle w:val="TOC3"/>
        <w:tabs>
          <w:tab w:val="left" w:pos="1200"/>
          <w:tab w:val="right" w:leader="dot" w:pos="12316"/>
        </w:tabs>
        <w:rPr>
          <w:i w:val="0"/>
          <w:iCs w:val="0"/>
          <w:noProof/>
          <w:sz w:val="22"/>
          <w:szCs w:val="22"/>
        </w:rPr>
      </w:pPr>
      <w:r w:rsidRPr="00D05B0C">
        <w:rPr>
          <w:rPrChange w:id="230" w:author="Jithu.Ramesh" w:date="2010-12-17T09:40:00Z">
            <w:rPr/>
          </w:rPrChange>
        </w:rPr>
        <w:fldChar w:fldCharType="begin"/>
      </w:r>
      <w:r w:rsidRPr="00D05B0C">
        <w:rPr>
          <w:rPrChange w:id="231" w:author="Jithu.Ramesh" w:date="2010-12-17T09:40:00Z">
            <w:rPr>
              <w:i w:val="0"/>
              <w:color w:val="0000FF"/>
              <w:sz w:val="24"/>
              <w:u w:val="single"/>
            </w:rPr>
          </w:rPrChange>
        </w:rPr>
        <w:instrText xml:space="preserve">HYPERLINK </w:instrText>
      </w:r>
      <w:r w:rsidRPr="0064755E">
        <w:rPr>
          <w:rPrChange w:id="232" w:author="Jithu.Ramesh" w:date="2010-12-17T09:40:00Z">
            <w:rPr/>
          </w:rPrChange>
        </w:rPr>
        <w:instrText>\</w:instrText>
      </w:r>
      <w:r w:rsidRPr="00D05B0C">
        <w:rPr>
          <w:rPrChange w:id="233" w:author="Jithu.Ramesh" w:date="2010-12-17T09:40:00Z">
            <w:rPr>
              <w:i w:val="0"/>
              <w:color w:val="0000FF"/>
              <w:sz w:val="24"/>
              <w:u w:val="single"/>
            </w:rPr>
          </w:rPrChange>
        </w:rPr>
        <w:instrText>l "_Toc280104886"</w:instrText>
      </w:r>
      <w:r w:rsidRPr="00D05B0C">
        <w:rPr>
          <w:rPrChange w:id="234" w:author="Jithu.Ramesh" w:date="2010-12-17T09:40:00Z">
            <w:rPr/>
          </w:rPrChange>
        </w:rPr>
        <w:fldChar w:fldCharType="separate"/>
      </w:r>
      <w:r w:rsidRPr="00D05B0C">
        <w:rPr>
          <w:rStyle w:val="Hyperlink"/>
          <w:noProof/>
          <w:rPrChange w:id="235" w:author="Jithu.Ramesh" w:date="2010-12-17T09:40:00Z">
            <w:rPr>
              <w:rStyle w:val="Hyperlink"/>
              <w:i w:val="0"/>
              <w:noProof/>
              <w:sz w:val="24"/>
            </w:rPr>
          </w:rPrChange>
        </w:rPr>
        <w:t>3.5.1</w:t>
      </w:r>
      <w:r w:rsidRPr="00DE544F">
        <w:rPr>
          <w:i w:val="0"/>
          <w:iCs w:val="0"/>
          <w:noProof/>
          <w:sz w:val="22"/>
          <w:szCs w:val="22"/>
        </w:rPr>
        <w:tab/>
      </w:r>
      <w:r w:rsidRPr="00D05B0C">
        <w:rPr>
          <w:rStyle w:val="Hyperlink"/>
          <w:noProof/>
          <w:rPrChange w:id="236" w:author="Jithu.Ramesh" w:date="2010-12-17T09:40:00Z">
            <w:rPr>
              <w:rStyle w:val="Hyperlink"/>
              <w:i w:val="0"/>
              <w:noProof/>
              <w:sz w:val="24"/>
            </w:rPr>
          </w:rPrChange>
        </w:rPr>
        <w:t>Interface Model</w:t>
      </w:r>
      <w:r w:rsidRPr="0064755E">
        <w:rPr>
          <w:noProof/>
          <w:webHidden/>
        </w:rPr>
        <w:tab/>
      </w:r>
      <w:r w:rsidRPr="00D05B0C">
        <w:rPr>
          <w:noProof/>
          <w:webHidden/>
          <w:rPrChange w:id="237" w:author="Jithu.Ramesh" w:date="2010-12-17T09:40:00Z">
            <w:rPr>
              <w:noProof/>
              <w:webHidden/>
            </w:rPr>
          </w:rPrChange>
        </w:rPr>
        <w:fldChar w:fldCharType="begin"/>
      </w:r>
      <w:r w:rsidRPr="00D05B0C">
        <w:rPr>
          <w:noProof/>
          <w:webHidden/>
          <w:rPrChange w:id="238" w:author="Jithu.Ramesh" w:date="2010-12-17T09:40:00Z">
            <w:rPr>
              <w:i w:val="0"/>
              <w:noProof/>
              <w:webHidden/>
              <w:color w:val="0000FF"/>
              <w:sz w:val="24"/>
              <w:u w:val="single"/>
            </w:rPr>
          </w:rPrChange>
        </w:rPr>
        <w:instrText xml:space="preserve"> PAGEREF _Toc280104886 </w:instrText>
      </w:r>
      <w:r w:rsidRPr="0064755E">
        <w:rPr>
          <w:noProof/>
          <w:webHidden/>
          <w:rPrChange w:id="239" w:author="Jithu.Ramesh" w:date="2010-12-17T09:40:00Z">
            <w:rPr>
              <w:noProof/>
              <w:webHidden/>
            </w:rPr>
          </w:rPrChange>
        </w:rPr>
        <w:instrText>\</w:instrText>
      </w:r>
      <w:r w:rsidRPr="00D05B0C">
        <w:rPr>
          <w:noProof/>
          <w:webHidden/>
          <w:rPrChange w:id="240" w:author="Jithu.Ramesh" w:date="2010-12-17T09:40:00Z">
            <w:rPr>
              <w:i w:val="0"/>
              <w:noProof/>
              <w:webHidden/>
              <w:color w:val="0000FF"/>
              <w:sz w:val="24"/>
              <w:u w:val="single"/>
            </w:rPr>
          </w:rPrChange>
        </w:rPr>
        <w:instrText xml:space="preserve">h </w:instrText>
      </w:r>
      <w:r>
        <w:rPr>
          <w:noProof/>
        </w:rPr>
      </w:r>
      <w:r w:rsidRPr="00D05B0C">
        <w:rPr>
          <w:noProof/>
          <w:webHidden/>
          <w:rPrChange w:id="241" w:author="Jithu.Ramesh" w:date="2010-12-17T09:40:00Z">
            <w:rPr>
              <w:noProof/>
              <w:webHidden/>
            </w:rPr>
          </w:rPrChange>
        </w:rPr>
        <w:fldChar w:fldCharType="separate"/>
      </w:r>
      <w:r>
        <w:rPr>
          <w:noProof/>
          <w:webHidden/>
        </w:rPr>
        <w:t>6</w:t>
      </w:r>
      <w:r w:rsidRPr="00D05B0C">
        <w:rPr>
          <w:noProof/>
          <w:webHidden/>
          <w:rPrChange w:id="242" w:author="Jithu.Ramesh" w:date="2010-12-17T09:40:00Z">
            <w:rPr>
              <w:noProof/>
              <w:webHidden/>
            </w:rPr>
          </w:rPrChange>
        </w:rPr>
        <w:fldChar w:fldCharType="end"/>
      </w:r>
      <w:r w:rsidRPr="00D05B0C">
        <w:rPr>
          <w:rPrChange w:id="243" w:author="Jithu.Ramesh" w:date="2010-12-17T09:40:00Z">
            <w:rPr/>
          </w:rPrChange>
        </w:rPr>
        <w:fldChar w:fldCharType="end"/>
      </w:r>
    </w:p>
    <w:p w:rsidR="00D05B0C" w:rsidRPr="00DE544F" w:rsidRDefault="00D05B0C">
      <w:pPr>
        <w:pStyle w:val="TOC3"/>
        <w:tabs>
          <w:tab w:val="left" w:pos="1200"/>
          <w:tab w:val="right" w:leader="dot" w:pos="12316"/>
        </w:tabs>
        <w:rPr>
          <w:i w:val="0"/>
          <w:iCs w:val="0"/>
          <w:noProof/>
          <w:sz w:val="22"/>
          <w:szCs w:val="22"/>
        </w:rPr>
      </w:pPr>
      <w:r w:rsidRPr="00D05B0C">
        <w:rPr>
          <w:rPrChange w:id="244" w:author="Jithu.Ramesh" w:date="2010-12-17T09:40:00Z">
            <w:rPr/>
          </w:rPrChange>
        </w:rPr>
        <w:fldChar w:fldCharType="begin"/>
      </w:r>
      <w:r w:rsidRPr="00D05B0C">
        <w:rPr>
          <w:rPrChange w:id="245" w:author="Jithu.Ramesh" w:date="2010-12-17T09:40:00Z">
            <w:rPr>
              <w:i w:val="0"/>
              <w:color w:val="0000FF"/>
              <w:sz w:val="24"/>
              <w:u w:val="single"/>
            </w:rPr>
          </w:rPrChange>
        </w:rPr>
        <w:instrText xml:space="preserve">HYPERLINK </w:instrText>
      </w:r>
      <w:r w:rsidRPr="0064755E">
        <w:rPr>
          <w:rPrChange w:id="246" w:author="Jithu.Ramesh" w:date="2010-12-17T09:40:00Z">
            <w:rPr/>
          </w:rPrChange>
        </w:rPr>
        <w:instrText>\</w:instrText>
      </w:r>
      <w:r w:rsidRPr="00D05B0C">
        <w:rPr>
          <w:rPrChange w:id="247" w:author="Jithu.Ramesh" w:date="2010-12-17T09:40:00Z">
            <w:rPr>
              <w:i w:val="0"/>
              <w:color w:val="0000FF"/>
              <w:sz w:val="24"/>
              <w:u w:val="single"/>
            </w:rPr>
          </w:rPrChange>
        </w:rPr>
        <w:instrText>l "_Toc280104887"</w:instrText>
      </w:r>
      <w:r w:rsidRPr="00D05B0C">
        <w:rPr>
          <w:rPrChange w:id="248" w:author="Jithu.Ramesh" w:date="2010-12-17T09:40:00Z">
            <w:rPr/>
          </w:rPrChange>
        </w:rPr>
        <w:fldChar w:fldCharType="separate"/>
      </w:r>
      <w:r w:rsidRPr="00D05B0C">
        <w:rPr>
          <w:rStyle w:val="Hyperlink"/>
          <w:noProof/>
          <w:rPrChange w:id="249" w:author="Jithu.Ramesh" w:date="2010-12-17T09:40:00Z">
            <w:rPr>
              <w:rStyle w:val="Hyperlink"/>
              <w:i w:val="0"/>
              <w:noProof/>
              <w:sz w:val="24"/>
            </w:rPr>
          </w:rPrChange>
        </w:rPr>
        <w:t>3.5.1</w:t>
      </w:r>
      <w:r w:rsidRPr="00DE544F">
        <w:rPr>
          <w:i w:val="0"/>
          <w:iCs w:val="0"/>
          <w:noProof/>
          <w:sz w:val="22"/>
          <w:szCs w:val="22"/>
        </w:rPr>
        <w:tab/>
      </w:r>
      <w:r w:rsidRPr="00D05B0C">
        <w:rPr>
          <w:rStyle w:val="Hyperlink"/>
          <w:noProof/>
          <w:rPrChange w:id="250" w:author="Jithu.Ramesh" w:date="2010-12-17T09:40:00Z">
            <w:rPr>
              <w:rStyle w:val="Hyperlink"/>
              <w:i w:val="0"/>
              <w:noProof/>
              <w:sz w:val="24"/>
            </w:rPr>
          </w:rPrChange>
        </w:rPr>
        <w:t>WSDL Messages and Port Types</w:t>
      </w:r>
      <w:r w:rsidRPr="0064755E">
        <w:rPr>
          <w:noProof/>
          <w:webHidden/>
        </w:rPr>
        <w:tab/>
      </w:r>
      <w:r w:rsidRPr="00D05B0C">
        <w:rPr>
          <w:noProof/>
          <w:webHidden/>
          <w:rPrChange w:id="251" w:author="Jithu.Ramesh" w:date="2010-12-17T09:40:00Z">
            <w:rPr>
              <w:noProof/>
              <w:webHidden/>
            </w:rPr>
          </w:rPrChange>
        </w:rPr>
        <w:fldChar w:fldCharType="begin"/>
      </w:r>
      <w:r w:rsidRPr="00D05B0C">
        <w:rPr>
          <w:noProof/>
          <w:webHidden/>
          <w:rPrChange w:id="252" w:author="Jithu.Ramesh" w:date="2010-12-17T09:40:00Z">
            <w:rPr>
              <w:i w:val="0"/>
              <w:noProof/>
              <w:webHidden/>
              <w:color w:val="0000FF"/>
              <w:sz w:val="24"/>
              <w:u w:val="single"/>
            </w:rPr>
          </w:rPrChange>
        </w:rPr>
        <w:instrText xml:space="preserve"> PAGEREF _Toc280104887 </w:instrText>
      </w:r>
      <w:r w:rsidRPr="0064755E">
        <w:rPr>
          <w:noProof/>
          <w:webHidden/>
          <w:rPrChange w:id="253" w:author="Jithu.Ramesh" w:date="2010-12-17T09:40:00Z">
            <w:rPr>
              <w:noProof/>
              <w:webHidden/>
            </w:rPr>
          </w:rPrChange>
        </w:rPr>
        <w:instrText>\</w:instrText>
      </w:r>
      <w:r w:rsidRPr="00D05B0C">
        <w:rPr>
          <w:noProof/>
          <w:webHidden/>
          <w:rPrChange w:id="254" w:author="Jithu.Ramesh" w:date="2010-12-17T09:40:00Z">
            <w:rPr>
              <w:i w:val="0"/>
              <w:noProof/>
              <w:webHidden/>
              <w:color w:val="0000FF"/>
              <w:sz w:val="24"/>
              <w:u w:val="single"/>
            </w:rPr>
          </w:rPrChange>
        </w:rPr>
        <w:instrText xml:space="preserve">h </w:instrText>
      </w:r>
      <w:r>
        <w:rPr>
          <w:noProof/>
        </w:rPr>
      </w:r>
      <w:r w:rsidRPr="00D05B0C">
        <w:rPr>
          <w:noProof/>
          <w:webHidden/>
          <w:rPrChange w:id="255" w:author="Jithu.Ramesh" w:date="2010-12-17T09:40:00Z">
            <w:rPr>
              <w:noProof/>
              <w:webHidden/>
            </w:rPr>
          </w:rPrChange>
        </w:rPr>
        <w:fldChar w:fldCharType="separate"/>
      </w:r>
      <w:r>
        <w:rPr>
          <w:noProof/>
          <w:webHidden/>
        </w:rPr>
        <w:t>6</w:t>
      </w:r>
      <w:r w:rsidRPr="00D05B0C">
        <w:rPr>
          <w:noProof/>
          <w:webHidden/>
          <w:rPrChange w:id="256" w:author="Jithu.Ramesh" w:date="2010-12-17T09:40:00Z">
            <w:rPr>
              <w:noProof/>
              <w:webHidden/>
            </w:rPr>
          </w:rPrChange>
        </w:rPr>
        <w:fldChar w:fldCharType="end"/>
      </w:r>
      <w:r w:rsidRPr="00D05B0C">
        <w:rPr>
          <w:rPrChange w:id="257" w:author="Jithu.Ramesh" w:date="2010-12-17T09:40:00Z">
            <w:rPr/>
          </w:rPrChange>
        </w:rPr>
        <w:fldChar w:fldCharType="end"/>
      </w:r>
    </w:p>
    <w:p w:rsidR="00D05B0C" w:rsidRPr="00DE544F" w:rsidRDefault="00D05B0C">
      <w:pPr>
        <w:pStyle w:val="TOC3"/>
        <w:tabs>
          <w:tab w:val="left" w:pos="1200"/>
          <w:tab w:val="right" w:leader="dot" w:pos="12316"/>
        </w:tabs>
        <w:rPr>
          <w:i w:val="0"/>
          <w:iCs w:val="0"/>
          <w:noProof/>
          <w:sz w:val="22"/>
          <w:szCs w:val="22"/>
        </w:rPr>
      </w:pPr>
      <w:r w:rsidRPr="00D05B0C">
        <w:rPr>
          <w:rPrChange w:id="258" w:author="Jithu.Ramesh" w:date="2010-12-17T09:40:00Z">
            <w:rPr/>
          </w:rPrChange>
        </w:rPr>
        <w:fldChar w:fldCharType="begin"/>
      </w:r>
      <w:r w:rsidRPr="00D05B0C">
        <w:rPr>
          <w:rPrChange w:id="259" w:author="Jithu.Ramesh" w:date="2010-12-17T09:40:00Z">
            <w:rPr>
              <w:i w:val="0"/>
              <w:color w:val="0000FF"/>
              <w:sz w:val="24"/>
              <w:u w:val="single"/>
            </w:rPr>
          </w:rPrChange>
        </w:rPr>
        <w:instrText xml:space="preserve">HYPERLINK </w:instrText>
      </w:r>
      <w:r w:rsidRPr="0064755E">
        <w:rPr>
          <w:rPrChange w:id="260" w:author="Jithu.Ramesh" w:date="2010-12-17T09:40:00Z">
            <w:rPr/>
          </w:rPrChange>
        </w:rPr>
        <w:instrText>\</w:instrText>
      </w:r>
      <w:r w:rsidRPr="00D05B0C">
        <w:rPr>
          <w:rPrChange w:id="261" w:author="Jithu.Ramesh" w:date="2010-12-17T09:40:00Z">
            <w:rPr>
              <w:i w:val="0"/>
              <w:color w:val="0000FF"/>
              <w:sz w:val="24"/>
              <w:u w:val="single"/>
            </w:rPr>
          </w:rPrChange>
        </w:rPr>
        <w:instrText>l "_Toc280104888"</w:instrText>
      </w:r>
      <w:r w:rsidRPr="00D05B0C">
        <w:rPr>
          <w:rPrChange w:id="262" w:author="Jithu.Ramesh" w:date="2010-12-17T09:40:00Z">
            <w:rPr/>
          </w:rPrChange>
        </w:rPr>
        <w:fldChar w:fldCharType="separate"/>
      </w:r>
      <w:r w:rsidRPr="00D05B0C">
        <w:rPr>
          <w:rStyle w:val="Hyperlink"/>
          <w:noProof/>
          <w:rPrChange w:id="263" w:author="Jithu.Ramesh" w:date="2010-12-17T09:40:00Z">
            <w:rPr>
              <w:rStyle w:val="Hyperlink"/>
              <w:i w:val="0"/>
              <w:noProof/>
              <w:sz w:val="24"/>
            </w:rPr>
          </w:rPrChange>
        </w:rPr>
        <w:t>3.5.2</w:t>
      </w:r>
      <w:r w:rsidRPr="00DE544F">
        <w:rPr>
          <w:i w:val="0"/>
          <w:iCs w:val="0"/>
          <w:noProof/>
          <w:sz w:val="22"/>
          <w:szCs w:val="22"/>
        </w:rPr>
        <w:tab/>
      </w:r>
      <w:r w:rsidRPr="00D05B0C">
        <w:rPr>
          <w:rStyle w:val="Hyperlink"/>
          <w:noProof/>
          <w:rPrChange w:id="264" w:author="Jithu.Ramesh" w:date="2010-12-17T09:40:00Z">
            <w:rPr>
              <w:rStyle w:val="Hyperlink"/>
              <w:i w:val="0"/>
              <w:noProof/>
              <w:sz w:val="24"/>
            </w:rPr>
          </w:rPrChange>
        </w:rPr>
        <w:t>Operations Details for NamingAuthority Interface</w:t>
      </w:r>
      <w:r w:rsidRPr="0064755E">
        <w:rPr>
          <w:noProof/>
          <w:webHidden/>
        </w:rPr>
        <w:tab/>
      </w:r>
      <w:r w:rsidRPr="00D05B0C">
        <w:rPr>
          <w:noProof/>
          <w:webHidden/>
          <w:rPrChange w:id="265" w:author="Jithu.Ramesh" w:date="2010-12-17T09:40:00Z">
            <w:rPr>
              <w:noProof/>
              <w:webHidden/>
            </w:rPr>
          </w:rPrChange>
        </w:rPr>
        <w:fldChar w:fldCharType="begin"/>
      </w:r>
      <w:r w:rsidRPr="00D05B0C">
        <w:rPr>
          <w:noProof/>
          <w:webHidden/>
          <w:rPrChange w:id="266" w:author="Jithu.Ramesh" w:date="2010-12-17T09:40:00Z">
            <w:rPr>
              <w:i w:val="0"/>
              <w:noProof/>
              <w:webHidden/>
              <w:color w:val="0000FF"/>
              <w:sz w:val="24"/>
              <w:u w:val="single"/>
            </w:rPr>
          </w:rPrChange>
        </w:rPr>
        <w:instrText xml:space="preserve"> PAGEREF _Toc280104888 </w:instrText>
      </w:r>
      <w:r w:rsidRPr="0064755E">
        <w:rPr>
          <w:noProof/>
          <w:webHidden/>
          <w:rPrChange w:id="267" w:author="Jithu.Ramesh" w:date="2010-12-17T09:40:00Z">
            <w:rPr>
              <w:noProof/>
              <w:webHidden/>
            </w:rPr>
          </w:rPrChange>
        </w:rPr>
        <w:instrText>\</w:instrText>
      </w:r>
      <w:r w:rsidRPr="00D05B0C">
        <w:rPr>
          <w:noProof/>
          <w:webHidden/>
          <w:rPrChange w:id="268" w:author="Jithu.Ramesh" w:date="2010-12-17T09:40:00Z">
            <w:rPr>
              <w:i w:val="0"/>
              <w:noProof/>
              <w:webHidden/>
              <w:color w:val="0000FF"/>
              <w:sz w:val="24"/>
              <w:u w:val="single"/>
            </w:rPr>
          </w:rPrChange>
        </w:rPr>
        <w:instrText xml:space="preserve">h </w:instrText>
      </w:r>
      <w:r>
        <w:rPr>
          <w:noProof/>
        </w:rPr>
      </w:r>
      <w:r w:rsidRPr="00D05B0C">
        <w:rPr>
          <w:noProof/>
          <w:webHidden/>
          <w:rPrChange w:id="269" w:author="Jithu.Ramesh" w:date="2010-12-17T09:40:00Z">
            <w:rPr>
              <w:noProof/>
              <w:webHidden/>
            </w:rPr>
          </w:rPrChange>
        </w:rPr>
        <w:fldChar w:fldCharType="separate"/>
      </w:r>
      <w:r>
        <w:rPr>
          <w:noProof/>
          <w:webHidden/>
        </w:rPr>
        <w:t>6</w:t>
      </w:r>
      <w:r w:rsidRPr="00D05B0C">
        <w:rPr>
          <w:noProof/>
          <w:webHidden/>
          <w:rPrChange w:id="270" w:author="Jithu.Ramesh" w:date="2010-12-17T09:40:00Z">
            <w:rPr>
              <w:noProof/>
              <w:webHidden/>
            </w:rPr>
          </w:rPrChange>
        </w:rPr>
        <w:fldChar w:fldCharType="end"/>
      </w:r>
      <w:r w:rsidRPr="00D05B0C">
        <w:rPr>
          <w:rPrChange w:id="271" w:author="Jithu.Ramesh" w:date="2010-12-17T09:40:00Z">
            <w:rPr/>
          </w:rPrChange>
        </w:rPr>
        <w:fldChar w:fldCharType="end"/>
      </w:r>
    </w:p>
    <w:p w:rsidR="00D05B0C" w:rsidRPr="00DE544F" w:rsidRDefault="00D05B0C">
      <w:pPr>
        <w:pStyle w:val="TOC3"/>
        <w:tabs>
          <w:tab w:val="left" w:pos="1200"/>
          <w:tab w:val="right" w:leader="dot" w:pos="12316"/>
        </w:tabs>
        <w:rPr>
          <w:i w:val="0"/>
          <w:iCs w:val="0"/>
          <w:noProof/>
          <w:sz w:val="22"/>
          <w:szCs w:val="22"/>
        </w:rPr>
      </w:pPr>
      <w:r w:rsidRPr="00D05B0C">
        <w:rPr>
          <w:rPrChange w:id="272" w:author="Jithu.Ramesh" w:date="2010-12-17T09:40:00Z">
            <w:rPr/>
          </w:rPrChange>
        </w:rPr>
        <w:fldChar w:fldCharType="begin"/>
      </w:r>
      <w:r w:rsidRPr="00D05B0C">
        <w:rPr>
          <w:rPrChange w:id="273" w:author="Jithu.Ramesh" w:date="2010-12-17T09:40:00Z">
            <w:rPr>
              <w:i w:val="0"/>
              <w:color w:val="0000FF"/>
              <w:sz w:val="24"/>
              <w:u w:val="single"/>
            </w:rPr>
          </w:rPrChange>
        </w:rPr>
        <w:instrText xml:space="preserve">HYPERLINK </w:instrText>
      </w:r>
      <w:r w:rsidRPr="0064755E">
        <w:rPr>
          <w:rPrChange w:id="274" w:author="Jithu.Ramesh" w:date="2010-12-17T09:40:00Z">
            <w:rPr/>
          </w:rPrChange>
        </w:rPr>
        <w:instrText>\</w:instrText>
      </w:r>
      <w:r w:rsidRPr="00D05B0C">
        <w:rPr>
          <w:rPrChange w:id="275" w:author="Jithu.Ramesh" w:date="2010-12-17T09:40:00Z">
            <w:rPr>
              <w:i w:val="0"/>
              <w:color w:val="0000FF"/>
              <w:sz w:val="24"/>
              <w:u w:val="single"/>
            </w:rPr>
          </w:rPrChange>
        </w:rPr>
        <w:instrText>l "_Toc280104889"</w:instrText>
      </w:r>
      <w:r w:rsidRPr="00D05B0C">
        <w:rPr>
          <w:rPrChange w:id="276" w:author="Jithu.Ramesh" w:date="2010-12-17T09:40:00Z">
            <w:rPr/>
          </w:rPrChange>
        </w:rPr>
        <w:fldChar w:fldCharType="separate"/>
      </w:r>
      <w:r w:rsidRPr="00D05B0C">
        <w:rPr>
          <w:rStyle w:val="Hyperlink"/>
          <w:noProof/>
          <w:rPrChange w:id="277" w:author="Jithu.Ramesh" w:date="2010-12-17T09:40:00Z">
            <w:rPr>
              <w:rStyle w:val="Hyperlink"/>
              <w:i w:val="0"/>
              <w:noProof/>
              <w:sz w:val="24"/>
            </w:rPr>
          </w:rPrChange>
        </w:rPr>
        <w:t>3.5.3</w:t>
      </w:r>
      <w:r w:rsidRPr="00DE544F">
        <w:rPr>
          <w:i w:val="0"/>
          <w:iCs w:val="0"/>
          <w:noProof/>
          <w:sz w:val="22"/>
          <w:szCs w:val="22"/>
        </w:rPr>
        <w:tab/>
      </w:r>
      <w:r w:rsidRPr="00D05B0C">
        <w:rPr>
          <w:rStyle w:val="Hyperlink"/>
          <w:noProof/>
          <w:rPrChange w:id="278" w:author="Jithu.Ramesh" w:date="2010-12-17T09:40:00Z">
            <w:rPr>
              <w:rStyle w:val="Hyperlink"/>
              <w:i w:val="0"/>
              <w:noProof/>
              <w:sz w:val="24"/>
            </w:rPr>
          </w:rPrChange>
        </w:rPr>
        <w:t>Operations Details for SpecimenIdentifierAuthority Interface</w:t>
      </w:r>
      <w:r w:rsidRPr="0064755E">
        <w:rPr>
          <w:noProof/>
          <w:webHidden/>
        </w:rPr>
        <w:tab/>
      </w:r>
      <w:r w:rsidRPr="00D05B0C">
        <w:rPr>
          <w:noProof/>
          <w:webHidden/>
          <w:rPrChange w:id="279" w:author="Jithu.Ramesh" w:date="2010-12-17T09:40:00Z">
            <w:rPr>
              <w:noProof/>
              <w:webHidden/>
            </w:rPr>
          </w:rPrChange>
        </w:rPr>
        <w:fldChar w:fldCharType="begin"/>
      </w:r>
      <w:r w:rsidRPr="00D05B0C">
        <w:rPr>
          <w:noProof/>
          <w:webHidden/>
          <w:rPrChange w:id="280" w:author="Jithu.Ramesh" w:date="2010-12-17T09:40:00Z">
            <w:rPr>
              <w:i w:val="0"/>
              <w:noProof/>
              <w:webHidden/>
              <w:color w:val="0000FF"/>
              <w:sz w:val="24"/>
              <w:u w:val="single"/>
            </w:rPr>
          </w:rPrChange>
        </w:rPr>
        <w:instrText xml:space="preserve"> PAGEREF _Toc280104889 </w:instrText>
      </w:r>
      <w:r w:rsidRPr="0064755E">
        <w:rPr>
          <w:noProof/>
          <w:webHidden/>
          <w:rPrChange w:id="281" w:author="Jithu.Ramesh" w:date="2010-12-17T09:40:00Z">
            <w:rPr>
              <w:noProof/>
              <w:webHidden/>
            </w:rPr>
          </w:rPrChange>
        </w:rPr>
        <w:instrText>\</w:instrText>
      </w:r>
      <w:r w:rsidRPr="00D05B0C">
        <w:rPr>
          <w:noProof/>
          <w:webHidden/>
          <w:rPrChange w:id="282" w:author="Jithu.Ramesh" w:date="2010-12-17T09:40:00Z">
            <w:rPr>
              <w:i w:val="0"/>
              <w:noProof/>
              <w:webHidden/>
              <w:color w:val="0000FF"/>
              <w:sz w:val="24"/>
              <w:u w:val="single"/>
            </w:rPr>
          </w:rPrChange>
        </w:rPr>
        <w:instrText xml:space="preserve">h </w:instrText>
      </w:r>
      <w:r>
        <w:rPr>
          <w:noProof/>
        </w:rPr>
      </w:r>
      <w:r w:rsidRPr="00D05B0C">
        <w:rPr>
          <w:noProof/>
          <w:webHidden/>
          <w:rPrChange w:id="283" w:author="Jithu.Ramesh" w:date="2010-12-17T09:40:00Z">
            <w:rPr>
              <w:noProof/>
              <w:webHidden/>
            </w:rPr>
          </w:rPrChange>
        </w:rPr>
        <w:fldChar w:fldCharType="separate"/>
      </w:r>
      <w:r>
        <w:rPr>
          <w:noProof/>
          <w:webHidden/>
        </w:rPr>
        <w:t>6</w:t>
      </w:r>
      <w:r w:rsidRPr="00D05B0C">
        <w:rPr>
          <w:noProof/>
          <w:webHidden/>
          <w:rPrChange w:id="284" w:author="Jithu.Ramesh" w:date="2010-12-17T09:40:00Z">
            <w:rPr>
              <w:noProof/>
              <w:webHidden/>
            </w:rPr>
          </w:rPrChange>
        </w:rPr>
        <w:fldChar w:fldCharType="end"/>
      </w:r>
      <w:r w:rsidRPr="00D05B0C">
        <w:rPr>
          <w:rPrChange w:id="285" w:author="Jithu.Ramesh" w:date="2010-12-17T09:40:00Z">
            <w:rPr/>
          </w:rPrChange>
        </w:rPr>
        <w:fldChar w:fldCharType="end"/>
      </w:r>
    </w:p>
    <w:p w:rsidR="00D05B0C" w:rsidRPr="00DE544F" w:rsidRDefault="00D05B0C">
      <w:pPr>
        <w:pStyle w:val="TOC2"/>
        <w:tabs>
          <w:tab w:val="left" w:pos="720"/>
          <w:tab w:val="right" w:leader="dot" w:pos="12316"/>
        </w:tabs>
        <w:rPr>
          <w:smallCaps w:val="0"/>
          <w:noProof/>
          <w:sz w:val="22"/>
          <w:szCs w:val="22"/>
        </w:rPr>
      </w:pPr>
      <w:r w:rsidRPr="00D05B0C">
        <w:rPr>
          <w:rPrChange w:id="286" w:author="Jithu.Ramesh" w:date="2010-12-17T09:40:00Z">
            <w:rPr/>
          </w:rPrChange>
        </w:rPr>
        <w:fldChar w:fldCharType="begin"/>
      </w:r>
      <w:r w:rsidRPr="00D05B0C">
        <w:rPr>
          <w:rPrChange w:id="287" w:author="Jithu.Ramesh" w:date="2010-12-17T09:40:00Z">
            <w:rPr>
              <w:smallCaps w:val="0"/>
              <w:color w:val="0000FF"/>
              <w:sz w:val="24"/>
              <w:u w:val="single"/>
            </w:rPr>
          </w:rPrChange>
        </w:rPr>
        <w:instrText xml:space="preserve">HYPERLINK </w:instrText>
      </w:r>
      <w:r w:rsidRPr="0064755E">
        <w:rPr>
          <w:rPrChange w:id="288" w:author="Jithu.Ramesh" w:date="2010-12-17T09:40:00Z">
            <w:rPr/>
          </w:rPrChange>
        </w:rPr>
        <w:instrText>\</w:instrText>
      </w:r>
      <w:r w:rsidRPr="00D05B0C">
        <w:rPr>
          <w:rPrChange w:id="289" w:author="Jithu.Ramesh" w:date="2010-12-17T09:40:00Z">
            <w:rPr>
              <w:smallCaps w:val="0"/>
              <w:color w:val="0000FF"/>
              <w:sz w:val="24"/>
              <w:u w:val="single"/>
            </w:rPr>
          </w:rPrChange>
        </w:rPr>
        <w:instrText>l "_Toc280104890"</w:instrText>
      </w:r>
      <w:r w:rsidRPr="00D05B0C">
        <w:rPr>
          <w:rPrChange w:id="290" w:author="Jithu.Ramesh" w:date="2010-12-17T09:40:00Z">
            <w:rPr/>
          </w:rPrChange>
        </w:rPr>
        <w:fldChar w:fldCharType="separate"/>
      </w:r>
      <w:r w:rsidRPr="00D05B0C">
        <w:rPr>
          <w:rStyle w:val="Hyperlink"/>
          <w:noProof/>
          <w:rPrChange w:id="291" w:author="Jithu.Ramesh" w:date="2010-12-17T09:40:00Z">
            <w:rPr>
              <w:rStyle w:val="Hyperlink"/>
              <w:smallCaps w:val="0"/>
              <w:noProof/>
              <w:sz w:val="24"/>
            </w:rPr>
          </w:rPrChange>
        </w:rPr>
        <w:t>3.6</w:t>
      </w:r>
      <w:r w:rsidRPr="00DE544F">
        <w:rPr>
          <w:smallCaps w:val="0"/>
          <w:noProof/>
          <w:sz w:val="22"/>
          <w:szCs w:val="22"/>
        </w:rPr>
        <w:tab/>
      </w:r>
      <w:r w:rsidRPr="00D05B0C">
        <w:rPr>
          <w:rStyle w:val="Hyperlink"/>
          <w:noProof/>
          <w:rPrChange w:id="292" w:author="Jithu.Ramesh" w:date="2010-12-17T09:40:00Z">
            <w:rPr>
              <w:rStyle w:val="Hyperlink"/>
              <w:smallCaps w:val="0"/>
              <w:noProof/>
              <w:sz w:val="24"/>
            </w:rPr>
          </w:rPrChange>
        </w:rPr>
        <w:t>Message Information Model</w:t>
      </w:r>
      <w:r w:rsidRPr="0064755E">
        <w:rPr>
          <w:noProof/>
          <w:webHidden/>
        </w:rPr>
        <w:tab/>
      </w:r>
      <w:r w:rsidRPr="00D05B0C">
        <w:rPr>
          <w:noProof/>
          <w:webHidden/>
          <w:rPrChange w:id="293" w:author="Jithu.Ramesh" w:date="2010-12-17T09:40:00Z">
            <w:rPr>
              <w:noProof/>
              <w:webHidden/>
            </w:rPr>
          </w:rPrChange>
        </w:rPr>
        <w:fldChar w:fldCharType="begin"/>
      </w:r>
      <w:r w:rsidRPr="00D05B0C">
        <w:rPr>
          <w:noProof/>
          <w:webHidden/>
          <w:rPrChange w:id="294" w:author="Jithu.Ramesh" w:date="2010-12-17T09:40:00Z">
            <w:rPr>
              <w:smallCaps w:val="0"/>
              <w:noProof/>
              <w:webHidden/>
              <w:color w:val="0000FF"/>
              <w:sz w:val="24"/>
              <w:u w:val="single"/>
            </w:rPr>
          </w:rPrChange>
        </w:rPr>
        <w:instrText xml:space="preserve"> PAGEREF _Toc280104890 </w:instrText>
      </w:r>
      <w:r w:rsidRPr="0064755E">
        <w:rPr>
          <w:noProof/>
          <w:webHidden/>
          <w:rPrChange w:id="295" w:author="Jithu.Ramesh" w:date="2010-12-17T09:40:00Z">
            <w:rPr>
              <w:noProof/>
              <w:webHidden/>
            </w:rPr>
          </w:rPrChange>
        </w:rPr>
        <w:instrText>\</w:instrText>
      </w:r>
      <w:r w:rsidRPr="00D05B0C">
        <w:rPr>
          <w:noProof/>
          <w:webHidden/>
          <w:rPrChange w:id="296" w:author="Jithu.Ramesh" w:date="2010-12-17T09:40:00Z">
            <w:rPr>
              <w:smallCaps w:val="0"/>
              <w:noProof/>
              <w:webHidden/>
              <w:color w:val="0000FF"/>
              <w:sz w:val="24"/>
              <w:u w:val="single"/>
            </w:rPr>
          </w:rPrChange>
        </w:rPr>
        <w:instrText xml:space="preserve">h </w:instrText>
      </w:r>
      <w:r>
        <w:rPr>
          <w:noProof/>
        </w:rPr>
      </w:r>
      <w:r w:rsidRPr="00D05B0C">
        <w:rPr>
          <w:noProof/>
          <w:webHidden/>
          <w:rPrChange w:id="297" w:author="Jithu.Ramesh" w:date="2010-12-17T09:40:00Z">
            <w:rPr>
              <w:noProof/>
              <w:webHidden/>
            </w:rPr>
          </w:rPrChange>
        </w:rPr>
        <w:fldChar w:fldCharType="separate"/>
      </w:r>
      <w:r>
        <w:rPr>
          <w:noProof/>
          <w:webHidden/>
        </w:rPr>
        <w:t>6</w:t>
      </w:r>
      <w:r w:rsidRPr="00D05B0C">
        <w:rPr>
          <w:noProof/>
          <w:webHidden/>
          <w:rPrChange w:id="298" w:author="Jithu.Ramesh" w:date="2010-12-17T09:40:00Z">
            <w:rPr>
              <w:noProof/>
              <w:webHidden/>
            </w:rPr>
          </w:rPrChange>
        </w:rPr>
        <w:fldChar w:fldCharType="end"/>
      </w:r>
      <w:r w:rsidRPr="00D05B0C">
        <w:rPr>
          <w:rPrChange w:id="299" w:author="Jithu.Ramesh" w:date="2010-12-17T09:40:00Z">
            <w:rPr/>
          </w:rPrChange>
        </w:rPr>
        <w:fldChar w:fldCharType="end"/>
      </w:r>
    </w:p>
    <w:p w:rsidR="00D05B0C" w:rsidRPr="00DE544F" w:rsidRDefault="00D05B0C">
      <w:pPr>
        <w:pStyle w:val="TOC3"/>
        <w:tabs>
          <w:tab w:val="left" w:pos="1200"/>
          <w:tab w:val="right" w:leader="dot" w:pos="12316"/>
        </w:tabs>
        <w:rPr>
          <w:i w:val="0"/>
          <w:iCs w:val="0"/>
          <w:noProof/>
          <w:sz w:val="22"/>
          <w:szCs w:val="22"/>
        </w:rPr>
      </w:pPr>
      <w:r w:rsidRPr="00D05B0C">
        <w:rPr>
          <w:rPrChange w:id="300" w:author="Jithu.Ramesh" w:date="2010-12-17T09:40:00Z">
            <w:rPr/>
          </w:rPrChange>
        </w:rPr>
        <w:fldChar w:fldCharType="begin"/>
      </w:r>
      <w:r w:rsidRPr="00D05B0C">
        <w:rPr>
          <w:rPrChange w:id="301" w:author="Jithu.Ramesh" w:date="2010-12-17T09:40:00Z">
            <w:rPr>
              <w:i w:val="0"/>
              <w:color w:val="0000FF"/>
              <w:sz w:val="24"/>
              <w:u w:val="single"/>
            </w:rPr>
          </w:rPrChange>
        </w:rPr>
        <w:instrText xml:space="preserve">HYPERLINK </w:instrText>
      </w:r>
      <w:r w:rsidRPr="0064755E">
        <w:rPr>
          <w:rPrChange w:id="302" w:author="Jithu.Ramesh" w:date="2010-12-17T09:40:00Z">
            <w:rPr/>
          </w:rPrChange>
        </w:rPr>
        <w:instrText>\</w:instrText>
      </w:r>
      <w:r w:rsidRPr="00D05B0C">
        <w:rPr>
          <w:rPrChange w:id="303" w:author="Jithu.Ramesh" w:date="2010-12-17T09:40:00Z">
            <w:rPr>
              <w:i w:val="0"/>
              <w:color w:val="0000FF"/>
              <w:sz w:val="24"/>
              <w:u w:val="single"/>
            </w:rPr>
          </w:rPrChange>
        </w:rPr>
        <w:instrText>l "_Toc280104891"</w:instrText>
      </w:r>
      <w:r w:rsidRPr="00D05B0C">
        <w:rPr>
          <w:rPrChange w:id="304" w:author="Jithu.Ramesh" w:date="2010-12-17T09:40:00Z">
            <w:rPr/>
          </w:rPrChange>
        </w:rPr>
        <w:fldChar w:fldCharType="separate"/>
      </w:r>
      <w:r w:rsidRPr="00D05B0C">
        <w:rPr>
          <w:rStyle w:val="Hyperlink"/>
          <w:noProof/>
          <w:rPrChange w:id="305" w:author="Jithu.Ramesh" w:date="2010-12-17T09:40:00Z">
            <w:rPr>
              <w:rStyle w:val="Hyperlink"/>
              <w:i w:val="0"/>
              <w:noProof/>
              <w:sz w:val="24"/>
            </w:rPr>
          </w:rPrChange>
        </w:rPr>
        <w:t>3.6.1</w:t>
      </w:r>
      <w:r w:rsidRPr="00DE544F">
        <w:rPr>
          <w:i w:val="0"/>
          <w:iCs w:val="0"/>
          <w:noProof/>
          <w:sz w:val="22"/>
          <w:szCs w:val="22"/>
        </w:rPr>
        <w:tab/>
      </w:r>
      <w:r w:rsidRPr="00D05B0C">
        <w:rPr>
          <w:rStyle w:val="Hyperlink"/>
          <w:noProof/>
          <w:rPrChange w:id="306" w:author="Jithu.Ramesh" w:date="2010-12-17T09:40:00Z">
            <w:rPr>
              <w:rStyle w:val="Hyperlink"/>
              <w:i w:val="0"/>
              <w:noProof/>
              <w:sz w:val="24"/>
            </w:rPr>
          </w:rPrChange>
        </w:rPr>
        <w:t>Information Model</w:t>
      </w:r>
      <w:r w:rsidRPr="0064755E">
        <w:rPr>
          <w:noProof/>
          <w:webHidden/>
        </w:rPr>
        <w:tab/>
      </w:r>
      <w:r w:rsidRPr="00D05B0C">
        <w:rPr>
          <w:noProof/>
          <w:webHidden/>
          <w:rPrChange w:id="307" w:author="Jithu.Ramesh" w:date="2010-12-17T09:40:00Z">
            <w:rPr>
              <w:noProof/>
              <w:webHidden/>
            </w:rPr>
          </w:rPrChange>
        </w:rPr>
        <w:fldChar w:fldCharType="begin"/>
      </w:r>
      <w:r w:rsidRPr="00D05B0C">
        <w:rPr>
          <w:noProof/>
          <w:webHidden/>
          <w:rPrChange w:id="308" w:author="Jithu.Ramesh" w:date="2010-12-17T09:40:00Z">
            <w:rPr>
              <w:i w:val="0"/>
              <w:noProof/>
              <w:webHidden/>
              <w:color w:val="0000FF"/>
              <w:sz w:val="24"/>
              <w:u w:val="single"/>
            </w:rPr>
          </w:rPrChange>
        </w:rPr>
        <w:instrText xml:space="preserve"> PAGEREF _Toc280104891 </w:instrText>
      </w:r>
      <w:r w:rsidRPr="0064755E">
        <w:rPr>
          <w:noProof/>
          <w:webHidden/>
          <w:rPrChange w:id="309" w:author="Jithu.Ramesh" w:date="2010-12-17T09:40:00Z">
            <w:rPr>
              <w:noProof/>
              <w:webHidden/>
            </w:rPr>
          </w:rPrChange>
        </w:rPr>
        <w:instrText>\</w:instrText>
      </w:r>
      <w:r w:rsidRPr="00D05B0C">
        <w:rPr>
          <w:noProof/>
          <w:webHidden/>
          <w:rPrChange w:id="310" w:author="Jithu.Ramesh" w:date="2010-12-17T09:40:00Z">
            <w:rPr>
              <w:i w:val="0"/>
              <w:noProof/>
              <w:webHidden/>
              <w:color w:val="0000FF"/>
              <w:sz w:val="24"/>
              <w:u w:val="single"/>
            </w:rPr>
          </w:rPrChange>
        </w:rPr>
        <w:instrText xml:space="preserve">h </w:instrText>
      </w:r>
      <w:r>
        <w:rPr>
          <w:noProof/>
        </w:rPr>
      </w:r>
      <w:r w:rsidRPr="00D05B0C">
        <w:rPr>
          <w:noProof/>
          <w:webHidden/>
          <w:rPrChange w:id="311" w:author="Jithu.Ramesh" w:date="2010-12-17T09:40:00Z">
            <w:rPr>
              <w:noProof/>
              <w:webHidden/>
            </w:rPr>
          </w:rPrChange>
        </w:rPr>
        <w:fldChar w:fldCharType="separate"/>
      </w:r>
      <w:r>
        <w:rPr>
          <w:noProof/>
          <w:webHidden/>
        </w:rPr>
        <w:t>6</w:t>
      </w:r>
      <w:r w:rsidRPr="00D05B0C">
        <w:rPr>
          <w:noProof/>
          <w:webHidden/>
          <w:rPrChange w:id="312" w:author="Jithu.Ramesh" w:date="2010-12-17T09:40:00Z">
            <w:rPr>
              <w:noProof/>
              <w:webHidden/>
            </w:rPr>
          </w:rPrChange>
        </w:rPr>
        <w:fldChar w:fldCharType="end"/>
      </w:r>
      <w:r w:rsidRPr="00D05B0C">
        <w:rPr>
          <w:rPrChange w:id="313" w:author="Jithu.Ramesh" w:date="2010-12-17T09:40:00Z">
            <w:rPr/>
          </w:rPrChange>
        </w:rPr>
        <w:fldChar w:fldCharType="end"/>
      </w:r>
    </w:p>
    <w:p w:rsidR="00D05B0C" w:rsidRPr="00DE544F" w:rsidRDefault="00D05B0C">
      <w:pPr>
        <w:pStyle w:val="TOC2"/>
        <w:tabs>
          <w:tab w:val="left" w:pos="720"/>
          <w:tab w:val="right" w:leader="dot" w:pos="12316"/>
        </w:tabs>
        <w:rPr>
          <w:smallCaps w:val="0"/>
          <w:noProof/>
          <w:sz w:val="22"/>
          <w:szCs w:val="22"/>
        </w:rPr>
      </w:pPr>
      <w:r w:rsidRPr="00D05B0C">
        <w:rPr>
          <w:rPrChange w:id="314" w:author="Jithu.Ramesh" w:date="2010-12-17T09:40:00Z">
            <w:rPr/>
          </w:rPrChange>
        </w:rPr>
        <w:fldChar w:fldCharType="begin"/>
      </w:r>
      <w:r w:rsidRPr="00D05B0C">
        <w:rPr>
          <w:rPrChange w:id="315" w:author="Jithu.Ramesh" w:date="2010-12-17T09:40:00Z">
            <w:rPr>
              <w:smallCaps w:val="0"/>
              <w:color w:val="0000FF"/>
              <w:sz w:val="24"/>
              <w:u w:val="single"/>
            </w:rPr>
          </w:rPrChange>
        </w:rPr>
        <w:instrText xml:space="preserve">HYPERLINK </w:instrText>
      </w:r>
      <w:r w:rsidRPr="0064755E">
        <w:rPr>
          <w:rPrChange w:id="316" w:author="Jithu.Ramesh" w:date="2010-12-17T09:40:00Z">
            <w:rPr/>
          </w:rPrChange>
        </w:rPr>
        <w:instrText>\</w:instrText>
      </w:r>
      <w:r w:rsidRPr="00D05B0C">
        <w:rPr>
          <w:rPrChange w:id="317" w:author="Jithu.Ramesh" w:date="2010-12-17T09:40:00Z">
            <w:rPr>
              <w:smallCaps w:val="0"/>
              <w:color w:val="0000FF"/>
              <w:sz w:val="24"/>
              <w:u w:val="single"/>
            </w:rPr>
          </w:rPrChange>
        </w:rPr>
        <w:instrText>l "_Toc280104892"</w:instrText>
      </w:r>
      <w:r w:rsidRPr="00D05B0C">
        <w:rPr>
          <w:rPrChange w:id="318" w:author="Jithu.Ramesh" w:date="2010-12-17T09:40:00Z">
            <w:rPr/>
          </w:rPrChange>
        </w:rPr>
        <w:fldChar w:fldCharType="separate"/>
      </w:r>
      <w:r w:rsidRPr="00D05B0C">
        <w:rPr>
          <w:rStyle w:val="Hyperlink"/>
          <w:noProof/>
          <w:rPrChange w:id="319" w:author="Jithu.Ramesh" w:date="2010-12-17T09:40:00Z">
            <w:rPr>
              <w:rStyle w:val="Hyperlink"/>
              <w:smallCaps w:val="0"/>
              <w:noProof/>
              <w:sz w:val="24"/>
            </w:rPr>
          </w:rPrChange>
        </w:rPr>
        <w:t>3.7</w:t>
      </w:r>
      <w:r w:rsidRPr="00DE544F">
        <w:rPr>
          <w:smallCaps w:val="0"/>
          <w:noProof/>
          <w:sz w:val="22"/>
          <w:szCs w:val="22"/>
        </w:rPr>
        <w:tab/>
      </w:r>
      <w:r w:rsidRPr="00D05B0C">
        <w:rPr>
          <w:rStyle w:val="Hyperlink"/>
          <w:noProof/>
          <w:rPrChange w:id="320" w:author="Jithu.Ramesh" w:date="2010-12-17T09:40:00Z">
            <w:rPr>
              <w:rStyle w:val="Hyperlink"/>
              <w:smallCaps w:val="0"/>
              <w:noProof/>
              <w:sz w:val="24"/>
            </w:rPr>
          </w:rPrChange>
        </w:rPr>
        <w:t>Service Interactions</w:t>
      </w:r>
      <w:r w:rsidRPr="0064755E">
        <w:rPr>
          <w:noProof/>
          <w:webHidden/>
        </w:rPr>
        <w:tab/>
      </w:r>
      <w:r w:rsidRPr="00D05B0C">
        <w:rPr>
          <w:noProof/>
          <w:webHidden/>
          <w:rPrChange w:id="321" w:author="Jithu.Ramesh" w:date="2010-12-17T09:40:00Z">
            <w:rPr>
              <w:noProof/>
              <w:webHidden/>
            </w:rPr>
          </w:rPrChange>
        </w:rPr>
        <w:fldChar w:fldCharType="begin"/>
      </w:r>
      <w:r w:rsidRPr="00D05B0C">
        <w:rPr>
          <w:noProof/>
          <w:webHidden/>
          <w:rPrChange w:id="322" w:author="Jithu.Ramesh" w:date="2010-12-17T09:40:00Z">
            <w:rPr>
              <w:smallCaps w:val="0"/>
              <w:noProof/>
              <w:webHidden/>
              <w:color w:val="0000FF"/>
              <w:sz w:val="24"/>
              <w:u w:val="single"/>
            </w:rPr>
          </w:rPrChange>
        </w:rPr>
        <w:instrText xml:space="preserve"> PAGEREF _Toc280104892 </w:instrText>
      </w:r>
      <w:r w:rsidRPr="0064755E">
        <w:rPr>
          <w:noProof/>
          <w:webHidden/>
          <w:rPrChange w:id="323" w:author="Jithu.Ramesh" w:date="2010-12-17T09:40:00Z">
            <w:rPr>
              <w:noProof/>
              <w:webHidden/>
            </w:rPr>
          </w:rPrChange>
        </w:rPr>
        <w:instrText>\</w:instrText>
      </w:r>
      <w:r w:rsidRPr="00D05B0C">
        <w:rPr>
          <w:noProof/>
          <w:webHidden/>
          <w:rPrChange w:id="324" w:author="Jithu.Ramesh" w:date="2010-12-17T09:40:00Z">
            <w:rPr>
              <w:smallCaps w:val="0"/>
              <w:noProof/>
              <w:webHidden/>
              <w:color w:val="0000FF"/>
              <w:sz w:val="24"/>
              <w:u w:val="single"/>
            </w:rPr>
          </w:rPrChange>
        </w:rPr>
        <w:instrText xml:space="preserve">h </w:instrText>
      </w:r>
      <w:r>
        <w:rPr>
          <w:noProof/>
        </w:rPr>
      </w:r>
      <w:r w:rsidRPr="00D05B0C">
        <w:rPr>
          <w:noProof/>
          <w:webHidden/>
          <w:rPrChange w:id="325" w:author="Jithu.Ramesh" w:date="2010-12-17T09:40:00Z">
            <w:rPr>
              <w:noProof/>
              <w:webHidden/>
            </w:rPr>
          </w:rPrChange>
        </w:rPr>
        <w:fldChar w:fldCharType="separate"/>
      </w:r>
      <w:r>
        <w:rPr>
          <w:noProof/>
          <w:webHidden/>
        </w:rPr>
        <w:t>6</w:t>
      </w:r>
      <w:r w:rsidRPr="00D05B0C">
        <w:rPr>
          <w:noProof/>
          <w:webHidden/>
          <w:rPrChange w:id="326" w:author="Jithu.Ramesh" w:date="2010-12-17T09:40:00Z">
            <w:rPr>
              <w:noProof/>
              <w:webHidden/>
            </w:rPr>
          </w:rPrChange>
        </w:rPr>
        <w:fldChar w:fldCharType="end"/>
      </w:r>
      <w:r w:rsidRPr="00D05B0C">
        <w:rPr>
          <w:rPrChange w:id="327" w:author="Jithu.Ramesh" w:date="2010-12-17T09:40:00Z">
            <w:rPr/>
          </w:rPrChange>
        </w:rPr>
        <w:fldChar w:fldCharType="end"/>
      </w:r>
    </w:p>
    <w:p w:rsidR="00D05B0C" w:rsidRPr="00DE544F" w:rsidRDefault="00D05B0C">
      <w:pPr>
        <w:pStyle w:val="TOC3"/>
        <w:tabs>
          <w:tab w:val="left" w:pos="1200"/>
          <w:tab w:val="right" w:leader="dot" w:pos="12316"/>
        </w:tabs>
        <w:rPr>
          <w:i w:val="0"/>
          <w:iCs w:val="0"/>
          <w:noProof/>
          <w:sz w:val="22"/>
          <w:szCs w:val="22"/>
        </w:rPr>
      </w:pPr>
      <w:r w:rsidRPr="00D05B0C">
        <w:rPr>
          <w:rPrChange w:id="328" w:author="Jithu.Ramesh" w:date="2010-12-17T09:40:00Z">
            <w:rPr/>
          </w:rPrChange>
        </w:rPr>
        <w:fldChar w:fldCharType="begin"/>
      </w:r>
      <w:r w:rsidRPr="00D05B0C">
        <w:rPr>
          <w:rPrChange w:id="329" w:author="Jithu.Ramesh" w:date="2010-12-17T09:40:00Z">
            <w:rPr>
              <w:i w:val="0"/>
              <w:color w:val="0000FF"/>
              <w:sz w:val="24"/>
              <w:u w:val="single"/>
            </w:rPr>
          </w:rPrChange>
        </w:rPr>
        <w:instrText xml:space="preserve">HYPERLINK </w:instrText>
      </w:r>
      <w:r w:rsidRPr="0064755E">
        <w:rPr>
          <w:rPrChange w:id="330" w:author="Jithu.Ramesh" w:date="2010-12-17T09:40:00Z">
            <w:rPr/>
          </w:rPrChange>
        </w:rPr>
        <w:instrText>\</w:instrText>
      </w:r>
      <w:r w:rsidRPr="00D05B0C">
        <w:rPr>
          <w:rPrChange w:id="331" w:author="Jithu.Ramesh" w:date="2010-12-17T09:40:00Z">
            <w:rPr>
              <w:i w:val="0"/>
              <w:color w:val="0000FF"/>
              <w:sz w:val="24"/>
              <w:u w:val="single"/>
            </w:rPr>
          </w:rPrChange>
        </w:rPr>
        <w:instrText>l "_Toc280104893"</w:instrText>
      </w:r>
      <w:r w:rsidRPr="00D05B0C">
        <w:rPr>
          <w:rPrChange w:id="332" w:author="Jithu.Ramesh" w:date="2010-12-17T09:40:00Z">
            <w:rPr/>
          </w:rPrChange>
        </w:rPr>
        <w:fldChar w:fldCharType="separate"/>
      </w:r>
      <w:r w:rsidRPr="00D05B0C">
        <w:rPr>
          <w:rStyle w:val="Hyperlink"/>
          <w:noProof/>
          <w:rPrChange w:id="333" w:author="Jithu.Ramesh" w:date="2010-12-17T09:40:00Z">
            <w:rPr>
              <w:rStyle w:val="Hyperlink"/>
              <w:i w:val="0"/>
              <w:noProof/>
              <w:sz w:val="24"/>
            </w:rPr>
          </w:rPrChange>
        </w:rPr>
        <w:t>3.7.1</w:t>
      </w:r>
      <w:r w:rsidRPr="00DE544F">
        <w:rPr>
          <w:i w:val="0"/>
          <w:iCs w:val="0"/>
          <w:noProof/>
          <w:sz w:val="22"/>
          <w:szCs w:val="22"/>
        </w:rPr>
        <w:tab/>
      </w:r>
      <w:r w:rsidRPr="00D05B0C">
        <w:rPr>
          <w:rStyle w:val="Hyperlink"/>
          <w:noProof/>
          <w:rPrChange w:id="334" w:author="Jithu.Ramesh" w:date="2010-12-17T09:40:00Z">
            <w:rPr>
              <w:rStyle w:val="Hyperlink"/>
              <w:i w:val="0"/>
              <w:noProof/>
              <w:sz w:val="24"/>
            </w:rPr>
          </w:rPrChange>
        </w:rPr>
        <w:t>Interaction Details</w:t>
      </w:r>
      <w:r w:rsidRPr="0064755E">
        <w:rPr>
          <w:noProof/>
          <w:webHidden/>
        </w:rPr>
        <w:tab/>
      </w:r>
      <w:r w:rsidRPr="00D05B0C">
        <w:rPr>
          <w:noProof/>
          <w:webHidden/>
          <w:rPrChange w:id="335" w:author="Jithu.Ramesh" w:date="2010-12-17T09:40:00Z">
            <w:rPr>
              <w:noProof/>
              <w:webHidden/>
            </w:rPr>
          </w:rPrChange>
        </w:rPr>
        <w:fldChar w:fldCharType="begin"/>
      </w:r>
      <w:r w:rsidRPr="00D05B0C">
        <w:rPr>
          <w:noProof/>
          <w:webHidden/>
          <w:rPrChange w:id="336" w:author="Jithu.Ramesh" w:date="2010-12-17T09:40:00Z">
            <w:rPr>
              <w:i w:val="0"/>
              <w:noProof/>
              <w:webHidden/>
              <w:color w:val="0000FF"/>
              <w:sz w:val="24"/>
              <w:u w:val="single"/>
            </w:rPr>
          </w:rPrChange>
        </w:rPr>
        <w:instrText xml:space="preserve"> PAGEREF _Toc280104893 </w:instrText>
      </w:r>
      <w:r w:rsidRPr="0064755E">
        <w:rPr>
          <w:noProof/>
          <w:webHidden/>
          <w:rPrChange w:id="337" w:author="Jithu.Ramesh" w:date="2010-12-17T09:40:00Z">
            <w:rPr>
              <w:noProof/>
              <w:webHidden/>
            </w:rPr>
          </w:rPrChange>
        </w:rPr>
        <w:instrText>\</w:instrText>
      </w:r>
      <w:r w:rsidRPr="00D05B0C">
        <w:rPr>
          <w:noProof/>
          <w:webHidden/>
          <w:rPrChange w:id="338" w:author="Jithu.Ramesh" w:date="2010-12-17T09:40:00Z">
            <w:rPr>
              <w:i w:val="0"/>
              <w:noProof/>
              <w:webHidden/>
              <w:color w:val="0000FF"/>
              <w:sz w:val="24"/>
              <w:u w:val="single"/>
            </w:rPr>
          </w:rPrChange>
        </w:rPr>
        <w:instrText xml:space="preserve">h </w:instrText>
      </w:r>
      <w:r>
        <w:rPr>
          <w:noProof/>
        </w:rPr>
      </w:r>
      <w:r w:rsidRPr="00D05B0C">
        <w:rPr>
          <w:noProof/>
          <w:webHidden/>
          <w:rPrChange w:id="339" w:author="Jithu.Ramesh" w:date="2010-12-17T09:40:00Z">
            <w:rPr>
              <w:noProof/>
              <w:webHidden/>
            </w:rPr>
          </w:rPrChange>
        </w:rPr>
        <w:fldChar w:fldCharType="separate"/>
      </w:r>
      <w:r>
        <w:rPr>
          <w:noProof/>
          <w:webHidden/>
        </w:rPr>
        <w:t>6</w:t>
      </w:r>
      <w:r w:rsidRPr="00D05B0C">
        <w:rPr>
          <w:noProof/>
          <w:webHidden/>
          <w:rPrChange w:id="340" w:author="Jithu.Ramesh" w:date="2010-12-17T09:40:00Z">
            <w:rPr>
              <w:noProof/>
              <w:webHidden/>
            </w:rPr>
          </w:rPrChange>
        </w:rPr>
        <w:fldChar w:fldCharType="end"/>
      </w:r>
      <w:r w:rsidRPr="00D05B0C">
        <w:rPr>
          <w:rPrChange w:id="341" w:author="Jithu.Ramesh" w:date="2010-12-17T09:40:00Z">
            <w:rPr/>
          </w:rPrChange>
        </w:rPr>
        <w:fldChar w:fldCharType="end"/>
      </w:r>
    </w:p>
    <w:p w:rsidR="00D05B0C" w:rsidRPr="00DE544F" w:rsidRDefault="00D05B0C">
      <w:pPr>
        <w:pStyle w:val="TOC2"/>
        <w:tabs>
          <w:tab w:val="left" w:pos="720"/>
          <w:tab w:val="right" w:leader="dot" w:pos="12316"/>
        </w:tabs>
        <w:rPr>
          <w:smallCaps w:val="0"/>
          <w:noProof/>
          <w:sz w:val="22"/>
          <w:szCs w:val="22"/>
        </w:rPr>
      </w:pPr>
      <w:r w:rsidRPr="00D05B0C">
        <w:rPr>
          <w:rPrChange w:id="342" w:author="Jithu.Ramesh" w:date="2010-12-17T09:40:00Z">
            <w:rPr/>
          </w:rPrChange>
        </w:rPr>
        <w:fldChar w:fldCharType="begin"/>
      </w:r>
      <w:r w:rsidRPr="00D05B0C">
        <w:rPr>
          <w:rPrChange w:id="343" w:author="Jithu.Ramesh" w:date="2010-12-17T09:40:00Z">
            <w:rPr>
              <w:smallCaps w:val="0"/>
              <w:color w:val="0000FF"/>
              <w:sz w:val="24"/>
              <w:u w:val="single"/>
            </w:rPr>
          </w:rPrChange>
        </w:rPr>
        <w:instrText xml:space="preserve">HYPERLINK </w:instrText>
      </w:r>
      <w:r w:rsidRPr="0064755E">
        <w:rPr>
          <w:rPrChange w:id="344" w:author="Jithu.Ramesh" w:date="2010-12-17T09:40:00Z">
            <w:rPr/>
          </w:rPrChange>
        </w:rPr>
        <w:instrText>\</w:instrText>
      </w:r>
      <w:r w:rsidRPr="00D05B0C">
        <w:rPr>
          <w:rPrChange w:id="345" w:author="Jithu.Ramesh" w:date="2010-12-17T09:40:00Z">
            <w:rPr>
              <w:smallCaps w:val="0"/>
              <w:color w:val="0000FF"/>
              <w:sz w:val="24"/>
              <w:u w:val="single"/>
            </w:rPr>
          </w:rPrChange>
        </w:rPr>
        <w:instrText>l "_Toc280104894"</w:instrText>
      </w:r>
      <w:r w:rsidRPr="00D05B0C">
        <w:rPr>
          <w:rPrChange w:id="346" w:author="Jithu.Ramesh" w:date="2010-12-17T09:40:00Z">
            <w:rPr/>
          </w:rPrChange>
        </w:rPr>
        <w:fldChar w:fldCharType="separate"/>
      </w:r>
      <w:r w:rsidRPr="00D05B0C">
        <w:rPr>
          <w:rStyle w:val="Hyperlink"/>
          <w:noProof/>
          <w:rPrChange w:id="347" w:author="Jithu.Ramesh" w:date="2010-12-17T09:40:00Z">
            <w:rPr>
              <w:rStyle w:val="Hyperlink"/>
              <w:smallCaps w:val="0"/>
              <w:noProof/>
              <w:sz w:val="24"/>
            </w:rPr>
          </w:rPrChange>
        </w:rPr>
        <w:t>3.8</w:t>
      </w:r>
      <w:r w:rsidRPr="00DE544F">
        <w:rPr>
          <w:smallCaps w:val="0"/>
          <w:noProof/>
          <w:sz w:val="22"/>
          <w:szCs w:val="22"/>
        </w:rPr>
        <w:tab/>
      </w:r>
      <w:r w:rsidRPr="00D05B0C">
        <w:rPr>
          <w:rStyle w:val="Hyperlink"/>
          <w:noProof/>
          <w:rPrChange w:id="348" w:author="Jithu.Ramesh" w:date="2010-12-17T09:40:00Z">
            <w:rPr>
              <w:rStyle w:val="Hyperlink"/>
              <w:smallCaps w:val="0"/>
              <w:noProof/>
              <w:sz w:val="24"/>
            </w:rPr>
          </w:rPrChange>
        </w:rPr>
        <w:t>Implementation Considerations</w:t>
      </w:r>
      <w:r w:rsidRPr="0064755E">
        <w:rPr>
          <w:noProof/>
          <w:webHidden/>
        </w:rPr>
        <w:tab/>
      </w:r>
      <w:r w:rsidRPr="00D05B0C">
        <w:rPr>
          <w:noProof/>
          <w:webHidden/>
          <w:rPrChange w:id="349" w:author="Jithu.Ramesh" w:date="2010-12-17T09:40:00Z">
            <w:rPr>
              <w:noProof/>
              <w:webHidden/>
            </w:rPr>
          </w:rPrChange>
        </w:rPr>
        <w:fldChar w:fldCharType="begin"/>
      </w:r>
      <w:r w:rsidRPr="00D05B0C">
        <w:rPr>
          <w:noProof/>
          <w:webHidden/>
          <w:rPrChange w:id="350" w:author="Jithu.Ramesh" w:date="2010-12-17T09:40:00Z">
            <w:rPr>
              <w:smallCaps w:val="0"/>
              <w:noProof/>
              <w:webHidden/>
              <w:color w:val="0000FF"/>
              <w:sz w:val="24"/>
              <w:u w:val="single"/>
            </w:rPr>
          </w:rPrChange>
        </w:rPr>
        <w:instrText xml:space="preserve"> PAGEREF _Toc280104894 </w:instrText>
      </w:r>
      <w:r w:rsidRPr="0064755E">
        <w:rPr>
          <w:noProof/>
          <w:webHidden/>
          <w:rPrChange w:id="351" w:author="Jithu.Ramesh" w:date="2010-12-17T09:40:00Z">
            <w:rPr>
              <w:noProof/>
              <w:webHidden/>
            </w:rPr>
          </w:rPrChange>
        </w:rPr>
        <w:instrText>\</w:instrText>
      </w:r>
      <w:r w:rsidRPr="00D05B0C">
        <w:rPr>
          <w:noProof/>
          <w:webHidden/>
          <w:rPrChange w:id="352" w:author="Jithu.Ramesh" w:date="2010-12-17T09:40:00Z">
            <w:rPr>
              <w:smallCaps w:val="0"/>
              <w:noProof/>
              <w:webHidden/>
              <w:color w:val="0000FF"/>
              <w:sz w:val="24"/>
              <w:u w:val="single"/>
            </w:rPr>
          </w:rPrChange>
        </w:rPr>
        <w:instrText xml:space="preserve">h </w:instrText>
      </w:r>
      <w:r>
        <w:rPr>
          <w:noProof/>
        </w:rPr>
      </w:r>
      <w:r w:rsidRPr="00D05B0C">
        <w:rPr>
          <w:noProof/>
          <w:webHidden/>
          <w:rPrChange w:id="353" w:author="Jithu.Ramesh" w:date="2010-12-17T09:40:00Z">
            <w:rPr>
              <w:noProof/>
              <w:webHidden/>
            </w:rPr>
          </w:rPrChange>
        </w:rPr>
        <w:fldChar w:fldCharType="separate"/>
      </w:r>
      <w:r>
        <w:rPr>
          <w:noProof/>
          <w:webHidden/>
        </w:rPr>
        <w:t>6</w:t>
      </w:r>
      <w:r w:rsidRPr="00D05B0C">
        <w:rPr>
          <w:noProof/>
          <w:webHidden/>
          <w:rPrChange w:id="354" w:author="Jithu.Ramesh" w:date="2010-12-17T09:40:00Z">
            <w:rPr>
              <w:noProof/>
              <w:webHidden/>
            </w:rPr>
          </w:rPrChange>
        </w:rPr>
        <w:fldChar w:fldCharType="end"/>
      </w:r>
      <w:r w:rsidRPr="00D05B0C">
        <w:rPr>
          <w:rPrChange w:id="355" w:author="Jithu.Ramesh" w:date="2010-12-17T09:40:00Z">
            <w:rPr/>
          </w:rPrChange>
        </w:rPr>
        <w:fldChar w:fldCharType="end"/>
      </w:r>
    </w:p>
    <w:p w:rsidR="00D05B0C" w:rsidRPr="00DE544F" w:rsidRDefault="00D05B0C">
      <w:pPr>
        <w:pStyle w:val="TOC3"/>
        <w:tabs>
          <w:tab w:val="left" w:pos="1200"/>
          <w:tab w:val="right" w:leader="dot" w:pos="12316"/>
        </w:tabs>
        <w:rPr>
          <w:i w:val="0"/>
          <w:iCs w:val="0"/>
          <w:noProof/>
          <w:sz w:val="22"/>
          <w:szCs w:val="22"/>
        </w:rPr>
      </w:pPr>
      <w:r w:rsidRPr="00D05B0C">
        <w:rPr>
          <w:rPrChange w:id="356" w:author="Jithu.Ramesh" w:date="2010-12-17T09:40:00Z">
            <w:rPr/>
          </w:rPrChange>
        </w:rPr>
        <w:fldChar w:fldCharType="begin"/>
      </w:r>
      <w:r w:rsidRPr="00D05B0C">
        <w:rPr>
          <w:rPrChange w:id="357" w:author="Jithu.Ramesh" w:date="2010-12-17T09:40:00Z">
            <w:rPr>
              <w:i w:val="0"/>
              <w:color w:val="0000FF"/>
              <w:sz w:val="24"/>
              <w:u w:val="single"/>
            </w:rPr>
          </w:rPrChange>
        </w:rPr>
        <w:instrText xml:space="preserve">HYPERLINK </w:instrText>
      </w:r>
      <w:r w:rsidRPr="0064755E">
        <w:rPr>
          <w:rPrChange w:id="358" w:author="Jithu.Ramesh" w:date="2010-12-17T09:40:00Z">
            <w:rPr/>
          </w:rPrChange>
        </w:rPr>
        <w:instrText>\</w:instrText>
      </w:r>
      <w:r w:rsidRPr="00D05B0C">
        <w:rPr>
          <w:rPrChange w:id="359" w:author="Jithu.Ramesh" w:date="2010-12-17T09:40:00Z">
            <w:rPr>
              <w:i w:val="0"/>
              <w:color w:val="0000FF"/>
              <w:sz w:val="24"/>
              <w:u w:val="single"/>
            </w:rPr>
          </w:rPrChange>
        </w:rPr>
        <w:instrText>l "_Toc280104895"</w:instrText>
      </w:r>
      <w:r w:rsidRPr="00D05B0C">
        <w:rPr>
          <w:rPrChange w:id="360" w:author="Jithu.Ramesh" w:date="2010-12-17T09:40:00Z">
            <w:rPr/>
          </w:rPrChange>
        </w:rPr>
        <w:fldChar w:fldCharType="separate"/>
      </w:r>
      <w:r w:rsidRPr="00D05B0C">
        <w:rPr>
          <w:rStyle w:val="Hyperlink"/>
          <w:noProof/>
          <w:rPrChange w:id="361" w:author="Jithu.Ramesh" w:date="2010-12-17T09:40:00Z">
            <w:rPr>
              <w:rStyle w:val="Hyperlink"/>
              <w:i w:val="0"/>
              <w:noProof/>
              <w:sz w:val="24"/>
            </w:rPr>
          </w:rPrChange>
        </w:rPr>
        <w:t>3.8.1</w:t>
      </w:r>
      <w:r w:rsidRPr="00DE544F">
        <w:rPr>
          <w:i w:val="0"/>
          <w:iCs w:val="0"/>
          <w:noProof/>
          <w:sz w:val="22"/>
          <w:szCs w:val="22"/>
        </w:rPr>
        <w:tab/>
      </w:r>
      <w:r w:rsidRPr="00D05B0C">
        <w:rPr>
          <w:rStyle w:val="Hyperlink"/>
          <w:noProof/>
          <w:rPrChange w:id="362" w:author="Jithu.Ramesh" w:date="2010-12-17T09:40:00Z">
            <w:rPr>
              <w:rStyle w:val="Hyperlink"/>
              <w:i w:val="0"/>
              <w:noProof/>
              <w:sz w:val="24"/>
            </w:rPr>
          </w:rPrChange>
        </w:rPr>
        <w:t>Security</w:t>
      </w:r>
      <w:r w:rsidRPr="0064755E">
        <w:rPr>
          <w:noProof/>
          <w:webHidden/>
        </w:rPr>
        <w:tab/>
      </w:r>
      <w:r w:rsidRPr="00D05B0C">
        <w:rPr>
          <w:noProof/>
          <w:webHidden/>
          <w:rPrChange w:id="363" w:author="Jithu.Ramesh" w:date="2010-12-17T09:40:00Z">
            <w:rPr>
              <w:noProof/>
              <w:webHidden/>
            </w:rPr>
          </w:rPrChange>
        </w:rPr>
        <w:fldChar w:fldCharType="begin"/>
      </w:r>
      <w:r w:rsidRPr="00D05B0C">
        <w:rPr>
          <w:noProof/>
          <w:webHidden/>
          <w:rPrChange w:id="364" w:author="Jithu.Ramesh" w:date="2010-12-17T09:40:00Z">
            <w:rPr>
              <w:i w:val="0"/>
              <w:noProof/>
              <w:webHidden/>
              <w:color w:val="0000FF"/>
              <w:sz w:val="24"/>
              <w:u w:val="single"/>
            </w:rPr>
          </w:rPrChange>
        </w:rPr>
        <w:instrText xml:space="preserve"> PAGEREF _Toc280104895 </w:instrText>
      </w:r>
      <w:r w:rsidRPr="0064755E">
        <w:rPr>
          <w:noProof/>
          <w:webHidden/>
          <w:rPrChange w:id="365" w:author="Jithu.Ramesh" w:date="2010-12-17T09:40:00Z">
            <w:rPr>
              <w:noProof/>
              <w:webHidden/>
            </w:rPr>
          </w:rPrChange>
        </w:rPr>
        <w:instrText>\</w:instrText>
      </w:r>
      <w:r w:rsidRPr="00D05B0C">
        <w:rPr>
          <w:noProof/>
          <w:webHidden/>
          <w:rPrChange w:id="366" w:author="Jithu.Ramesh" w:date="2010-12-17T09:40:00Z">
            <w:rPr>
              <w:i w:val="0"/>
              <w:noProof/>
              <w:webHidden/>
              <w:color w:val="0000FF"/>
              <w:sz w:val="24"/>
              <w:u w:val="single"/>
            </w:rPr>
          </w:rPrChange>
        </w:rPr>
        <w:instrText xml:space="preserve">h </w:instrText>
      </w:r>
      <w:r>
        <w:rPr>
          <w:noProof/>
        </w:rPr>
      </w:r>
      <w:r w:rsidRPr="00D05B0C">
        <w:rPr>
          <w:noProof/>
          <w:webHidden/>
          <w:rPrChange w:id="367" w:author="Jithu.Ramesh" w:date="2010-12-17T09:40:00Z">
            <w:rPr>
              <w:noProof/>
              <w:webHidden/>
            </w:rPr>
          </w:rPrChange>
        </w:rPr>
        <w:fldChar w:fldCharType="separate"/>
      </w:r>
      <w:r>
        <w:rPr>
          <w:noProof/>
          <w:webHidden/>
        </w:rPr>
        <w:t>6</w:t>
      </w:r>
      <w:r w:rsidRPr="00D05B0C">
        <w:rPr>
          <w:noProof/>
          <w:webHidden/>
          <w:rPrChange w:id="368" w:author="Jithu.Ramesh" w:date="2010-12-17T09:40:00Z">
            <w:rPr>
              <w:noProof/>
              <w:webHidden/>
            </w:rPr>
          </w:rPrChange>
        </w:rPr>
        <w:fldChar w:fldCharType="end"/>
      </w:r>
      <w:r w:rsidRPr="00D05B0C">
        <w:rPr>
          <w:rPrChange w:id="369" w:author="Jithu.Ramesh" w:date="2010-12-17T09:40:00Z">
            <w:rPr/>
          </w:rPrChange>
        </w:rPr>
        <w:fldChar w:fldCharType="end"/>
      </w:r>
    </w:p>
    <w:p w:rsidR="00D05B0C" w:rsidRPr="00DE544F" w:rsidRDefault="00D05B0C">
      <w:pPr>
        <w:pStyle w:val="TOC3"/>
        <w:tabs>
          <w:tab w:val="left" w:pos="1200"/>
          <w:tab w:val="right" w:leader="dot" w:pos="12316"/>
        </w:tabs>
        <w:rPr>
          <w:i w:val="0"/>
          <w:iCs w:val="0"/>
          <w:noProof/>
          <w:sz w:val="22"/>
          <w:szCs w:val="22"/>
        </w:rPr>
      </w:pPr>
      <w:r w:rsidRPr="00D05B0C">
        <w:rPr>
          <w:rPrChange w:id="370" w:author="Jithu.Ramesh" w:date="2010-12-17T09:40:00Z">
            <w:rPr/>
          </w:rPrChange>
        </w:rPr>
        <w:fldChar w:fldCharType="begin"/>
      </w:r>
      <w:r w:rsidRPr="00D05B0C">
        <w:rPr>
          <w:rPrChange w:id="371" w:author="Jithu.Ramesh" w:date="2010-12-17T09:40:00Z">
            <w:rPr>
              <w:i w:val="0"/>
              <w:color w:val="0000FF"/>
              <w:sz w:val="24"/>
              <w:u w:val="single"/>
            </w:rPr>
          </w:rPrChange>
        </w:rPr>
        <w:instrText xml:space="preserve">HYPERLINK </w:instrText>
      </w:r>
      <w:r w:rsidRPr="0064755E">
        <w:rPr>
          <w:rPrChange w:id="372" w:author="Jithu.Ramesh" w:date="2010-12-17T09:40:00Z">
            <w:rPr/>
          </w:rPrChange>
        </w:rPr>
        <w:instrText>\</w:instrText>
      </w:r>
      <w:r w:rsidRPr="00D05B0C">
        <w:rPr>
          <w:rPrChange w:id="373" w:author="Jithu.Ramesh" w:date="2010-12-17T09:40:00Z">
            <w:rPr>
              <w:i w:val="0"/>
              <w:color w:val="0000FF"/>
              <w:sz w:val="24"/>
              <w:u w:val="single"/>
            </w:rPr>
          </w:rPrChange>
        </w:rPr>
        <w:instrText>l "_Toc280104896"</w:instrText>
      </w:r>
      <w:r w:rsidRPr="00D05B0C">
        <w:rPr>
          <w:rPrChange w:id="374" w:author="Jithu.Ramesh" w:date="2010-12-17T09:40:00Z">
            <w:rPr/>
          </w:rPrChange>
        </w:rPr>
        <w:fldChar w:fldCharType="separate"/>
      </w:r>
      <w:r w:rsidRPr="00D05B0C">
        <w:rPr>
          <w:rStyle w:val="Hyperlink"/>
          <w:noProof/>
          <w:rPrChange w:id="375" w:author="Jithu.Ramesh" w:date="2010-12-17T09:40:00Z">
            <w:rPr>
              <w:rStyle w:val="Hyperlink"/>
              <w:i w:val="0"/>
              <w:noProof/>
              <w:sz w:val="24"/>
            </w:rPr>
          </w:rPrChange>
        </w:rPr>
        <w:t>3.8.2</w:t>
      </w:r>
      <w:r w:rsidRPr="00DE544F">
        <w:rPr>
          <w:i w:val="0"/>
          <w:iCs w:val="0"/>
          <w:noProof/>
          <w:sz w:val="22"/>
          <w:szCs w:val="22"/>
        </w:rPr>
        <w:tab/>
      </w:r>
      <w:r w:rsidRPr="00D05B0C">
        <w:rPr>
          <w:rStyle w:val="Hyperlink"/>
          <w:noProof/>
          <w:rPrChange w:id="376" w:author="Jithu.Ramesh" w:date="2010-12-17T09:40:00Z">
            <w:rPr>
              <w:rStyle w:val="Hyperlink"/>
              <w:i w:val="0"/>
              <w:noProof/>
              <w:sz w:val="24"/>
            </w:rPr>
          </w:rPrChange>
        </w:rPr>
        <w:t>Auditing</w:t>
      </w:r>
      <w:r w:rsidRPr="0064755E">
        <w:rPr>
          <w:noProof/>
          <w:webHidden/>
        </w:rPr>
        <w:tab/>
      </w:r>
      <w:r w:rsidRPr="00D05B0C">
        <w:rPr>
          <w:noProof/>
          <w:webHidden/>
          <w:rPrChange w:id="377" w:author="Jithu.Ramesh" w:date="2010-12-17T09:40:00Z">
            <w:rPr>
              <w:noProof/>
              <w:webHidden/>
            </w:rPr>
          </w:rPrChange>
        </w:rPr>
        <w:fldChar w:fldCharType="begin"/>
      </w:r>
      <w:r w:rsidRPr="00D05B0C">
        <w:rPr>
          <w:noProof/>
          <w:webHidden/>
          <w:rPrChange w:id="378" w:author="Jithu.Ramesh" w:date="2010-12-17T09:40:00Z">
            <w:rPr>
              <w:i w:val="0"/>
              <w:noProof/>
              <w:webHidden/>
              <w:color w:val="0000FF"/>
              <w:sz w:val="24"/>
              <w:u w:val="single"/>
            </w:rPr>
          </w:rPrChange>
        </w:rPr>
        <w:instrText xml:space="preserve"> PAGEREF _Toc280104896 </w:instrText>
      </w:r>
      <w:r w:rsidRPr="0064755E">
        <w:rPr>
          <w:noProof/>
          <w:webHidden/>
          <w:rPrChange w:id="379" w:author="Jithu.Ramesh" w:date="2010-12-17T09:40:00Z">
            <w:rPr>
              <w:noProof/>
              <w:webHidden/>
            </w:rPr>
          </w:rPrChange>
        </w:rPr>
        <w:instrText>\</w:instrText>
      </w:r>
      <w:r w:rsidRPr="00D05B0C">
        <w:rPr>
          <w:noProof/>
          <w:webHidden/>
          <w:rPrChange w:id="380" w:author="Jithu.Ramesh" w:date="2010-12-17T09:40:00Z">
            <w:rPr>
              <w:i w:val="0"/>
              <w:noProof/>
              <w:webHidden/>
              <w:color w:val="0000FF"/>
              <w:sz w:val="24"/>
              <w:u w:val="single"/>
            </w:rPr>
          </w:rPrChange>
        </w:rPr>
        <w:instrText xml:space="preserve">h </w:instrText>
      </w:r>
      <w:r>
        <w:rPr>
          <w:noProof/>
        </w:rPr>
      </w:r>
      <w:r w:rsidRPr="00D05B0C">
        <w:rPr>
          <w:noProof/>
          <w:webHidden/>
          <w:rPrChange w:id="381" w:author="Jithu.Ramesh" w:date="2010-12-17T09:40:00Z">
            <w:rPr>
              <w:noProof/>
              <w:webHidden/>
            </w:rPr>
          </w:rPrChange>
        </w:rPr>
        <w:fldChar w:fldCharType="separate"/>
      </w:r>
      <w:r>
        <w:rPr>
          <w:noProof/>
          <w:webHidden/>
        </w:rPr>
        <w:t>6</w:t>
      </w:r>
      <w:r w:rsidRPr="00D05B0C">
        <w:rPr>
          <w:noProof/>
          <w:webHidden/>
          <w:rPrChange w:id="382" w:author="Jithu.Ramesh" w:date="2010-12-17T09:40:00Z">
            <w:rPr>
              <w:noProof/>
              <w:webHidden/>
            </w:rPr>
          </w:rPrChange>
        </w:rPr>
        <w:fldChar w:fldCharType="end"/>
      </w:r>
      <w:r w:rsidRPr="00D05B0C">
        <w:rPr>
          <w:rPrChange w:id="383" w:author="Jithu.Ramesh" w:date="2010-12-17T09:40:00Z">
            <w:rPr/>
          </w:rPrChange>
        </w:rPr>
        <w:fldChar w:fldCharType="end"/>
      </w:r>
    </w:p>
    <w:p w:rsidR="00D05B0C" w:rsidRPr="00DE544F" w:rsidRDefault="00D05B0C">
      <w:pPr>
        <w:pStyle w:val="TOC3"/>
        <w:tabs>
          <w:tab w:val="left" w:pos="1200"/>
          <w:tab w:val="right" w:leader="dot" w:pos="12316"/>
        </w:tabs>
        <w:rPr>
          <w:i w:val="0"/>
          <w:iCs w:val="0"/>
          <w:noProof/>
          <w:sz w:val="22"/>
          <w:szCs w:val="22"/>
        </w:rPr>
      </w:pPr>
      <w:r w:rsidRPr="00D05B0C">
        <w:rPr>
          <w:rPrChange w:id="384" w:author="Jithu.Ramesh" w:date="2010-12-17T09:40:00Z">
            <w:rPr/>
          </w:rPrChange>
        </w:rPr>
        <w:fldChar w:fldCharType="begin"/>
      </w:r>
      <w:r w:rsidRPr="00D05B0C">
        <w:rPr>
          <w:rPrChange w:id="385" w:author="Jithu.Ramesh" w:date="2010-12-17T09:40:00Z">
            <w:rPr>
              <w:i w:val="0"/>
              <w:color w:val="0000FF"/>
              <w:sz w:val="24"/>
              <w:u w:val="single"/>
            </w:rPr>
          </w:rPrChange>
        </w:rPr>
        <w:instrText xml:space="preserve">HYPERLINK </w:instrText>
      </w:r>
      <w:r w:rsidRPr="0064755E">
        <w:rPr>
          <w:rPrChange w:id="386" w:author="Jithu.Ramesh" w:date="2010-12-17T09:40:00Z">
            <w:rPr/>
          </w:rPrChange>
        </w:rPr>
        <w:instrText>\</w:instrText>
      </w:r>
      <w:r w:rsidRPr="00D05B0C">
        <w:rPr>
          <w:rPrChange w:id="387" w:author="Jithu.Ramesh" w:date="2010-12-17T09:40:00Z">
            <w:rPr>
              <w:i w:val="0"/>
              <w:color w:val="0000FF"/>
              <w:sz w:val="24"/>
              <w:u w:val="single"/>
            </w:rPr>
          </w:rPrChange>
        </w:rPr>
        <w:instrText>l "_Toc280104897"</w:instrText>
      </w:r>
      <w:r w:rsidRPr="00D05B0C">
        <w:rPr>
          <w:rPrChange w:id="388" w:author="Jithu.Ramesh" w:date="2010-12-17T09:40:00Z">
            <w:rPr/>
          </w:rPrChange>
        </w:rPr>
        <w:fldChar w:fldCharType="separate"/>
      </w:r>
      <w:r w:rsidRPr="00D05B0C">
        <w:rPr>
          <w:rStyle w:val="Hyperlink"/>
          <w:noProof/>
          <w:rPrChange w:id="389" w:author="Jithu.Ramesh" w:date="2010-12-17T09:40:00Z">
            <w:rPr>
              <w:rStyle w:val="Hyperlink"/>
              <w:i w:val="0"/>
              <w:noProof/>
              <w:sz w:val="24"/>
            </w:rPr>
          </w:rPrChange>
        </w:rPr>
        <w:t>3.8.3</w:t>
      </w:r>
      <w:r w:rsidRPr="00DE544F">
        <w:rPr>
          <w:i w:val="0"/>
          <w:iCs w:val="0"/>
          <w:noProof/>
          <w:sz w:val="22"/>
          <w:szCs w:val="22"/>
        </w:rPr>
        <w:tab/>
      </w:r>
      <w:r w:rsidRPr="00D05B0C">
        <w:rPr>
          <w:rStyle w:val="Hyperlink"/>
          <w:noProof/>
          <w:rPrChange w:id="390" w:author="Jithu.Ramesh" w:date="2010-12-17T09:40:00Z">
            <w:rPr>
              <w:rStyle w:val="Hyperlink"/>
              <w:i w:val="0"/>
              <w:noProof/>
              <w:sz w:val="24"/>
            </w:rPr>
          </w:rPrChange>
        </w:rPr>
        <w:t>Privacy</w:t>
      </w:r>
      <w:r w:rsidRPr="0064755E">
        <w:rPr>
          <w:noProof/>
          <w:webHidden/>
        </w:rPr>
        <w:tab/>
      </w:r>
      <w:r w:rsidRPr="00D05B0C">
        <w:rPr>
          <w:noProof/>
          <w:webHidden/>
          <w:rPrChange w:id="391" w:author="Jithu.Ramesh" w:date="2010-12-17T09:40:00Z">
            <w:rPr>
              <w:noProof/>
              <w:webHidden/>
            </w:rPr>
          </w:rPrChange>
        </w:rPr>
        <w:fldChar w:fldCharType="begin"/>
      </w:r>
      <w:r w:rsidRPr="00D05B0C">
        <w:rPr>
          <w:noProof/>
          <w:webHidden/>
          <w:rPrChange w:id="392" w:author="Jithu.Ramesh" w:date="2010-12-17T09:40:00Z">
            <w:rPr>
              <w:i w:val="0"/>
              <w:noProof/>
              <w:webHidden/>
              <w:color w:val="0000FF"/>
              <w:sz w:val="24"/>
              <w:u w:val="single"/>
            </w:rPr>
          </w:rPrChange>
        </w:rPr>
        <w:instrText xml:space="preserve"> PAGEREF _Toc280104897 </w:instrText>
      </w:r>
      <w:r w:rsidRPr="0064755E">
        <w:rPr>
          <w:noProof/>
          <w:webHidden/>
          <w:rPrChange w:id="393" w:author="Jithu.Ramesh" w:date="2010-12-17T09:40:00Z">
            <w:rPr>
              <w:noProof/>
              <w:webHidden/>
            </w:rPr>
          </w:rPrChange>
        </w:rPr>
        <w:instrText>\</w:instrText>
      </w:r>
      <w:r w:rsidRPr="00D05B0C">
        <w:rPr>
          <w:noProof/>
          <w:webHidden/>
          <w:rPrChange w:id="394" w:author="Jithu.Ramesh" w:date="2010-12-17T09:40:00Z">
            <w:rPr>
              <w:i w:val="0"/>
              <w:noProof/>
              <w:webHidden/>
              <w:color w:val="0000FF"/>
              <w:sz w:val="24"/>
              <w:u w:val="single"/>
            </w:rPr>
          </w:rPrChange>
        </w:rPr>
        <w:instrText xml:space="preserve">h </w:instrText>
      </w:r>
      <w:r>
        <w:rPr>
          <w:noProof/>
        </w:rPr>
      </w:r>
      <w:r w:rsidRPr="00D05B0C">
        <w:rPr>
          <w:noProof/>
          <w:webHidden/>
          <w:rPrChange w:id="395" w:author="Jithu.Ramesh" w:date="2010-12-17T09:40:00Z">
            <w:rPr>
              <w:noProof/>
              <w:webHidden/>
            </w:rPr>
          </w:rPrChange>
        </w:rPr>
        <w:fldChar w:fldCharType="separate"/>
      </w:r>
      <w:r>
        <w:rPr>
          <w:noProof/>
          <w:webHidden/>
        </w:rPr>
        <w:t>6</w:t>
      </w:r>
      <w:r w:rsidRPr="00D05B0C">
        <w:rPr>
          <w:noProof/>
          <w:webHidden/>
          <w:rPrChange w:id="396" w:author="Jithu.Ramesh" w:date="2010-12-17T09:40:00Z">
            <w:rPr>
              <w:noProof/>
              <w:webHidden/>
            </w:rPr>
          </w:rPrChange>
        </w:rPr>
        <w:fldChar w:fldCharType="end"/>
      </w:r>
      <w:r w:rsidRPr="00D05B0C">
        <w:rPr>
          <w:rPrChange w:id="397" w:author="Jithu.Ramesh" w:date="2010-12-17T09:40:00Z">
            <w:rPr/>
          </w:rPrChange>
        </w:rPr>
        <w:fldChar w:fldCharType="end"/>
      </w:r>
    </w:p>
    <w:p w:rsidR="00D05B0C" w:rsidRPr="00DE544F" w:rsidRDefault="00D05B0C">
      <w:pPr>
        <w:pStyle w:val="TOC3"/>
        <w:tabs>
          <w:tab w:val="left" w:pos="1200"/>
          <w:tab w:val="right" w:leader="dot" w:pos="12316"/>
        </w:tabs>
        <w:rPr>
          <w:i w:val="0"/>
          <w:iCs w:val="0"/>
          <w:noProof/>
          <w:sz w:val="22"/>
          <w:szCs w:val="22"/>
        </w:rPr>
      </w:pPr>
      <w:r w:rsidRPr="00D05B0C">
        <w:rPr>
          <w:rPrChange w:id="398" w:author="Jithu.Ramesh" w:date="2010-12-17T09:40:00Z">
            <w:rPr/>
          </w:rPrChange>
        </w:rPr>
        <w:fldChar w:fldCharType="begin"/>
      </w:r>
      <w:r w:rsidRPr="00D05B0C">
        <w:rPr>
          <w:rPrChange w:id="399" w:author="Jithu.Ramesh" w:date="2010-12-17T09:40:00Z">
            <w:rPr>
              <w:i w:val="0"/>
              <w:color w:val="0000FF"/>
              <w:sz w:val="24"/>
              <w:u w:val="single"/>
            </w:rPr>
          </w:rPrChange>
        </w:rPr>
        <w:instrText xml:space="preserve">HYPERLINK </w:instrText>
      </w:r>
      <w:r w:rsidRPr="0064755E">
        <w:rPr>
          <w:rPrChange w:id="400" w:author="Jithu.Ramesh" w:date="2010-12-17T09:40:00Z">
            <w:rPr/>
          </w:rPrChange>
        </w:rPr>
        <w:instrText>\</w:instrText>
      </w:r>
      <w:r w:rsidRPr="00D05B0C">
        <w:rPr>
          <w:rPrChange w:id="401" w:author="Jithu.Ramesh" w:date="2010-12-17T09:40:00Z">
            <w:rPr>
              <w:i w:val="0"/>
              <w:color w:val="0000FF"/>
              <w:sz w:val="24"/>
              <w:u w:val="single"/>
            </w:rPr>
          </w:rPrChange>
        </w:rPr>
        <w:instrText>l "_Toc280104898"</w:instrText>
      </w:r>
      <w:r w:rsidRPr="00D05B0C">
        <w:rPr>
          <w:rPrChange w:id="402" w:author="Jithu.Ramesh" w:date="2010-12-17T09:40:00Z">
            <w:rPr/>
          </w:rPrChange>
        </w:rPr>
        <w:fldChar w:fldCharType="separate"/>
      </w:r>
      <w:r w:rsidRPr="00D05B0C">
        <w:rPr>
          <w:rStyle w:val="Hyperlink"/>
          <w:noProof/>
          <w:rPrChange w:id="403" w:author="Jithu.Ramesh" w:date="2010-12-17T09:40:00Z">
            <w:rPr>
              <w:rStyle w:val="Hyperlink"/>
              <w:i w:val="0"/>
              <w:noProof/>
              <w:sz w:val="24"/>
            </w:rPr>
          </w:rPrChange>
        </w:rPr>
        <w:t>3.8.4</w:t>
      </w:r>
      <w:r w:rsidRPr="00DE544F">
        <w:rPr>
          <w:i w:val="0"/>
          <w:iCs w:val="0"/>
          <w:noProof/>
          <w:sz w:val="22"/>
          <w:szCs w:val="22"/>
        </w:rPr>
        <w:tab/>
      </w:r>
      <w:r w:rsidRPr="00D05B0C">
        <w:rPr>
          <w:rStyle w:val="Hyperlink"/>
          <w:noProof/>
          <w:rPrChange w:id="404" w:author="Jithu.Ramesh" w:date="2010-12-17T09:40:00Z">
            <w:rPr>
              <w:rStyle w:val="Hyperlink"/>
              <w:i w:val="0"/>
              <w:noProof/>
              <w:sz w:val="24"/>
            </w:rPr>
          </w:rPrChange>
        </w:rPr>
        <w:t>Error Handling</w:t>
      </w:r>
      <w:r w:rsidRPr="0064755E">
        <w:rPr>
          <w:noProof/>
          <w:webHidden/>
        </w:rPr>
        <w:tab/>
      </w:r>
      <w:r w:rsidRPr="00D05B0C">
        <w:rPr>
          <w:noProof/>
          <w:webHidden/>
          <w:rPrChange w:id="405" w:author="Jithu.Ramesh" w:date="2010-12-17T09:40:00Z">
            <w:rPr>
              <w:noProof/>
              <w:webHidden/>
            </w:rPr>
          </w:rPrChange>
        </w:rPr>
        <w:fldChar w:fldCharType="begin"/>
      </w:r>
      <w:r w:rsidRPr="00D05B0C">
        <w:rPr>
          <w:noProof/>
          <w:webHidden/>
          <w:rPrChange w:id="406" w:author="Jithu.Ramesh" w:date="2010-12-17T09:40:00Z">
            <w:rPr>
              <w:i w:val="0"/>
              <w:noProof/>
              <w:webHidden/>
              <w:color w:val="0000FF"/>
              <w:sz w:val="24"/>
              <w:u w:val="single"/>
            </w:rPr>
          </w:rPrChange>
        </w:rPr>
        <w:instrText xml:space="preserve"> PAGEREF _Toc280104898 </w:instrText>
      </w:r>
      <w:r w:rsidRPr="0064755E">
        <w:rPr>
          <w:noProof/>
          <w:webHidden/>
          <w:rPrChange w:id="407" w:author="Jithu.Ramesh" w:date="2010-12-17T09:40:00Z">
            <w:rPr>
              <w:noProof/>
              <w:webHidden/>
            </w:rPr>
          </w:rPrChange>
        </w:rPr>
        <w:instrText>\</w:instrText>
      </w:r>
      <w:r w:rsidRPr="00D05B0C">
        <w:rPr>
          <w:noProof/>
          <w:webHidden/>
          <w:rPrChange w:id="408" w:author="Jithu.Ramesh" w:date="2010-12-17T09:40:00Z">
            <w:rPr>
              <w:i w:val="0"/>
              <w:noProof/>
              <w:webHidden/>
              <w:color w:val="0000FF"/>
              <w:sz w:val="24"/>
              <w:u w:val="single"/>
            </w:rPr>
          </w:rPrChange>
        </w:rPr>
        <w:instrText xml:space="preserve">h </w:instrText>
      </w:r>
      <w:r>
        <w:rPr>
          <w:noProof/>
        </w:rPr>
      </w:r>
      <w:r w:rsidRPr="00D05B0C">
        <w:rPr>
          <w:noProof/>
          <w:webHidden/>
          <w:rPrChange w:id="409" w:author="Jithu.Ramesh" w:date="2010-12-17T09:40:00Z">
            <w:rPr>
              <w:noProof/>
              <w:webHidden/>
            </w:rPr>
          </w:rPrChange>
        </w:rPr>
        <w:fldChar w:fldCharType="separate"/>
      </w:r>
      <w:r>
        <w:rPr>
          <w:noProof/>
          <w:webHidden/>
        </w:rPr>
        <w:t>6</w:t>
      </w:r>
      <w:r w:rsidRPr="00D05B0C">
        <w:rPr>
          <w:noProof/>
          <w:webHidden/>
          <w:rPrChange w:id="410" w:author="Jithu.Ramesh" w:date="2010-12-17T09:40:00Z">
            <w:rPr>
              <w:noProof/>
              <w:webHidden/>
            </w:rPr>
          </w:rPrChange>
        </w:rPr>
        <w:fldChar w:fldCharType="end"/>
      </w:r>
      <w:r w:rsidRPr="00D05B0C">
        <w:rPr>
          <w:rPrChange w:id="411" w:author="Jithu.Ramesh" w:date="2010-12-17T09:40:00Z">
            <w:rPr/>
          </w:rPrChange>
        </w:rPr>
        <w:fldChar w:fldCharType="end"/>
      </w:r>
    </w:p>
    <w:p w:rsidR="00D05B0C" w:rsidRPr="00DE544F" w:rsidRDefault="00D05B0C">
      <w:pPr>
        <w:pStyle w:val="TOC2"/>
        <w:tabs>
          <w:tab w:val="left" w:pos="720"/>
          <w:tab w:val="right" w:leader="dot" w:pos="12316"/>
        </w:tabs>
        <w:rPr>
          <w:smallCaps w:val="0"/>
          <w:noProof/>
          <w:sz w:val="22"/>
          <w:szCs w:val="22"/>
        </w:rPr>
      </w:pPr>
      <w:r w:rsidRPr="00D05B0C">
        <w:rPr>
          <w:rPrChange w:id="412" w:author="Jithu.Ramesh" w:date="2010-12-17T09:40:00Z">
            <w:rPr/>
          </w:rPrChange>
        </w:rPr>
        <w:fldChar w:fldCharType="begin"/>
      </w:r>
      <w:r w:rsidRPr="00D05B0C">
        <w:rPr>
          <w:rPrChange w:id="413" w:author="Jithu.Ramesh" w:date="2010-12-17T09:40:00Z">
            <w:rPr>
              <w:smallCaps w:val="0"/>
              <w:color w:val="0000FF"/>
              <w:sz w:val="24"/>
              <w:u w:val="single"/>
            </w:rPr>
          </w:rPrChange>
        </w:rPr>
        <w:instrText xml:space="preserve">HYPERLINK </w:instrText>
      </w:r>
      <w:r w:rsidRPr="0064755E">
        <w:rPr>
          <w:rPrChange w:id="414" w:author="Jithu.Ramesh" w:date="2010-12-17T09:40:00Z">
            <w:rPr/>
          </w:rPrChange>
        </w:rPr>
        <w:instrText>\</w:instrText>
      </w:r>
      <w:r w:rsidRPr="00D05B0C">
        <w:rPr>
          <w:rPrChange w:id="415" w:author="Jithu.Ramesh" w:date="2010-12-17T09:40:00Z">
            <w:rPr>
              <w:smallCaps w:val="0"/>
              <w:color w:val="0000FF"/>
              <w:sz w:val="24"/>
              <w:u w:val="single"/>
            </w:rPr>
          </w:rPrChange>
        </w:rPr>
        <w:instrText>l "_Toc280104899"</w:instrText>
      </w:r>
      <w:r w:rsidRPr="00D05B0C">
        <w:rPr>
          <w:rPrChange w:id="416" w:author="Jithu.Ramesh" w:date="2010-12-17T09:40:00Z">
            <w:rPr/>
          </w:rPrChange>
        </w:rPr>
        <w:fldChar w:fldCharType="separate"/>
      </w:r>
      <w:r w:rsidRPr="00D05B0C">
        <w:rPr>
          <w:rStyle w:val="Hyperlink"/>
          <w:noProof/>
          <w:rPrChange w:id="417" w:author="Jithu.Ramesh" w:date="2010-12-17T09:40:00Z">
            <w:rPr>
              <w:rStyle w:val="Hyperlink"/>
              <w:smallCaps w:val="0"/>
              <w:noProof/>
              <w:sz w:val="24"/>
            </w:rPr>
          </w:rPrChange>
        </w:rPr>
        <w:t>3.1</w:t>
      </w:r>
      <w:r w:rsidRPr="00DE544F">
        <w:rPr>
          <w:smallCaps w:val="0"/>
          <w:noProof/>
          <w:sz w:val="22"/>
          <w:szCs w:val="22"/>
        </w:rPr>
        <w:tab/>
      </w:r>
      <w:r w:rsidRPr="00D05B0C">
        <w:rPr>
          <w:rStyle w:val="Hyperlink"/>
          <w:noProof/>
          <w:rPrChange w:id="418" w:author="Jithu.Ramesh" w:date="2010-12-17T09:40:00Z">
            <w:rPr>
              <w:rStyle w:val="Hyperlink"/>
              <w:smallCaps w:val="0"/>
              <w:noProof/>
              <w:sz w:val="24"/>
            </w:rPr>
          </w:rPrChange>
        </w:rPr>
        <w:t>Deployment Considerations</w:t>
      </w:r>
      <w:r w:rsidRPr="0064755E">
        <w:rPr>
          <w:noProof/>
          <w:webHidden/>
        </w:rPr>
        <w:tab/>
      </w:r>
      <w:r w:rsidRPr="00D05B0C">
        <w:rPr>
          <w:noProof/>
          <w:webHidden/>
          <w:rPrChange w:id="419" w:author="Jithu.Ramesh" w:date="2010-12-17T09:40:00Z">
            <w:rPr>
              <w:noProof/>
              <w:webHidden/>
            </w:rPr>
          </w:rPrChange>
        </w:rPr>
        <w:fldChar w:fldCharType="begin"/>
      </w:r>
      <w:r w:rsidRPr="00D05B0C">
        <w:rPr>
          <w:noProof/>
          <w:webHidden/>
          <w:rPrChange w:id="420" w:author="Jithu.Ramesh" w:date="2010-12-17T09:40:00Z">
            <w:rPr>
              <w:smallCaps w:val="0"/>
              <w:noProof/>
              <w:webHidden/>
              <w:color w:val="0000FF"/>
              <w:sz w:val="24"/>
              <w:u w:val="single"/>
            </w:rPr>
          </w:rPrChange>
        </w:rPr>
        <w:instrText xml:space="preserve"> PAGEREF _Toc280104899 </w:instrText>
      </w:r>
      <w:r w:rsidRPr="0064755E">
        <w:rPr>
          <w:noProof/>
          <w:webHidden/>
          <w:rPrChange w:id="421" w:author="Jithu.Ramesh" w:date="2010-12-17T09:40:00Z">
            <w:rPr>
              <w:noProof/>
              <w:webHidden/>
            </w:rPr>
          </w:rPrChange>
        </w:rPr>
        <w:instrText>\</w:instrText>
      </w:r>
      <w:r w:rsidRPr="00D05B0C">
        <w:rPr>
          <w:noProof/>
          <w:webHidden/>
          <w:rPrChange w:id="422" w:author="Jithu.Ramesh" w:date="2010-12-17T09:40:00Z">
            <w:rPr>
              <w:smallCaps w:val="0"/>
              <w:noProof/>
              <w:webHidden/>
              <w:color w:val="0000FF"/>
              <w:sz w:val="24"/>
              <w:u w:val="single"/>
            </w:rPr>
          </w:rPrChange>
        </w:rPr>
        <w:instrText xml:space="preserve">h </w:instrText>
      </w:r>
      <w:r>
        <w:rPr>
          <w:noProof/>
        </w:rPr>
      </w:r>
      <w:r w:rsidRPr="00D05B0C">
        <w:rPr>
          <w:noProof/>
          <w:webHidden/>
          <w:rPrChange w:id="423" w:author="Jithu.Ramesh" w:date="2010-12-17T09:40:00Z">
            <w:rPr>
              <w:noProof/>
              <w:webHidden/>
            </w:rPr>
          </w:rPrChange>
        </w:rPr>
        <w:fldChar w:fldCharType="separate"/>
      </w:r>
      <w:r>
        <w:rPr>
          <w:noProof/>
          <w:webHidden/>
        </w:rPr>
        <w:t>6</w:t>
      </w:r>
      <w:r w:rsidRPr="00D05B0C">
        <w:rPr>
          <w:noProof/>
          <w:webHidden/>
          <w:rPrChange w:id="424" w:author="Jithu.Ramesh" w:date="2010-12-17T09:40:00Z">
            <w:rPr>
              <w:noProof/>
              <w:webHidden/>
            </w:rPr>
          </w:rPrChange>
        </w:rPr>
        <w:fldChar w:fldCharType="end"/>
      </w:r>
      <w:r w:rsidRPr="00D05B0C">
        <w:rPr>
          <w:rPrChange w:id="425" w:author="Jithu.Ramesh" w:date="2010-12-17T09:40:00Z">
            <w:rPr/>
          </w:rPrChange>
        </w:rPr>
        <w:fldChar w:fldCharType="end"/>
      </w:r>
    </w:p>
    <w:p w:rsidR="00D05B0C" w:rsidRPr="00DE544F" w:rsidRDefault="00D05B0C">
      <w:pPr>
        <w:pStyle w:val="TOC3"/>
        <w:tabs>
          <w:tab w:val="left" w:pos="1200"/>
          <w:tab w:val="right" w:leader="dot" w:pos="12316"/>
        </w:tabs>
        <w:rPr>
          <w:i w:val="0"/>
          <w:iCs w:val="0"/>
          <w:noProof/>
          <w:sz w:val="22"/>
          <w:szCs w:val="22"/>
        </w:rPr>
      </w:pPr>
      <w:r w:rsidRPr="00D05B0C">
        <w:rPr>
          <w:rPrChange w:id="426" w:author="Jithu.Ramesh" w:date="2010-12-17T09:40:00Z">
            <w:rPr/>
          </w:rPrChange>
        </w:rPr>
        <w:fldChar w:fldCharType="begin"/>
      </w:r>
      <w:r w:rsidRPr="00D05B0C">
        <w:rPr>
          <w:rPrChange w:id="427" w:author="Jithu.Ramesh" w:date="2010-12-17T09:40:00Z">
            <w:rPr>
              <w:i w:val="0"/>
              <w:color w:val="0000FF"/>
              <w:sz w:val="24"/>
              <w:u w:val="single"/>
            </w:rPr>
          </w:rPrChange>
        </w:rPr>
        <w:instrText xml:space="preserve">HYPERLINK </w:instrText>
      </w:r>
      <w:r w:rsidRPr="0064755E">
        <w:rPr>
          <w:rPrChange w:id="428" w:author="Jithu.Ramesh" w:date="2010-12-17T09:40:00Z">
            <w:rPr/>
          </w:rPrChange>
        </w:rPr>
        <w:instrText>\</w:instrText>
      </w:r>
      <w:r w:rsidRPr="00D05B0C">
        <w:rPr>
          <w:rPrChange w:id="429" w:author="Jithu.Ramesh" w:date="2010-12-17T09:40:00Z">
            <w:rPr>
              <w:i w:val="0"/>
              <w:color w:val="0000FF"/>
              <w:sz w:val="24"/>
              <w:u w:val="single"/>
            </w:rPr>
          </w:rPrChange>
        </w:rPr>
        <w:instrText>l "_Toc280104900"</w:instrText>
      </w:r>
      <w:r w:rsidRPr="00D05B0C">
        <w:rPr>
          <w:rPrChange w:id="430" w:author="Jithu.Ramesh" w:date="2010-12-17T09:40:00Z">
            <w:rPr/>
          </w:rPrChange>
        </w:rPr>
        <w:fldChar w:fldCharType="separate"/>
      </w:r>
      <w:r w:rsidRPr="00D05B0C">
        <w:rPr>
          <w:rStyle w:val="Hyperlink"/>
          <w:noProof/>
          <w:rPrChange w:id="431" w:author="Jithu.Ramesh" w:date="2010-12-17T09:40:00Z">
            <w:rPr>
              <w:rStyle w:val="Hyperlink"/>
              <w:i w:val="0"/>
              <w:noProof/>
              <w:sz w:val="24"/>
            </w:rPr>
          </w:rPrChange>
        </w:rPr>
        <w:t>3.1.1</w:t>
      </w:r>
      <w:r w:rsidRPr="00DE544F">
        <w:rPr>
          <w:i w:val="0"/>
          <w:iCs w:val="0"/>
          <w:noProof/>
          <w:sz w:val="22"/>
          <w:szCs w:val="22"/>
        </w:rPr>
        <w:tab/>
      </w:r>
      <w:r w:rsidRPr="00D05B0C">
        <w:rPr>
          <w:rStyle w:val="Hyperlink"/>
          <w:noProof/>
          <w:rPrChange w:id="432" w:author="Jithu.Ramesh" w:date="2010-12-17T09:40:00Z">
            <w:rPr>
              <w:rStyle w:val="Hyperlink"/>
              <w:i w:val="0"/>
              <w:noProof/>
              <w:sz w:val="24"/>
            </w:rPr>
          </w:rPrChange>
        </w:rPr>
        <w:t>Deployment Modes</w:t>
      </w:r>
      <w:r w:rsidRPr="0064755E">
        <w:rPr>
          <w:noProof/>
          <w:webHidden/>
        </w:rPr>
        <w:tab/>
      </w:r>
      <w:r w:rsidRPr="00D05B0C">
        <w:rPr>
          <w:noProof/>
          <w:webHidden/>
          <w:rPrChange w:id="433" w:author="Jithu.Ramesh" w:date="2010-12-17T09:40:00Z">
            <w:rPr>
              <w:noProof/>
              <w:webHidden/>
            </w:rPr>
          </w:rPrChange>
        </w:rPr>
        <w:fldChar w:fldCharType="begin"/>
      </w:r>
      <w:r w:rsidRPr="00D05B0C">
        <w:rPr>
          <w:noProof/>
          <w:webHidden/>
          <w:rPrChange w:id="434" w:author="Jithu.Ramesh" w:date="2010-12-17T09:40:00Z">
            <w:rPr>
              <w:i w:val="0"/>
              <w:noProof/>
              <w:webHidden/>
              <w:color w:val="0000FF"/>
              <w:sz w:val="24"/>
              <w:u w:val="single"/>
            </w:rPr>
          </w:rPrChange>
        </w:rPr>
        <w:instrText xml:space="preserve"> PAGEREF _Toc280104900 </w:instrText>
      </w:r>
      <w:r w:rsidRPr="0064755E">
        <w:rPr>
          <w:noProof/>
          <w:webHidden/>
          <w:rPrChange w:id="435" w:author="Jithu.Ramesh" w:date="2010-12-17T09:40:00Z">
            <w:rPr>
              <w:noProof/>
              <w:webHidden/>
            </w:rPr>
          </w:rPrChange>
        </w:rPr>
        <w:instrText>\</w:instrText>
      </w:r>
      <w:r w:rsidRPr="00D05B0C">
        <w:rPr>
          <w:noProof/>
          <w:webHidden/>
          <w:rPrChange w:id="436" w:author="Jithu.Ramesh" w:date="2010-12-17T09:40:00Z">
            <w:rPr>
              <w:i w:val="0"/>
              <w:noProof/>
              <w:webHidden/>
              <w:color w:val="0000FF"/>
              <w:sz w:val="24"/>
              <w:u w:val="single"/>
            </w:rPr>
          </w:rPrChange>
        </w:rPr>
        <w:instrText xml:space="preserve">h </w:instrText>
      </w:r>
      <w:r>
        <w:rPr>
          <w:noProof/>
        </w:rPr>
      </w:r>
      <w:r w:rsidRPr="00D05B0C">
        <w:rPr>
          <w:noProof/>
          <w:webHidden/>
          <w:rPrChange w:id="437" w:author="Jithu.Ramesh" w:date="2010-12-17T09:40:00Z">
            <w:rPr>
              <w:noProof/>
              <w:webHidden/>
            </w:rPr>
          </w:rPrChange>
        </w:rPr>
        <w:fldChar w:fldCharType="separate"/>
      </w:r>
      <w:r>
        <w:rPr>
          <w:noProof/>
          <w:webHidden/>
        </w:rPr>
        <w:t>6</w:t>
      </w:r>
      <w:r w:rsidRPr="00D05B0C">
        <w:rPr>
          <w:noProof/>
          <w:webHidden/>
          <w:rPrChange w:id="438" w:author="Jithu.Ramesh" w:date="2010-12-17T09:40:00Z">
            <w:rPr>
              <w:noProof/>
              <w:webHidden/>
            </w:rPr>
          </w:rPrChange>
        </w:rPr>
        <w:fldChar w:fldCharType="end"/>
      </w:r>
      <w:r w:rsidRPr="00D05B0C">
        <w:rPr>
          <w:rPrChange w:id="439" w:author="Jithu.Ramesh" w:date="2010-12-17T09:40:00Z">
            <w:rPr/>
          </w:rPrChange>
        </w:rPr>
        <w:fldChar w:fldCharType="end"/>
      </w:r>
    </w:p>
    <w:p w:rsidR="00D05B0C" w:rsidRPr="00DE544F" w:rsidRDefault="00D05B0C">
      <w:pPr>
        <w:pStyle w:val="TOC3"/>
        <w:tabs>
          <w:tab w:val="left" w:pos="1200"/>
          <w:tab w:val="right" w:leader="dot" w:pos="12316"/>
        </w:tabs>
        <w:rPr>
          <w:i w:val="0"/>
          <w:iCs w:val="0"/>
          <w:noProof/>
          <w:sz w:val="22"/>
          <w:szCs w:val="22"/>
        </w:rPr>
      </w:pPr>
      <w:r w:rsidRPr="00D05B0C">
        <w:rPr>
          <w:rPrChange w:id="440" w:author="Jithu.Ramesh" w:date="2010-12-17T09:40:00Z">
            <w:rPr/>
          </w:rPrChange>
        </w:rPr>
        <w:fldChar w:fldCharType="begin"/>
      </w:r>
      <w:r w:rsidRPr="00D05B0C">
        <w:rPr>
          <w:rPrChange w:id="441" w:author="Jithu.Ramesh" w:date="2010-12-17T09:40:00Z">
            <w:rPr>
              <w:i w:val="0"/>
              <w:color w:val="0000FF"/>
              <w:sz w:val="24"/>
              <w:u w:val="single"/>
            </w:rPr>
          </w:rPrChange>
        </w:rPr>
        <w:instrText xml:space="preserve">HYPERLINK </w:instrText>
      </w:r>
      <w:r w:rsidRPr="0064755E">
        <w:rPr>
          <w:rPrChange w:id="442" w:author="Jithu.Ramesh" w:date="2010-12-17T09:40:00Z">
            <w:rPr/>
          </w:rPrChange>
        </w:rPr>
        <w:instrText>\</w:instrText>
      </w:r>
      <w:r w:rsidRPr="00D05B0C">
        <w:rPr>
          <w:rPrChange w:id="443" w:author="Jithu.Ramesh" w:date="2010-12-17T09:40:00Z">
            <w:rPr>
              <w:i w:val="0"/>
              <w:color w:val="0000FF"/>
              <w:sz w:val="24"/>
              <w:u w:val="single"/>
            </w:rPr>
          </w:rPrChange>
        </w:rPr>
        <w:instrText>l "_Toc280104901"</w:instrText>
      </w:r>
      <w:r w:rsidRPr="00D05B0C">
        <w:rPr>
          <w:rPrChange w:id="444" w:author="Jithu.Ramesh" w:date="2010-12-17T09:40:00Z">
            <w:rPr/>
          </w:rPrChange>
        </w:rPr>
        <w:fldChar w:fldCharType="separate"/>
      </w:r>
      <w:r w:rsidRPr="00D05B0C">
        <w:rPr>
          <w:rStyle w:val="Hyperlink"/>
          <w:noProof/>
          <w:rPrChange w:id="445" w:author="Jithu.Ramesh" w:date="2010-12-17T09:40:00Z">
            <w:rPr>
              <w:rStyle w:val="Hyperlink"/>
              <w:i w:val="0"/>
              <w:noProof/>
              <w:sz w:val="24"/>
            </w:rPr>
          </w:rPrChange>
        </w:rPr>
        <w:t>3.1.2</w:t>
      </w:r>
      <w:r w:rsidRPr="00DE544F">
        <w:rPr>
          <w:i w:val="0"/>
          <w:iCs w:val="0"/>
          <w:noProof/>
          <w:sz w:val="22"/>
          <w:szCs w:val="22"/>
        </w:rPr>
        <w:tab/>
      </w:r>
      <w:r w:rsidRPr="00D05B0C">
        <w:rPr>
          <w:rStyle w:val="Hyperlink"/>
          <w:noProof/>
          <w:rPrChange w:id="446" w:author="Jithu.Ramesh" w:date="2010-12-17T09:40:00Z">
            <w:rPr>
              <w:rStyle w:val="Hyperlink"/>
              <w:i w:val="0"/>
              <w:noProof/>
              <w:sz w:val="24"/>
            </w:rPr>
          </w:rPrChange>
        </w:rPr>
        <w:t>Performance</w:t>
      </w:r>
      <w:r w:rsidRPr="0064755E">
        <w:rPr>
          <w:noProof/>
          <w:webHidden/>
        </w:rPr>
        <w:tab/>
      </w:r>
      <w:r w:rsidRPr="00D05B0C">
        <w:rPr>
          <w:noProof/>
          <w:webHidden/>
          <w:rPrChange w:id="447" w:author="Jithu.Ramesh" w:date="2010-12-17T09:40:00Z">
            <w:rPr>
              <w:noProof/>
              <w:webHidden/>
            </w:rPr>
          </w:rPrChange>
        </w:rPr>
        <w:fldChar w:fldCharType="begin"/>
      </w:r>
      <w:r w:rsidRPr="00D05B0C">
        <w:rPr>
          <w:noProof/>
          <w:webHidden/>
          <w:rPrChange w:id="448" w:author="Jithu.Ramesh" w:date="2010-12-17T09:40:00Z">
            <w:rPr>
              <w:i w:val="0"/>
              <w:noProof/>
              <w:webHidden/>
              <w:color w:val="0000FF"/>
              <w:sz w:val="24"/>
              <w:u w:val="single"/>
            </w:rPr>
          </w:rPrChange>
        </w:rPr>
        <w:instrText xml:space="preserve"> PAGEREF _Toc280104901 </w:instrText>
      </w:r>
      <w:r w:rsidRPr="0064755E">
        <w:rPr>
          <w:noProof/>
          <w:webHidden/>
          <w:rPrChange w:id="449" w:author="Jithu.Ramesh" w:date="2010-12-17T09:40:00Z">
            <w:rPr>
              <w:noProof/>
              <w:webHidden/>
            </w:rPr>
          </w:rPrChange>
        </w:rPr>
        <w:instrText>\</w:instrText>
      </w:r>
      <w:r w:rsidRPr="00D05B0C">
        <w:rPr>
          <w:noProof/>
          <w:webHidden/>
          <w:rPrChange w:id="450" w:author="Jithu.Ramesh" w:date="2010-12-17T09:40:00Z">
            <w:rPr>
              <w:i w:val="0"/>
              <w:noProof/>
              <w:webHidden/>
              <w:color w:val="0000FF"/>
              <w:sz w:val="24"/>
              <w:u w:val="single"/>
            </w:rPr>
          </w:rPrChange>
        </w:rPr>
        <w:instrText xml:space="preserve">h </w:instrText>
      </w:r>
      <w:r>
        <w:rPr>
          <w:noProof/>
        </w:rPr>
      </w:r>
      <w:r w:rsidRPr="00D05B0C">
        <w:rPr>
          <w:noProof/>
          <w:webHidden/>
          <w:rPrChange w:id="451" w:author="Jithu.Ramesh" w:date="2010-12-17T09:40:00Z">
            <w:rPr>
              <w:noProof/>
              <w:webHidden/>
            </w:rPr>
          </w:rPrChange>
        </w:rPr>
        <w:fldChar w:fldCharType="separate"/>
      </w:r>
      <w:r>
        <w:rPr>
          <w:noProof/>
          <w:webHidden/>
        </w:rPr>
        <w:t>6</w:t>
      </w:r>
      <w:r w:rsidRPr="00D05B0C">
        <w:rPr>
          <w:noProof/>
          <w:webHidden/>
          <w:rPrChange w:id="452" w:author="Jithu.Ramesh" w:date="2010-12-17T09:40:00Z">
            <w:rPr>
              <w:noProof/>
              <w:webHidden/>
            </w:rPr>
          </w:rPrChange>
        </w:rPr>
        <w:fldChar w:fldCharType="end"/>
      </w:r>
      <w:r w:rsidRPr="00D05B0C">
        <w:rPr>
          <w:rPrChange w:id="453" w:author="Jithu.Ramesh" w:date="2010-12-17T09:40:00Z">
            <w:rPr/>
          </w:rPrChange>
        </w:rPr>
        <w:fldChar w:fldCharType="end"/>
      </w:r>
    </w:p>
    <w:p w:rsidR="00D05B0C" w:rsidRPr="00DE544F" w:rsidRDefault="00D05B0C">
      <w:pPr>
        <w:pStyle w:val="TOC3"/>
        <w:tabs>
          <w:tab w:val="left" w:pos="1200"/>
          <w:tab w:val="right" w:leader="dot" w:pos="12316"/>
        </w:tabs>
        <w:rPr>
          <w:i w:val="0"/>
          <w:iCs w:val="0"/>
          <w:noProof/>
          <w:sz w:val="22"/>
          <w:szCs w:val="22"/>
        </w:rPr>
      </w:pPr>
      <w:r w:rsidRPr="00D05B0C">
        <w:rPr>
          <w:rPrChange w:id="454" w:author="Jithu.Ramesh" w:date="2010-12-17T09:40:00Z">
            <w:rPr/>
          </w:rPrChange>
        </w:rPr>
        <w:fldChar w:fldCharType="begin"/>
      </w:r>
      <w:r w:rsidRPr="00D05B0C">
        <w:rPr>
          <w:rPrChange w:id="455" w:author="Jithu.Ramesh" w:date="2010-12-17T09:40:00Z">
            <w:rPr>
              <w:i w:val="0"/>
              <w:color w:val="0000FF"/>
              <w:sz w:val="24"/>
              <w:u w:val="single"/>
            </w:rPr>
          </w:rPrChange>
        </w:rPr>
        <w:instrText xml:space="preserve">HYPERLINK </w:instrText>
      </w:r>
      <w:r w:rsidRPr="0064755E">
        <w:rPr>
          <w:rPrChange w:id="456" w:author="Jithu.Ramesh" w:date="2010-12-17T09:40:00Z">
            <w:rPr/>
          </w:rPrChange>
        </w:rPr>
        <w:instrText>\</w:instrText>
      </w:r>
      <w:r w:rsidRPr="00D05B0C">
        <w:rPr>
          <w:rPrChange w:id="457" w:author="Jithu.Ramesh" w:date="2010-12-17T09:40:00Z">
            <w:rPr>
              <w:i w:val="0"/>
              <w:color w:val="0000FF"/>
              <w:sz w:val="24"/>
              <w:u w:val="single"/>
            </w:rPr>
          </w:rPrChange>
        </w:rPr>
        <w:instrText>l "_Toc280104902"</w:instrText>
      </w:r>
      <w:r w:rsidRPr="00D05B0C">
        <w:rPr>
          <w:rPrChange w:id="458" w:author="Jithu.Ramesh" w:date="2010-12-17T09:40:00Z">
            <w:rPr/>
          </w:rPrChange>
        </w:rPr>
        <w:fldChar w:fldCharType="separate"/>
      </w:r>
      <w:r w:rsidRPr="00D05B0C">
        <w:rPr>
          <w:rStyle w:val="Hyperlink"/>
          <w:noProof/>
          <w:rPrChange w:id="459" w:author="Jithu.Ramesh" w:date="2010-12-17T09:40:00Z">
            <w:rPr>
              <w:rStyle w:val="Hyperlink"/>
              <w:i w:val="0"/>
              <w:noProof/>
              <w:sz w:val="24"/>
            </w:rPr>
          </w:rPrChange>
        </w:rPr>
        <w:t>3.1.3</w:t>
      </w:r>
      <w:r w:rsidRPr="00DE544F">
        <w:rPr>
          <w:i w:val="0"/>
          <w:iCs w:val="0"/>
          <w:noProof/>
          <w:sz w:val="22"/>
          <w:szCs w:val="22"/>
        </w:rPr>
        <w:tab/>
      </w:r>
      <w:r w:rsidRPr="00D05B0C">
        <w:rPr>
          <w:rStyle w:val="Hyperlink"/>
          <w:noProof/>
          <w:rPrChange w:id="460" w:author="Jithu.Ramesh" w:date="2010-12-17T09:40:00Z">
            <w:rPr>
              <w:rStyle w:val="Hyperlink"/>
              <w:i w:val="0"/>
              <w:noProof/>
              <w:sz w:val="24"/>
            </w:rPr>
          </w:rPrChange>
        </w:rPr>
        <w:t>Scalability</w:t>
      </w:r>
      <w:r w:rsidRPr="0064755E">
        <w:rPr>
          <w:noProof/>
          <w:webHidden/>
        </w:rPr>
        <w:tab/>
      </w:r>
      <w:r w:rsidRPr="00D05B0C">
        <w:rPr>
          <w:noProof/>
          <w:webHidden/>
          <w:rPrChange w:id="461" w:author="Jithu.Ramesh" w:date="2010-12-17T09:40:00Z">
            <w:rPr>
              <w:noProof/>
              <w:webHidden/>
            </w:rPr>
          </w:rPrChange>
        </w:rPr>
        <w:fldChar w:fldCharType="begin"/>
      </w:r>
      <w:r w:rsidRPr="00D05B0C">
        <w:rPr>
          <w:noProof/>
          <w:webHidden/>
          <w:rPrChange w:id="462" w:author="Jithu.Ramesh" w:date="2010-12-17T09:40:00Z">
            <w:rPr>
              <w:i w:val="0"/>
              <w:noProof/>
              <w:webHidden/>
              <w:color w:val="0000FF"/>
              <w:sz w:val="24"/>
              <w:u w:val="single"/>
            </w:rPr>
          </w:rPrChange>
        </w:rPr>
        <w:instrText xml:space="preserve"> PAGEREF _Toc280104902 </w:instrText>
      </w:r>
      <w:r w:rsidRPr="0064755E">
        <w:rPr>
          <w:noProof/>
          <w:webHidden/>
          <w:rPrChange w:id="463" w:author="Jithu.Ramesh" w:date="2010-12-17T09:40:00Z">
            <w:rPr>
              <w:noProof/>
              <w:webHidden/>
            </w:rPr>
          </w:rPrChange>
        </w:rPr>
        <w:instrText>\</w:instrText>
      </w:r>
      <w:r w:rsidRPr="00D05B0C">
        <w:rPr>
          <w:noProof/>
          <w:webHidden/>
          <w:rPrChange w:id="464" w:author="Jithu.Ramesh" w:date="2010-12-17T09:40:00Z">
            <w:rPr>
              <w:i w:val="0"/>
              <w:noProof/>
              <w:webHidden/>
              <w:color w:val="0000FF"/>
              <w:sz w:val="24"/>
              <w:u w:val="single"/>
            </w:rPr>
          </w:rPrChange>
        </w:rPr>
        <w:instrText xml:space="preserve">h </w:instrText>
      </w:r>
      <w:r>
        <w:rPr>
          <w:noProof/>
        </w:rPr>
      </w:r>
      <w:r w:rsidRPr="00D05B0C">
        <w:rPr>
          <w:noProof/>
          <w:webHidden/>
          <w:rPrChange w:id="465" w:author="Jithu.Ramesh" w:date="2010-12-17T09:40:00Z">
            <w:rPr>
              <w:noProof/>
              <w:webHidden/>
            </w:rPr>
          </w:rPrChange>
        </w:rPr>
        <w:fldChar w:fldCharType="separate"/>
      </w:r>
      <w:r>
        <w:rPr>
          <w:noProof/>
          <w:webHidden/>
        </w:rPr>
        <w:t>6</w:t>
      </w:r>
      <w:r w:rsidRPr="00D05B0C">
        <w:rPr>
          <w:noProof/>
          <w:webHidden/>
          <w:rPrChange w:id="466" w:author="Jithu.Ramesh" w:date="2010-12-17T09:40:00Z">
            <w:rPr>
              <w:noProof/>
              <w:webHidden/>
            </w:rPr>
          </w:rPrChange>
        </w:rPr>
        <w:fldChar w:fldCharType="end"/>
      </w:r>
      <w:r w:rsidRPr="00D05B0C">
        <w:rPr>
          <w:rPrChange w:id="467" w:author="Jithu.Ramesh" w:date="2010-12-17T09:40:00Z">
            <w:rPr/>
          </w:rPrChange>
        </w:rPr>
        <w:fldChar w:fldCharType="end"/>
      </w:r>
    </w:p>
    <w:p w:rsidR="00D05B0C" w:rsidRPr="00DE544F" w:rsidRDefault="00D05B0C">
      <w:pPr>
        <w:pStyle w:val="TOC3"/>
        <w:tabs>
          <w:tab w:val="left" w:pos="1200"/>
          <w:tab w:val="right" w:leader="dot" w:pos="12316"/>
        </w:tabs>
        <w:rPr>
          <w:i w:val="0"/>
          <w:iCs w:val="0"/>
          <w:noProof/>
          <w:sz w:val="22"/>
          <w:szCs w:val="22"/>
        </w:rPr>
      </w:pPr>
      <w:r w:rsidRPr="00D05B0C">
        <w:rPr>
          <w:rPrChange w:id="468" w:author="Jithu.Ramesh" w:date="2010-12-17T09:40:00Z">
            <w:rPr/>
          </w:rPrChange>
        </w:rPr>
        <w:fldChar w:fldCharType="begin"/>
      </w:r>
      <w:r w:rsidRPr="00D05B0C">
        <w:rPr>
          <w:rPrChange w:id="469" w:author="Jithu.Ramesh" w:date="2010-12-17T09:40:00Z">
            <w:rPr>
              <w:i w:val="0"/>
              <w:color w:val="0000FF"/>
              <w:sz w:val="24"/>
              <w:u w:val="single"/>
            </w:rPr>
          </w:rPrChange>
        </w:rPr>
        <w:instrText xml:space="preserve">HYPERLINK </w:instrText>
      </w:r>
      <w:r w:rsidRPr="0064755E">
        <w:rPr>
          <w:rPrChange w:id="470" w:author="Jithu.Ramesh" w:date="2010-12-17T09:40:00Z">
            <w:rPr/>
          </w:rPrChange>
        </w:rPr>
        <w:instrText>\</w:instrText>
      </w:r>
      <w:r w:rsidRPr="00D05B0C">
        <w:rPr>
          <w:rPrChange w:id="471" w:author="Jithu.Ramesh" w:date="2010-12-17T09:40:00Z">
            <w:rPr>
              <w:i w:val="0"/>
              <w:color w:val="0000FF"/>
              <w:sz w:val="24"/>
              <w:u w:val="single"/>
            </w:rPr>
          </w:rPrChange>
        </w:rPr>
        <w:instrText>l "_Toc280104903"</w:instrText>
      </w:r>
      <w:r w:rsidRPr="00D05B0C">
        <w:rPr>
          <w:rPrChange w:id="472" w:author="Jithu.Ramesh" w:date="2010-12-17T09:40:00Z">
            <w:rPr/>
          </w:rPrChange>
        </w:rPr>
        <w:fldChar w:fldCharType="separate"/>
      </w:r>
      <w:r w:rsidRPr="00D05B0C">
        <w:rPr>
          <w:rStyle w:val="Hyperlink"/>
          <w:noProof/>
          <w:rPrChange w:id="473" w:author="Jithu.Ramesh" w:date="2010-12-17T09:40:00Z">
            <w:rPr>
              <w:rStyle w:val="Hyperlink"/>
              <w:i w:val="0"/>
              <w:noProof/>
              <w:sz w:val="24"/>
            </w:rPr>
          </w:rPrChange>
        </w:rPr>
        <w:t>3.1.4</w:t>
      </w:r>
      <w:r w:rsidRPr="00DE544F">
        <w:rPr>
          <w:i w:val="0"/>
          <w:iCs w:val="0"/>
          <w:noProof/>
          <w:sz w:val="22"/>
          <w:szCs w:val="22"/>
        </w:rPr>
        <w:tab/>
      </w:r>
      <w:r w:rsidRPr="00D05B0C">
        <w:rPr>
          <w:rStyle w:val="Hyperlink"/>
          <w:noProof/>
          <w:rPrChange w:id="474" w:author="Jithu.Ramesh" w:date="2010-12-17T09:40:00Z">
            <w:rPr>
              <w:rStyle w:val="Hyperlink"/>
              <w:i w:val="0"/>
              <w:noProof/>
              <w:sz w:val="24"/>
            </w:rPr>
          </w:rPrChange>
        </w:rPr>
        <w:t>Discovery</w:t>
      </w:r>
      <w:r w:rsidRPr="0064755E">
        <w:rPr>
          <w:noProof/>
          <w:webHidden/>
        </w:rPr>
        <w:tab/>
      </w:r>
      <w:r w:rsidRPr="00D05B0C">
        <w:rPr>
          <w:noProof/>
          <w:webHidden/>
          <w:rPrChange w:id="475" w:author="Jithu.Ramesh" w:date="2010-12-17T09:40:00Z">
            <w:rPr>
              <w:noProof/>
              <w:webHidden/>
            </w:rPr>
          </w:rPrChange>
        </w:rPr>
        <w:fldChar w:fldCharType="begin"/>
      </w:r>
      <w:r w:rsidRPr="00D05B0C">
        <w:rPr>
          <w:noProof/>
          <w:webHidden/>
          <w:rPrChange w:id="476" w:author="Jithu.Ramesh" w:date="2010-12-17T09:40:00Z">
            <w:rPr>
              <w:i w:val="0"/>
              <w:noProof/>
              <w:webHidden/>
              <w:color w:val="0000FF"/>
              <w:sz w:val="24"/>
              <w:u w:val="single"/>
            </w:rPr>
          </w:rPrChange>
        </w:rPr>
        <w:instrText xml:space="preserve"> PAGEREF _Toc280104903 </w:instrText>
      </w:r>
      <w:r w:rsidRPr="0064755E">
        <w:rPr>
          <w:noProof/>
          <w:webHidden/>
          <w:rPrChange w:id="477" w:author="Jithu.Ramesh" w:date="2010-12-17T09:40:00Z">
            <w:rPr>
              <w:noProof/>
              <w:webHidden/>
            </w:rPr>
          </w:rPrChange>
        </w:rPr>
        <w:instrText>\</w:instrText>
      </w:r>
      <w:r w:rsidRPr="00D05B0C">
        <w:rPr>
          <w:noProof/>
          <w:webHidden/>
          <w:rPrChange w:id="478" w:author="Jithu.Ramesh" w:date="2010-12-17T09:40:00Z">
            <w:rPr>
              <w:i w:val="0"/>
              <w:noProof/>
              <w:webHidden/>
              <w:color w:val="0000FF"/>
              <w:sz w:val="24"/>
              <w:u w:val="single"/>
            </w:rPr>
          </w:rPrChange>
        </w:rPr>
        <w:instrText xml:space="preserve">h </w:instrText>
      </w:r>
      <w:r>
        <w:rPr>
          <w:noProof/>
        </w:rPr>
      </w:r>
      <w:r w:rsidRPr="00D05B0C">
        <w:rPr>
          <w:noProof/>
          <w:webHidden/>
          <w:rPrChange w:id="479" w:author="Jithu.Ramesh" w:date="2010-12-17T09:40:00Z">
            <w:rPr>
              <w:noProof/>
              <w:webHidden/>
            </w:rPr>
          </w:rPrChange>
        </w:rPr>
        <w:fldChar w:fldCharType="separate"/>
      </w:r>
      <w:r>
        <w:rPr>
          <w:noProof/>
          <w:webHidden/>
        </w:rPr>
        <w:t>6</w:t>
      </w:r>
      <w:r w:rsidRPr="00D05B0C">
        <w:rPr>
          <w:noProof/>
          <w:webHidden/>
          <w:rPrChange w:id="480" w:author="Jithu.Ramesh" w:date="2010-12-17T09:40:00Z">
            <w:rPr>
              <w:noProof/>
              <w:webHidden/>
            </w:rPr>
          </w:rPrChange>
        </w:rPr>
        <w:fldChar w:fldCharType="end"/>
      </w:r>
      <w:r w:rsidRPr="00D05B0C">
        <w:rPr>
          <w:rPrChange w:id="481" w:author="Jithu.Ramesh" w:date="2010-12-17T09:40:00Z">
            <w:rPr/>
          </w:rPrChange>
        </w:rPr>
        <w:fldChar w:fldCharType="end"/>
      </w:r>
    </w:p>
    <w:p w:rsidR="00D05B0C" w:rsidRPr="00DE544F" w:rsidRDefault="00D05B0C">
      <w:pPr>
        <w:pStyle w:val="TOC3"/>
        <w:tabs>
          <w:tab w:val="left" w:pos="1200"/>
          <w:tab w:val="right" w:leader="dot" w:pos="12316"/>
        </w:tabs>
        <w:rPr>
          <w:i w:val="0"/>
          <w:iCs w:val="0"/>
          <w:noProof/>
          <w:sz w:val="22"/>
          <w:szCs w:val="22"/>
        </w:rPr>
      </w:pPr>
      <w:r w:rsidRPr="00D05B0C">
        <w:rPr>
          <w:rPrChange w:id="482" w:author="Jithu.Ramesh" w:date="2010-12-17T09:40:00Z">
            <w:rPr/>
          </w:rPrChange>
        </w:rPr>
        <w:fldChar w:fldCharType="begin"/>
      </w:r>
      <w:r w:rsidRPr="00D05B0C">
        <w:rPr>
          <w:rPrChange w:id="483" w:author="Jithu.Ramesh" w:date="2010-12-17T09:40:00Z">
            <w:rPr>
              <w:i w:val="0"/>
              <w:color w:val="0000FF"/>
              <w:sz w:val="24"/>
              <w:u w:val="single"/>
            </w:rPr>
          </w:rPrChange>
        </w:rPr>
        <w:instrText xml:space="preserve">HYPERLINK </w:instrText>
      </w:r>
      <w:r w:rsidRPr="0064755E">
        <w:rPr>
          <w:rPrChange w:id="484" w:author="Jithu.Ramesh" w:date="2010-12-17T09:40:00Z">
            <w:rPr/>
          </w:rPrChange>
        </w:rPr>
        <w:instrText>\</w:instrText>
      </w:r>
      <w:r w:rsidRPr="00D05B0C">
        <w:rPr>
          <w:rPrChange w:id="485" w:author="Jithu.Ramesh" w:date="2010-12-17T09:40:00Z">
            <w:rPr>
              <w:i w:val="0"/>
              <w:color w:val="0000FF"/>
              <w:sz w:val="24"/>
              <w:u w:val="single"/>
            </w:rPr>
          </w:rPrChange>
        </w:rPr>
        <w:instrText>l "_Toc280104904"</w:instrText>
      </w:r>
      <w:r w:rsidRPr="00D05B0C">
        <w:rPr>
          <w:rPrChange w:id="486" w:author="Jithu.Ramesh" w:date="2010-12-17T09:40:00Z">
            <w:rPr/>
          </w:rPrChange>
        </w:rPr>
        <w:fldChar w:fldCharType="separate"/>
      </w:r>
      <w:r w:rsidRPr="00D05B0C">
        <w:rPr>
          <w:rStyle w:val="Hyperlink"/>
          <w:noProof/>
          <w:rPrChange w:id="487" w:author="Jithu.Ramesh" w:date="2010-12-17T09:40:00Z">
            <w:rPr>
              <w:rStyle w:val="Hyperlink"/>
              <w:i w:val="0"/>
              <w:noProof/>
              <w:sz w:val="24"/>
            </w:rPr>
          </w:rPrChange>
        </w:rPr>
        <w:t>3.1.5</w:t>
      </w:r>
      <w:r w:rsidRPr="00DE544F">
        <w:rPr>
          <w:i w:val="0"/>
          <w:iCs w:val="0"/>
          <w:noProof/>
          <w:sz w:val="22"/>
          <w:szCs w:val="22"/>
        </w:rPr>
        <w:tab/>
      </w:r>
      <w:r w:rsidRPr="00D05B0C">
        <w:rPr>
          <w:rStyle w:val="Hyperlink"/>
          <w:noProof/>
          <w:rPrChange w:id="488" w:author="Jithu.Ramesh" w:date="2010-12-17T09:40:00Z">
            <w:rPr>
              <w:rStyle w:val="Hyperlink"/>
              <w:i w:val="0"/>
              <w:noProof/>
              <w:sz w:val="24"/>
            </w:rPr>
          </w:rPrChange>
        </w:rPr>
        <w:t>Uptime</w:t>
      </w:r>
      <w:r w:rsidRPr="0064755E">
        <w:rPr>
          <w:noProof/>
          <w:webHidden/>
        </w:rPr>
        <w:tab/>
      </w:r>
      <w:r w:rsidRPr="00D05B0C">
        <w:rPr>
          <w:noProof/>
          <w:webHidden/>
          <w:rPrChange w:id="489" w:author="Jithu.Ramesh" w:date="2010-12-17T09:40:00Z">
            <w:rPr>
              <w:noProof/>
              <w:webHidden/>
            </w:rPr>
          </w:rPrChange>
        </w:rPr>
        <w:fldChar w:fldCharType="begin"/>
      </w:r>
      <w:r w:rsidRPr="00D05B0C">
        <w:rPr>
          <w:noProof/>
          <w:webHidden/>
          <w:rPrChange w:id="490" w:author="Jithu.Ramesh" w:date="2010-12-17T09:40:00Z">
            <w:rPr>
              <w:i w:val="0"/>
              <w:noProof/>
              <w:webHidden/>
              <w:color w:val="0000FF"/>
              <w:sz w:val="24"/>
              <w:u w:val="single"/>
            </w:rPr>
          </w:rPrChange>
        </w:rPr>
        <w:instrText xml:space="preserve"> PAGEREF _Toc280104904 </w:instrText>
      </w:r>
      <w:r w:rsidRPr="0064755E">
        <w:rPr>
          <w:noProof/>
          <w:webHidden/>
          <w:rPrChange w:id="491" w:author="Jithu.Ramesh" w:date="2010-12-17T09:40:00Z">
            <w:rPr>
              <w:noProof/>
              <w:webHidden/>
            </w:rPr>
          </w:rPrChange>
        </w:rPr>
        <w:instrText>\</w:instrText>
      </w:r>
      <w:r w:rsidRPr="00D05B0C">
        <w:rPr>
          <w:noProof/>
          <w:webHidden/>
          <w:rPrChange w:id="492" w:author="Jithu.Ramesh" w:date="2010-12-17T09:40:00Z">
            <w:rPr>
              <w:i w:val="0"/>
              <w:noProof/>
              <w:webHidden/>
              <w:color w:val="0000FF"/>
              <w:sz w:val="24"/>
              <w:u w:val="single"/>
            </w:rPr>
          </w:rPrChange>
        </w:rPr>
        <w:instrText xml:space="preserve">h </w:instrText>
      </w:r>
      <w:r>
        <w:rPr>
          <w:noProof/>
        </w:rPr>
      </w:r>
      <w:r w:rsidRPr="00D05B0C">
        <w:rPr>
          <w:noProof/>
          <w:webHidden/>
          <w:rPrChange w:id="493" w:author="Jithu.Ramesh" w:date="2010-12-17T09:40:00Z">
            <w:rPr>
              <w:noProof/>
              <w:webHidden/>
            </w:rPr>
          </w:rPrChange>
        </w:rPr>
        <w:fldChar w:fldCharType="separate"/>
      </w:r>
      <w:r>
        <w:rPr>
          <w:noProof/>
          <w:webHidden/>
        </w:rPr>
        <w:t>6</w:t>
      </w:r>
      <w:r w:rsidRPr="00D05B0C">
        <w:rPr>
          <w:noProof/>
          <w:webHidden/>
          <w:rPrChange w:id="494" w:author="Jithu.Ramesh" w:date="2010-12-17T09:40:00Z">
            <w:rPr>
              <w:noProof/>
              <w:webHidden/>
            </w:rPr>
          </w:rPrChange>
        </w:rPr>
        <w:fldChar w:fldCharType="end"/>
      </w:r>
      <w:r w:rsidRPr="00D05B0C">
        <w:rPr>
          <w:rPrChange w:id="495" w:author="Jithu.Ramesh" w:date="2010-12-17T09:40:00Z">
            <w:rPr/>
          </w:rPrChange>
        </w:rPr>
        <w:fldChar w:fldCharType="end"/>
      </w:r>
    </w:p>
    <w:p w:rsidR="00D05B0C" w:rsidRPr="00DE544F" w:rsidRDefault="00D05B0C">
      <w:pPr>
        <w:pStyle w:val="TOC3"/>
        <w:tabs>
          <w:tab w:val="left" w:pos="1200"/>
          <w:tab w:val="right" w:leader="dot" w:pos="12316"/>
        </w:tabs>
        <w:rPr>
          <w:i w:val="0"/>
          <w:iCs w:val="0"/>
          <w:noProof/>
          <w:sz w:val="22"/>
          <w:szCs w:val="22"/>
        </w:rPr>
      </w:pPr>
      <w:r w:rsidRPr="00D05B0C">
        <w:rPr>
          <w:rPrChange w:id="496" w:author="Jithu.Ramesh" w:date="2010-12-17T09:40:00Z">
            <w:rPr/>
          </w:rPrChange>
        </w:rPr>
        <w:fldChar w:fldCharType="begin"/>
      </w:r>
      <w:r w:rsidRPr="00D05B0C">
        <w:rPr>
          <w:rPrChange w:id="497" w:author="Jithu.Ramesh" w:date="2010-12-17T09:40:00Z">
            <w:rPr>
              <w:i w:val="0"/>
              <w:color w:val="0000FF"/>
              <w:sz w:val="24"/>
              <w:u w:val="single"/>
            </w:rPr>
          </w:rPrChange>
        </w:rPr>
        <w:instrText xml:space="preserve">HYPERLINK </w:instrText>
      </w:r>
      <w:r w:rsidRPr="0064755E">
        <w:rPr>
          <w:rPrChange w:id="498" w:author="Jithu.Ramesh" w:date="2010-12-17T09:40:00Z">
            <w:rPr/>
          </w:rPrChange>
        </w:rPr>
        <w:instrText>\</w:instrText>
      </w:r>
      <w:r w:rsidRPr="00D05B0C">
        <w:rPr>
          <w:rPrChange w:id="499" w:author="Jithu.Ramesh" w:date="2010-12-17T09:40:00Z">
            <w:rPr>
              <w:i w:val="0"/>
              <w:color w:val="0000FF"/>
              <w:sz w:val="24"/>
              <w:u w:val="single"/>
            </w:rPr>
          </w:rPrChange>
        </w:rPr>
        <w:instrText>l "_Toc280104905"</w:instrText>
      </w:r>
      <w:r w:rsidRPr="00D05B0C">
        <w:rPr>
          <w:rPrChange w:id="500" w:author="Jithu.Ramesh" w:date="2010-12-17T09:40:00Z">
            <w:rPr/>
          </w:rPrChange>
        </w:rPr>
        <w:fldChar w:fldCharType="separate"/>
      </w:r>
      <w:r w:rsidRPr="00D05B0C">
        <w:rPr>
          <w:rStyle w:val="Hyperlink"/>
          <w:noProof/>
          <w:rPrChange w:id="501" w:author="Jithu.Ramesh" w:date="2010-12-17T09:40:00Z">
            <w:rPr>
              <w:rStyle w:val="Hyperlink"/>
              <w:i w:val="0"/>
              <w:noProof/>
              <w:sz w:val="24"/>
            </w:rPr>
          </w:rPrChange>
        </w:rPr>
        <w:t>3.1.6</w:t>
      </w:r>
      <w:r w:rsidRPr="00DE544F">
        <w:rPr>
          <w:i w:val="0"/>
          <w:iCs w:val="0"/>
          <w:noProof/>
          <w:sz w:val="22"/>
          <w:szCs w:val="22"/>
        </w:rPr>
        <w:tab/>
      </w:r>
      <w:r w:rsidRPr="00D05B0C">
        <w:rPr>
          <w:rStyle w:val="Hyperlink"/>
          <w:noProof/>
          <w:rPrChange w:id="502" w:author="Jithu.Ramesh" w:date="2010-12-17T09:40:00Z">
            <w:rPr>
              <w:rStyle w:val="Hyperlink"/>
              <w:i w:val="0"/>
              <w:noProof/>
              <w:sz w:val="24"/>
            </w:rPr>
          </w:rPrChange>
        </w:rPr>
        <w:t>Failover</w:t>
      </w:r>
      <w:r w:rsidRPr="0064755E">
        <w:rPr>
          <w:noProof/>
          <w:webHidden/>
        </w:rPr>
        <w:tab/>
      </w:r>
      <w:r w:rsidRPr="00D05B0C">
        <w:rPr>
          <w:noProof/>
          <w:webHidden/>
          <w:rPrChange w:id="503" w:author="Jithu.Ramesh" w:date="2010-12-17T09:40:00Z">
            <w:rPr>
              <w:noProof/>
              <w:webHidden/>
            </w:rPr>
          </w:rPrChange>
        </w:rPr>
        <w:fldChar w:fldCharType="begin"/>
      </w:r>
      <w:r w:rsidRPr="00D05B0C">
        <w:rPr>
          <w:noProof/>
          <w:webHidden/>
          <w:rPrChange w:id="504" w:author="Jithu.Ramesh" w:date="2010-12-17T09:40:00Z">
            <w:rPr>
              <w:i w:val="0"/>
              <w:noProof/>
              <w:webHidden/>
              <w:color w:val="0000FF"/>
              <w:sz w:val="24"/>
              <w:u w:val="single"/>
            </w:rPr>
          </w:rPrChange>
        </w:rPr>
        <w:instrText xml:space="preserve"> PAGEREF _Toc280104905 </w:instrText>
      </w:r>
      <w:r w:rsidRPr="0064755E">
        <w:rPr>
          <w:noProof/>
          <w:webHidden/>
          <w:rPrChange w:id="505" w:author="Jithu.Ramesh" w:date="2010-12-17T09:40:00Z">
            <w:rPr>
              <w:noProof/>
              <w:webHidden/>
            </w:rPr>
          </w:rPrChange>
        </w:rPr>
        <w:instrText>\</w:instrText>
      </w:r>
      <w:r w:rsidRPr="00D05B0C">
        <w:rPr>
          <w:noProof/>
          <w:webHidden/>
          <w:rPrChange w:id="506" w:author="Jithu.Ramesh" w:date="2010-12-17T09:40:00Z">
            <w:rPr>
              <w:i w:val="0"/>
              <w:noProof/>
              <w:webHidden/>
              <w:color w:val="0000FF"/>
              <w:sz w:val="24"/>
              <w:u w:val="single"/>
            </w:rPr>
          </w:rPrChange>
        </w:rPr>
        <w:instrText xml:space="preserve">h </w:instrText>
      </w:r>
      <w:r>
        <w:rPr>
          <w:noProof/>
        </w:rPr>
      </w:r>
      <w:r w:rsidRPr="00D05B0C">
        <w:rPr>
          <w:noProof/>
          <w:webHidden/>
          <w:rPrChange w:id="507" w:author="Jithu.Ramesh" w:date="2010-12-17T09:40:00Z">
            <w:rPr>
              <w:noProof/>
              <w:webHidden/>
            </w:rPr>
          </w:rPrChange>
        </w:rPr>
        <w:fldChar w:fldCharType="separate"/>
      </w:r>
      <w:r>
        <w:rPr>
          <w:noProof/>
          <w:webHidden/>
        </w:rPr>
        <w:t>6</w:t>
      </w:r>
      <w:r w:rsidRPr="00D05B0C">
        <w:rPr>
          <w:noProof/>
          <w:webHidden/>
          <w:rPrChange w:id="508" w:author="Jithu.Ramesh" w:date="2010-12-17T09:40:00Z">
            <w:rPr>
              <w:noProof/>
              <w:webHidden/>
            </w:rPr>
          </w:rPrChange>
        </w:rPr>
        <w:fldChar w:fldCharType="end"/>
      </w:r>
      <w:r w:rsidRPr="00D05B0C">
        <w:rPr>
          <w:rPrChange w:id="509" w:author="Jithu.Ramesh" w:date="2010-12-17T09:40:00Z">
            <w:rPr/>
          </w:rPrChange>
        </w:rPr>
        <w:fldChar w:fldCharType="end"/>
      </w:r>
    </w:p>
    <w:p w:rsidR="00D05B0C" w:rsidRPr="00DE544F" w:rsidRDefault="00D05B0C">
      <w:pPr>
        <w:pStyle w:val="TOC2"/>
        <w:tabs>
          <w:tab w:val="left" w:pos="720"/>
          <w:tab w:val="right" w:leader="dot" w:pos="12316"/>
        </w:tabs>
        <w:rPr>
          <w:smallCaps w:val="0"/>
          <w:noProof/>
          <w:sz w:val="22"/>
          <w:szCs w:val="22"/>
        </w:rPr>
      </w:pPr>
      <w:r w:rsidRPr="00D05B0C">
        <w:rPr>
          <w:rPrChange w:id="510" w:author="Jithu.Ramesh" w:date="2010-12-17T09:40:00Z">
            <w:rPr/>
          </w:rPrChange>
        </w:rPr>
        <w:fldChar w:fldCharType="begin"/>
      </w:r>
      <w:r w:rsidRPr="00D05B0C">
        <w:rPr>
          <w:rPrChange w:id="511" w:author="Jithu.Ramesh" w:date="2010-12-17T09:40:00Z">
            <w:rPr>
              <w:smallCaps w:val="0"/>
              <w:color w:val="0000FF"/>
              <w:sz w:val="24"/>
              <w:u w:val="single"/>
            </w:rPr>
          </w:rPrChange>
        </w:rPr>
        <w:instrText xml:space="preserve">HYPERLINK </w:instrText>
      </w:r>
      <w:r w:rsidRPr="0064755E">
        <w:rPr>
          <w:rPrChange w:id="512" w:author="Jithu.Ramesh" w:date="2010-12-17T09:40:00Z">
            <w:rPr/>
          </w:rPrChange>
        </w:rPr>
        <w:instrText>\</w:instrText>
      </w:r>
      <w:r w:rsidRPr="00D05B0C">
        <w:rPr>
          <w:rPrChange w:id="513" w:author="Jithu.Ramesh" w:date="2010-12-17T09:40:00Z">
            <w:rPr>
              <w:smallCaps w:val="0"/>
              <w:color w:val="0000FF"/>
              <w:sz w:val="24"/>
              <w:u w:val="single"/>
            </w:rPr>
          </w:rPrChange>
        </w:rPr>
        <w:instrText>l "_Toc280104906"</w:instrText>
      </w:r>
      <w:r w:rsidRPr="00D05B0C">
        <w:rPr>
          <w:rPrChange w:id="514" w:author="Jithu.Ramesh" w:date="2010-12-17T09:40:00Z">
            <w:rPr/>
          </w:rPrChange>
        </w:rPr>
        <w:fldChar w:fldCharType="separate"/>
      </w:r>
      <w:r w:rsidRPr="00D05B0C">
        <w:rPr>
          <w:rStyle w:val="Hyperlink"/>
          <w:noProof/>
          <w:rPrChange w:id="515" w:author="Jithu.Ramesh" w:date="2010-12-17T09:40:00Z">
            <w:rPr>
              <w:rStyle w:val="Hyperlink"/>
              <w:smallCaps w:val="0"/>
              <w:noProof/>
              <w:sz w:val="24"/>
            </w:rPr>
          </w:rPrChange>
        </w:rPr>
        <w:t>3.2</w:t>
      </w:r>
      <w:r w:rsidRPr="00DE544F">
        <w:rPr>
          <w:smallCaps w:val="0"/>
          <w:noProof/>
          <w:sz w:val="22"/>
          <w:szCs w:val="22"/>
        </w:rPr>
        <w:tab/>
      </w:r>
      <w:r w:rsidRPr="00D05B0C">
        <w:rPr>
          <w:rStyle w:val="Hyperlink"/>
          <w:noProof/>
          <w:rPrChange w:id="516" w:author="Jithu.Ramesh" w:date="2010-12-17T09:40:00Z">
            <w:rPr>
              <w:rStyle w:val="Hyperlink"/>
              <w:smallCaps w:val="0"/>
              <w:noProof/>
              <w:sz w:val="24"/>
            </w:rPr>
          </w:rPrChange>
        </w:rPr>
        <w:t>Constraints</w:t>
      </w:r>
      <w:r w:rsidRPr="0064755E">
        <w:rPr>
          <w:noProof/>
          <w:webHidden/>
        </w:rPr>
        <w:tab/>
      </w:r>
      <w:r w:rsidRPr="00D05B0C">
        <w:rPr>
          <w:noProof/>
          <w:webHidden/>
          <w:rPrChange w:id="517" w:author="Jithu.Ramesh" w:date="2010-12-17T09:40:00Z">
            <w:rPr>
              <w:noProof/>
              <w:webHidden/>
            </w:rPr>
          </w:rPrChange>
        </w:rPr>
        <w:fldChar w:fldCharType="begin"/>
      </w:r>
      <w:r w:rsidRPr="00D05B0C">
        <w:rPr>
          <w:noProof/>
          <w:webHidden/>
          <w:rPrChange w:id="518" w:author="Jithu.Ramesh" w:date="2010-12-17T09:40:00Z">
            <w:rPr>
              <w:smallCaps w:val="0"/>
              <w:noProof/>
              <w:webHidden/>
              <w:color w:val="0000FF"/>
              <w:sz w:val="24"/>
              <w:u w:val="single"/>
            </w:rPr>
          </w:rPrChange>
        </w:rPr>
        <w:instrText xml:space="preserve"> PAGEREF _Toc280104906 </w:instrText>
      </w:r>
      <w:r w:rsidRPr="0064755E">
        <w:rPr>
          <w:noProof/>
          <w:webHidden/>
          <w:rPrChange w:id="519" w:author="Jithu.Ramesh" w:date="2010-12-17T09:40:00Z">
            <w:rPr>
              <w:noProof/>
              <w:webHidden/>
            </w:rPr>
          </w:rPrChange>
        </w:rPr>
        <w:instrText>\</w:instrText>
      </w:r>
      <w:r w:rsidRPr="00D05B0C">
        <w:rPr>
          <w:noProof/>
          <w:webHidden/>
          <w:rPrChange w:id="520" w:author="Jithu.Ramesh" w:date="2010-12-17T09:40:00Z">
            <w:rPr>
              <w:smallCaps w:val="0"/>
              <w:noProof/>
              <w:webHidden/>
              <w:color w:val="0000FF"/>
              <w:sz w:val="24"/>
              <w:u w:val="single"/>
            </w:rPr>
          </w:rPrChange>
        </w:rPr>
        <w:instrText xml:space="preserve">h </w:instrText>
      </w:r>
      <w:r>
        <w:rPr>
          <w:noProof/>
        </w:rPr>
      </w:r>
      <w:r w:rsidRPr="00D05B0C">
        <w:rPr>
          <w:noProof/>
          <w:webHidden/>
          <w:rPrChange w:id="521" w:author="Jithu.Ramesh" w:date="2010-12-17T09:40:00Z">
            <w:rPr>
              <w:noProof/>
              <w:webHidden/>
            </w:rPr>
          </w:rPrChange>
        </w:rPr>
        <w:fldChar w:fldCharType="separate"/>
      </w:r>
      <w:r>
        <w:rPr>
          <w:noProof/>
          <w:webHidden/>
        </w:rPr>
        <w:t>6</w:t>
      </w:r>
      <w:r w:rsidRPr="00D05B0C">
        <w:rPr>
          <w:noProof/>
          <w:webHidden/>
          <w:rPrChange w:id="522" w:author="Jithu.Ramesh" w:date="2010-12-17T09:40:00Z">
            <w:rPr>
              <w:noProof/>
              <w:webHidden/>
            </w:rPr>
          </w:rPrChange>
        </w:rPr>
        <w:fldChar w:fldCharType="end"/>
      </w:r>
      <w:r w:rsidRPr="00D05B0C">
        <w:rPr>
          <w:rPrChange w:id="523" w:author="Jithu.Ramesh" w:date="2010-12-17T09:40:00Z">
            <w:rPr/>
          </w:rPrChange>
        </w:rPr>
        <w:fldChar w:fldCharType="end"/>
      </w:r>
    </w:p>
    <w:p w:rsidR="00D05B0C" w:rsidRPr="00DE544F" w:rsidRDefault="00D05B0C">
      <w:pPr>
        <w:pStyle w:val="TOC2"/>
        <w:tabs>
          <w:tab w:val="left" w:pos="720"/>
          <w:tab w:val="right" w:leader="dot" w:pos="12316"/>
        </w:tabs>
        <w:rPr>
          <w:smallCaps w:val="0"/>
          <w:noProof/>
          <w:sz w:val="22"/>
          <w:szCs w:val="22"/>
        </w:rPr>
      </w:pPr>
      <w:r w:rsidRPr="00D05B0C">
        <w:rPr>
          <w:rPrChange w:id="524" w:author="Jithu.Ramesh" w:date="2010-12-17T09:40:00Z">
            <w:rPr/>
          </w:rPrChange>
        </w:rPr>
        <w:fldChar w:fldCharType="begin"/>
      </w:r>
      <w:r w:rsidRPr="00D05B0C">
        <w:rPr>
          <w:rPrChange w:id="525" w:author="Jithu.Ramesh" w:date="2010-12-17T09:40:00Z">
            <w:rPr>
              <w:smallCaps w:val="0"/>
              <w:color w:val="0000FF"/>
              <w:sz w:val="24"/>
              <w:u w:val="single"/>
            </w:rPr>
          </w:rPrChange>
        </w:rPr>
        <w:instrText xml:space="preserve">HYPERLINK </w:instrText>
      </w:r>
      <w:r w:rsidRPr="0064755E">
        <w:rPr>
          <w:rPrChange w:id="526" w:author="Jithu.Ramesh" w:date="2010-12-17T09:40:00Z">
            <w:rPr/>
          </w:rPrChange>
        </w:rPr>
        <w:instrText>\</w:instrText>
      </w:r>
      <w:r w:rsidRPr="00D05B0C">
        <w:rPr>
          <w:rPrChange w:id="527" w:author="Jithu.Ramesh" w:date="2010-12-17T09:40:00Z">
            <w:rPr>
              <w:smallCaps w:val="0"/>
              <w:color w:val="0000FF"/>
              <w:sz w:val="24"/>
              <w:u w:val="single"/>
            </w:rPr>
          </w:rPrChange>
        </w:rPr>
        <w:instrText>l "_Toc280104907"</w:instrText>
      </w:r>
      <w:r w:rsidRPr="00D05B0C">
        <w:rPr>
          <w:rPrChange w:id="528" w:author="Jithu.Ramesh" w:date="2010-12-17T09:40:00Z">
            <w:rPr/>
          </w:rPrChange>
        </w:rPr>
        <w:fldChar w:fldCharType="separate"/>
      </w:r>
      <w:r w:rsidRPr="00D05B0C">
        <w:rPr>
          <w:rStyle w:val="Hyperlink"/>
          <w:noProof/>
          <w:rPrChange w:id="529" w:author="Jithu.Ramesh" w:date="2010-12-17T09:40:00Z">
            <w:rPr>
              <w:rStyle w:val="Hyperlink"/>
              <w:smallCaps w:val="0"/>
              <w:noProof/>
              <w:sz w:val="24"/>
            </w:rPr>
          </w:rPrChange>
        </w:rPr>
        <w:t>3.3</w:t>
      </w:r>
      <w:r w:rsidRPr="00DE544F">
        <w:rPr>
          <w:smallCaps w:val="0"/>
          <w:noProof/>
          <w:sz w:val="22"/>
          <w:szCs w:val="22"/>
        </w:rPr>
        <w:tab/>
      </w:r>
      <w:r w:rsidRPr="00D05B0C">
        <w:rPr>
          <w:rStyle w:val="Hyperlink"/>
          <w:noProof/>
          <w:rPrChange w:id="530" w:author="Jithu.Ramesh" w:date="2010-12-17T09:40:00Z">
            <w:rPr>
              <w:rStyle w:val="Hyperlink"/>
              <w:smallCaps w:val="0"/>
              <w:noProof/>
              <w:sz w:val="24"/>
            </w:rPr>
          </w:rPrChange>
        </w:rPr>
        <w:t>Known Issues</w:t>
      </w:r>
      <w:r w:rsidRPr="0064755E">
        <w:rPr>
          <w:noProof/>
          <w:webHidden/>
        </w:rPr>
        <w:tab/>
      </w:r>
      <w:r w:rsidRPr="00D05B0C">
        <w:rPr>
          <w:noProof/>
          <w:webHidden/>
          <w:rPrChange w:id="531" w:author="Jithu.Ramesh" w:date="2010-12-17T09:40:00Z">
            <w:rPr>
              <w:noProof/>
              <w:webHidden/>
            </w:rPr>
          </w:rPrChange>
        </w:rPr>
        <w:fldChar w:fldCharType="begin"/>
      </w:r>
      <w:r w:rsidRPr="00D05B0C">
        <w:rPr>
          <w:noProof/>
          <w:webHidden/>
          <w:rPrChange w:id="532" w:author="Jithu.Ramesh" w:date="2010-12-17T09:40:00Z">
            <w:rPr>
              <w:smallCaps w:val="0"/>
              <w:noProof/>
              <w:webHidden/>
              <w:color w:val="0000FF"/>
              <w:sz w:val="24"/>
              <w:u w:val="single"/>
            </w:rPr>
          </w:rPrChange>
        </w:rPr>
        <w:instrText xml:space="preserve"> PAGEREF _Toc280104907 </w:instrText>
      </w:r>
      <w:r w:rsidRPr="0064755E">
        <w:rPr>
          <w:noProof/>
          <w:webHidden/>
          <w:rPrChange w:id="533" w:author="Jithu.Ramesh" w:date="2010-12-17T09:40:00Z">
            <w:rPr>
              <w:noProof/>
              <w:webHidden/>
            </w:rPr>
          </w:rPrChange>
        </w:rPr>
        <w:instrText>\</w:instrText>
      </w:r>
      <w:r w:rsidRPr="00D05B0C">
        <w:rPr>
          <w:noProof/>
          <w:webHidden/>
          <w:rPrChange w:id="534" w:author="Jithu.Ramesh" w:date="2010-12-17T09:40:00Z">
            <w:rPr>
              <w:smallCaps w:val="0"/>
              <w:noProof/>
              <w:webHidden/>
              <w:color w:val="0000FF"/>
              <w:sz w:val="24"/>
              <w:u w:val="single"/>
            </w:rPr>
          </w:rPrChange>
        </w:rPr>
        <w:instrText xml:space="preserve">h </w:instrText>
      </w:r>
      <w:r>
        <w:rPr>
          <w:noProof/>
        </w:rPr>
      </w:r>
      <w:r w:rsidRPr="00D05B0C">
        <w:rPr>
          <w:noProof/>
          <w:webHidden/>
          <w:rPrChange w:id="535" w:author="Jithu.Ramesh" w:date="2010-12-17T09:40:00Z">
            <w:rPr>
              <w:noProof/>
              <w:webHidden/>
            </w:rPr>
          </w:rPrChange>
        </w:rPr>
        <w:fldChar w:fldCharType="separate"/>
      </w:r>
      <w:r>
        <w:rPr>
          <w:noProof/>
          <w:webHidden/>
        </w:rPr>
        <w:t>6</w:t>
      </w:r>
      <w:r w:rsidRPr="00D05B0C">
        <w:rPr>
          <w:noProof/>
          <w:webHidden/>
          <w:rPrChange w:id="536" w:author="Jithu.Ramesh" w:date="2010-12-17T09:40:00Z">
            <w:rPr>
              <w:noProof/>
              <w:webHidden/>
            </w:rPr>
          </w:rPrChange>
        </w:rPr>
        <w:fldChar w:fldCharType="end"/>
      </w:r>
      <w:r w:rsidRPr="00D05B0C">
        <w:rPr>
          <w:rPrChange w:id="537" w:author="Jithu.Ramesh" w:date="2010-12-17T09:40:00Z">
            <w:rPr/>
          </w:rPrChange>
        </w:rPr>
        <w:fldChar w:fldCharType="end"/>
      </w:r>
    </w:p>
    <w:p w:rsidR="00D05B0C" w:rsidRPr="00DE544F" w:rsidRDefault="00D05B0C" w:rsidP="000850FD">
      <w:pPr>
        <w:pStyle w:val="TOC1"/>
        <w:rPr>
          <w:noProof/>
          <w:sz w:val="22"/>
          <w:szCs w:val="22"/>
        </w:rPr>
      </w:pPr>
      <w:r w:rsidRPr="00DE544F">
        <w:fldChar w:fldCharType="begin"/>
      </w:r>
      <w:r w:rsidRPr="00DE544F">
        <w:instrText>HYPERLINK \l "_Toc280104908"</w:instrText>
      </w:r>
      <w:r w:rsidRPr="00DE544F">
        <w:fldChar w:fldCharType="separate"/>
      </w:r>
      <w:r w:rsidRPr="00D05B0C">
        <w:rPr>
          <w:rStyle w:val="Hyperlink"/>
          <w:noProof/>
          <w:rPrChange w:id="538" w:author="Jithu.Ramesh" w:date="2010-12-17T09:40:00Z">
            <w:rPr>
              <w:rStyle w:val="Hyperlink"/>
              <w:b w:val="0"/>
              <w:caps w:val="0"/>
              <w:noProof/>
              <w:sz w:val="24"/>
            </w:rPr>
          </w:rPrChange>
        </w:rPr>
        <w:t>4</w:t>
      </w:r>
      <w:r w:rsidRPr="00DE544F">
        <w:rPr>
          <w:noProof/>
          <w:sz w:val="22"/>
          <w:szCs w:val="22"/>
        </w:rPr>
        <w:tab/>
      </w:r>
      <w:r w:rsidRPr="00D05B0C">
        <w:rPr>
          <w:rStyle w:val="Hyperlink"/>
          <w:noProof/>
          <w:rPrChange w:id="539" w:author="Jithu.Ramesh" w:date="2010-12-17T09:40:00Z">
            <w:rPr>
              <w:rStyle w:val="Hyperlink"/>
              <w:b w:val="0"/>
              <w:caps w:val="0"/>
              <w:noProof/>
              <w:sz w:val="24"/>
            </w:rPr>
          </w:rPrChange>
        </w:rPr>
        <w:t>Recommendations for Conformance and Compliance</w:t>
      </w:r>
      <w:r w:rsidRPr="00DE544F">
        <w:rPr>
          <w:noProof/>
          <w:webHidden/>
        </w:rPr>
        <w:tab/>
      </w:r>
      <w:r w:rsidRPr="00DE544F">
        <w:rPr>
          <w:noProof/>
          <w:webHidden/>
        </w:rPr>
        <w:fldChar w:fldCharType="begin"/>
      </w:r>
      <w:r w:rsidRPr="00DE544F">
        <w:rPr>
          <w:noProof/>
          <w:webHidden/>
        </w:rPr>
        <w:instrText xml:space="preserve"> PAGEREF _Toc280104908 \h </w:instrText>
      </w:r>
      <w:r>
        <w:rPr>
          <w:noProof/>
        </w:rPr>
      </w:r>
      <w:r w:rsidRPr="00DE544F">
        <w:rPr>
          <w:noProof/>
          <w:webHidden/>
        </w:rPr>
        <w:fldChar w:fldCharType="separate"/>
      </w:r>
      <w:r>
        <w:rPr>
          <w:noProof/>
          <w:webHidden/>
        </w:rPr>
        <w:t>6</w:t>
      </w:r>
      <w:r w:rsidRPr="00DE544F">
        <w:rPr>
          <w:noProof/>
          <w:webHidden/>
        </w:rPr>
        <w:fldChar w:fldCharType="end"/>
      </w:r>
      <w:r w:rsidRPr="00DE544F">
        <w:fldChar w:fldCharType="end"/>
      </w:r>
    </w:p>
    <w:p w:rsidR="00D05B0C" w:rsidRPr="00DE544F" w:rsidRDefault="00D05B0C">
      <w:pPr>
        <w:pStyle w:val="TOC2"/>
        <w:tabs>
          <w:tab w:val="left" w:pos="720"/>
          <w:tab w:val="right" w:leader="dot" w:pos="12316"/>
        </w:tabs>
        <w:rPr>
          <w:smallCaps w:val="0"/>
          <w:noProof/>
          <w:sz w:val="22"/>
          <w:szCs w:val="22"/>
        </w:rPr>
      </w:pPr>
      <w:r w:rsidRPr="00D05B0C">
        <w:rPr>
          <w:rPrChange w:id="540" w:author="Jithu.Ramesh" w:date="2010-12-17T09:40:00Z">
            <w:rPr/>
          </w:rPrChange>
        </w:rPr>
        <w:fldChar w:fldCharType="begin"/>
      </w:r>
      <w:r w:rsidRPr="00D05B0C">
        <w:rPr>
          <w:rPrChange w:id="541" w:author="Jithu.Ramesh" w:date="2010-12-17T09:40:00Z">
            <w:rPr>
              <w:smallCaps w:val="0"/>
              <w:color w:val="0000FF"/>
              <w:sz w:val="24"/>
              <w:u w:val="single"/>
            </w:rPr>
          </w:rPrChange>
        </w:rPr>
        <w:instrText xml:space="preserve">HYPERLINK </w:instrText>
      </w:r>
      <w:r w:rsidRPr="0064755E">
        <w:rPr>
          <w:rPrChange w:id="542" w:author="Jithu.Ramesh" w:date="2010-12-17T09:40:00Z">
            <w:rPr/>
          </w:rPrChange>
        </w:rPr>
        <w:instrText>\</w:instrText>
      </w:r>
      <w:r w:rsidRPr="00D05B0C">
        <w:rPr>
          <w:rPrChange w:id="543" w:author="Jithu.Ramesh" w:date="2010-12-17T09:40:00Z">
            <w:rPr>
              <w:smallCaps w:val="0"/>
              <w:color w:val="0000FF"/>
              <w:sz w:val="24"/>
              <w:u w:val="single"/>
            </w:rPr>
          </w:rPrChange>
        </w:rPr>
        <w:instrText>l "_Toc280104909"</w:instrText>
      </w:r>
      <w:r w:rsidRPr="00D05B0C">
        <w:rPr>
          <w:rPrChange w:id="544" w:author="Jithu.Ramesh" w:date="2010-12-17T09:40:00Z">
            <w:rPr/>
          </w:rPrChange>
        </w:rPr>
        <w:fldChar w:fldCharType="separate"/>
      </w:r>
      <w:r w:rsidRPr="00D05B0C">
        <w:rPr>
          <w:rStyle w:val="Hyperlink"/>
          <w:noProof/>
          <w:rPrChange w:id="545" w:author="Jithu.Ramesh" w:date="2010-12-17T09:40:00Z">
            <w:rPr>
              <w:rStyle w:val="Hyperlink"/>
              <w:smallCaps w:val="0"/>
              <w:noProof/>
              <w:sz w:val="24"/>
            </w:rPr>
          </w:rPrChange>
        </w:rPr>
        <w:t>4.1</w:t>
      </w:r>
      <w:r w:rsidRPr="00DE544F">
        <w:rPr>
          <w:smallCaps w:val="0"/>
          <w:noProof/>
          <w:sz w:val="22"/>
          <w:szCs w:val="22"/>
        </w:rPr>
        <w:tab/>
      </w:r>
      <w:r w:rsidRPr="00D05B0C">
        <w:rPr>
          <w:rStyle w:val="Hyperlink"/>
          <w:noProof/>
          <w:rPrChange w:id="546" w:author="Jithu.Ramesh" w:date="2010-12-17T09:40:00Z">
            <w:rPr>
              <w:rStyle w:val="Hyperlink"/>
              <w:smallCaps w:val="0"/>
              <w:noProof/>
              <w:sz w:val="24"/>
            </w:rPr>
          </w:rPrChange>
        </w:rPr>
        <w:t>Conformance Assertions</w:t>
      </w:r>
      <w:r w:rsidRPr="0064755E">
        <w:rPr>
          <w:noProof/>
          <w:webHidden/>
        </w:rPr>
        <w:tab/>
      </w:r>
      <w:r w:rsidRPr="00D05B0C">
        <w:rPr>
          <w:noProof/>
          <w:webHidden/>
          <w:rPrChange w:id="547" w:author="Jithu.Ramesh" w:date="2010-12-17T09:40:00Z">
            <w:rPr>
              <w:noProof/>
              <w:webHidden/>
            </w:rPr>
          </w:rPrChange>
        </w:rPr>
        <w:fldChar w:fldCharType="begin"/>
      </w:r>
      <w:r w:rsidRPr="00D05B0C">
        <w:rPr>
          <w:noProof/>
          <w:webHidden/>
          <w:rPrChange w:id="548" w:author="Jithu.Ramesh" w:date="2010-12-17T09:40:00Z">
            <w:rPr>
              <w:smallCaps w:val="0"/>
              <w:noProof/>
              <w:webHidden/>
              <w:color w:val="0000FF"/>
              <w:sz w:val="24"/>
              <w:u w:val="single"/>
            </w:rPr>
          </w:rPrChange>
        </w:rPr>
        <w:instrText xml:space="preserve"> PAGEREF _Toc280104909 </w:instrText>
      </w:r>
      <w:r w:rsidRPr="0064755E">
        <w:rPr>
          <w:noProof/>
          <w:webHidden/>
          <w:rPrChange w:id="549" w:author="Jithu.Ramesh" w:date="2010-12-17T09:40:00Z">
            <w:rPr>
              <w:noProof/>
              <w:webHidden/>
            </w:rPr>
          </w:rPrChange>
        </w:rPr>
        <w:instrText>\</w:instrText>
      </w:r>
      <w:r w:rsidRPr="00D05B0C">
        <w:rPr>
          <w:noProof/>
          <w:webHidden/>
          <w:rPrChange w:id="550" w:author="Jithu.Ramesh" w:date="2010-12-17T09:40:00Z">
            <w:rPr>
              <w:smallCaps w:val="0"/>
              <w:noProof/>
              <w:webHidden/>
              <w:color w:val="0000FF"/>
              <w:sz w:val="24"/>
              <w:u w:val="single"/>
            </w:rPr>
          </w:rPrChange>
        </w:rPr>
        <w:instrText xml:space="preserve">h </w:instrText>
      </w:r>
      <w:r>
        <w:rPr>
          <w:noProof/>
        </w:rPr>
      </w:r>
      <w:r w:rsidRPr="00D05B0C">
        <w:rPr>
          <w:noProof/>
          <w:webHidden/>
          <w:rPrChange w:id="551" w:author="Jithu.Ramesh" w:date="2010-12-17T09:40:00Z">
            <w:rPr>
              <w:noProof/>
              <w:webHidden/>
            </w:rPr>
          </w:rPrChange>
        </w:rPr>
        <w:fldChar w:fldCharType="separate"/>
      </w:r>
      <w:r>
        <w:rPr>
          <w:noProof/>
          <w:webHidden/>
        </w:rPr>
        <w:t>6</w:t>
      </w:r>
      <w:r w:rsidRPr="00D05B0C">
        <w:rPr>
          <w:noProof/>
          <w:webHidden/>
          <w:rPrChange w:id="552" w:author="Jithu.Ramesh" w:date="2010-12-17T09:40:00Z">
            <w:rPr>
              <w:noProof/>
              <w:webHidden/>
            </w:rPr>
          </w:rPrChange>
        </w:rPr>
        <w:fldChar w:fldCharType="end"/>
      </w:r>
      <w:r w:rsidRPr="00D05B0C">
        <w:rPr>
          <w:rPrChange w:id="553" w:author="Jithu.Ramesh" w:date="2010-12-17T09:40:00Z">
            <w:rPr/>
          </w:rPrChange>
        </w:rPr>
        <w:fldChar w:fldCharType="end"/>
      </w:r>
    </w:p>
    <w:p w:rsidR="00D05B0C" w:rsidRPr="00DE544F" w:rsidRDefault="00D05B0C" w:rsidP="000850FD">
      <w:pPr>
        <w:pStyle w:val="TOC1"/>
        <w:rPr>
          <w:noProof/>
          <w:sz w:val="22"/>
          <w:szCs w:val="22"/>
        </w:rPr>
      </w:pPr>
      <w:r w:rsidRPr="00DE544F">
        <w:fldChar w:fldCharType="begin"/>
      </w:r>
      <w:r w:rsidRPr="00DE544F">
        <w:instrText>HYPERLINK \l "_Toc280104910"</w:instrText>
      </w:r>
      <w:r w:rsidRPr="00DE544F">
        <w:fldChar w:fldCharType="separate"/>
      </w:r>
      <w:r w:rsidRPr="00D05B0C">
        <w:rPr>
          <w:rStyle w:val="Hyperlink"/>
          <w:noProof/>
          <w:rPrChange w:id="554" w:author="Jithu.Ramesh" w:date="2010-12-17T09:40:00Z">
            <w:rPr>
              <w:rStyle w:val="Hyperlink"/>
              <w:b w:val="0"/>
              <w:caps w:val="0"/>
              <w:noProof/>
              <w:sz w:val="24"/>
            </w:rPr>
          </w:rPrChange>
        </w:rPr>
        <w:t>5</w:t>
      </w:r>
      <w:r w:rsidRPr="00DE544F">
        <w:rPr>
          <w:noProof/>
          <w:sz w:val="22"/>
          <w:szCs w:val="22"/>
        </w:rPr>
        <w:tab/>
      </w:r>
      <w:r w:rsidRPr="00D05B0C">
        <w:rPr>
          <w:rStyle w:val="Hyperlink"/>
          <w:noProof/>
          <w:rPrChange w:id="555" w:author="Jithu.Ramesh" w:date="2010-12-17T09:40:00Z">
            <w:rPr>
              <w:rStyle w:val="Hyperlink"/>
              <w:b w:val="0"/>
              <w:caps w:val="0"/>
              <w:noProof/>
              <w:sz w:val="24"/>
            </w:rPr>
          </w:rPrChange>
        </w:rPr>
        <w:t xml:space="preserve">Appendix B </w:t>
      </w:r>
      <w:r w:rsidRPr="0064755E">
        <w:rPr>
          <w:rStyle w:val="Hyperlink"/>
          <w:noProof/>
        </w:rPr>
        <w:t>–</w:t>
      </w:r>
      <w:r w:rsidRPr="00D05B0C">
        <w:rPr>
          <w:rStyle w:val="Hyperlink"/>
          <w:noProof/>
          <w:rPrChange w:id="556" w:author="Jithu.Ramesh" w:date="2010-12-17T09:40:00Z">
            <w:rPr>
              <w:rStyle w:val="Hyperlink"/>
              <w:b w:val="0"/>
              <w:caps w:val="0"/>
              <w:noProof/>
              <w:sz w:val="24"/>
            </w:rPr>
          </w:rPrChange>
        </w:rPr>
        <w:t xml:space="preserve"> Relevant Standards</w:t>
      </w:r>
      <w:r w:rsidRPr="00DE544F">
        <w:rPr>
          <w:noProof/>
          <w:webHidden/>
        </w:rPr>
        <w:tab/>
      </w:r>
      <w:r w:rsidRPr="00DE544F">
        <w:rPr>
          <w:noProof/>
          <w:webHidden/>
        </w:rPr>
        <w:fldChar w:fldCharType="begin"/>
      </w:r>
      <w:r w:rsidRPr="00DE544F">
        <w:rPr>
          <w:noProof/>
          <w:webHidden/>
        </w:rPr>
        <w:instrText xml:space="preserve"> PAGEREF _Toc280104910 \h </w:instrText>
      </w:r>
      <w:r>
        <w:rPr>
          <w:noProof/>
        </w:rPr>
      </w:r>
      <w:r w:rsidRPr="00DE544F">
        <w:rPr>
          <w:noProof/>
          <w:webHidden/>
        </w:rPr>
        <w:fldChar w:fldCharType="separate"/>
      </w:r>
      <w:r>
        <w:rPr>
          <w:noProof/>
          <w:webHidden/>
        </w:rPr>
        <w:t>6</w:t>
      </w:r>
      <w:r w:rsidRPr="00DE544F">
        <w:rPr>
          <w:noProof/>
          <w:webHidden/>
        </w:rPr>
        <w:fldChar w:fldCharType="end"/>
      </w:r>
      <w:r w:rsidRPr="00DE544F">
        <w:fldChar w:fldCharType="end"/>
      </w:r>
    </w:p>
    <w:p w:rsidR="00D05B0C" w:rsidRPr="00DE544F" w:rsidRDefault="00D05B0C" w:rsidP="000850FD">
      <w:pPr>
        <w:pStyle w:val="TOC1"/>
        <w:rPr>
          <w:noProof/>
          <w:sz w:val="22"/>
          <w:szCs w:val="22"/>
        </w:rPr>
      </w:pPr>
      <w:r w:rsidRPr="00DE544F">
        <w:fldChar w:fldCharType="begin"/>
      </w:r>
      <w:r w:rsidRPr="00DE544F">
        <w:instrText>HYPERLINK \l "_Toc280104911"</w:instrText>
      </w:r>
      <w:r w:rsidRPr="00DE544F">
        <w:fldChar w:fldCharType="separate"/>
      </w:r>
      <w:r w:rsidRPr="00D05B0C">
        <w:rPr>
          <w:rStyle w:val="Hyperlink"/>
          <w:noProof/>
          <w:rPrChange w:id="557" w:author="Jithu.Ramesh" w:date="2010-12-17T09:40:00Z">
            <w:rPr>
              <w:rStyle w:val="Hyperlink"/>
              <w:b w:val="0"/>
              <w:caps w:val="0"/>
              <w:noProof/>
              <w:sz w:val="24"/>
            </w:rPr>
          </w:rPrChange>
        </w:rPr>
        <w:t>6</w:t>
      </w:r>
      <w:r w:rsidRPr="00DE544F">
        <w:rPr>
          <w:noProof/>
          <w:sz w:val="22"/>
          <w:szCs w:val="22"/>
        </w:rPr>
        <w:tab/>
      </w:r>
      <w:r w:rsidRPr="00D05B0C">
        <w:rPr>
          <w:rStyle w:val="Hyperlink"/>
          <w:noProof/>
          <w:rPrChange w:id="558" w:author="Jithu.Ramesh" w:date="2010-12-17T09:40:00Z">
            <w:rPr>
              <w:rStyle w:val="Hyperlink"/>
              <w:b w:val="0"/>
              <w:caps w:val="0"/>
              <w:noProof/>
              <w:sz w:val="24"/>
            </w:rPr>
          </w:rPrChange>
        </w:rPr>
        <w:t xml:space="preserve">Appendix C </w:t>
      </w:r>
      <w:r w:rsidRPr="0064755E">
        <w:rPr>
          <w:rStyle w:val="Hyperlink"/>
          <w:noProof/>
        </w:rPr>
        <w:t>–</w:t>
      </w:r>
      <w:r w:rsidRPr="00D05B0C">
        <w:rPr>
          <w:rStyle w:val="Hyperlink"/>
          <w:noProof/>
          <w:rPrChange w:id="559" w:author="Jithu.Ramesh" w:date="2010-12-17T09:40:00Z">
            <w:rPr>
              <w:rStyle w:val="Hyperlink"/>
              <w:b w:val="0"/>
              <w:caps w:val="0"/>
              <w:noProof/>
              <w:sz w:val="24"/>
            </w:rPr>
          </w:rPrChange>
        </w:rPr>
        <w:t xml:space="preserve"> Glossary</w:t>
      </w:r>
      <w:r w:rsidRPr="00DE544F">
        <w:rPr>
          <w:noProof/>
          <w:webHidden/>
        </w:rPr>
        <w:tab/>
      </w:r>
      <w:r w:rsidRPr="00DE544F">
        <w:rPr>
          <w:noProof/>
          <w:webHidden/>
        </w:rPr>
        <w:fldChar w:fldCharType="begin"/>
      </w:r>
      <w:r w:rsidRPr="00DE544F">
        <w:rPr>
          <w:noProof/>
          <w:webHidden/>
        </w:rPr>
        <w:instrText xml:space="preserve"> PAGEREF _Toc280104911 \h </w:instrText>
      </w:r>
      <w:r>
        <w:rPr>
          <w:noProof/>
        </w:rPr>
      </w:r>
      <w:r w:rsidRPr="00DE544F">
        <w:rPr>
          <w:noProof/>
          <w:webHidden/>
        </w:rPr>
        <w:fldChar w:fldCharType="separate"/>
      </w:r>
      <w:r>
        <w:rPr>
          <w:noProof/>
          <w:webHidden/>
        </w:rPr>
        <w:t>6</w:t>
      </w:r>
      <w:r w:rsidRPr="00DE544F">
        <w:rPr>
          <w:noProof/>
          <w:webHidden/>
        </w:rPr>
        <w:fldChar w:fldCharType="end"/>
      </w:r>
      <w:r w:rsidRPr="00DE544F">
        <w:fldChar w:fldCharType="end"/>
      </w:r>
    </w:p>
    <w:p w:rsidR="00D05B0C" w:rsidRPr="00DE544F" w:rsidRDefault="00D05B0C" w:rsidP="000850FD">
      <w:pPr>
        <w:pStyle w:val="TOC1"/>
        <w:rPr>
          <w:noProof/>
          <w:sz w:val="22"/>
          <w:szCs w:val="22"/>
        </w:rPr>
      </w:pPr>
      <w:r w:rsidRPr="00DE544F">
        <w:fldChar w:fldCharType="begin"/>
      </w:r>
      <w:r w:rsidRPr="00DE544F">
        <w:instrText>HYPERLINK \l "_Toc280104912"</w:instrText>
      </w:r>
      <w:r w:rsidRPr="00DE544F">
        <w:fldChar w:fldCharType="separate"/>
      </w:r>
      <w:r w:rsidRPr="00D05B0C">
        <w:rPr>
          <w:rStyle w:val="Hyperlink"/>
          <w:noProof/>
          <w:rPrChange w:id="560" w:author="Jithu.Ramesh" w:date="2010-12-17T09:40:00Z">
            <w:rPr>
              <w:rStyle w:val="Hyperlink"/>
              <w:b w:val="0"/>
              <w:caps w:val="0"/>
              <w:noProof/>
              <w:sz w:val="24"/>
            </w:rPr>
          </w:rPrChange>
        </w:rPr>
        <w:t>7</w:t>
      </w:r>
      <w:r w:rsidRPr="00DE544F">
        <w:rPr>
          <w:noProof/>
          <w:sz w:val="22"/>
          <w:szCs w:val="22"/>
        </w:rPr>
        <w:tab/>
      </w:r>
      <w:r w:rsidRPr="00D05B0C">
        <w:rPr>
          <w:rStyle w:val="Hyperlink"/>
          <w:noProof/>
          <w:rPrChange w:id="561" w:author="Jithu.Ramesh" w:date="2010-12-17T09:40:00Z">
            <w:rPr>
              <w:rStyle w:val="Hyperlink"/>
              <w:b w:val="0"/>
              <w:caps w:val="0"/>
              <w:noProof/>
              <w:sz w:val="24"/>
            </w:rPr>
          </w:rPrChange>
        </w:rPr>
        <w:t>Appendix B - Glossary</w:t>
      </w:r>
      <w:r w:rsidRPr="00DE544F">
        <w:rPr>
          <w:noProof/>
          <w:webHidden/>
        </w:rPr>
        <w:tab/>
      </w:r>
      <w:r w:rsidRPr="00DE544F">
        <w:rPr>
          <w:noProof/>
          <w:webHidden/>
        </w:rPr>
        <w:fldChar w:fldCharType="begin"/>
      </w:r>
      <w:r w:rsidRPr="00DE544F">
        <w:rPr>
          <w:noProof/>
          <w:webHidden/>
        </w:rPr>
        <w:instrText xml:space="preserve"> PAGEREF _Toc280104912 \h </w:instrText>
      </w:r>
      <w:r w:rsidRPr="00DE544F">
        <w:rPr>
          <w:noProof/>
          <w:webHidden/>
        </w:rPr>
        <w:fldChar w:fldCharType="separate"/>
      </w:r>
      <w:r>
        <w:rPr>
          <w:b w:val="0"/>
          <w:bCs w:val="0"/>
          <w:noProof/>
          <w:webHidden/>
        </w:rPr>
        <w:t>Error! Bookmark not defined.</w:t>
      </w:r>
      <w:r w:rsidRPr="00DE544F">
        <w:rPr>
          <w:noProof/>
          <w:webHidden/>
        </w:rPr>
        <w:fldChar w:fldCharType="end"/>
      </w:r>
      <w:r w:rsidRPr="00DE544F">
        <w:fldChar w:fldCharType="end"/>
      </w:r>
    </w:p>
    <w:p w:rsidR="00D05B0C" w:rsidRPr="00DE544F" w:rsidRDefault="00D05B0C" w:rsidP="00045EBC">
      <w:pPr>
        <w:rPr>
          <w:b/>
          <w:color w:val="0000FF"/>
        </w:rPr>
      </w:pPr>
      <w:r w:rsidRPr="0064755E">
        <w:rPr>
          <w:rPrChange w:id="562" w:author="Jithu.Ramesh">
            <w:rPr/>
          </w:rPrChange>
        </w:rPr>
        <w:fldChar w:fldCharType="end"/>
      </w:r>
    </w:p>
    <w:p w:rsidR="00D05B0C" w:rsidRPr="00D05B0C" w:rsidRDefault="00D05B0C" w:rsidP="00045EBC">
      <w:pPr>
        <w:pStyle w:val="Heading1"/>
        <w:numPr>
          <w:ilvl w:val="0"/>
          <w:numId w:val="0"/>
        </w:numPr>
        <w:spacing w:before="120"/>
        <w:rPr>
          <w:rFonts w:ascii="Times New Roman" w:hAnsi="Times New Roman" w:cs="Times New Roman"/>
          <w:rPrChange w:id="563" w:author="Unknown">
            <w:rPr>
              <w:rFonts w:cs="Times New Roman"/>
            </w:rPr>
          </w:rPrChange>
        </w:rPr>
      </w:pPr>
      <w:bookmarkStart w:id="564" w:name="_Toc187823440"/>
    </w:p>
    <w:p w:rsidR="00D05B0C" w:rsidRPr="00D05B0C" w:rsidRDefault="00D05B0C" w:rsidP="000850FD">
      <w:pPr>
        <w:pStyle w:val="Heading1"/>
        <w:numPr>
          <w:ilvl w:val="0"/>
          <w:numId w:val="3"/>
        </w:numPr>
        <w:spacing w:before="120"/>
        <w:rPr>
          <w:rFonts w:ascii="Times New Roman" w:hAnsi="Times New Roman" w:cs="Times New Roman"/>
          <w:color w:val="2F08C0"/>
          <w:rPrChange w:id="565" w:author="Unknown">
            <w:rPr>
              <w:rFonts w:cs="Times New Roman"/>
            </w:rPr>
          </w:rPrChange>
        </w:rPr>
      </w:pPr>
      <w:r w:rsidRPr="0064755E">
        <w:rPr>
          <w:rFonts w:ascii="Times New Roman" w:hAnsi="Times New Roman" w:cs="Times New Roman"/>
        </w:rPr>
        <w:br w:type="page"/>
      </w:r>
      <w:bookmarkStart w:id="566" w:name="_Toc280104873"/>
      <w:r w:rsidRPr="00D05B0C">
        <w:rPr>
          <w:rFonts w:ascii="Times New Roman" w:hAnsi="Times New Roman" w:cs="Times New Roman"/>
          <w:color w:val="2F08C0"/>
          <w:rPrChange w:id="567" w:author="Jithu.Ramesh" w:date="2010-12-17T09:40:00Z">
            <w:rPr>
              <w:rFonts w:ascii="Times New Roman" w:hAnsi="Times New Roman" w:cs="Times New Roman"/>
              <w:b w:val="0"/>
              <w:color w:val="0000FF"/>
              <w:kern w:val="0"/>
              <w:sz w:val="24"/>
              <w:u w:val="single"/>
            </w:rPr>
          </w:rPrChange>
        </w:rPr>
        <w:t>Executive Summary</w:t>
      </w:r>
      <w:bookmarkEnd w:id="564"/>
      <w:r w:rsidRPr="00D05B0C">
        <w:rPr>
          <w:rFonts w:ascii="Times New Roman" w:hAnsi="Times New Roman" w:cs="Times New Roman"/>
          <w:color w:val="2F08C0"/>
          <w:rPrChange w:id="568" w:author="Jithu.Ramesh" w:date="2010-12-17T09:40:00Z">
            <w:rPr>
              <w:rFonts w:ascii="Times New Roman" w:hAnsi="Times New Roman" w:cs="Times New Roman"/>
              <w:b w:val="0"/>
              <w:color w:val="0000FF"/>
              <w:kern w:val="0"/>
              <w:sz w:val="24"/>
              <w:u w:val="single"/>
            </w:rPr>
          </w:rPrChange>
        </w:rPr>
        <w:t>:</w:t>
      </w:r>
      <w:bookmarkEnd w:id="566"/>
    </w:p>
    <w:p w:rsidR="00D05B0C" w:rsidRPr="00D05B0C" w:rsidRDefault="00D05B0C" w:rsidP="000850FD">
      <w:pPr>
        <w:pStyle w:val="Heading2"/>
        <w:numPr>
          <w:ilvl w:val="1"/>
          <w:numId w:val="3"/>
        </w:numPr>
        <w:tabs>
          <w:tab w:val="clear" w:pos="666"/>
          <w:tab w:val="num" w:pos="576"/>
        </w:tabs>
        <w:ind w:left="576"/>
        <w:rPr>
          <w:rFonts w:ascii="Times New Roman" w:hAnsi="Times New Roman" w:cs="Times New Roman"/>
          <w:color w:val="2F08C0"/>
          <w:rPrChange w:id="569" w:author="Unknown">
            <w:rPr>
              <w:rFonts w:cs="Times New Roman"/>
            </w:rPr>
          </w:rPrChange>
        </w:rPr>
      </w:pPr>
      <w:bookmarkStart w:id="570" w:name="_Toc137359049"/>
      <w:bookmarkStart w:id="571" w:name="_Toc137551299"/>
      <w:bookmarkStart w:id="572" w:name="_Toc187823442"/>
      <w:bookmarkStart w:id="573" w:name="_Toc280104874"/>
      <w:bookmarkEnd w:id="570"/>
      <w:bookmarkEnd w:id="571"/>
      <w:r w:rsidRPr="00D05B0C">
        <w:rPr>
          <w:rFonts w:ascii="Times New Roman" w:hAnsi="Times New Roman" w:cs="Times New Roman"/>
          <w:color w:val="2F08C0"/>
          <w:rPrChange w:id="574" w:author="Jithu.Ramesh" w:date="2010-12-17T09:40:00Z">
            <w:rPr>
              <w:rFonts w:ascii="Times New Roman" w:hAnsi="Times New Roman" w:cs="Times New Roman"/>
              <w:b w:val="0"/>
              <w:i w:val="0"/>
              <w:color w:val="0000FF"/>
              <w:sz w:val="24"/>
              <w:u w:val="single"/>
            </w:rPr>
          </w:rPrChange>
        </w:rPr>
        <w:t>Service Description and Purpose</w:t>
      </w:r>
      <w:bookmarkEnd w:id="572"/>
      <w:bookmarkEnd w:id="573"/>
    </w:p>
    <w:p w:rsidR="00D05B0C" w:rsidRDefault="00D05B0C" w:rsidP="000850FD">
      <w:r w:rsidRPr="00D05B0C">
        <w:rPr>
          <w:rPrChange w:id="575" w:author="Jithu.Ramesh" w:date="2010-12-17T09:40:00Z">
            <w:rPr>
              <w:color w:val="0000FF"/>
              <w:u w:val="single"/>
            </w:rPr>
          </w:rPrChange>
        </w:rPr>
        <w:t>The functionality provided by Specimen Identifier Management service involves the management of globally unique identifiers for biospecimens.  The biospecimen identifier is essentially a globally unique name that never expires.  Its purpose is to support the exchange of biospecimen information across multiple biospecimen management systems.</w:t>
      </w:r>
    </w:p>
    <w:p w:rsidR="00D05B0C" w:rsidRPr="00DE544F" w:rsidRDefault="00D05B0C" w:rsidP="000850FD"/>
    <w:p w:rsidR="00D05B0C" w:rsidRPr="00D05B0C" w:rsidRDefault="00D05B0C" w:rsidP="00045EBC">
      <w:pPr>
        <w:pStyle w:val="Heading2"/>
        <w:numPr>
          <w:ilvl w:val="1"/>
          <w:numId w:val="3"/>
        </w:numPr>
        <w:tabs>
          <w:tab w:val="clear" w:pos="666"/>
          <w:tab w:val="num" w:pos="576"/>
        </w:tabs>
        <w:ind w:left="576"/>
        <w:rPr>
          <w:rFonts w:ascii="Times New Roman" w:hAnsi="Times New Roman" w:cs="Times New Roman"/>
          <w:color w:val="2F08C0"/>
          <w:rPrChange w:id="576" w:author="Unknown">
            <w:rPr>
              <w:rFonts w:cs="Times New Roman"/>
            </w:rPr>
          </w:rPrChange>
        </w:rPr>
      </w:pPr>
      <w:bookmarkStart w:id="577" w:name="_Toc187823443"/>
      <w:bookmarkStart w:id="578" w:name="_Toc280104875"/>
      <w:r w:rsidRPr="00D05B0C">
        <w:rPr>
          <w:rFonts w:ascii="Times New Roman" w:hAnsi="Times New Roman" w:cs="Times New Roman"/>
          <w:color w:val="2F08C0"/>
          <w:rPrChange w:id="579" w:author="Jithu.Ramesh" w:date="2010-12-17T09:40:00Z">
            <w:rPr>
              <w:rFonts w:ascii="Times New Roman" w:hAnsi="Times New Roman" w:cs="Times New Roman"/>
              <w:b w:val="0"/>
              <w:i w:val="0"/>
              <w:color w:val="0000FF"/>
              <w:sz w:val="24"/>
              <w:u w:val="single"/>
            </w:rPr>
          </w:rPrChange>
        </w:rPr>
        <w:t>Scope</w:t>
      </w:r>
      <w:bookmarkEnd w:id="577"/>
      <w:bookmarkEnd w:id="578"/>
    </w:p>
    <w:p w:rsidR="00D05B0C" w:rsidRDefault="00D05B0C" w:rsidP="00A713B4">
      <w:pPr>
        <w:jc w:val="both"/>
      </w:pPr>
      <w:r w:rsidRPr="00D05B0C">
        <w:rPr>
          <w:rPrChange w:id="580" w:author="Jithu.Ramesh" w:date="2010-12-17T09:40:00Z">
            <w:rPr>
              <w:color w:val="0000FF"/>
              <w:u w:val="single"/>
            </w:rPr>
          </w:rPrChange>
        </w:rPr>
        <w:t>The scope of this document is limited to the specification of the Specimen Identifier Management service as a web service using the WSDL 1.1 and XML Schema 1.0 standards. The service will focus on the Specimen Identifier Management functional profiles providing operations to create and update a specimen identifier.</w:t>
      </w:r>
    </w:p>
    <w:p w:rsidR="00D05B0C" w:rsidRPr="00DE544F" w:rsidRDefault="00D05B0C" w:rsidP="00A713B4">
      <w:pPr>
        <w:jc w:val="both"/>
      </w:pPr>
    </w:p>
    <w:p w:rsidR="00D05B0C" w:rsidRPr="00D05B0C" w:rsidRDefault="00D05B0C" w:rsidP="00045EBC">
      <w:pPr>
        <w:pStyle w:val="Heading2"/>
        <w:numPr>
          <w:ilvl w:val="1"/>
          <w:numId w:val="3"/>
        </w:numPr>
        <w:tabs>
          <w:tab w:val="clear" w:pos="666"/>
          <w:tab w:val="num" w:pos="576"/>
        </w:tabs>
        <w:ind w:left="576"/>
        <w:rPr>
          <w:rFonts w:ascii="Times New Roman" w:hAnsi="Times New Roman" w:cs="Times New Roman"/>
          <w:color w:val="2F08C0"/>
          <w:rPrChange w:id="581" w:author="Unknown">
            <w:rPr>
              <w:rFonts w:cs="Times New Roman"/>
            </w:rPr>
          </w:rPrChange>
        </w:rPr>
      </w:pPr>
      <w:bookmarkStart w:id="582" w:name="_Toc280104876"/>
      <w:r w:rsidRPr="00D05B0C">
        <w:rPr>
          <w:rFonts w:ascii="Times New Roman" w:hAnsi="Times New Roman" w:cs="Times New Roman"/>
          <w:color w:val="2F08C0"/>
          <w:rPrChange w:id="583" w:author="Jithu.Ramesh" w:date="2010-12-17T09:40:00Z">
            <w:rPr>
              <w:rFonts w:ascii="Times New Roman" w:hAnsi="Times New Roman" w:cs="Times New Roman"/>
              <w:b w:val="0"/>
              <w:i w:val="0"/>
              <w:color w:val="0000FF"/>
              <w:sz w:val="24"/>
              <w:u w:val="single"/>
            </w:rPr>
          </w:rPrChange>
        </w:rPr>
        <w:t>Referenced Standards</w:t>
      </w:r>
      <w:bookmarkEnd w:id="582"/>
    </w:p>
    <w:p w:rsidR="00D05B0C" w:rsidRPr="00DE544F" w:rsidRDefault="00D05B0C" w:rsidP="00045EBC">
      <w:r w:rsidRPr="00D05B0C">
        <w:rPr>
          <w:rPrChange w:id="584" w:author="Jithu.Ramesh" w:date="2010-12-17T09:40:00Z">
            <w:rPr>
              <w:color w:val="0000FF"/>
              <w:u w:val="single"/>
            </w:rPr>
          </w:rPrChange>
        </w:rPr>
        <w:t>The Specimen Identifier Management service conforms with existing web standards and protocols, providing a natural approach to identifier adoption and resolution.</w:t>
      </w:r>
    </w:p>
    <w:p w:rsidR="00D05B0C" w:rsidRPr="00DE544F" w:rsidRDefault="00D05B0C" w:rsidP="00045EBC"/>
    <w:p w:rsidR="00D05B0C" w:rsidRPr="00DE544F" w:rsidRDefault="00D05B0C" w:rsidP="00240371">
      <w:pPr>
        <w:rPr>
          <w:rPrChange w:id="585" w:author="Unknown">
            <w:rPr/>
          </w:rPrChange>
        </w:rPr>
        <w:sectPr w:rsidR="00D05B0C" w:rsidRPr="00DE544F" w:rsidSect="000850FD">
          <w:headerReference w:type="default" r:id="rId7"/>
          <w:footerReference w:type="default" r:id="rId8"/>
          <w:headerReference w:type="first" r:id="rId9"/>
          <w:pgSz w:w="15840" w:h="12240" w:orient="landscape"/>
          <w:pgMar w:top="1800" w:right="1440" w:bottom="1800" w:left="2074" w:header="720" w:footer="1440" w:gutter="0"/>
          <w:cols w:space="720"/>
          <w:titlePg/>
          <w:docGrid w:linePitch="326"/>
        </w:sectPr>
      </w:pPr>
    </w:p>
    <w:tbl>
      <w:tblPr>
        <w:tblW w:w="118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tblPr>
      <w:tblGrid>
        <w:gridCol w:w="1769"/>
        <w:gridCol w:w="10039"/>
      </w:tblGrid>
      <w:tr w:rsidR="00D05B0C" w:rsidRPr="00DE544F" w:rsidTr="00DE544F">
        <w:tc>
          <w:tcPr>
            <w:tcW w:w="1769" w:type="dxa"/>
            <w:shd w:val="clear" w:color="auto" w:fill="C0C0C0"/>
          </w:tcPr>
          <w:p w:rsidR="00D05B0C" w:rsidRPr="00DE544F" w:rsidRDefault="00D05B0C" w:rsidP="00285636">
            <w:pPr>
              <w:suppressAutoHyphens/>
              <w:rPr>
                <w:b/>
                <w:lang w:eastAsia="ar-SA"/>
              </w:rPr>
            </w:pPr>
            <w:r w:rsidRPr="00D05B0C">
              <w:rPr>
                <w:b/>
                <w:lang w:eastAsia="ar-SA"/>
                <w:rPrChange w:id="586" w:author="Jithu.Ramesh" w:date="2010-12-17T09:40:00Z">
                  <w:rPr>
                    <w:b/>
                    <w:color w:val="0000FF"/>
                    <w:u w:val="single"/>
                    <w:lang w:eastAsia="ar-SA"/>
                  </w:rPr>
                </w:rPrChange>
              </w:rPr>
              <w:t>Standards</w:t>
            </w:r>
          </w:p>
        </w:tc>
        <w:tc>
          <w:tcPr>
            <w:tcW w:w="10039" w:type="dxa"/>
            <w:shd w:val="clear" w:color="auto" w:fill="C0C0C0"/>
          </w:tcPr>
          <w:p w:rsidR="00D05B0C" w:rsidRPr="00DE544F" w:rsidRDefault="00D05B0C" w:rsidP="00285636">
            <w:pPr>
              <w:suppressAutoHyphens/>
              <w:rPr>
                <w:b/>
                <w:lang w:eastAsia="ar-SA"/>
              </w:rPr>
            </w:pPr>
            <w:r w:rsidRPr="00D05B0C">
              <w:rPr>
                <w:b/>
                <w:lang w:eastAsia="ar-SA"/>
                <w:rPrChange w:id="587" w:author="Jithu.Ramesh" w:date="2010-12-17T09:40:00Z">
                  <w:rPr>
                    <w:b/>
                    <w:color w:val="0000FF"/>
                    <w:u w:val="single"/>
                    <w:lang w:eastAsia="ar-SA"/>
                  </w:rPr>
                </w:rPrChange>
              </w:rPr>
              <w:t>Description</w:t>
            </w:r>
          </w:p>
        </w:tc>
      </w:tr>
      <w:tr w:rsidR="00D05B0C" w:rsidRPr="00DE544F" w:rsidTr="000850FD">
        <w:trPr>
          <w:trHeight w:val="951"/>
        </w:trPr>
        <w:tc>
          <w:tcPr>
            <w:tcW w:w="1769" w:type="dxa"/>
          </w:tcPr>
          <w:p w:rsidR="00D05B0C" w:rsidRPr="00D05B0C" w:rsidRDefault="00D05B0C" w:rsidP="000850FD">
            <w:pPr>
              <w:spacing w:before="80" w:after="80"/>
              <w:rPr>
                <w:rPrChange w:id="588" w:author="Unknown">
                  <w:rPr>
                    <w:color w:val="0000FF"/>
                  </w:rPr>
                </w:rPrChange>
              </w:rPr>
            </w:pPr>
            <w:r w:rsidRPr="00D05B0C">
              <w:rPr>
                <w:rPrChange w:id="589" w:author="Jithu.Ramesh" w:date="2010-12-17T09:40:00Z">
                  <w:rPr>
                    <w:color w:val="0000FF"/>
                    <w:u w:val="single"/>
                  </w:rPr>
                </w:rPrChange>
              </w:rPr>
              <w:t>Open Provenance Model</w:t>
            </w:r>
          </w:p>
        </w:tc>
        <w:tc>
          <w:tcPr>
            <w:tcW w:w="10039" w:type="dxa"/>
          </w:tcPr>
          <w:p w:rsidR="00D05B0C" w:rsidRPr="00DE544F" w:rsidRDefault="00D05B0C" w:rsidP="000850FD">
            <w:pPr>
              <w:spacing w:before="80" w:after="80"/>
            </w:pPr>
            <w:r w:rsidRPr="00D05B0C">
              <w:rPr>
                <w:rPrChange w:id="590" w:author="Jithu.Ramesh" w:date="2010-12-17T09:40:00Z">
                  <w:rPr>
                    <w:color w:val="0000FF"/>
                    <w:u w:val="single"/>
                  </w:rPr>
                </w:rPrChange>
              </w:rPr>
              <w:t>The Open Provenance Model is a model of provenance that is designed to allow provenance information to be exchanged between systems.</w:t>
            </w:r>
          </w:p>
        </w:tc>
      </w:tr>
      <w:tr w:rsidR="00D05B0C" w:rsidRPr="00DE544F" w:rsidTr="00DE544F">
        <w:tc>
          <w:tcPr>
            <w:tcW w:w="1769" w:type="dxa"/>
          </w:tcPr>
          <w:p w:rsidR="00D05B0C" w:rsidRPr="00D05B0C" w:rsidRDefault="00D05B0C" w:rsidP="000850FD">
            <w:pPr>
              <w:spacing w:before="80" w:after="80"/>
              <w:rPr>
                <w:rPrChange w:id="591" w:author="Unknown">
                  <w:rPr>
                    <w:color w:val="0000FF"/>
                  </w:rPr>
                </w:rPrChange>
              </w:rPr>
            </w:pPr>
            <w:r w:rsidRPr="00D05B0C">
              <w:rPr>
                <w:rPrChange w:id="592" w:author="Jithu.Ramesh" w:date="2010-12-17T09:40:00Z">
                  <w:rPr>
                    <w:color w:val="0000FF"/>
                    <w:u w:val="single"/>
                  </w:rPr>
                </w:rPrChange>
              </w:rPr>
              <w:t>PURL</w:t>
            </w:r>
          </w:p>
        </w:tc>
        <w:tc>
          <w:tcPr>
            <w:tcW w:w="10039" w:type="dxa"/>
          </w:tcPr>
          <w:p w:rsidR="00D05B0C" w:rsidRPr="00DE544F" w:rsidRDefault="00D05B0C" w:rsidP="000850FD">
            <w:pPr>
              <w:spacing w:before="80" w:after="80"/>
            </w:pPr>
            <w:r w:rsidRPr="00D05B0C">
              <w:rPr>
                <w:rPrChange w:id="593" w:author="Jithu.Ramesh" w:date="2010-12-17T09:40:00Z">
                  <w:rPr>
                    <w:color w:val="0000FF"/>
                    <w:u w:val="single"/>
                  </w:rPr>
                </w:rPrChange>
              </w:rPr>
              <w:t>PURLs (</w:t>
            </w:r>
            <w:r w:rsidRPr="0064755E">
              <w:rPr>
                <w:rStyle w:val="Strong"/>
              </w:rPr>
              <w:t>P</w:t>
            </w:r>
            <w:r w:rsidRPr="00D05B0C">
              <w:rPr>
                <w:rPrChange w:id="594" w:author="Jithu.Ramesh" w:date="2010-12-17T09:40:00Z">
                  <w:rPr>
                    <w:b/>
                  </w:rPr>
                </w:rPrChange>
              </w:rPr>
              <w:t xml:space="preserve">ersistent </w:t>
            </w:r>
            <w:r w:rsidRPr="0064755E">
              <w:rPr>
                <w:rStyle w:val="Strong"/>
              </w:rPr>
              <w:t>U</w:t>
            </w:r>
            <w:r w:rsidRPr="00D05B0C">
              <w:rPr>
                <w:rPrChange w:id="595" w:author="Jithu.Ramesh" w:date="2010-12-17T09:40:00Z">
                  <w:rPr>
                    <w:b/>
                  </w:rPr>
                </w:rPrChange>
              </w:rPr>
              <w:t xml:space="preserve">niform </w:t>
            </w:r>
            <w:r w:rsidRPr="0064755E">
              <w:rPr>
                <w:rStyle w:val="Strong"/>
              </w:rPr>
              <w:t>R</w:t>
            </w:r>
            <w:r w:rsidRPr="00D05B0C">
              <w:rPr>
                <w:rPrChange w:id="596" w:author="Jithu.Ramesh" w:date="2010-12-17T09:40:00Z">
                  <w:rPr>
                    <w:b/>
                  </w:rPr>
                </w:rPrChange>
              </w:rPr>
              <w:t xml:space="preserve">esource </w:t>
            </w:r>
            <w:r w:rsidRPr="0064755E">
              <w:rPr>
                <w:rStyle w:val="Strong"/>
              </w:rPr>
              <w:t>L</w:t>
            </w:r>
            <w:r w:rsidRPr="00D05B0C">
              <w:rPr>
                <w:rPrChange w:id="597" w:author="Jithu.Ramesh" w:date="2010-12-17T09:40:00Z">
                  <w:rPr>
                    <w:b/>
                  </w:rPr>
                </w:rPrChange>
              </w:rPr>
              <w:t>ocators) are Web addresses that act as permanent identifiers in the face of a dynamic and changing Web infrastructure.</w:t>
            </w:r>
          </w:p>
        </w:tc>
      </w:tr>
      <w:tr w:rsidR="00D05B0C" w:rsidRPr="00DE544F" w:rsidTr="00DE544F">
        <w:tc>
          <w:tcPr>
            <w:tcW w:w="1769" w:type="dxa"/>
          </w:tcPr>
          <w:p w:rsidR="00D05B0C" w:rsidRPr="00D05B0C" w:rsidRDefault="00D05B0C" w:rsidP="000850FD">
            <w:pPr>
              <w:spacing w:before="80" w:after="80"/>
              <w:rPr>
                <w:rPrChange w:id="598" w:author="Unknown">
                  <w:rPr>
                    <w:color w:val="0000FF"/>
                  </w:rPr>
                </w:rPrChange>
              </w:rPr>
            </w:pPr>
            <w:r w:rsidRPr="00D05B0C">
              <w:rPr>
                <w:rPrChange w:id="599" w:author="Jithu.Ramesh" w:date="2010-12-17T09:40:00Z">
                  <w:rPr>
                    <w:b/>
                    <w:color w:val="0000FF"/>
                  </w:rPr>
                </w:rPrChange>
              </w:rPr>
              <w:t>UUID</w:t>
            </w:r>
          </w:p>
        </w:tc>
        <w:tc>
          <w:tcPr>
            <w:tcW w:w="10039" w:type="dxa"/>
          </w:tcPr>
          <w:p w:rsidR="00D05B0C" w:rsidRPr="00DE544F" w:rsidRDefault="00D05B0C" w:rsidP="000850FD">
            <w:pPr>
              <w:spacing w:before="80" w:after="80"/>
            </w:pPr>
            <w:r w:rsidRPr="00D05B0C">
              <w:rPr>
                <w:rPrChange w:id="600" w:author="Jithu.Ramesh" w:date="2010-12-17T09:40:00Z">
                  <w:rPr>
                    <w:b/>
                  </w:rPr>
                </w:rPrChange>
              </w:rPr>
              <w:t>Universal Unique Identifier (UUID) DCE Version 3 and 5.</w:t>
            </w:r>
          </w:p>
        </w:tc>
      </w:tr>
      <w:tr w:rsidR="00D05B0C" w:rsidRPr="00DE544F" w:rsidTr="00DE544F">
        <w:tc>
          <w:tcPr>
            <w:tcW w:w="1769" w:type="dxa"/>
          </w:tcPr>
          <w:p w:rsidR="00D05B0C" w:rsidRPr="00D05B0C" w:rsidRDefault="00D05B0C" w:rsidP="000850FD">
            <w:pPr>
              <w:spacing w:before="80" w:after="80"/>
              <w:rPr>
                <w:rPrChange w:id="601" w:author="Unknown">
                  <w:rPr>
                    <w:color w:val="0000FF"/>
                  </w:rPr>
                </w:rPrChange>
              </w:rPr>
            </w:pPr>
            <w:r w:rsidRPr="00D05B0C">
              <w:rPr>
                <w:rPrChange w:id="602" w:author="Jithu.Ramesh" w:date="2010-12-17T09:40:00Z">
                  <w:rPr>
                    <w:b/>
                    <w:color w:val="0000FF"/>
                  </w:rPr>
                </w:rPrChange>
              </w:rPr>
              <w:t>WSDL 1.1</w:t>
            </w:r>
          </w:p>
        </w:tc>
        <w:tc>
          <w:tcPr>
            <w:tcW w:w="10039" w:type="dxa"/>
          </w:tcPr>
          <w:p w:rsidR="00D05B0C" w:rsidRPr="00DE544F" w:rsidRDefault="00D05B0C" w:rsidP="000850FD">
            <w:pPr>
              <w:spacing w:before="80" w:after="80"/>
            </w:pPr>
            <w:r w:rsidRPr="00D05B0C">
              <w:rPr>
                <w:rPrChange w:id="603" w:author="Jithu.Ramesh" w:date="2010-12-17T09:40:00Z">
                  <w:rPr>
                    <w:b/>
                  </w:rPr>
                </w:rPrChange>
              </w:rPr>
              <w:t>Web Services Description Language (WSDL), version 1.1</w:t>
            </w:r>
          </w:p>
          <w:p w:rsidR="00D05B0C" w:rsidRPr="00DE544F" w:rsidRDefault="00D05B0C" w:rsidP="000850FD">
            <w:pPr>
              <w:spacing w:before="80" w:after="80"/>
              <w:rPr>
                <w:rPrChange w:id="604" w:author="Jithu.Ramesh">
                  <w:rPr/>
                </w:rPrChange>
              </w:rPr>
            </w:pPr>
            <w:r w:rsidRPr="00D05B0C">
              <w:rPr>
                <w:rPrChange w:id="605" w:author="Jithu.Ramesh" w:date="2010-12-17T09:40:00Z">
                  <w:rPr/>
                </w:rPrChange>
              </w:rPr>
              <w:fldChar w:fldCharType="begin"/>
            </w:r>
            <w:r w:rsidRPr="00D05B0C">
              <w:rPr>
                <w:rPrChange w:id="606" w:author="Jithu.Ramesh" w:date="2010-12-17T09:40:00Z">
                  <w:rPr>
                    <w:b/>
                  </w:rPr>
                </w:rPrChange>
              </w:rPr>
              <w:instrText>HYPERLINK "http://www.w3.org/TR/wsdl"</w:instrText>
            </w:r>
            <w:r w:rsidRPr="00D05B0C">
              <w:rPr>
                <w:rPrChange w:id="607" w:author="Jithu.Ramesh" w:date="2010-12-17T09:40:00Z">
                  <w:rPr/>
                </w:rPrChange>
              </w:rPr>
              <w:fldChar w:fldCharType="separate"/>
            </w:r>
            <w:r w:rsidRPr="0064755E">
              <w:rPr>
                <w:rStyle w:val="Hyperlink"/>
                <w:rPrChange w:id="608" w:author="Jithu.Ramesh">
                  <w:rPr>
                    <w:rStyle w:val="Hyperlink"/>
                  </w:rPr>
                </w:rPrChange>
              </w:rPr>
              <w:t>http://www.w3.org/TR/wsdl</w:t>
            </w:r>
            <w:r w:rsidRPr="00D05B0C">
              <w:rPr>
                <w:rPrChange w:id="609" w:author="Jithu.Ramesh" w:date="2010-12-17T09:40:00Z">
                  <w:rPr/>
                </w:rPrChange>
              </w:rPr>
              <w:fldChar w:fldCharType="end"/>
            </w:r>
          </w:p>
        </w:tc>
      </w:tr>
      <w:tr w:rsidR="00D05B0C" w:rsidRPr="00DE544F" w:rsidTr="00DE544F">
        <w:tc>
          <w:tcPr>
            <w:tcW w:w="1769" w:type="dxa"/>
          </w:tcPr>
          <w:p w:rsidR="00D05B0C" w:rsidRPr="00D05B0C" w:rsidRDefault="00D05B0C" w:rsidP="000850FD">
            <w:pPr>
              <w:spacing w:before="80" w:after="80"/>
              <w:rPr>
                <w:rPrChange w:id="610" w:author="Unknown">
                  <w:rPr>
                    <w:color w:val="0000FF"/>
                  </w:rPr>
                </w:rPrChange>
              </w:rPr>
            </w:pPr>
            <w:r w:rsidRPr="00D05B0C">
              <w:rPr>
                <w:rPrChange w:id="611" w:author="Jithu.Ramesh" w:date="2010-12-17T09:40:00Z">
                  <w:rPr>
                    <w:color w:val="0000FF"/>
                    <w:u w:val="single"/>
                  </w:rPr>
                </w:rPrChange>
              </w:rPr>
              <w:t>WSRF-RP 1.2</w:t>
            </w:r>
          </w:p>
        </w:tc>
        <w:tc>
          <w:tcPr>
            <w:tcW w:w="10039" w:type="dxa"/>
          </w:tcPr>
          <w:p w:rsidR="00D05B0C" w:rsidRPr="00DE544F" w:rsidRDefault="00D05B0C" w:rsidP="000850FD">
            <w:pPr>
              <w:spacing w:before="80" w:after="80"/>
            </w:pPr>
            <w:r w:rsidRPr="00D05B0C">
              <w:rPr>
                <w:rPrChange w:id="612" w:author="Jithu.Ramesh" w:date="2010-12-17T09:40:00Z">
                  <w:rPr>
                    <w:color w:val="0000FF"/>
                    <w:u w:val="single"/>
                  </w:rPr>
                </w:rPrChange>
              </w:rPr>
              <w:t>Web Service Resource Properties, version 1.2 draft 04</w:t>
            </w:r>
          </w:p>
          <w:p w:rsidR="00D05B0C" w:rsidRPr="00DE544F" w:rsidRDefault="00D05B0C" w:rsidP="000850FD">
            <w:pPr>
              <w:spacing w:before="80" w:after="80"/>
              <w:rPr>
                <w:rPrChange w:id="613" w:author="Jithu.Ramesh">
                  <w:rPr/>
                </w:rPrChange>
              </w:rPr>
            </w:pPr>
            <w:r w:rsidRPr="00D05B0C">
              <w:rPr>
                <w:rPrChange w:id="614" w:author="Jithu.Ramesh" w:date="2010-12-17T09:40:00Z">
                  <w:rPr/>
                </w:rPrChange>
              </w:rPr>
              <w:fldChar w:fldCharType="begin"/>
            </w:r>
            <w:r w:rsidRPr="00D05B0C">
              <w:rPr>
                <w:rPrChange w:id="615" w:author="Jithu.Ramesh" w:date="2010-12-17T09:40:00Z">
                  <w:rPr>
                    <w:color w:val="0000FF"/>
                    <w:u w:val="single"/>
                  </w:rPr>
                </w:rPrChange>
              </w:rPr>
              <w:instrText>HYPERLINK "http://docs.oasis-open.org/wsrf/2004/06/wsrf-WS-ResourceProperties-1.2-draft-04.pdf"</w:instrText>
            </w:r>
            <w:r w:rsidRPr="00D05B0C">
              <w:rPr>
                <w:rPrChange w:id="616" w:author="Jithu.Ramesh" w:date="2010-12-17T09:40:00Z">
                  <w:rPr/>
                </w:rPrChange>
              </w:rPr>
              <w:fldChar w:fldCharType="separate"/>
            </w:r>
            <w:r w:rsidRPr="0064755E">
              <w:rPr>
                <w:rStyle w:val="Hyperlink"/>
                <w:rPrChange w:id="617" w:author="Jithu.Ramesh">
                  <w:rPr>
                    <w:rStyle w:val="Hyperlink"/>
                  </w:rPr>
                </w:rPrChange>
              </w:rPr>
              <w:t>http://docs.oasis-open.org/wsrf/2004/06/wsrf-WS-ResourceProperties-1.2-draft-04.pdf</w:t>
            </w:r>
            <w:r w:rsidRPr="00D05B0C">
              <w:rPr>
                <w:rPrChange w:id="618" w:author="Jithu.Ramesh" w:date="2010-12-17T09:40:00Z">
                  <w:rPr/>
                </w:rPrChange>
              </w:rPr>
              <w:fldChar w:fldCharType="end"/>
            </w:r>
          </w:p>
        </w:tc>
      </w:tr>
      <w:tr w:rsidR="00D05B0C" w:rsidRPr="00DE544F" w:rsidTr="00DE544F">
        <w:tc>
          <w:tcPr>
            <w:tcW w:w="1769" w:type="dxa"/>
          </w:tcPr>
          <w:p w:rsidR="00D05B0C" w:rsidRPr="00D05B0C" w:rsidRDefault="00D05B0C" w:rsidP="000850FD">
            <w:pPr>
              <w:spacing w:before="80" w:after="80"/>
              <w:rPr>
                <w:rPrChange w:id="619" w:author="Unknown">
                  <w:rPr>
                    <w:color w:val="0000FF"/>
                  </w:rPr>
                </w:rPrChange>
              </w:rPr>
            </w:pPr>
            <w:r w:rsidRPr="00D05B0C">
              <w:rPr>
                <w:rPrChange w:id="620" w:author="Jithu.Ramesh" w:date="2010-12-17T09:40:00Z">
                  <w:rPr>
                    <w:color w:val="0000FF"/>
                    <w:u w:val="single"/>
                  </w:rPr>
                </w:rPrChange>
              </w:rPr>
              <w:t>WS-SG 1.2</w:t>
            </w:r>
          </w:p>
        </w:tc>
        <w:tc>
          <w:tcPr>
            <w:tcW w:w="10039" w:type="dxa"/>
          </w:tcPr>
          <w:p w:rsidR="00D05B0C" w:rsidRPr="00DE544F" w:rsidRDefault="00D05B0C" w:rsidP="000850FD">
            <w:pPr>
              <w:spacing w:before="80" w:after="80"/>
            </w:pPr>
            <w:r w:rsidRPr="00D05B0C">
              <w:rPr>
                <w:rPrChange w:id="621" w:author="Jithu.Ramesh" w:date="2010-12-17T09:40:00Z">
                  <w:rPr>
                    <w:color w:val="0000FF"/>
                    <w:u w:val="single"/>
                  </w:rPr>
                </w:rPrChange>
              </w:rPr>
              <w:t>Web Services Service Groups, version 1.2 draft 02</w:t>
            </w:r>
          </w:p>
          <w:p w:rsidR="00D05B0C" w:rsidRPr="00DE544F" w:rsidRDefault="00D05B0C" w:rsidP="000850FD">
            <w:pPr>
              <w:spacing w:before="80" w:after="80"/>
              <w:rPr>
                <w:rPrChange w:id="622" w:author="Jithu.Ramesh">
                  <w:rPr/>
                </w:rPrChange>
              </w:rPr>
            </w:pPr>
            <w:r w:rsidRPr="00D05B0C">
              <w:rPr>
                <w:rPrChange w:id="623" w:author="Jithu.Ramesh" w:date="2010-12-17T09:40:00Z">
                  <w:rPr/>
                </w:rPrChange>
              </w:rPr>
              <w:fldChar w:fldCharType="begin"/>
            </w:r>
            <w:r w:rsidRPr="00D05B0C">
              <w:rPr>
                <w:rPrChange w:id="624" w:author="Jithu.Ramesh" w:date="2010-12-17T09:40:00Z">
                  <w:rPr>
                    <w:color w:val="0000FF"/>
                    <w:u w:val="single"/>
                  </w:rPr>
                </w:rPrChange>
              </w:rPr>
              <w:instrText>HYPERLINK "http://docs.oasis-open.org/wsrf/2004/06/wsrf-WS-ServiceGroup-1.2-draft-02.pdf"</w:instrText>
            </w:r>
            <w:r w:rsidRPr="00D05B0C">
              <w:rPr>
                <w:rPrChange w:id="625" w:author="Jithu.Ramesh" w:date="2010-12-17T09:40:00Z">
                  <w:rPr/>
                </w:rPrChange>
              </w:rPr>
              <w:fldChar w:fldCharType="separate"/>
            </w:r>
            <w:r w:rsidRPr="0064755E">
              <w:rPr>
                <w:rStyle w:val="Hyperlink"/>
                <w:rPrChange w:id="626" w:author="Jithu.Ramesh">
                  <w:rPr>
                    <w:rStyle w:val="Hyperlink"/>
                  </w:rPr>
                </w:rPrChange>
              </w:rPr>
              <w:t>http://docs.oasis-open.org/wsrf/2004/06/wsrf-WS-ServiceGroup-1.2-draft-02.pdf</w:t>
            </w:r>
            <w:r w:rsidRPr="00D05B0C">
              <w:rPr>
                <w:rPrChange w:id="627" w:author="Jithu.Ramesh" w:date="2010-12-17T09:40:00Z">
                  <w:rPr/>
                </w:rPrChange>
              </w:rPr>
              <w:fldChar w:fldCharType="end"/>
            </w:r>
          </w:p>
        </w:tc>
      </w:tr>
      <w:tr w:rsidR="00D05B0C" w:rsidRPr="00DE544F" w:rsidTr="00DE544F">
        <w:tc>
          <w:tcPr>
            <w:tcW w:w="1769" w:type="dxa"/>
          </w:tcPr>
          <w:p w:rsidR="00D05B0C" w:rsidRPr="00D05B0C" w:rsidRDefault="00D05B0C" w:rsidP="000850FD">
            <w:pPr>
              <w:spacing w:before="80" w:after="80"/>
              <w:rPr>
                <w:rPrChange w:id="628" w:author="Unknown">
                  <w:rPr>
                    <w:color w:val="0000FF"/>
                  </w:rPr>
                </w:rPrChange>
              </w:rPr>
            </w:pPr>
            <w:r w:rsidRPr="00D05B0C">
              <w:rPr>
                <w:rPrChange w:id="629" w:author="Jithu.Ramesh" w:date="2010-12-17T09:40:00Z">
                  <w:rPr>
                    <w:color w:val="0000FF"/>
                    <w:u w:val="single"/>
                  </w:rPr>
                </w:rPrChange>
              </w:rPr>
              <w:t>WSRF-BF 1.2</w:t>
            </w:r>
          </w:p>
        </w:tc>
        <w:tc>
          <w:tcPr>
            <w:tcW w:w="10039" w:type="dxa"/>
          </w:tcPr>
          <w:p w:rsidR="00D05B0C" w:rsidRPr="00DE544F" w:rsidRDefault="00D05B0C" w:rsidP="000850FD">
            <w:pPr>
              <w:spacing w:before="80" w:after="80"/>
            </w:pPr>
            <w:r w:rsidRPr="00D05B0C">
              <w:rPr>
                <w:rPrChange w:id="630" w:author="Jithu.Ramesh" w:date="2010-12-17T09:40:00Z">
                  <w:rPr>
                    <w:color w:val="0000FF"/>
                    <w:u w:val="single"/>
                  </w:rPr>
                </w:rPrChange>
              </w:rPr>
              <w:t>Web Service Base Faults, version 1.2 draft 02</w:t>
            </w:r>
          </w:p>
          <w:p w:rsidR="00D05B0C" w:rsidRPr="00DE544F" w:rsidRDefault="00D05B0C" w:rsidP="000850FD">
            <w:pPr>
              <w:spacing w:before="80" w:after="80"/>
              <w:rPr>
                <w:rPrChange w:id="631" w:author="Jithu.Ramesh">
                  <w:rPr/>
                </w:rPrChange>
              </w:rPr>
            </w:pPr>
            <w:r w:rsidRPr="00D05B0C">
              <w:rPr>
                <w:rPrChange w:id="632" w:author="Jithu.Ramesh" w:date="2010-12-17T09:40:00Z">
                  <w:rPr/>
                </w:rPrChange>
              </w:rPr>
              <w:fldChar w:fldCharType="begin"/>
            </w:r>
            <w:r w:rsidRPr="00D05B0C">
              <w:rPr>
                <w:rPrChange w:id="633" w:author="Jithu.Ramesh" w:date="2010-12-17T09:40:00Z">
                  <w:rPr>
                    <w:color w:val="0000FF"/>
                    <w:u w:val="single"/>
                  </w:rPr>
                </w:rPrChange>
              </w:rPr>
              <w:instrText>HYPERLINK "http://docs.oasis-open.org/wsrf/2004/06/wsrf-WS-BaseFaults-1.2-draft-02.pdf"</w:instrText>
            </w:r>
            <w:r w:rsidRPr="00D05B0C">
              <w:rPr>
                <w:rPrChange w:id="634" w:author="Jithu.Ramesh" w:date="2010-12-17T09:40:00Z">
                  <w:rPr/>
                </w:rPrChange>
              </w:rPr>
              <w:fldChar w:fldCharType="separate"/>
            </w:r>
            <w:r w:rsidRPr="0064755E">
              <w:rPr>
                <w:rStyle w:val="Hyperlink"/>
                <w:rPrChange w:id="635" w:author="Jithu.Ramesh">
                  <w:rPr>
                    <w:rStyle w:val="Hyperlink"/>
                  </w:rPr>
                </w:rPrChange>
              </w:rPr>
              <w:t>http://docs.oasis-open.org/wsrf/2004/06/wsrf-WS-BaseFaults-1.2-draft-02.pdf</w:t>
            </w:r>
            <w:r w:rsidRPr="00D05B0C">
              <w:rPr>
                <w:rPrChange w:id="636" w:author="Jithu.Ramesh" w:date="2010-12-17T09:40:00Z">
                  <w:rPr/>
                </w:rPrChange>
              </w:rPr>
              <w:fldChar w:fldCharType="end"/>
            </w:r>
          </w:p>
        </w:tc>
      </w:tr>
      <w:tr w:rsidR="00D05B0C" w:rsidRPr="00DE544F" w:rsidTr="00DE544F">
        <w:tc>
          <w:tcPr>
            <w:tcW w:w="1769" w:type="dxa"/>
          </w:tcPr>
          <w:p w:rsidR="00D05B0C" w:rsidRPr="00D05B0C" w:rsidRDefault="00D05B0C" w:rsidP="000850FD">
            <w:pPr>
              <w:spacing w:before="80" w:after="80"/>
              <w:rPr>
                <w:rPrChange w:id="637" w:author="Unknown">
                  <w:rPr>
                    <w:color w:val="0000FF"/>
                  </w:rPr>
                </w:rPrChange>
              </w:rPr>
            </w:pPr>
            <w:r w:rsidRPr="00D05B0C">
              <w:rPr>
                <w:rPrChange w:id="638" w:author="Jithu.Ramesh" w:date="2010-12-17T09:40:00Z">
                  <w:rPr>
                    <w:color w:val="0000FF"/>
                    <w:u w:val="single"/>
                  </w:rPr>
                </w:rPrChange>
              </w:rPr>
              <w:t>WS-Addressing 03/2004</w:t>
            </w:r>
          </w:p>
        </w:tc>
        <w:tc>
          <w:tcPr>
            <w:tcW w:w="10039" w:type="dxa"/>
          </w:tcPr>
          <w:p w:rsidR="00D05B0C" w:rsidRPr="00DE544F" w:rsidRDefault="00D05B0C" w:rsidP="000850FD">
            <w:pPr>
              <w:spacing w:before="80" w:after="80"/>
            </w:pPr>
            <w:r w:rsidRPr="00D05B0C">
              <w:rPr>
                <w:rPrChange w:id="639" w:author="Jithu.Ramesh" w:date="2010-12-17T09:40:00Z">
                  <w:rPr>
                    <w:color w:val="0000FF"/>
                    <w:u w:val="single"/>
                  </w:rPr>
                </w:rPrChange>
              </w:rPr>
              <w:t>Web Services Address, version draft 03/2004</w:t>
            </w:r>
          </w:p>
          <w:p w:rsidR="00D05B0C" w:rsidRPr="00DE544F" w:rsidRDefault="00D05B0C" w:rsidP="000850FD">
            <w:pPr>
              <w:spacing w:before="80" w:after="80"/>
              <w:rPr>
                <w:rPrChange w:id="640" w:author="Jithu.Ramesh">
                  <w:rPr/>
                </w:rPrChange>
              </w:rPr>
            </w:pPr>
            <w:ins w:id="641" w:author="Jithu.Ramesh" w:date="2010-12-16T13:31:00Z">
              <w:r w:rsidRPr="00D05B0C">
                <w:rPr>
                  <w:rPrChange w:id="642" w:author="Jithu.Ramesh" w:date="2010-12-17T09:40:00Z">
                    <w:rPr/>
                  </w:rPrChange>
                </w:rPr>
                <w:fldChar w:fldCharType="begin"/>
              </w:r>
              <w:r w:rsidRPr="00D05B0C">
                <w:rPr>
                  <w:rPrChange w:id="643" w:author="Jithu.Ramesh" w:date="2010-12-17T09:40:00Z">
                    <w:rPr>
                      <w:color w:val="0000FF"/>
                      <w:u w:val="single"/>
                    </w:rPr>
                  </w:rPrChange>
                </w:rPr>
                <w:instrText xml:space="preserve"> HYPERLINK "http://www.w3.org/Submission/ws-addressing/" </w:instrText>
              </w:r>
            </w:ins>
            <w:ins w:id="644" w:author="Jithu.Ramesh" w:date="2010-12-16T13:31:00Z">
              <w:r w:rsidRPr="00D05B0C">
                <w:rPr>
                  <w:rPrChange w:id="645" w:author="Jithu.Ramesh" w:date="2010-12-17T09:40:00Z">
                    <w:rPr/>
                  </w:rPrChange>
                </w:rPr>
                <w:fldChar w:fldCharType="separate"/>
              </w:r>
              <w:r w:rsidRPr="0064755E">
                <w:rPr>
                  <w:rStyle w:val="Hyperlink"/>
                  <w:rPrChange w:id="646" w:author="Jithu.Ramesh">
                    <w:rPr>
                      <w:rStyle w:val="Hyperlink"/>
                    </w:rPr>
                  </w:rPrChange>
                </w:rPr>
                <w:t>http://www.w3.org/Submission/ws-addressing/</w:t>
              </w:r>
              <w:r w:rsidRPr="00D05B0C">
                <w:rPr>
                  <w:rPrChange w:id="647" w:author="Jithu.Ramesh" w:date="2010-12-17T09:40:00Z">
                    <w:rPr/>
                  </w:rPrChange>
                </w:rPr>
                <w:fldChar w:fldCharType="end"/>
              </w:r>
            </w:ins>
          </w:p>
        </w:tc>
      </w:tr>
      <w:tr w:rsidR="00D05B0C" w:rsidRPr="00DE544F" w:rsidTr="00DE544F">
        <w:tc>
          <w:tcPr>
            <w:tcW w:w="1769" w:type="dxa"/>
          </w:tcPr>
          <w:p w:rsidR="00D05B0C" w:rsidRPr="00D05B0C" w:rsidRDefault="00D05B0C" w:rsidP="000850FD">
            <w:pPr>
              <w:spacing w:before="80" w:after="80"/>
              <w:rPr>
                <w:rPrChange w:id="648" w:author="Unknown">
                  <w:rPr>
                    <w:color w:val="0000FF"/>
                  </w:rPr>
                </w:rPrChange>
              </w:rPr>
            </w:pPr>
            <w:r w:rsidRPr="00D05B0C">
              <w:rPr>
                <w:rPrChange w:id="649" w:author="Jithu.Ramesh" w:date="2010-12-17T09:40:00Z">
                  <w:rPr>
                    <w:color w:val="0000FF"/>
                    <w:u w:val="single"/>
                  </w:rPr>
                </w:rPrChange>
              </w:rPr>
              <w:t>XML 1.0</w:t>
            </w:r>
          </w:p>
        </w:tc>
        <w:tc>
          <w:tcPr>
            <w:tcW w:w="10039" w:type="dxa"/>
          </w:tcPr>
          <w:p w:rsidR="00D05B0C" w:rsidRPr="00DE544F" w:rsidRDefault="00D05B0C" w:rsidP="000850FD">
            <w:pPr>
              <w:spacing w:before="80" w:after="80"/>
            </w:pPr>
            <w:r w:rsidRPr="00D05B0C">
              <w:rPr>
                <w:rPrChange w:id="650" w:author="Jithu.Ramesh" w:date="2010-12-17T09:40:00Z">
                  <w:rPr>
                    <w:color w:val="0000FF"/>
                    <w:u w:val="single"/>
                  </w:rPr>
                </w:rPrChange>
              </w:rPr>
              <w:t>eXtensible Markup Language, version 1.0</w:t>
            </w:r>
          </w:p>
          <w:p w:rsidR="00D05B0C" w:rsidRPr="00DE544F" w:rsidRDefault="00D05B0C" w:rsidP="000850FD">
            <w:pPr>
              <w:spacing w:before="80" w:after="80"/>
              <w:rPr>
                <w:rPrChange w:id="651" w:author="Jithu.Ramesh">
                  <w:rPr/>
                </w:rPrChange>
              </w:rPr>
            </w:pPr>
            <w:ins w:id="652" w:author="Jithu.Ramesh" w:date="2010-12-16T13:45:00Z">
              <w:r w:rsidRPr="00D05B0C">
                <w:rPr>
                  <w:rPrChange w:id="653" w:author="Jithu.Ramesh" w:date="2010-12-17T09:40:00Z">
                    <w:rPr/>
                  </w:rPrChange>
                </w:rPr>
                <w:fldChar w:fldCharType="begin"/>
              </w:r>
              <w:r w:rsidRPr="00D05B0C">
                <w:rPr>
                  <w:rPrChange w:id="654" w:author="Jithu.Ramesh" w:date="2010-12-17T09:40:00Z">
                    <w:rPr>
                      <w:color w:val="0000FF"/>
                      <w:u w:val="single"/>
                    </w:rPr>
                  </w:rPrChange>
                </w:rPr>
                <w:instrText xml:space="preserve"> HYPERLINK "http://www.w3.org/TR/REC-xml/" </w:instrText>
              </w:r>
            </w:ins>
            <w:ins w:id="655" w:author="Jithu.Ramesh" w:date="2010-12-16T13:45:00Z">
              <w:r w:rsidRPr="00D05B0C">
                <w:rPr>
                  <w:rPrChange w:id="656" w:author="Jithu.Ramesh" w:date="2010-12-17T09:40:00Z">
                    <w:rPr/>
                  </w:rPrChange>
                </w:rPr>
                <w:fldChar w:fldCharType="separate"/>
              </w:r>
              <w:r w:rsidRPr="0064755E">
                <w:rPr>
                  <w:rStyle w:val="Hyperlink"/>
                  <w:rPrChange w:id="657" w:author="Jithu.Ramesh">
                    <w:rPr>
                      <w:rStyle w:val="Hyperlink"/>
                    </w:rPr>
                  </w:rPrChange>
                </w:rPr>
                <w:t>http://www.w3.org/TR/REC-xml/</w:t>
              </w:r>
              <w:r w:rsidRPr="00D05B0C">
                <w:rPr>
                  <w:rPrChange w:id="658" w:author="Jithu.Ramesh" w:date="2010-12-17T09:40:00Z">
                    <w:rPr/>
                  </w:rPrChange>
                </w:rPr>
                <w:fldChar w:fldCharType="end"/>
              </w:r>
            </w:ins>
          </w:p>
        </w:tc>
      </w:tr>
    </w:tbl>
    <w:p w:rsidR="00D05B0C" w:rsidRPr="00DE544F" w:rsidRDefault="00D05B0C" w:rsidP="00045EBC"/>
    <w:p w:rsidR="00D05B0C" w:rsidRPr="00DE544F" w:rsidRDefault="00D05B0C" w:rsidP="00045EBC">
      <w:pPr>
        <w:rPr>
          <w:rPrChange w:id="659" w:author="Jithu.Ramesh">
            <w:rPr/>
          </w:rPrChange>
        </w:rPr>
      </w:pPr>
    </w:p>
    <w:p w:rsidR="00D05B0C" w:rsidRPr="00D05B0C" w:rsidRDefault="00D05B0C" w:rsidP="000850FD">
      <w:pPr>
        <w:pStyle w:val="Heading1"/>
        <w:numPr>
          <w:ilvl w:val="0"/>
          <w:numId w:val="3"/>
        </w:numPr>
        <w:rPr>
          <w:rFonts w:ascii="Times New Roman" w:hAnsi="Times New Roman" w:cs="Times New Roman"/>
          <w:color w:val="2F08C0"/>
          <w:rPrChange w:id="660" w:author="Unknown">
            <w:rPr>
              <w:rFonts w:cs="Times New Roman"/>
              <w:i/>
              <w:color w:val="3366FF"/>
            </w:rPr>
          </w:rPrChange>
        </w:rPr>
      </w:pPr>
      <w:bookmarkStart w:id="661" w:name="_Toc280104877"/>
      <w:r w:rsidRPr="00D05B0C">
        <w:rPr>
          <w:rFonts w:ascii="Times New Roman" w:hAnsi="Times New Roman" w:cs="Times New Roman"/>
          <w:color w:val="2F08C0"/>
          <w:rPrChange w:id="662" w:author="Jithu.Ramesh" w:date="2010-12-17T09:40:00Z">
            <w:rPr>
              <w:rFonts w:ascii="Times New Roman" w:hAnsi="Times New Roman" w:cs="Times New Roman"/>
              <w:b w:val="0"/>
              <w:color w:val="0000FF"/>
              <w:kern w:val="0"/>
              <w:sz w:val="24"/>
              <w:u w:val="single"/>
            </w:rPr>
          </w:rPrChange>
        </w:rPr>
        <w:t>Conformance to Platform Independent Model</w:t>
      </w:r>
      <w:bookmarkEnd w:id="661"/>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tblPr>
      <w:tblGrid>
        <w:gridCol w:w="3438"/>
        <w:gridCol w:w="2340"/>
        <w:gridCol w:w="3240"/>
      </w:tblGrid>
      <w:tr w:rsidR="00D05B0C" w:rsidRPr="00DE544F" w:rsidTr="00C520F9">
        <w:tc>
          <w:tcPr>
            <w:tcW w:w="3438"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663" w:author="Jithu.Ramesh" w:date="2010-12-17T09:40:00Z">
                  <w:rPr>
                    <w:b/>
                    <w:color w:val="0000FF"/>
                    <w:u w:val="single"/>
                    <w:lang w:eastAsia="ar-SA"/>
                  </w:rPr>
                </w:rPrChange>
              </w:rPr>
              <w:t>Conceptual Functional Service Specification Name</w:t>
            </w:r>
          </w:p>
        </w:tc>
        <w:tc>
          <w:tcPr>
            <w:tcW w:w="2340"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664" w:author="Jithu.Ramesh" w:date="2010-12-17T09:40:00Z">
                  <w:rPr>
                    <w:b/>
                    <w:color w:val="0000FF"/>
                    <w:u w:val="single"/>
                    <w:lang w:eastAsia="ar-SA"/>
                  </w:rPr>
                </w:rPrChange>
              </w:rPr>
              <w:t>Conceptual Functional Service Specification Version</w:t>
            </w:r>
          </w:p>
        </w:tc>
        <w:tc>
          <w:tcPr>
            <w:tcW w:w="3240"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665" w:author="Jithu.Ramesh" w:date="2010-12-17T09:40:00Z">
                  <w:rPr>
                    <w:b/>
                    <w:color w:val="0000FF"/>
                    <w:u w:val="single"/>
                    <w:lang w:eastAsia="ar-SA"/>
                  </w:rPr>
                </w:rPrChange>
              </w:rPr>
              <w:t>Description &amp; Link to the Conceptual Functional Service Specification</w:t>
            </w:r>
          </w:p>
        </w:tc>
      </w:tr>
      <w:tr w:rsidR="00D05B0C" w:rsidRPr="00DE544F" w:rsidTr="00C520F9">
        <w:tc>
          <w:tcPr>
            <w:tcW w:w="3438" w:type="dxa"/>
          </w:tcPr>
          <w:p w:rsidR="00D05B0C" w:rsidRPr="00DE544F" w:rsidRDefault="00D05B0C" w:rsidP="000850FD">
            <w:pPr>
              <w:suppressAutoHyphens/>
              <w:spacing w:before="80" w:after="80"/>
              <w:rPr>
                <w:lang w:eastAsia="ar-SA"/>
              </w:rPr>
            </w:pPr>
            <w:r w:rsidRPr="00D05B0C">
              <w:rPr>
                <w:lang w:eastAsia="ar-SA"/>
                <w:rPrChange w:id="666" w:author="Jithu.Ramesh" w:date="2010-12-17T09:40:00Z">
                  <w:rPr>
                    <w:color w:val="0000FF"/>
                    <w:u w:val="single"/>
                    <w:lang w:eastAsia="ar-SA"/>
                  </w:rPr>
                </w:rPrChange>
              </w:rPr>
              <w:t>CS13: Specimen Indentifier Management Service</w:t>
            </w:r>
          </w:p>
        </w:tc>
        <w:tc>
          <w:tcPr>
            <w:tcW w:w="2340" w:type="dxa"/>
          </w:tcPr>
          <w:p w:rsidR="00D05B0C" w:rsidRPr="00DE544F" w:rsidRDefault="00D05B0C" w:rsidP="000850FD">
            <w:pPr>
              <w:suppressAutoHyphens/>
              <w:spacing w:before="80" w:after="80"/>
              <w:rPr>
                <w:lang w:eastAsia="ar-SA"/>
              </w:rPr>
            </w:pPr>
            <w:r w:rsidRPr="00D05B0C">
              <w:rPr>
                <w:lang w:eastAsia="ar-SA"/>
                <w:rPrChange w:id="667" w:author="Jithu.Ramesh" w:date="2010-12-17T09:40:00Z">
                  <w:rPr>
                    <w:color w:val="0000FF"/>
                    <w:u w:val="single"/>
                    <w:lang w:eastAsia="ar-SA"/>
                  </w:rPr>
                </w:rPrChange>
              </w:rPr>
              <w:t>1.0.0</w:t>
            </w:r>
          </w:p>
        </w:tc>
        <w:tc>
          <w:tcPr>
            <w:tcW w:w="3240" w:type="dxa"/>
          </w:tcPr>
          <w:p w:rsidR="00D05B0C" w:rsidRPr="00D05B0C" w:rsidRDefault="00D05B0C" w:rsidP="000850FD">
            <w:pPr>
              <w:suppressAutoHyphens/>
              <w:spacing w:before="80" w:after="80"/>
              <w:rPr>
                <w:color w:val="0000FF"/>
                <w:lang w:eastAsia="ar-SA"/>
                <w:rPrChange w:id="668" w:author="Unknown">
                  <w:rPr>
                    <w:rFonts w:ascii="Courier New" w:hAnsi="Courier New"/>
                    <w:color w:val="0000FF"/>
                    <w:lang w:eastAsia="ar-SA"/>
                  </w:rPr>
                </w:rPrChange>
              </w:rPr>
            </w:pPr>
          </w:p>
        </w:tc>
      </w:tr>
    </w:tbl>
    <w:p w:rsidR="00D05B0C" w:rsidRDefault="00D05B0C" w:rsidP="00045EBC">
      <w:pPr>
        <w:jc w:val="both"/>
        <w:rPr>
          <w:i/>
          <w:color w:val="3366FF"/>
        </w:rPr>
      </w:pPr>
    </w:p>
    <w:p w:rsidR="00D05B0C" w:rsidRPr="00DE544F" w:rsidRDefault="00D05B0C" w:rsidP="00045EBC">
      <w:pPr>
        <w:jc w:val="both"/>
        <w:rPr>
          <w:i/>
          <w:color w:val="3366FF"/>
        </w:rPr>
      </w:pPr>
    </w:p>
    <w:p w:rsidR="00D05B0C" w:rsidRPr="00D05B0C" w:rsidRDefault="00D05B0C" w:rsidP="00045EBC">
      <w:pPr>
        <w:pStyle w:val="Heading2"/>
        <w:numPr>
          <w:ilvl w:val="1"/>
          <w:numId w:val="3"/>
        </w:numPr>
        <w:tabs>
          <w:tab w:val="clear" w:pos="666"/>
          <w:tab w:val="num" w:pos="576"/>
        </w:tabs>
        <w:ind w:left="576"/>
        <w:rPr>
          <w:rFonts w:ascii="Times New Roman" w:hAnsi="Times New Roman" w:cs="Times New Roman"/>
          <w:color w:val="2F08C0"/>
          <w:rPrChange w:id="669" w:author="Unknown">
            <w:rPr>
              <w:rFonts w:cs="Times New Roman"/>
              <w:i w:val="0"/>
              <w:color w:val="FF0000"/>
            </w:rPr>
          </w:rPrChange>
        </w:rPr>
      </w:pPr>
      <w:bookmarkStart w:id="670" w:name="_Toc280104878"/>
      <w:r w:rsidRPr="00D05B0C">
        <w:rPr>
          <w:rFonts w:ascii="Times New Roman" w:hAnsi="Times New Roman" w:cs="Times New Roman"/>
          <w:color w:val="2F08C0"/>
          <w:rPrChange w:id="671" w:author="Jithu.Ramesh" w:date="2010-12-17T09:40:00Z">
            <w:rPr>
              <w:rFonts w:ascii="Times New Roman" w:hAnsi="Times New Roman" w:cs="Times New Roman"/>
              <w:b w:val="0"/>
              <w:i w:val="0"/>
              <w:color w:val="0000FF"/>
              <w:sz w:val="24"/>
              <w:u w:val="single"/>
            </w:rPr>
          </w:rPrChange>
        </w:rPr>
        <w:t>Conformance Profile</w:t>
      </w:r>
      <w:bookmarkEnd w:id="670"/>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tblPr>
      <w:tblGrid>
        <w:gridCol w:w="2538"/>
        <w:gridCol w:w="6210"/>
      </w:tblGrid>
      <w:tr w:rsidR="00D05B0C" w:rsidRPr="00DE544F" w:rsidTr="00C520F9">
        <w:tc>
          <w:tcPr>
            <w:tcW w:w="2538"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672" w:author="Jithu.Ramesh" w:date="2010-12-17T09:40:00Z">
                  <w:rPr>
                    <w:b/>
                    <w:color w:val="0000FF"/>
                    <w:u w:val="single"/>
                    <w:lang w:eastAsia="ar-SA"/>
                  </w:rPr>
                </w:rPrChange>
              </w:rPr>
              <w:t>Conformance Profile No.</w:t>
            </w:r>
          </w:p>
        </w:tc>
        <w:tc>
          <w:tcPr>
            <w:tcW w:w="6210" w:type="dxa"/>
          </w:tcPr>
          <w:p w:rsidR="00D05B0C" w:rsidRPr="00DE544F" w:rsidRDefault="00D05B0C" w:rsidP="000850FD">
            <w:pPr>
              <w:suppressAutoHyphens/>
              <w:spacing w:before="80" w:after="80"/>
              <w:rPr>
                <w:lang w:eastAsia="ar-SA"/>
              </w:rPr>
            </w:pPr>
            <w:r w:rsidRPr="00D05B0C">
              <w:rPr>
                <w:lang w:eastAsia="ar-SA"/>
                <w:rPrChange w:id="673" w:author="Jithu.Ramesh" w:date="2010-12-17T09:40:00Z">
                  <w:rPr>
                    <w:rFonts w:ascii="Courier New" w:hAnsi="Courier New"/>
                    <w:color w:val="0000FF"/>
                    <w:u w:val="single"/>
                    <w:lang w:eastAsia="ar-SA"/>
                  </w:rPr>
                </w:rPrChange>
              </w:rPr>
              <w:t>SIDM-CP1</w:t>
            </w:r>
          </w:p>
        </w:tc>
      </w:tr>
      <w:tr w:rsidR="00D05B0C" w:rsidRPr="00DE544F" w:rsidTr="00C520F9">
        <w:tc>
          <w:tcPr>
            <w:tcW w:w="2538"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674" w:author="Jithu.Ramesh" w:date="2010-12-17T09:40:00Z">
                  <w:rPr>
                    <w:b/>
                    <w:color w:val="0000FF"/>
                    <w:u w:val="single"/>
                    <w:lang w:eastAsia="ar-SA"/>
                  </w:rPr>
                </w:rPrChange>
              </w:rPr>
              <w:t>Conformance Profile Name</w:t>
            </w:r>
          </w:p>
        </w:tc>
        <w:tc>
          <w:tcPr>
            <w:tcW w:w="6210" w:type="dxa"/>
          </w:tcPr>
          <w:p w:rsidR="00D05B0C" w:rsidRPr="00D05B0C" w:rsidRDefault="00D05B0C" w:rsidP="000850FD">
            <w:pPr>
              <w:suppressAutoHyphens/>
              <w:spacing w:before="80" w:after="80"/>
              <w:rPr>
                <w:lang w:eastAsia="ar-SA"/>
                <w:rPrChange w:id="675" w:author="Unknown">
                  <w:rPr>
                    <w:rFonts w:ascii="Courier New" w:hAnsi="Courier New"/>
                    <w:color w:val="0000FF"/>
                    <w:lang w:eastAsia="ar-SA"/>
                  </w:rPr>
                </w:rPrChange>
              </w:rPr>
            </w:pPr>
            <w:r w:rsidRPr="00D05B0C">
              <w:rPr>
                <w:lang w:eastAsia="ar-SA"/>
                <w:rPrChange w:id="676" w:author="Jithu.Ramesh" w:date="2010-12-17T09:40:00Z">
                  <w:rPr>
                    <w:rFonts w:ascii="Courier New" w:hAnsi="Courier New"/>
                    <w:color w:val="0000FF"/>
                    <w:u w:val="single"/>
                    <w:lang w:eastAsia="ar-SA"/>
                  </w:rPr>
                </w:rPrChange>
              </w:rPr>
              <w:t>Specimen Identifier Resolution Conformance Profile</w:t>
            </w:r>
          </w:p>
        </w:tc>
      </w:tr>
      <w:tr w:rsidR="00D05B0C" w:rsidRPr="00DE544F" w:rsidTr="00C520F9">
        <w:tc>
          <w:tcPr>
            <w:tcW w:w="2538"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677" w:author="Jithu.Ramesh" w:date="2010-12-17T09:40:00Z">
                  <w:rPr>
                    <w:b/>
                    <w:color w:val="0000FF"/>
                    <w:u w:val="single"/>
                    <w:lang w:eastAsia="ar-SA"/>
                  </w:rPr>
                </w:rPrChange>
              </w:rPr>
              <w:t>Functional Profiles</w:t>
            </w:r>
          </w:p>
        </w:tc>
        <w:tc>
          <w:tcPr>
            <w:tcW w:w="6210"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42"/>
              <w:gridCol w:w="2942"/>
            </w:tblGrid>
            <w:tr w:rsidR="00D05B0C" w:rsidRPr="00DE544F">
              <w:tc>
                <w:tcPr>
                  <w:tcW w:w="3119" w:type="dxa"/>
                  <w:tcBorders>
                    <w:top w:val="single" w:sz="4" w:space="0" w:color="auto"/>
                    <w:left w:val="single" w:sz="4" w:space="0" w:color="auto"/>
                    <w:bottom w:val="single" w:sz="4" w:space="0" w:color="auto"/>
                    <w:right w:val="single" w:sz="4" w:space="0" w:color="auto"/>
                  </w:tcBorders>
                  <w:shd w:val="clear" w:color="auto" w:fill="C0C0C0"/>
                </w:tcPr>
                <w:p w:rsidR="00D05B0C" w:rsidRPr="00DE544F" w:rsidRDefault="00D05B0C" w:rsidP="000850FD">
                  <w:pPr>
                    <w:suppressAutoHyphens/>
                    <w:spacing w:before="80" w:after="80"/>
                    <w:rPr>
                      <w:b/>
                      <w:lang w:eastAsia="ar-SA"/>
                    </w:rPr>
                  </w:pPr>
                  <w:r w:rsidRPr="00D05B0C">
                    <w:rPr>
                      <w:b/>
                      <w:lang w:eastAsia="ar-SA"/>
                      <w:rPrChange w:id="678" w:author="Jithu.Ramesh" w:date="2010-12-17T09:40:00Z">
                        <w:rPr>
                          <w:b/>
                          <w:color w:val="0000FF"/>
                          <w:u w:val="single"/>
                          <w:lang w:eastAsia="ar-SA"/>
                        </w:rPr>
                      </w:rPrChange>
                    </w:rPr>
                    <w:t>Functional Profile No.</w:t>
                  </w:r>
                </w:p>
              </w:tc>
              <w:tc>
                <w:tcPr>
                  <w:tcW w:w="3015" w:type="dxa"/>
                  <w:tcBorders>
                    <w:top w:val="single" w:sz="4" w:space="0" w:color="auto"/>
                    <w:left w:val="single" w:sz="4" w:space="0" w:color="auto"/>
                    <w:bottom w:val="single" w:sz="4" w:space="0" w:color="auto"/>
                    <w:right w:val="single" w:sz="4" w:space="0" w:color="auto"/>
                  </w:tcBorders>
                  <w:shd w:val="clear" w:color="auto" w:fill="C0C0C0"/>
                </w:tcPr>
                <w:p w:rsidR="00D05B0C" w:rsidRPr="00DE544F" w:rsidRDefault="00D05B0C" w:rsidP="000850FD">
                  <w:pPr>
                    <w:suppressAutoHyphens/>
                    <w:spacing w:before="80" w:after="80"/>
                    <w:rPr>
                      <w:b/>
                      <w:lang w:eastAsia="ar-SA"/>
                    </w:rPr>
                  </w:pPr>
                  <w:r w:rsidRPr="00D05B0C">
                    <w:rPr>
                      <w:b/>
                      <w:lang w:eastAsia="ar-SA"/>
                      <w:rPrChange w:id="679" w:author="Jithu.Ramesh" w:date="2010-12-17T09:40:00Z">
                        <w:rPr>
                          <w:b/>
                          <w:color w:val="0000FF"/>
                          <w:u w:val="single"/>
                          <w:lang w:eastAsia="ar-SA"/>
                        </w:rPr>
                      </w:rPrChange>
                    </w:rPr>
                    <w:t>Functional Profile Name</w:t>
                  </w:r>
                </w:p>
              </w:tc>
            </w:tr>
            <w:tr w:rsidR="00D05B0C" w:rsidRPr="00DE544F">
              <w:tc>
                <w:tcPr>
                  <w:tcW w:w="3119" w:type="dxa"/>
                  <w:tcBorders>
                    <w:top w:val="single" w:sz="4" w:space="0" w:color="auto"/>
                    <w:left w:val="single" w:sz="4" w:space="0" w:color="auto"/>
                    <w:bottom w:val="single" w:sz="4" w:space="0" w:color="auto"/>
                    <w:right w:val="single" w:sz="4" w:space="0" w:color="auto"/>
                  </w:tcBorders>
                </w:tcPr>
                <w:p w:rsidR="00D05B0C" w:rsidRPr="00D05B0C" w:rsidRDefault="00D05B0C" w:rsidP="000850FD">
                  <w:pPr>
                    <w:suppressAutoHyphens/>
                    <w:spacing w:before="80" w:after="80"/>
                    <w:rPr>
                      <w:lang w:eastAsia="ar-SA"/>
                      <w:rPrChange w:id="680" w:author="Unknown">
                        <w:rPr>
                          <w:rFonts w:ascii="Courier New" w:hAnsi="Courier New"/>
                          <w:color w:val="0000FF"/>
                          <w:lang w:eastAsia="ar-SA"/>
                        </w:rPr>
                      </w:rPrChange>
                    </w:rPr>
                  </w:pPr>
                  <w:r w:rsidRPr="00D05B0C">
                    <w:rPr>
                      <w:lang w:eastAsia="ar-SA"/>
                      <w:rPrChange w:id="681" w:author="Jithu.Ramesh" w:date="2010-12-17T09:40:00Z">
                        <w:rPr>
                          <w:rFonts w:ascii="Courier New" w:hAnsi="Courier New"/>
                          <w:color w:val="0000FF"/>
                          <w:u w:val="single"/>
                          <w:lang w:eastAsia="ar-SA"/>
                        </w:rPr>
                      </w:rPrChange>
                    </w:rPr>
                    <w:t>SIDM-FP1</w:t>
                  </w:r>
                </w:p>
              </w:tc>
              <w:tc>
                <w:tcPr>
                  <w:tcW w:w="3015" w:type="dxa"/>
                  <w:tcBorders>
                    <w:top w:val="single" w:sz="4" w:space="0" w:color="auto"/>
                    <w:left w:val="single" w:sz="4" w:space="0" w:color="auto"/>
                    <w:bottom w:val="single" w:sz="4" w:space="0" w:color="auto"/>
                    <w:right w:val="single" w:sz="4" w:space="0" w:color="auto"/>
                  </w:tcBorders>
                </w:tcPr>
                <w:p w:rsidR="00D05B0C" w:rsidRPr="00D05B0C" w:rsidRDefault="00D05B0C" w:rsidP="000850FD">
                  <w:pPr>
                    <w:suppressAutoHyphens/>
                    <w:spacing w:before="80" w:after="80"/>
                    <w:rPr>
                      <w:lang w:eastAsia="ar-SA"/>
                      <w:rPrChange w:id="682" w:author="Unknown">
                        <w:rPr>
                          <w:rFonts w:ascii="Courier New" w:hAnsi="Courier New"/>
                          <w:color w:val="0000FF"/>
                          <w:lang w:eastAsia="ar-SA"/>
                        </w:rPr>
                      </w:rPrChange>
                    </w:rPr>
                  </w:pPr>
                  <w:r w:rsidRPr="00D05B0C">
                    <w:rPr>
                      <w:lang w:eastAsia="ar-SA"/>
                      <w:rPrChange w:id="683" w:author="Jithu.Ramesh" w:date="2010-12-17T09:40:00Z">
                        <w:rPr>
                          <w:rFonts w:ascii="Courier New" w:hAnsi="Courier New"/>
                          <w:color w:val="0000FF"/>
                          <w:u w:val="single"/>
                          <w:lang w:eastAsia="ar-SA"/>
                        </w:rPr>
                      </w:rPrChange>
                    </w:rPr>
                    <w:t>GSID Resolution</w:t>
                  </w:r>
                </w:p>
              </w:tc>
            </w:tr>
          </w:tbl>
          <w:p w:rsidR="00D05B0C" w:rsidRPr="00D05B0C" w:rsidRDefault="00D05B0C" w:rsidP="000850FD">
            <w:pPr>
              <w:suppressAutoHyphens/>
              <w:spacing w:before="80" w:after="80"/>
              <w:rPr>
                <w:color w:val="0000FF"/>
                <w:lang w:eastAsia="ar-SA"/>
                <w:rPrChange w:id="684" w:author="Unknown">
                  <w:rPr>
                    <w:rFonts w:ascii="Courier New" w:hAnsi="Courier New"/>
                    <w:color w:val="0000FF"/>
                    <w:lang w:eastAsia="ar-SA"/>
                  </w:rPr>
                </w:rPrChange>
              </w:rPr>
            </w:pPr>
          </w:p>
        </w:tc>
      </w:tr>
      <w:tr w:rsidR="00D05B0C" w:rsidRPr="00DE544F" w:rsidTr="00C520F9">
        <w:tc>
          <w:tcPr>
            <w:tcW w:w="2538"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685" w:author="Jithu.Ramesh" w:date="2010-12-17T09:40:00Z">
                  <w:rPr>
                    <w:b/>
                    <w:color w:val="0000FF"/>
                    <w:u w:val="single"/>
                    <w:lang w:eastAsia="ar-SA"/>
                  </w:rPr>
                </w:rPrChange>
              </w:rPr>
              <w:t>Semantic Profiles</w:t>
            </w:r>
          </w:p>
        </w:tc>
        <w:tc>
          <w:tcPr>
            <w:tcW w:w="6210"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41"/>
              <w:gridCol w:w="2943"/>
            </w:tblGrid>
            <w:tr w:rsidR="00D05B0C" w:rsidRPr="00DE544F">
              <w:tc>
                <w:tcPr>
                  <w:tcW w:w="3177" w:type="dxa"/>
                  <w:tcBorders>
                    <w:top w:val="single" w:sz="4" w:space="0" w:color="auto"/>
                    <w:left w:val="single" w:sz="4" w:space="0" w:color="auto"/>
                    <w:bottom w:val="single" w:sz="4" w:space="0" w:color="auto"/>
                    <w:right w:val="single" w:sz="4" w:space="0" w:color="auto"/>
                  </w:tcBorders>
                  <w:shd w:val="clear" w:color="auto" w:fill="C0C0C0"/>
                </w:tcPr>
                <w:p w:rsidR="00D05B0C" w:rsidRPr="00DE544F" w:rsidRDefault="00D05B0C" w:rsidP="000850FD">
                  <w:pPr>
                    <w:suppressAutoHyphens/>
                    <w:spacing w:before="80" w:after="80"/>
                    <w:rPr>
                      <w:b/>
                      <w:lang w:eastAsia="ar-SA"/>
                    </w:rPr>
                  </w:pPr>
                  <w:r w:rsidRPr="00D05B0C">
                    <w:rPr>
                      <w:b/>
                      <w:lang w:eastAsia="ar-SA"/>
                      <w:rPrChange w:id="686" w:author="Jithu.Ramesh" w:date="2010-12-17T09:40:00Z">
                        <w:rPr>
                          <w:b/>
                          <w:color w:val="0000FF"/>
                          <w:u w:val="single"/>
                          <w:lang w:eastAsia="ar-SA"/>
                        </w:rPr>
                      </w:rPrChange>
                    </w:rPr>
                    <w:t>Semantic Profile No.</w:t>
                  </w:r>
                </w:p>
              </w:tc>
              <w:tc>
                <w:tcPr>
                  <w:tcW w:w="3065" w:type="dxa"/>
                  <w:tcBorders>
                    <w:top w:val="single" w:sz="4" w:space="0" w:color="auto"/>
                    <w:left w:val="single" w:sz="4" w:space="0" w:color="auto"/>
                    <w:bottom w:val="single" w:sz="4" w:space="0" w:color="auto"/>
                    <w:right w:val="single" w:sz="4" w:space="0" w:color="auto"/>
                  </w:tcBorders>
                  <w:shd w:val="clear" w:color="auto" w:fill="C0C0C0"/>
                </w:tcPr>
                <w:p w:rsidR="00D05B0C" w:rsidRPr="00DE544F" w:rsidRDefault="00D05B0C" w:rsidP="000850FD">
                  <w:pPr>
                    <w:suppressAutoHyphens/>
                    <w:spacing w:before="80" w:after="80"/>
                    <w:rPr>
                      <w:b/>
                      <w:lang w:eastAsia="ar-SA"/>
                    </w:rPr>
                  </w:pPr>
                  <w:r w:rsidRPr="00D05B0C">
                    <w:rPr>
                      <w:b/>
                      <w:lang w:eastAsia="ar-SA"/>
                      <w:rPrChange w:id="687" w:author="Jithu.Ramesh" w:date="2010-12-17T09:40:00Z">
                        <w:rPr>
                          <w:b/>
                          <w:color w:val="0000FF"/>
                          <w:u w:val="single"/>
                          <w:lang w:eastAsia="ar-SA"/>
                        </w:rPr>
                      </w:rPrChange>
                    </w:rPr>
                    <w:t>Semantic Profile Name</w:t>
                  </w:r>
                </w:p>
              </w:tc>
            </w:tr>
            <w:tr w:rsidR="00D05B0C" w:rsidRPr="00DE544F">
              <w:tc>
                <w:tcPr>
                  <w:tcW w:w="3177" w:type="dxa"/>
                  <w:tcBorders>
                    <w:top w:val="single" w:sz="4" w:space="0" w:color="auto"/>
                    <w:left w:val="single" w:sz="4" w:space="0" w:color="auto"/>
                    <w:bottom w:val="single" w:sz="4" w:space="0" w:color="auto"/>
                    <w:right w:val="single" w:sz="4" w:space="0" w:color="auto"/>
                  </w:tcBorders>
                </w:tcPr>
                <w:p w:rsidR="00D05B0C" w:rsidRPr="00D05B0C" w:rsidRDefault="00D05B0C" w:rsidP="000850FD">
                  <w:pPr>
                    <w:suppressAutoHyphens/>
                    <w:spacing w:before="80" w:after="80"/>
                    <w:rPr>
                      <w:lang w:eastAsia="ar-SA"/>
                      <w:rPrChange w:id="688" w:author="Unknown">
                        <w:rPr>
                          <w:rFonts w:ascii="Courier New" w:hAnsi="Courier New"/>
                          <w:color w:val="0000FF"/>
                          <w:lang w:eastAsia="ar-SA"/>
                        </w:rPr>
                      </w:rPrChange>
                    </w:rPr>
                  </w:pPr>
                  <w:r w:rsidRPr="00D05B0C">
                    <w:rPr>
                      <w:lang w:eastAsia="ar-SA"/>
                      <w:rPrChange w:id="689" w:author="Jithu.Ramesh" w:date="2010-12-17T09:40:00Z">
                        <w:rPr>
                          <w:rFonts w:ascii="Courier New" w:hAnsi="Courier New"/>
                          <w:color w:val="0000FF"/>
                          <w:u w:val="single"/>
                          <w:lang w:eastAsia="ar-SA"/>
                        </w:rPr>
                      </w:rPrChange>
                    </w:rPr>
                    <w:t>SIDM-SP1</w:t>
                  </w:r>
                </w:p>
              </w:tc>
              <w:tc>
                <w:tcPr>
                  <w:tcW w:w="3065" w:type="dxa"/>
                  <w:tcBorders>
                    <w:top w:val="single" w:sz="4" w:space="0" w:color="auto"/>
                    <w:left w:val="single" w:sz="4" w:space="0" w:color="auto"/>
                    <w:bottom w:val="single" w:sz="4" w:space="0" w:color="auto"/>
                    <w:right w:val="single" w:sz="4" w:space="0" w:color="auto"/>
                  </w:tcBorders>
                </w:tcPr>
                <w:p w:rsidR="00D05B0C" w:rsidRPr="00D05B0C" w:rsidRDefault="00D05B0C" w:rsidP="000850FD">
                  <w:pPr>
                    <w:suppressAutoHyphens/>
                    <w:spacing w:before="80" w:after="80"/>
                    <w:rPr>
                      <w:lang w:eastAsia="ar-SA"/>
                      <w:rPrChange w:id="690" w:author="Unknown">
                        <w:rPr>
                          <w:rFonts w:ascii="Courier New" w:hAnsi="Courier New"/>
                          <w:color w:val="0000FF"/>
                          <w:lang w:eastAsia="ar-SA"/>
                        </w:rPr>
                      </w:rPrChange>
                    </w:rPr>
                  </w:pPr>
                  <w:r w:rsidRPr="00D05B0C">
                    <w:rPr>
                      <w:lang w:eastAsia="ar-SA"/>
                      <w:rPrChange w:id="691" w:author="Jithu.Ramesh" w:date="2010-12-17T09:40:00Z">
                        <w:rPr>
                          <w:rFonts w:ascii="Courier New" w:hAnsi="Courier New"/>
                          <w:color w:val="0000FF"/>
                          <w:u w:val="single"/>
                          <w:lang w:eastAsia="ar-SA"/>
                        </w:rPr>
                      </w:rPrChange>
                    </w:rPr>
                    <w:t>GSID v1.0 Resolution</w:t>
                  </w:r>
                </w:p>
              </w:tc>
            </w:tr>
          </w:tbl>
          <w:p w:rsidR="00D05B0C" w:rsidRPr="00D05B0C" w:rsidRDefault="00D05B0C" w:rsidP="000850FD">
            <w:pPr>
              <w:suppressAutoHyphens/>
              <w:spacing w:before="80" w:after="80"/>
              <w:rPr>
                <w:color w:val="0000FF"/>
                <w:lang w:eastAsia="ar-SA"/>
                <w:rPrChange w:id="692" w:author="Unknown">
                  <w:rPr>
                    <w:rFonts w:ascii="Courier New" w:hAnsi="Courier New"/>
                    <w:color w:val="0000FF"/>
                    <w:lang w:eastAsia="ar-SA"/>
                  </w:rPr>
                </w:rPrChange>
              </w:rPr>
            </w:pPr>
          </w:p>
        </w:tc>
      </w:tr>
      <w:tr w:rsidR="00D05B0C" w:rsidRPr="00DE544F" w:rsidTr="00C520F9">
        <w:tc>
          <w:tcPr>
            <w:tcW w:w="2538"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693" w:author="Jithu.Ramesh" w:date="2010-12-17T09:40:00Z">
                  <w:rPr>
                    <w:b/>
                    <w:color w:val="0000FF"/>
                    <w:u w:val="single"/>
                    <w:lang w:eastAsia="ar-SA"/>
                  </w:rPr>
                </w:rPrChange>
              </w:rPr>
              <w:t>Conformance Profile No.</w:t>
            </w:r>
          </w:p>
        </w:tc>
        <w:tc>
          <w:tcPr>
            <w:tcW w:w="6210" w:type="dxa"/>
          </w:tcPr>
          <w:p w:rsidR="00D05B0C" w:rsidRPr="00DE544F" w:rsidRDefault="00D05B0C" w:rsidP="000850FD">
            <w:pPr>
              <w:suppressAutoHyphens/>
              <w:spacing w:before="80" w:after="80"/>
              <w:rPr>
                <w:lang w:eastAsia="ar-SA"/>
              </w:rPr>
            </w:pPr>
            <w:r w:rsidRPr="00D05B0C">
              <w:rPr>
                <w:lang w:eastAsia="ar-SA"/>
                <w:rPrChange w:id="694" w:author="Jithu.Ramesh" w:date="2010-12-17T09:40:00Z">
                  <w:rPr>
                    <w:rFonts w:ascii="Courier New" w:hAnsi="Courier New"/>
                    <w:color w:val="0000FF"/>
                    <w:u w:val="single"/>
                    <w:lang w:eastAsia="ar-SA"/>
                  </w:rPr>
                </w:rPrChange>
              </w:rPr>
              <w:t>SIDM-CP2</w:t>
            </w:r>
          </w:p>
        </w:tc>
      </w:tr>
      <w:tr w:rsidR="00D05B0C" w:rsidRPr="00DE544F" w:rsidTr="00C520F9">
        <w:tc>
          <w:tcPr>
            <w:tcW w:w="2538"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695" w:author="Jithu.Ramesh" w:date="2010-12-17T09:40:00Z">
                  <w:rPr>
                    <w:b/>
                    <w:color w:val="0000FF"/>
                    <w:u w:val="single"/>
                    <w:lang w:eastAsia="ar-SA"/>
                  </w:rPr>
                </w:rPrChange>
              </w:rPr>
              <w:t>Conformance Profile Name</w:t>
            </w:r>
          </w:p>
        </w:tc>
        <w:tc>
          <w:tcPr>
            <w:tcW w:w="6210" w:type="dxa"/>
          </w:tcPr>
          <w:p w:rsidR="00D05B0C" w:rsidRPr="00D05B0C" w:rsidRDefault="00D05B0C" w:rsidP="000850FD">
            <w:pPr>
              <w:suppressAutoHyphens/>
              <w:spacing w:before="80" w:after="80"/>
              <w:rPr>
                <w:lang w:eastAsia="ar-SA"/>
                <w:rPrChange w:id="696" w:author="Unknown">
                  <w:rPr>
                    <w:rFonts w:ascii="Courier New" w:hAnsi="Courier New"/>
                    <w:color w:val="0000FF"/>
                    <w:lang w:eastAsia="ar-SA"/>
                  </w:rPr>
                </w:rPrChange>
              </w:rPr>
            </w:pPr>
            <w:r w:rsidRPr="00D05B0C">
              <w:rPr>
                <w:lang w:eastAsia="ar-SA"/>
                <w:rPrChange w:id="697" w:author="Jithu.Ramesh" w:date="2010-12-17T09:40:00Z">
                  <w:rPr>
                    <w:rFonts w:ascii="Courier New" w:hAnsi="Courier New"/>
                    <w:color w:val="0000FF"/>
                    <w:u w:val="single"/>
                    <w:lang w:eastAsia="ar-SA"/>
                  </w:rPr>
                </w:rPrChange>
              </w:rPr>
              <w:t>Specimen Identifier Edit Profile</w:t>
            </w:r>
          </w:p>
        </w:tc>
      </w:tr>
      <w:tr w:rsidR="00D05B0C" w:rsidRPr="00DE544F" w:rsidTr="00C520F9">
        <w:tc>
          <w:tcPr>
            <w:tcW w:w="2538"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698" w:author="Jithu.Ramesh" w:date="2010-12-17T09:40:00Z">
                  <w:rPr>
                    <w:b/>
                    <w:color w:val="0000FF"/>
                    <w:u w:val="single"/>
                    <w:lang w:eastAsia="ar-SA"/>
                  </w:rPr>
                </w:rPrChange>
              </w:rPr>
              <w:t>Functional Profiles</w:t>
            </w:r>
          </w:p>
        </w:tc>
        <w:tc>
          <w:tcPr>
            <w:tcW w:w="6210"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42"/>
              <w:gridCol w:w="2942"/>
            </w:tblGrid>
            <w:tr w:rsidR="00D05B0C" w:rsidRPr="00DE544F">
              <w:tc>
                <w:tcPr>
                  <w:tcW w:w="3119" w:type="dxa"/>
                  <w:tcBorders>
                    <w:top w:val="single" w:sz="4" w:space="0" w:color="auto"/>
                    <w:left w:val="single" w:sz="4" w:space="0" w:color="auto"/>
                    <w:bottom w:val="single" w:sz="4" w:space="0" w:color="auto"/>
                    <w:right w:val="single" w:sz="4" w:space="0" w:color="auto"/>
                  </w:tcBorders>
                  <w:shd w:val="clear" w:color="auto" w:fill="C0C0C0"/>
                </w:tcPr>
                <w:p w:rsidR="00D05B0C" w:rsidRPr="00DE544F" w:rsidRDefault="00D05B0C" w:rsidP="000850FD">
                  <w:pPr>
                    <w:suppressAutoHyphens/>
                    <w:spacing w:before="80" w:after="80"/>
                    <w:rPr>
                      <w:b/>
                      <w:lang w:eastAsia="ar-SA"/>
                    </w:rPr>
                  </w:pPr>
                  <w:r w:rsidRPr="00D05B0C">
                    <w:rPr>
                      <w:b/>
                      <w:lang w:eastAsia="ar-SA"/>
                      <w:rPrChange w:id="699" w:author="Jithu.Ramesh" w:date="2010-12-17T09:40:00Z">
                        <w:rPr>
                          <w:b/>
                          <w:color w:val="0000FF"/>
                          <w:u w:val="single"/>
                          <w:lang w:eastAsia="ar-SA"/>
                        </w:rPr>
                      </w:rPrChange>
                    </w:rPr>
                    <w:t>Functional Profile No.</w:t>
                  </w:r>
                </w:p>
              </w:tc>
              <w:tc>
                <w:tcPr>
                  <w:tcW w:w="3015" w:type="dxa"/>
                  <w:tcBorders>
                    <w:top w:val="single" w:sz="4" w:space="0" w:color="auto"/>
                    <w:left w:val="single" w:sz="4" w:space="0" w:color="auto"/>
                    <w:bottom w:val="single" w:sz="4" w:space="0" w:color="auto"/>
                    <w:right w:val="single" w:sz="4" w:space="0" w:color="auto"/>
                  </w:tcBorders>
                  <w:shd w:val="clear" w:color="auto" w:fill="C0C0C0"/>
                </w:tcPr>
                <w:p w:rsidR="00D05B0C" w:rsidRPr="00DE544F" w:rsidRDefault="00D05B0C" w:rsidP="000850FD">
                  <w:pPr>
                    <w:suppressAutoHyphens/>
                    <w:spacing w:before="80" w:after="80"/>
                    <w:rPr>
                      <w:b/>
                      <w:lang w:eastAsia="ar-SA"/>
                    </w:rPr>
                  </w:pPr>
                  <w:r w:rsidRPr="00D05B0C">
                    <w:rPr>
                      <w:b/>
                      <w:lang w:eastAsia="ar-SA"/>
                      <w:rPrChange w:id="700" w:author="Jithu.Ramesh" w:date="2010-12-17T09:40:00Z">
                        <w:rPr>
                          <w:b/>
                          <w:color w:val="0000FF"/>
                          <w:u w:val="single"/>
                          <w:lang w:eastAsia="ar-SA"/>
                        </w:rPr>
                      </w:rPrChange>
                    </w:rPr>
                    <w:t>Functional Profile Name</w:t>
                  </w:r>
                </w:p>
              </w:tc>
            </w:tr>
            <w:tr w:rsidR="00D05B0C" w:rsidRPr="00DE544F">
              <w:tc>
                <w:tcPr>
                  <w:tcW w:w="3119" w:type="dxa"/>
                  <w:tcBorders>
                    <w:top w:val="single" w:sz="4" w:space="0" w:color="auto"/>
                    <w:left w:val="single" w:sz="4" w:space="0" w:color="auto"/>
                    <w:bottom w:val="single" w:sz="4" w:space="0" w:color="auto"/>
                    <w:right w:val="single" w:sz="4" w:space="0" w:color="auto"/>
                  </w:tcBorders>
                </w:tcPr>
                <w:p w:rsidR="00D05B0C" w:rsidRPr="00D05B0C" w:rsidRDefault="00D05B0C" w:rsidP="000850FD">
                  <w:pPr>
                    <w:suppressAutoHyphens/>
                    <w:spacing w:before="80" w:after="80"/>
                    <w:rPr>
                      <w:lang w:eastAsia="ar-SA"/>
                      <w:rPrChange w:id="701" w:author="Unknown">
                        <w:rPr>
                          <w:rFonts w:ascii="Courier New" w:hAnsi="Courier New"/>
                          <w:color w:val="0000FF"/>
                          <w:lang w:eastAsia="ar-SA"/>
                        </w:rPr>
                      </w:rPrChange>
                    </w:rPr>
                  </w:pPr>
                  <w:r w:rsidRPr="00D05B0C">
                    <w:rPr>
                      <w:lang w:eastAsia="ar-SA"/>
                      <w:rPrChange w:id="702" w:author="Jithu.Ramesh" w:date="2010-12-17T09:40:00Z">
                        <w:rPr>
                          <w:rFonts w:ascii="Courier New" w:hAnsi="Courier New"/>
                          <w:color w:val="0000FF"/>
                          <w:u w:val="single"/>
                          <w:lang w:eastAsia="ar-SA"/>
                        </w:rPr>
                      </w:rPrChange>
                    </w:rPr>
                    <w:t>SIDM-FP2</w:t>
                  </w:r>
                </w:p>
              </w:tc>
              <w:tc>
                <w:tcPr>
                  <w:tcW w:w="3015" w:type="dxa"/>
                  <w:tcBorders>
                    <w:top w:val="single" w:sz="4" w:space="0" w:color="auto"/>
                    <w:left w:val="single" w:sz="4" w:space="0" w:color="auto"/>
                    <w:bottom w:val="single" w:sz="4" w:space="0" w:color="auto"/>
                    <w:right w:val="single" w:sz="4" w:space="0" w:color="auto"/>
                  </w:tcBorders>
                </w:tcPr>
                <w:p w:rsidR="00D05B0C" w:rsidRPr="00D05B0C" w:rsidRDefault="00D05B0C" w:rsidP="000850FD">
                  <w:pPr>
                    <w:suppressAutoHyphens/>
                    <w:spacing w:before="80" w:after="80"/>
                    <w:rPr>
                      <w:lang w:eastAsia="ar-SA"/>
                      <w:rPrChange w:id="703" w:author="Unknown">
                        <w:rPr>
                          <w:rFonts w:ascii="Courier New" w:hAnsi="Courier New"/>
                          <w:color w:val="0000FF"/>
                          <w:lang w:eastAsia="ar-SA"/>
                        </w:rPr>
                      </w:rPrChange>
                    </w:rPr>
                  </w:pPr>
                  <w:r w:rsidRPr="00D05B0C">
                    <w:rPr>
                      <w:lang w:eastAsia="ar-SA"/>
                      <w:rPrChange w:id="704" w:author="Jithu.Ramesh" w:date="2010-12-17T09:40:00Z">
                        <w:rPr>
                          <w:rFonts w:ascii="Courier New" w:hAnsi="Courier New"/>
                          <w:color w:val="0000FF"/>
                          <w:u w:val="single"/>
                          <w:lang w:eastAsia="ar-SA"/>
                        </w:rPr>
                      </w:rPrChange>
                    </w:rPr>
                    <w:t>GSID Edit</w:t>
                  </w:r>
                </w:p>
              </w:tc>
            </w:tr>
          </w:tbl>
          <w:p w:rsidR="00D05B0C" w:rsidRPr="00D05B0C" w:rsidRDefault="00D05B0C" w:rsidP="000850FD">
            <w:pPr>
              <w:suppressAutoHyphens/>
              <w:spacing w:before="80" w:after="80"/>
              <w:rPr>
                <w:color w:val="0000FF"/>
                <w:lang w:eastAsia="ar-SA"/>
                <w:rPrChange w:id="705" w:author="Unknown">
                  <w:rPr>
                    <w:rFonts w:ascii="Courier New" w:hAnsi="Courier New"/>
                    <w:color w:val="0000FF"/>
                    <w:lang w:eastAsia="ar-SA"/>
                  </w:rPr>
                </w:rPrChange>
              </w:rPr>
            </w:pPr>
          </w:p>
        </w:tc>
      </w:tr>
      <w:tr w:rsidR="00D05B0C" w:rsidRPr="00DE544F" w:rsidTr="00C520F9">
        <w:tc>
          <w:tcPr>
            <w:tcW w:w="2538"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706" w:author="Jithu.Ramesh" w:date="2010-12-17T09:40:00Z">
                  <w:rPr>
                    <w:b/>
                    <w:color w:val="0000FF"/>
                    <w:u w:val="single"/>
                    <w:lang w:eastAsia="ar-SA"/>
                  </w:rPr>
                </w:rPrChange>
              </w:rPr>
              <w:t>Semantic Profiles</w:t>
            </w:r>
          </w:p>
        </w:tc>
        <w:tc>
          <w:tcPr>
            <w:tcW w:w="6210"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44"/>
              <w:gridCol w:w="2940"/>
            </w:tblGrid>
            <w:tr w:rsidR="00D05B0C" w:rsidRPr="00DE544F">
              <w:tc>
                <w:tcPr>
                  <w:tcW w:w="3177" w:type="dxa"/>
                  <w:tcBorders>
                    <w:top w:val="single" w:sz="4" w:space="0" w:color="auto"/>
                    <w:left w:val="single" w:sz="4" w:space="0" w:color="auto"/>
                    <w:bottom w:val="single" w:sz="4" w:space="0" w:color="auto"/>
                    <w:right w:val="single" w:sz="4" w:space="0" w:color="auto"/>
                  </w:tcBorders>
                  <w:shd w:val="clear" w:color="auto" w:fill="C0C0C0"/>
                </w:tcPr>
                <w:p w:rsidR="00D05B0C" w:rsidRPr="00DE544F" w:rsidRDefault="00D05B0C" w:rsidP="000850FD">
                  <w:pPr>
                    <w:suppressAutoHyphens/>
                    <w:spacing w:before="80" w:after="80"/>
                    <w:rPr>
                      <w:b/>
                      <w:lang w:eastAsia="ar-SA"/>
                    </w:rPr>
                  </w:pPr>
                  <w:r w:rsidRPr="00D05B0C">
                    <w:rPr>
                      <w:b/>
                      <w:lang w:eastAsia="ar-SA"/>
                      <w:rPrChange w:id="707" w:author="Jithu.Ramesh" w:date="2010-12-17T09:40:00Z">
                        <w:rPr>
                          <w:b/>
                          <w:color w:val="0000FF"/>
                          <w:u w:val="single"/>
                          <w:lang w:eastAsia="ar-SA"/>
                        </w:rPr>
                      </w:rPrChange>
                    </w:rPr>
                    <w:t>Semantic Profile No.</w:t>
                  </w:r>
                </w:p>
              </w:tc>
              <w:tc>
                <w:tcPr>
                  <w:tcW w:w="3065" w:type="dxa"/>
                  <w:tcBorders>
                    <w:top w:val="single" w:sz="4" w:space="0" w:color="auto"/>
                    <w:left w:val="single" w:sz="4" w:space="0" w:color="auto"/>
                    <w:bottom w:val="single" w:sz="4" w:space="0" w:color="auto"/>
                    <w:right w:val="single" w:sz="4" w:space="0" w:color="auto"/>
                  </w:tcBorders>
                  <w:shd w:val="clear" w:color="auto" w:fill="C0C0C0"/>
                </w:tcPr>
                <w:p w:rsidR="00D05B0C" w:rsidRPr="00DE544F" w:rsidRDefault="00D05B0C" w:rsidP="000850FD">
                  <w:pPr>
                    <w:suppressAutoHyphens/>
                    <w:spacing w:before="80" w:after="80"/>
                    <w:rPr>
                      <w:b/>
                      <w:lang w:eastAsia="ar-SA"/>
                    </w:rPr>
                  </w:pPr>
                  <w:r w:rsidRPr="00D05B0C">
                    <w:rPr>
                      <w:b/>
                      <w:lang w:eastAsia="ar-SA"/>
                      <w:rPrChange w:id="708" w:author="Jithu.Ramesh" w:date="2010-12-17T09:40:00Z">
                        <w:rPr>
                          <w:b/>
                          <w:color w:val="0000FF"/>
                          <w:u w:val="single"/>
                          <w:lang w:eastAsia="ar-SA"/>
                        </w:rPr>
                      </w:rPrChange>
                    </w:rPr>
                    <w:t>Semantic Profile Name</w:t>
                  </w:r>
                </w:p>
              </w:tc>
            </w:tr>
            <w:tr w:rsidR="00D05B0C" w:rsidRPr="00DE544F">
              <w:tc>
                <w:tcPr>
                  <w:tcW w:w="3177" w:type="dxa"/>
                  <w:tcBorders>
                    <w:top w:val="single" w:sz="4" w:space="0" w:color="auto"/>
                    <w:left w:val="single" w:sz="4" w:space="0" w:color="auto"/>
                    <w:bottom w:val="single" w:sz="4" w:space="0" w:color="auto"/>
                    <w:right w:val="single" w:sz="4" w:space="0" w:color="auto"/>
                  </w:tcBorders>
                </w:tcPr>
                <w:p w:rsidR="00D05B0C" w:rsidRPr="00D05B0C" w:rsidRDefault="00D05B0C" w:rsidP="000850FD">
                  <w:pPr>
                    <w:suppressAutoHyphens/>
                    <w:spacing w:before="80" w:after="80"/>
                    <w:rPr>
                      <w:lang w:eastAsia="ar-SA"/>
                      <w:rPrChange w:id="709" w:author="Unknown">
                        <w:rPr>
                          <w:rFonts w:ascii="Courier New" w:hAnsi="Courier New"/>
                          <w:color w:val="0000FF"/>
                          <w:lang w:eastAsia="ar-SA"/>
                        </w:rPr>
                      </w:rPrChange>
                    </w:rPr>
                  </w:pPr>
                  <w:r w:rsidRPr="00D05B0C">
                    <w:rPr>
                      <w:lang w:eastAsia="ar-SA"/>
                      <w:rPrChange w:id="710" w:author="Jithu.Ramesh" w:date="2010-12-17T09:40:00Z">
                        <w:rPr>
                          <w:rFonts w:ascii="Courier New" w:hAnsi="Courier New"/>
                          <w:color w:val="0000FF"/>
                          <w:u w:val="single"/>
                          <w:lang w:eastAsia="ar-SA"/>
                        </w:rPr>
                      </w:rPrChange>
                    </w:rPr>
                    <w:t>SIDM-SP2</w:t>
                  </w:r>
                </w:p>
              </w:tc>
              <w:tc>
                <w:tcPr>
                  <w:tcW w:w="3065" w:type="dxa"/>
                  <w:tcBorders>
                    <w:top w:val="single" w:sz="4" w:space="0" w:color="auto"/>
                    <w:left w:val="single" w:sz="4" w:space="0" w:color="auto"/>
                    <w:bottom w:val="single" w:sz="4" w:space="0" w:color="auto"/>
                    <w:right w:val="single" w:sz="4" w:space="0" w:color="auto"/>
                  </w:tcBorders>
                </w:tcPr>
                <w:p w:rsidR="00D05B0C" w:rsidRPr="00D05B0C" w:rsidRDefault="00D05B0C" w:rsidP="000850FD">
                  <w:pPr>
                    <w:suppressAutoHyphens/>
                    <w:spacing w:before="80" w:after="80"/>
                    <w:rPr>
                      <w:lang w:eastAsia="ar-SA"/>
                      <w:rPrChange w:id="711" w:author="Unknown">
                        <w:rPr>
                          <w:rFonts w:ascii="Courier New" w:hAnsi="Courier New"/>
                          <w:color w:val="0000FF"/>
                          <w:lang w:eastAsia="ar-SA"/>
                        </w:rPr>
                      </w:rPrChange>
                    </w:rPr>
                  </w:pPr>
                  <w:r w:rsidRPr="00D05B0C">
                    <w:rPr>
                      <w:lang w:eastAsia="ar-SA"/>
                      <w:rPrChange w:id="712" w:author="Jithu.Ramesh" w:date="2010-12-17T09:40:00Z">
                        <w:rPr>
                          <w:rFonts w:ascii="Courier New" w:hAnsi="Courier New"/>
                          <w:color w:val="0000FF"/>
                          <w:u w:val="single"/>
                          <w:lang w:eastAsia="ar-SA"/>
                        </w:rPr>
                      </w:rPrChange>
                    </w:rPr>
                    <w:t>GSID v1.0 Edit</w:t>
                  </w:r>
                </w:p>
              </w:tc>
            </w:tr>
          </w:tbl>
          <w:p w:rsidR="00D05B0C" w:rsidRPr="00D05B0C" w:rsidRDefault="00D05B0C" w:rsidP="000850FD">
            <w:pPr>
              <w:suppressAutoHyphens/>
              <w:spacing w:before="80" w:after="80"/>
              <w:rPr>
                <w:color w:val="0000FF"/>
                <w:lang w:eastAsia="ar-SA"/>
                <w:rPrChange w:id="713" w:author="Unknown">
                  <w:rPr>
                    <w:rFonts w:ascii="Courier New" w:hAnsi="Courier New"/>
                    <w:color w:val="0000FF"/>
                    <w:lang w:eastAsia="ar-SA"/>
                  </w:rPr>
                </w:rPrChange>
              </w:rPr>
            </w:pPr>
          </w:p>
        </w:tc>
      </w:tr>
    </w:tbl>
    <w:p w:rsidR="00D05B0C" w:rsidRPr="00DE544F" w:rsidRDefault="00D05B0C" w:rsidP="00045EBC">
      <w:pPr>
        <w:rPr>
          <w:color w:val="FF0000"/>
        </w:rPr>
      </w:pPr>
    </w:p>
    <w:p w:rsidR="00D05B0C" w:rsidRPr="00D05B0C" w:rsidRDefault="00D05B0C" w:rsidP="00045EBC">
      <w:pPr>
        <w:pStyle w:val="Heading2"/>
        <w:numPr>
          <w:ilvl w:val="1"/>
          <w:numId w:val="3"/>
        </w:numPr>
        <w:tabs>
          <w:tab w:val="clear" w:pos="666"/>
          <w:tab w:val="num" w:pos="576"/>
        </w:tabs>
        <w:ind w:left="576"/>
        <w:rPr>
          <w:rFonts w:ascii="Times New Roman" w:hAnsi="Times New Roman" w:cs="Times New Roman"/>
          <w:color w:val="2F08C0"/>
          <w:rPrChange w:id="714" w:author="Unknown">
            <w:rPr>
              <w:rFonts w:cs="Times New Roman"/>
            </w:rPr>
          </w:rPrChange>
        </w:rPr>
      </w:pPr>
      <w:bookmarkStart w:id="715" w:name="_Toc280104879"/>
      <w:r w:rsidRPr="00D05B0C">
        <w:rPr>
          <w:rFonts w:ascii="Times New Roman" w:hAnsi="Times New Roman" w:cs="Times New Roman"/>
          <w:color w:val="2F08C0"/>
          <w:rPrChange w:id="716" w:author="Jithu.Ramesh" w:date="2010-12-17T09:40:00Z">
            <w:rPr>
              <w:rFonts w:ascii="Times New Roman" w:hAnsi="Times New Roman" w:cs="Times New Roman"/>
              <w:b w:val="0"/>
              <w:i w:val="0"/>
              <w:color w:val="0000FF"/>
              <w:sz w:val="24"/>
              <w:u w:val="single"/>
            </w:rPr>
          </w:rPrChange>
        </w:rPr>
        <w:t>Dynamic Interactions</w:t>
      </w:r>
      <w:bookmarkEnd w:id="715"/>
    </w:p>
    <w:p w:rsidR="00D05B0C" w:rsidRPr="00DE544F" w:rsidRDefault="00D05B0C" w:rsidP="00045EBC">
      <w:r w:rsidRPr="00D05B0C">
        <w:rPr>
          <w:rPrChange w:id="717" w:author="Jithu.Ramesh" w:date="2010-12-17T09:40:00Z">
            <w:rPr>
              <w:color w:val="0000FF"/>
              <w:u w:val="single"/>
            </w:rPr>
          </w:rPrChange>
        </w:rPr>
        <w:t>All interactions between client applications and the service are standard SOAP/HTTPS.</w:t>
      </w:r>
    </w:p>
    <w:p w:rsidR="00D05B0C" w:rsidRPr="00DE544F" w:rsidRDefault="00D05B0C" w:rsidP="00045EBC">
      <w:pPr>
        <w:rPr>
          <w:i/>
          <w:color w:val="FF0000"/>
          <w:rPrChange w:id="718" w:author="Jithu.Ramesh">
            <w:rPr>
              <w:i/>
              <w:color w:val="FF0000"/>
            </w:rPr>
          </w:rPrChange>
        </w:rPr>
      </w:pPr>
    </w:p>
    <w:p w:rsidR="00D05B0C" w:rsidRPr="00D05B0C" w:rsidRDefault="00D05B0C" w:rsidP="00045EBC">
      <w:pPr>
        <w:pStyle w:val="Heading1"/>
        <w:numPr>
          <w:ilvl w:val="0"/>
          <w:numId w:val="3"/>
        </w:numPr>
        <w:rPr>
          <w:rFonts w:ascii="Times New Roman" w:hAnsi="Times New Roman" w:cs="Times New Roman"/>
          <w:color w:val="2F08C0"/>
          <w:rPrChange w:id="719" w:author="Unknown">
            <w:rPr>
              <w:rFonts w:cs="Times New Roman"/>
            </w:rPr>
          </w:rPrChange>
        </w:rPr>
      </w:pPr>
      <w:bookmarkStart w:id="720" w:name="_Toc280104880"/>
      <w:r w:rsidRPr="00D05B0C">
        <w:rPr>
          <w:rFonts w:ascii="Times New Roman" w:hAnsi="Times New Roman" w:cs="Times New Roman"/>
          <w:color w:val="2F08C0"/>
          <w:rPrChange w:id="721" w:author="Jithu.Ramesh" w:date="2010-12-17T09:40:00Z">
            <w:rPr>
              <w:rFonts w:ascii="Times New Roman" w:hAnsi="Times New Roman" w:cs="Times New Roman"/>
              <w:b w:val="0"/>
              <w:color w:val="0000FF"/>
              <w:kern w:val="0"/>
              <w:sz w:val="24"/>
              <w:u w:val="single"/>
            </w:rPr>
          </w:rPrChange>
        </w:rPr>
        <w:t>Platform Specific Model</w:t>
      </w:r>
      <w:bookmarkEnd w:id="720"/>
    </w:p>
    <w:p w:rsidR="00D05B0C" w:rsidRPr="00D05B0C" w:rsidRDefault="00D05B0C" w:rsidP="00045EBC">
      <w:pPr>
        <w:pStyle w:val="Heading2"/>
        <w:numPr>
          <w:ilvl w:val="1"/>
          <w:numId w:val="3"/>
        </w:numPr>
        <w:tabs>
          <w:tab w:val="clear" w:pos="666"/>
          <w:tab w:val="num" w:pos="576"/>
        </w:tabs>
        <w:ind w:left="576"/>
        <w:rPr>
          <w:rFonts w:ascii="Times New Roman" w:hAnsi="Times New Roman" w:cs="Times New Roman"/>
          <w:color w:val="2F08C0"/>
          <w:rPrChange w:id="722" w:author="Unknown">
            <w:rPr>
              <w:rFonts w:cs="Times New Roman"/>
            </w:rPr>
          </w:rPrChange>
        </w:rPr>
      </w:pPr>
      <w:bookmarkStart w:id="723" w:name="_Toc280104881"/>
      <w:r w:rsidRPr="00D05B0C">
        <w:rPr>
          <w:rFonts w:ascii="Times New Roman" w:hAnsi="Times New Roman" w:cs="Times New Roman"/>
          <w:color w:val="2F08C0"/>
          <w:rPrChange w:id="724" w:author="Jithu.Ramesh" w:date="2010-12-17T09:40:00Z">
            <w:rPr>
              <w:rFonts w:ascii="Times New Roman" w:hAnsi="Times New Roman" w:cs="Times New Roman"/>
              <w:b w:val="0"/>
              <w:i w:val="0"/>
              <w:color w:val="0000FF"/>
              <w:sz w:val="24"/>
              <w:u w:val="single"/>
            </w:rPr>
          </w:rPrChange>
        </w:rPr>
        <w:t>Overview</w:t>
      </w:r>
      <w:bookmarkEnd w:id="723"/>
      <w:r w:rsidRPr="00D05B0C">
        <w:rPr>
          <w:rFonts w:ascii="Times New Roman" w:hAnsi="Times New Roman" w:cs="Times New Roman"/>
          <w:color w:val="2F08C0"/>
          <w:rPrChange w:id="725" w:author="Jithu.Ramesh" w:date="2010-12-17T09:40:00Z">
            <w:rPr>
              <w:rFonts w:ascii="Times New Roman" w:hAnsi="Times New Roman" w:cs="Times New Roman"/>
              <w:b w:val="0"/>
              <w:i w:val="0"/>
              <w:color w:val="0000FF"/>
              <w:sz w:val="24"/>
              <w:u w:val="single"/>
            </w:rPr>
          </w:rPrChange>
        </w:rPr>
        <w:t xml:space="preserve"> </w:t>
      </w:r>
    </w:p>
    <w:p w:rsidR="00D05B0C" w:rsidRPr="00DE544F" w:rsidDel="00B74E0D" w:rsidRDefault="00D05B0C" w:rsidP="00D37F76">
      <w:pPr>
        <w:jc w:val="both"/>
        <w:rPr>
          <w:del w:id="726" w:author="Jithu.Ramesh" w:date="2010-12-17T09:19:00Z"/>
        </w:rPr>
      </w:pPr>
      <w:r w:rsidRPr="00D05B0C">
        <w:rPr>
          <w:rPrChange w:id="727" w:author="Jithu.Ramesh" w:date="2010-12-17T09:40:00Z">
            <w:rPr>
              <w:color w:val="0000FF"/>
              <w:u w:val="single"/>
            </w:rPr>
          </w:rPrChange>
        </w:rPr>
        <w:t>This section describes the service payload model and the service interface contract in detail.  Schemas for the service message payloads are included.  The service interface is described using WSDL snippets and the complete WSDL is in the appendix.  This section also provides guidelines for implementing this service.</w:t>
      </w:r>
    </w:p>
    <w:p w:rsidR="00D05B0C" w:rsidRPr="00DE544F" w:rsidRDefault="00D05B0C" w:rsidP="00D37F76">
      <w:pPr>
        <w:jc w:val="both"/>
        <w:rPr>
          <w:rPrChange w:id="728" w:author="Jithu.Ramesh">
            <w:rPr/>
          </w:rPrChange>
        </w:rPr>
      </w:pPr>
    </w:p>
    <w:p w:rsidR="00D05B0C" w:rsidRPr="00D05B0C" w:rsidRDefault="00D05B0C" w:rsidP="00B74E0D">
      <w:pPr>
        <w:pStyle w:val="Heading2"/>
        <w:numPr>
          <w:ilvl w:val="1"/>
          <w:numId w:val="3"/>
        </w:numPr>
        <w:tabs>
          <w:tab w:val="clear" w:pos="666"/>
          <w:tab w:val="num" w:pos="576"/>
        </w:tabs>
        <w:ind w:left="576"/>
        <w:rPr>
          <w:rFonts w:ascii="Times New Roman" w:hAnsi="Times New Roman" w:cs="Times New Roman"/>
          <w:color w:val="2F08C0"/>
          <w:rPrChange w:id="729" w:author="Unknown">
            <w:rPr>
              <w:rFonts w:cs="Times New Roman"/>
            </w:rPr>
          </w:rPrChange>
        </w:rPr>
      </w:pPr>
      <w:bookmarkStart w:id="730" w:name="_Toc280104882"/>
      <w:r w:rsidRPr="00D05B0C">
        <w:rPr>
          <w:rFonts w:ascii="Times New Roman" w:hAnsi="Times New Roman" w:cs="Times New Roman"/>
          <w:color w:val="2F08C0"/>
          <w:rPrChange w:id="731" w:author="Jithu.Ramesh" w:date="2010-12-17T09:40:00Z">
            <w:rPr>
              <w:rFonts w:ascii="Times New Roman" w:hAnsi="Times New Roman" w:cs="Times New Roman"/>
              <w:b w:val="0"/>
              <w:i w:val="0"/>
              <w:color w:val="0000FF"/>
              <w:sz w:val="24"/>
              <w:u w:val="single"/>
            </w:rPr>
          </w:rPrChange>
        </w:rPr>
        <w:t>Domain Model</w:t>
      </w:r>
      <w:bookmarkEnd w:id="730"/>
    </w:p>
    <w:p w:rsidR="00D05B0C" w:rsidRPr="00DE544F" w:rsidRDefault="00D05B0C" w:rsidP="00A81ED2">
      <w:pPr>
        <w:jc w:val="both"/>
        <w:rPr>
          <w:szCs w:val="22"/>
        </w:rPr>
      </w:pPr>
      <w:r w:rsidRPr="008360E3">
        <w:rPr>
          <w:noProof/>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i1029" type="#_x0000_t75" style="width:244.8pt;height:255pt;visibility:visible">
            <v:imagedata r:id="rId10" o:title=""/>
          </v:shape>
        </w:pict>
      </w:r>
    </w:p>
    <w:p w:rsidR="00D05B0C" w:rsidRPr="00DE544F" w:rsidRDefault="00D05B0C" w:rsidP="00A81ED2">
      <w:pPr>
        <w:rPr>
          <w:rPrChange w:id="732" w:author="Jithu.Ramesh">
            <w:rPr/>
          </w:rPrChange>
        </w:rPr>
      </w:pPr>
    </w:p>
    <w:p w:rsidR="00D05B0C" w:rsidRPr="00DE544F" w:rsidRDefault="00D05B0C" w:rsidP="00045EBC">
      <w:r w:rsidRPr="00D05B0C">
        <w:rPr>
          <w:rPrChange w:id="733" w:author="Jithu.Ramesh" w:date="2010-12-17T09:40:00Z">
            <w:rPr>
              <w:color w:val="0000FF"/>
              <w:u w:val="single"/>
            </w:rPr>
          </w:rPrChange>
        </w:rPr>
        <w:t>The diagram above depicts the domain model maintained by the GSID service.  The domain model involves two classes.  The first is the GSID class that has as an attribute a unique identifier and association with other GSID objects in the parent/child relationship.   The second class is the Site class that has a many to one relationship to a GSID class.  The Site contains information that is used to discover further information about a biospecimen that the GSID refers to.</w:t>
      </w:r>
    </w:p>
    <w:p w:rsidR="00D05B0C" w:rsidRPr="00DE544F" w:rsidRDefault="00D05B0C" w:rsidP="00045EBC">
      <w:pPr>
        <w:rPr>
          <w:rPrChange w:id="734" w:author="Jithu.Ramesh">
            <w:rPr/>
          </w:rPrChange>
        </w:rPr>
      </w:pPr>
    </w:p>
    <w:p w:rsidR="00D05B0C" w:rsidRPr="00D05B0C" w:rsidRDefault="00D05B0C" w:rsidP="00B74E0D">
      <w:pPr>
        <w:pStyle w:val="Heading2"/>
        <w:numPr>
          <w:ilvl w:val="1"/>
          <w:numId w:val="3"/>
        </w:numPr>
        <w:tabs>
          <w:tab w:val="clear" w:pos="666"/>
          <w:tab w:val="num" w:pos="576"/>
        </w:tabs>
        <w:ind w:left="576"/>
        <w:rPr>
          <w:rFonts w:ascii="Times New Roman" w:hAnsi="Times New Roman" w:cs="Times New Roman"/>
          <w:color w:val="2F08C0"/>
          <w:rPrChange w:id="735" w:author="Unknown">
            <w:rPr>
              <w:rFonts w:cs="Times New Roman"/>
            </w:rPr>
          </w:rPrChange>
        </w:rPr>
      </w:pPr>
      <w:bookmarkStart w:id="736" w:name="_Toc280104883"/>
      <w:r w:rsidRPr="00D05B0C">
        <w:rPr>
          <w:rFonts w:ascii="Times New Roman" w:hAnsi="Times New Roman" w:cs="Times New Roman"/>
          <w:color w:val="2F08C0"/>
          <w:rPrChange w:id="737" w:author="Jithu.Ramesh" w:date="2010-12-17T09:40:00Z">
            <w:rPr>
              <w:rFonts w:ascii="Times New Roman" w:hAnsi="Times New Roman" w:cs="Times New Roman"/>
              <w:b w:val="0"/>
              <w:i w:val="0"/>
              <w:color w:val="0000FF"/>
              <w:sz w:val="24"/>
              <w:u w:val="single"/>
            </w:rPr>
          </w:rPrChange>
        </w:rPr>
        <w:t>Technology Stack</w:t>
      </w:r>
      <w:bookmarkEnd w:id="736"/>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tblPr>
      <w:tblGrid>
        <w:gridCol w:w="2148"/>
        <w:gridCol w:w="6708"/>
      </w:tblGrid>
      <w:tr w:rsidR="00D05B0C" w:rsidRPr="00DE544F" w:rsidTr="00CD0A31">
        <w:tc>
          <w:tcPr>
            <w:tcW w:w="2148" w:type="dxa"/>
            <w:shd w:val="clear" w:color="auto" w:fill="C0C0C0"/>
          </w:tcPr>
          <w:p w:rsidR="00D05B0C" w:rsidRPr="00DE544F" w:rsidRDefault="00D05B0C" w:rsidP="00721771">
            <w:pPr>
              <w:suppressAutoHyphens/>
              <w:rPr>
                <w:b/>
                <w:lang w:eastAsia="ar-SA"/>
              </w:rPr>
            </w:pPr>
            <w:r w:rsidRPr="00D05B0C">
              <w:rPr>
                <w:b/>
                <w:lang w:eastAsia="ar-SA"/>
                <w:rPrChange w:id="738" w:author="Jithu.Ramesh" w:date="2010-12-17T09:40:00Z">
                  <w:rPr>
                    <w:b/>
                    <w:color w:val="0000FF"/>
                    <w:u w:val="single"/>
                    <w:lang w:eastAsia="ar-SA"/>
                  </w:rPr>
                </w:rPrChange>
              </w:rPr>
              <w:t>Technology</w:t>
            </w:r>
          </w:p>
        </w:tc>
        <w:tc>
          <w:tcPr>
            <w:tcW w:w="6708" w:type="dxa"/>
            <w:shd w:val="clear" w:color="auto" w:fill="C0C0C0"/>
          </w:tcPr>
          <w:p w:rsidR="00D05B0C" w:rsidRPr="00DE544F" w:rsidRDefault="00D05B0C" w:rsidP="00721771">
            <w:pPr>
              <w:suppressAutoHyphens/>
              <w:rPr>
                <w:b/>
                <w:lang w:eastAsia="ar-SA"/>
              </w:rPr>
            </w:pPr>
            <w:r w:rsidRPr="00D05B0C">
              <w:rPr>
                <w:b/>
                <w:lang w:eastAsia="ar-SA"/>
                <w:rPrChange w:id="739" w:author="Jithu.Ramesh" w:date="2010-12-17T09:40:00Z">
                  <w:rPr>
                    <w:b/>
                    <w:color w:val="0000FF"/>
                    <w:u w:val="single"/>
                    <w:lang w:eastAsia="ar-SA"/>
                  </w:rPr>
                </w:rPrChange>
              </w:rPr>
              <w:t>Affects</w:t>
            </w:r>
          </w:p>
        </w:tc>
      </w:tr>
      <w:tr w:rsidR="00D05B0C" w:rsidRPr="00DE544F" w:rsidTr="00CD0A31">
        <w:tc>
          <w:tcPr>
            <w:tcW w:w="2148" w:type="dxa"/>
          </w:tcPr>
          <w:p w:rsidR="00D05B0C" w:rsidRPr="00DE544F" w:rsidRDefault="00D05B0C" w:rsidP="000850FD">
            <w:pPr>
              <w:spacing w:before="80" w:after="80"/>
            </w:pPr>
            <w:r w:rsidRPr="00D05B0C">
              <w:rPr>
                <w:rPrChange w:id="740" w:author="Jithu.Ramesh" w:date="2010-12-17T09:40:00Z">
                  <w:rPr>
                    <w:color w:val="0000FF"/>
                    <w:u w:val="single"/>
                  </w:rPr>
                </w:rPrChange>
              </w:rPr>
              <w:t>Globus Toolkit 4.0.3</w:t>
            </w:r>
          </w:p>
        </w:tc>
        <w:tc>
          <w:tcPr>
            <w:tcW w:w="6708" w:type="dxa"/>
          </w:tcPr>
          <w:p w:rsidR="00D05B0C" w:rsidRPr="00DE544F" w:rsidRDefault="00D05B0C" w:rsidP="000850FD">
            <w:pPr>
              <w:spacing w:before="80" w:after="80"/>
            </w:pPr>
            <w:r w:rsidRPr="00D05B0C">
              <w:rPr>
                <w:rPrChange w:id="741" w:author="Jithu.Ramesh" w:date="2010-12-17T09:40:00Z">
                  <w:rPr>
                    <w:color w:val="0000FF"/>
                    <w:u w:val="single"/>
                  </w:rPr>
                </w:rPrChange>
              </w:rPr>
              <w:t>The Globus Toolkit is used to provide client libraries to access this WSRF complaint grid service</w:t>
            </w:r>
          </w:p>
        </w:tc>
      </w:tr>
      <w:tr w:rsidR="00D05B0C" w:rsidRPr="00DE544F" w:rsidTr="00CD0A31">
        <w:tc>
          <w:tcPr>
            <w:tcW w:w="2148" w:type="dxa"/>
          </w:tcPr>
          <w:p w:rsidR="00D05B0C" w:rsidRPr="00D05B0C" w:rsidRDefault="00D05B0C" w:rsidP="000850FD">
            <w:pPr>
              <w:suppressAutoHyphens/>
              <w:spacing w:before="80" w:after="80"/>
              <w:rPr>
                <w:lang w:eastAsia="ar-SA"/>
                <w:rPrChange w:id="742" w:author="Unknown">
                  <w:rPr>
                    <w:color w:val="0000FF"/>
                    <w:lang w:eastAsia="ar-SA"/>
                  </w:rPr>
                </w:rPrChange>
              </w:rPr>
            </w:pPr>
            <w:r w:rsidRPr="00D05B0C">
              <w:rPr>
                <w:lang w:eastAsia="ar-SA"/>
                <w:rPrChange w:id="743" w:author="Jithu.Ramesh" w:date="2010-12-17T09:40:00Z">
                  <w:rPr>
                    <w:color w:val="0000FF"/>
                    <w:u w:val="single"/>
                    <w:lang w:eastAsia="ar-SA"/>
                  </w:rPr>
                </w:rPrChange>
              </w:rPr>
              <w:t>Globus Toolkit 4.0.3</w:t>
            </w:r>
          </w:p>
        </w:tc>
        <w:tc>
          <w:tcPr>
            <w:tcW w:w="6708" w:type="dxa"/>
          </w:tcPr>
          <w:p w:rsidR="00D05B0C" w:rsidRPr="00D05B0C" w:rsidRDefault="00D05B0C" w:rsidP="000850FD">
            <w:pPr>
              <w:suppressAutoHyphens/>
              <w:spacing w:before="80" w:after="80"/>
              <w:rPr>
                <w:lang w:eastAsia="ar-SA"/>
                <w:rPrChange w:id="744" w:author="Unknown">
                  <w:rPr>
                    <w:color w:val="0000FF"/>
                    <w:lang w:eastAsia="ar-SA"/>
                  </w:rPr>
                </w:rPrChange>
              </w:rPr>
            </w:pPr>
            <w:r w:rsidRPr="00D05B0C">
              <w:rPr>
                <w:lang w:eastAsia="ar-SA"/>
                <w:rPrChange w:id="745" w:author="Jithu.Ramesh" w:date="2010-12-17T09:40:00Z">
                  <w:rPr>
                    <w:color w:val="0000FF"/>
                    <w:u w:val="single"/>
                    <w:lang w:eastAsia="ar-SA"/>
                  </w:rPr>
                </w:rPrChange>
              </w:rPr>
              <w:t>GTK is used to develop this WSRF complaint grid service</w:t>
            </w:r>
          </w:p>
        </w:tc>
      </w:tr>
      <w:tr w:rsidR="00D05B0C" w:rsidRPr="00DE544F" w:rsidTr="00CD0A31">
        <w:tc>
          <w:tcPr>
            <w:tcW w:w="2148" w:type="dxa"/>
          </w:tcPr>
          <w:p w:rsidR="00D05B0C" w:rsidRPr="00D05B0C" w:rsidRDefault="00D05B0C" w:rsidP="000850FD">
            <w:pPr>
              <w:suppressAutoHyphens/>
              <w:spacing w:before="80" w:after="80"/>
              <w:rPr>
                <w:lang w:eastAsia="ar-SA"/>
                <w:rPrChange w:id="746" w:author="Unknown">
                  <w:rPr>
                    <w:color w:val="0000FF"/>
                    <w:lang w:eastAsia="ar-SA"/>
                  </w:rPr>
                </w:rPrChange>
              </w:rPr>
            </w:pPr>
            <w:r w:rsidRPr="00D05B0C">
              <w:rPr>
                <w:lang w:eastAsia="ar-SA"/>
                <w:rPrChange w:id="747" w:author="Jithu.Ramesh" w:date="2010-12-17T09:40:00Z">
                  <w:rPr>
                    <w:color w:val="0000FF"/>
                    <w:u w:val="single"/>
                    <w:lang w:eastAsia="ar-SA"/>
                  </w:rPr>
                </w:rPrChange>
              </w:rPr>
              <w:t>JBoss 5.5.27</w:t>
            </w:r>
          </w:p>
        </w:tc>
        <w:tc>
          <w:tcPr>
            <w:tcW w:w="6708" w:type="dxa"/>
          </w:tcPr>
          <w:p w:rsidR="00D05B0C" w:rsidRPr="00D05B0C" w:rsidRDefault="00D05B0C" w:rsidP="000850FD">
            <w:pPr>
              <w:suppressAutoHyphens/>
              <w:spacing w:before="80" w:after="80"/>
              <w:rPr>
                <w:lang w:eastAsia="ar-SA"/>
                <w:rPrChange w:id="748" w:author="Unknown">
                  <w:rPr>
                    <w:color w:val="0000FF"/>
                    <w:lang w:eastAsia="ar-SA"/>
                  </w:rPr>
                </w:rPrChange>
              </w:rPr>
            </w:pPr>
            <w:r w:rsidRPr="00D05B0C">
              <w:rPr>
                <w:lang w:eastAsia="ar-SA"/>
                <w:rPrChange w:id="749" w:author="Jithu.Ramesh" w:date="2010-12-17T09:40:00Z">
                  <w:rPr>
                    <w:color w:val="0000FF"/>
                    <w:u w:val="single"/>
                    <w:lang w:eastAsia="ar-SA"/>
                  </w:rPr>
                </w:rPrChange>
              </w:rPr>
              <w:t>JBoss application server is used to deploy this service</w:t>
            </w:r>
          </w:p>
        </w:tc>
      </w:tr>
      <w:tr w:rsidR="00D05B0C" w:rsidRPr="00DE544F" w:rsidTr="00CD0A31">
        <w:tc>
          <w:tcPr>
            <w:tcW w:w="2148" w:type="dxa"/>
          </w:tcPr>
          <w:p w:rsidR="00D05B0C" w:rsidRPr="00D05B0C" w:rsidRDefault="00D05B0C" w:rsidP="000850FD">
            <w:pPr>
              <w:suppressAutoHyphens/>
              <w:spacing w:before="80" w:after="80"/>
              <w:rPr>
                <w:lang w:eastAsia="ar-SA"/>
                <w:rPrChange w:id="750" w:author="Unknown">
                  <w:rPr>
                    <w:color w:val="0000FF"/>
                    <w:lang w:eastAsia="ar-SA"/>
                  </w:rPr>
                </w:rPrChange>
              </w:rPr>
            </w:pPr>
            <w:r w:rsidRPr="00D05B0C">
              <w:rPr>
                <w:lang w:eastAsia="ar-SA"/>
                <w:rPrChange w:id="751" w:author="Jithu.Ramesh" w:date="2010-12-17T09:40:00Z">
                  <w:rPr>
                    <w:color w:val="0000FF"/>
                    <w:u w:val="single"/>
                    <w:lang w:eastAsia="ar-SA"/>
                  </w:rPr>
                </w:rPrChange>
              </w:rPr>
              <w:t>Java JDK 1.6</w:t>
            </w:r>
          </w:p>
        </w:tc>
        <w:tc>
          <w:tcPr>
            <w:tcW w:w="6708" w:type="dxa"/>
          </w:tcPr>
          <w:p w:rsidR="00D05B0C" w:rsidRPr="00D05B0C" w:rsidRDefault="00D05B0C" w:rsidP="000850FD">
            <w:pPr>
              <w:suppressAutoHyphens/>
              <w:spacing w:before="80" w:after="80"/>
              <w:rPr>
                <w:lang w:eastAsia="ar-SA"/>
                <w:rPrChange w:id="752" w:author="Unknown">
                  <w:rPr>
                    <w:color w:val="0000FF"/>
                    <w:lang w:eastAsia="ar-SA"/>
                  </w:rPr>
                </w:rPrChange>
              </w:rPr>
            </w:pPr>
            <w:r w:rsidRPr="00D05B0C">
              <w:rPr>
                <w:lang w:eastAsia="ar-SA"/>
                <w:rPrChange w:id="753" w:author="Jithu.Ramesh" w:date="2010-12-17T09:40:00Z">
                  <w:rPr>
                    <w:color w:val="0000FF"/>
                    <w:u w:val="single"/>
                    <w:lang w:eastAsia="ar-SA"/>
                  </w:rPr>
                </w:rPrChange>
              </w:rPr>
              <w:t>Java Development Kit 6.0 is required</w:t>
            </w:r>
          </w:p>
        </w:tc>
      </w:tr>
    </w:tbl>
    <w:p w:rsidR="00D05B0C" w:rsidRPr="00DE544F" w:rsidRDefault="00D05B0C" w:rsidP="00045EBC">
      <w:pPr>
        <w:jc w:val="both"/>
      </w:pPr>
    </w:p>
    <w:p w:rsidR="00D05B0C" w:rsidRPr="00D05B0C" w:rsidRDefault="00D05B0C" w:rsidP="00045EBC">
      <w:pPr>
        <w:pStyle w:val="Heading2"/>
        <w:numPr>
          <w:ilvl w:val="1"/>
          <w:numId w:val="3"/>
        </w:numPr>
        <w:tabs>
          <w:tab w:val="clear" w:pos="666"/>
          <w:tab w:val="num" w:pos="576"/>
        </w:tabs>
        <w:ind w:left="576"/>
        <w:rPr>
          <w:rFonts w:ascii="Times New Roman" w:hAnsi="Times New Roman" w:cs="Times New Roman"/>
          <w:color w:val="2F08C0"/>
          <w:rPrChange w:id="754" w:author="Unknown">
            <w:rPr>
              <w:rFonts w:cs="Times New Roman"/>
            </w:rPr>
          </w:rPrChange>
        </w:rPr>
      </w:pPr>
      <w:bookmarkStart w:id="755" w:name="_Toc280104884"/>
      <w:r w:rsidRPr="00D05B0C">
        <w:rPr>
          <w:rFonts w:ascii="Times New Roman" w:hAnsi="Times New Roman" w:cs="Times New Roman"/>
          <w:color w:val="2F08C0"/>
          <w:rPrChange w:id="756" w:author="Jithu.Ramesh" w:date="2010-12-17T09:40:00Z">
            <w:rPr>
              <w:rFonts w:ascii="Times New Roman" w:hAnsi="Times New Roman" w:cs="Times New Roman"/>
              <w:b w:val="0"/>
              <w:i w:val="0"/>
              <w:color w:val="0000FF"/>
              <w:sz w:val="24"/>
              <w:u w:val="single"/>
            </w:rPr>
          </w:rPrChange>
        </w:rPr>
        <w:t>Assumptions and Dependencies</w:t>
      </w:r>
      <w:bookmarkEnd w:id="755"/>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tblPr>
      <w:tblGrid>
        <w:gridCol w:w="2718"/>
        <w:gridCol w:w="6138"/>
      </w:tblGrid>
      <w:tr w:rsidR="00D05B0C" w:rsidRPr="00DE544F" w:rsidTr="00CD0A31">
        <w:tc>
          <w:tcPr>
            <w:tcW w:w="2718"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757" w:author="Jithu.Ramesh" w:date="2010-12-17T09:40:00Z">
                  <w:rPr>
                    <w:b/>
                    <w:color w:val="0000FF"/>
                    <w:u w:val="single"/>
                    <w:lang w:eastAsia="ar-SA"/>
                  </w:rPr>
                </w:rPrChange>
              </w:rPr>
              <w:t>Assumptions</w:t>
            </w:r>
          </w:p>
        </w:tc>
        <w:tc>
          <w:tcPr>
            <w:tcW w:w="6138"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758" w:author="Jithu.Ramesh" w:date="2010-12-17T09:40:00Z">
                  <w:rPr>
                    <w:b/>
                    <w:color w:val="0000FF"/>
                    <w:u w:val="single"/>
                    <w:lang w:eastAsia="ar-SA"/>
                  </w:rPr>
                </w:rPrChange>
              </w:rPr>
              <w:t>Affects</w:t>
            </w:r>
          </w:p>
        </w:tc>
      </w:tr>
      <w:tr w:rsidR="00D05B0C" w:rsidRPr="00DE544F" w:rsidTr="00CD0A31">
        <w:tc>
          <w:tcPr>
            <w:tcW w:w="2718" w:type="dxa"/>
          </w:tcPr>
          <w:p w:rsidR="00D05B0C" w:rsidRPr="00DE544F" w:rsidRDefault="00D05B0C" w:rsidP="000850FD">
            <w:pPr>
              <w:suppressAutoHyphens/>
              <w:spacing w:before="80" w:after="80"/>
            </w:pPr>
            <w:r w:rsidRPr="00D05B0C">
              <w:rPr>
                <w:lang w:eastAsia="ar-SA"/>
                <w:rPrChange w:id="759" w:author="Jithu.Ramesh" w:date="2010-12-17T09:40:00Z">
                  <w:rPr>
                    <w:color w:val="0000FF"/>
                    <w:u w:val="single"/>
                    <w:lang w:eastAsia="ar-SA"/>
                  </w:rPr>
                </w:rPrChange>
              </w:rPr>
              <w:t>caGrid1.4</w:t>
            </w:r>
          </w:p>
        </w:tc>
        <w:tc>
          <w:tcPr>
            <w:tcW w:w="6138" w:type="dxa"/>
          </w:tcPr>
          <w:p w:rsidR="00D05B0C" w:rsidRPr="00DE544F" w:rsidRDefault="00D05B0C" w:rsidP="000850FD">
            <w:pPr>
              <w:spacing w:before="80" w:after="80"/>
              <w:jc w:val="both"/>
            </w:pPr>
            <w:r w:rsidRPr="00D05B0C">
              <w:rPr>
                <w:rPrChange w:id="760" w:author="Jithu.Ramesh" w:date="2010-12-17T09:40:00Z">
                  <w:rPr>
                    <w:color w:val="0000FF"/>
                    <w:u w:val="single"/>
                  </w:rPr>
                </w:rPrChange>
              </w:rPr>
              <w:t>This service is deployed in the caGrid 1.4 environment.</w:t>
            </w:r>
          </w:p>
        </w:tc>
      </w:tr>
    </w:tbl>
    <w:p w:rsidR="00D05B0C" w:rsidRPr="00DE544F" w:rsidRDefault="00D05B0C" w:rsidP="00045EBC">
      <w:pPr>
        <w:jc w:val="both"/>
        <w:rPr>
          <w:i/>
          <w:color w:val="3366FF"/>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tblPr>
      <w:tblGrid>
        <w:gridCol w:w="2748"/>
        <w:gridCol w:w="6108"/>
      </w:tblGrid>
      <w:tr w:rsidR="00D05B0C" w:rsidRPr="00DE544F" w:rsidTr="00CD0A31">
        <w:tc>
          <w:tcPr>
            <w:tcW w:w="2748"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761" w:author="Jithu.Ramesh" w:date="2010-12-17T09:40:00Z">
                  <w:rPr>
                    <w:b/>
                    <w:color w:val="0000FF"/>
                    <w:u w:val="single"/>
                    <w:lang w:eastAsia="ar-SA"/>
                  </w:rPr>
                </w:rPrChange>
              </w:rPr>
              <w:t>Dependency</w:t>
            </w:r>
          </w:p>
        </w:tc>
        <w:tc>
          <w:tcPr>
            <w:tcW w:w="6108"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762" w:author="Jithu.Ramesh" w:date="2010-12-17T09:40:00Z">
                  <w:rPr>
                    <w:b/>
                    <w:color w:val="0000FF"/>
                    <w:u w:val="single"/>
                    <w:lang w:eastAsia="ar-SA"/>
                  </w:rPr>
                </w:rPrChange>
              </w:rPr>
              <w:t>Description</w:t>
            </w:r>
          </w:p>
        </w:tc>
      </w:tr>
      <w:tr w:rsidR="00D05B0C" w:rsidRPr="00DE544F" w:rsidTr="00CD0A31">
        <w:tc>
          <w:tcPr>
            <w:tcW w:w="2748" w:type="dxa"/>
          </w:tcPr>
          <w:p w:rsidR="00D05B0C" w:rsidRPr="00DE544F" w:rsidRDefault="00D05B0C" w:rsidP="000850FD">
            <w:pPr>
              <w:spacing w:before="80" w:after="80"/>
            </w:pPr>
            <w:r w:rsidRPr="00D05B0C">
              <w:rPr>
                <w:rPrChange w:id="763" w:author="Jithu.Ramesh" w:date="2010-12-17T09:40:00Z">
                  <w:rPr>
                    <w:color w:val="0000FF"/>
                    <w:u w:val="single"/>
                  </w:rPr>
                </w:rPrChange>
              </w:rPr>
              <w:t>caGrid Production Environment</w:t>
            </w:r>
          </w:p>
        </w:tc>
        <w:tc>
          <w:tcPr>
            <w:tcW w:w="6108" w:type="dxa"/>
          </w:tcPr>
          <w:p w:rsidR="00D05B0C" w:rsidRPr="00DE544F" w:rsidRDefault="00D05B0C" w:rsidP="000850FD">
            <w:pPr>
              <w:spacing w:before="80" w:after="80"/>
            </w:pPr>
            <w:r w:rsidRPr="00D05B0C">
              <w:rPr>
                <w:rPrChange w:id="764" w:author="Jithu.Ramesh" w:date="2010-12-17T09:40:00Z">
                  <w:rPr>
                    <w:color w:val="0000FF"/>
                    <w:u w:val="single"/>
                  </w:rPr>
                </w:rPrChange>
              </w:rPr>
              <w:t>Service relies on caGrid Production environment for advertisement, discovery, and trust fabric synchronization</w:t>
            </w:r>
          </w:p>
        </w:tc>
      </w:tr>
      <w:tr w:rsidR="00D05B0C" w:rsidRPr="00DE544F" w:rsidTr="00CD0A31">
        <w:tc>
          <w:tcPr>
            <w:tcW w:w="2748" w:type="dxa"/>
          </w:tcPr>
          <w:p w:rsidR="00D05B0C" w:rsidRPr="00DE544F" w:rsidRDefault="00D05B0C" w:rsidP="000850FD">
            <w:pPr>
              <w:suppressAutoHyphens/>
              <w:spacing w:before="80" w:after="80"/>
              <w:rPr>
                <w:lang w:eastAsia="ar-SA"/>
              </w:rPr>
            </w:pPr>
            <w:r w:rsidRPr="00D05B0C">
              <w:rPr>
                <w:lang w:eastAsia="ar-SA"/>
                <w:rPrChange w:id="765" w:author="Jithu.Ramesh" w:date="2010-12-17T09:40:00Z">
                  <w:rPr>
                    <w:color w:val="0000FF"/>
                    <w:u w:val="single"/>
                    <w:lang w:eastAsia="ar-SA"/>
                  </w:rPr>
                </w:rPrChange>
              </w:rPr>
              <w:t>caGrid Index Service Server</w:t>
            </w:r>
          </w:p>
        </w:tc>
        <w:tc>
          <w:tcPr>
            <w:tcW w:w="6108" w:type="dxa"/>
          </w:tcPr>
          <w:p w:rsidR="00D05B0C" w:rsidRPr="00DE544F" w:rsidRDefault="00D05B0C" w:rsidP="000850FD">
            <w:pPr>
              <w:suppressAutoHyphens/>
              <w:spacing w:before="80" w:after="80"/>
              <w:rPr>
                <w:lang w:eastAsia="ar-SA"/>
              </w:rPr>
            </w:pPr>
            <w:r w:rsidRPr="00D05B0C">
              <w:rPr>
                <w:lang w:eastAsia="ar-SA"/>
                <w:rPrChange w:id="766" w:author="Jithu.Ramesh" w:date="2010-12-17T09:40:00Z">
                  <w:rPr>
                    <w:color w:val="0000FF"/>
                    <w:u w:val="single"/>
                    <w:lang w:eastAsia="ar-SA"/>
                  </w:rPr>
                </w:rPrChange>
              </w:rPr>
              <w:t>The Grid Service relies on caGrid Index Service for the service registration and discovery</w:t>
            </w:r>
          </w:p>
        </w:tc>
      </w:tr>
    </w:tbl>
    <w:p w:rsidR="00D05B0C" w:rsidRPr="00DE544F" w:rsidRDefault="00D05B0C" w:rsidP="00045EBC">
      <w:pPr>
        <w:jc w:val="both"/>
        <w:rPr>
          <w:i/>
          <w:color w:val="3366FF"/>
        </w:rPr>
      </w:pPr>
    </w:p>
    <w:p w:rsidR="00D05B0C" w:rsidRPr="00D05B0C" w:rsidRDefault="00D05B0C" w:rsidP="00045EBC">
      <w:pPr>
        <w:pStyle w:val="Heading2"/>
        <w:numPr>
          <w:ilvl w:val="1"/>
          <w:numId w:val="3"/>
        </w:numPr>
        <w:tabs>
          <w:tab w:val="clear" w:pos="666"/>
          <w:tab w:val="num" w:pos="576"/>
        </w:tabs>
        <w:ind w:left="576"/>
        <w:rPr>
          <w:rFonts w:ascii="Times New Roman" w:hAnsi="Times New Roman" w:cs="Times New Roman"/>
          <w:color w:val="2F08C0"/>
          <w:rPrChange w:id="767" w:author="Unknown">
            <w:rPr>
              <w:rFonts w:cs="Times New Roman"/>
            </w:rPr>
          </w:rPrChange>
        </w:rPr>
      </w:pPr>
      <w:bookmarkStart w:id="768" w:name="_Toc280104885"/>
      <w:r w:rsidRPr="00D05B0C">
        <w:rPr>
          <w:rFonts w:ascii="Times New Roman" w:hAnsi="Times New Roman" w:cs="Times New Roman"/>
          <w:color w:val="2F08C0"/>
          <w:rPrChange w:id="769" w:author="Jithu.Ramesh" w:date="2010-12-17T09:40:00Z">
            <w:rPr>
              <w:rFonts w:ascii="Times New Roman" w:hAnsi="Times New Roman" w:cs="Times New Roman"/>
              <w:b w:val="0"/>
              <w:i w:val="0"/>
              <w:color w:val="0000FF"/>
              <w:sz w:val="24"/>
              <w:u w:val="single"/>
            </w:rPr>
          </w:rPrChange>
        </w:rPr>
        <w:t>Service Interface</w:t>
      </w:r>
      <w:bookmarkEnd w:id="768"/>
    </w:p>
    <w:p w:rsidR="00D05B0C" w:rsidRPr="00D05B0C" w:rsidRDefault="00D05B0C" w:rsidP="00045EBC">
      <w:pPr>
        <w:pStyle w:val="Heading3"/>
        <w:numPr>
          <w:ilvl w:val="2"/>
          <w:numId w:val="3"/>
        </w:numPr>
        <w:tabs>
          <w:tab w:val="clear" w:pos="1530"/>
          <w:tab w:val="num" w:pos="990"/>
        </w:tabs>
        <w:ind w:left="990"/>
        <w:rPr>
          <w:rFonts w:ascii="Times New Roman" w:hAnsi="Times New Roman"/>
          <w:color w:val="2F08C0"/>
          <w:rPrChange w:id="770" w:author="Unknown">
            <w:rPr>
              <w:i/>
              <w:color w:val="FF0000"/>
            </w:rPr>
          </w:rPrChange>
        </w:rPr>
      </w:pPr>
      <w:bookmarkStart w:id="771" w:name="_Toc280104886"/>
      <w:r w:rsidRPr="00D05B0C">
        <w:rPr>
          <w:rFonts w:ascii="Times New Roman" w:hAnsi="Times New Roman"/>
          <w:color w:val="2F08C0"/>
          <w:rPrChange w:id="772" w:author="Jithu.Ramesh" w:date="2010-12-17T09:40:00Z">
            <w:rPr>
              <w:rFonts w:ascii="Times New Roman" w:hAnsi="Times New Roman"/>
              <w:b w:val="0"/>
              <w:color w:val="0000FF"/>
              <w:sz w:val="24"/>
              <w:u w:val="single"/>
            </w:rPr>
          </w:rPrChange>
        </w:rPr>
        <w:t>Interface Model</w:t>
      </w:r>
      <w:bookmarkEnd w:id="771"/>
    </w:p>
    <w:p w:rsidR="00D05B0C" w:rsidRPr="00DE544F" w:rsidRDefault="00D05B0C" w:rsidP="00045EBC">
      <w:pPr>
        <w:rPr>
          <w:i/>
          <w:color w:val="FF0000"/>
        </w:rPr>
      </w:pPr>
      <w:r w:rsidRPr="008360E3">
        <w:rPr>
          <w:i/>
          <w:noProof/>
          <w:color w:val="FF0000"/>
        </w:rPr>
        <w:pict>
          <v:shape id="Picture 34" o:spid="_x0000_i1030" type="#_x0000_t75" style="width:449.4pt;height:315.6pt;visibility:visible" o:bordertopcolor="black" o:borderleftcolor="black" o:borderbottomcolor="black" o:borderrightcolor="black">
            <v:imagedata r:id="rId11" o:title=""/>
            <w10:bordertop type="single" width="2"/>
            <w10:borderleft type="single" width="2"/>
            <w10:borderbottom type="single" width="2"/>
            <w10:borderright type="single" width="2"/>
          </v:shape>
        </w:pict>
      </w:r>
    </w:p>
    <w:p w:rsidR="00D05B0C" w:rsidRPr="00D05B0C" w:rsidRDefault="00D05B0C" w:rsidP="003F12FB">
      <w:pPr>
        <w:rPr>
          <w:i/>
          <w:color w:val="FF0000"/>
          <w:rPrChange w:id="773" w:author="Unknown">
            <w:rPr/>
          </w:rPrChange>
        </w:rPr>
      </w:pPr>
      <w:r w:rsidRPr="008360E3">
        <w:rPr>
          <w:i/>
          <w:noProof/>
          <w:color w:val="FF0000"/>
        </w:rPr>
        <w:pict>
          <v:shape id="Picture 36" o:spid="_x0000_i1031" type="#_x0000_t75" style="width:461.4pt;height:342pt;visibility:visible">
            <v:imagedata r:id="rId12" o:title=""/>
          </v:shape>
        </w:pict>
      </w:r>
      <w:r w:rsidRPr="008360E3">
        <w:rPr>
          <w:i/>
          <w:noProof/>
          <w:color w:val="FF0000"/>
        </w:rPr>
        <w:pict>
          <v:shape id="Picture 35" o:spid="_x0000_i1032" type="#_x0000_t75" style="width:440.4pt;height:394.8pt;visibility:visible" o:bordertopcolor="black" o:borderleftcolor="black" o:borderbottomcolor="black" o:borderrightcolor="black">
            <v:imagedata r:id="rId13" o:title=""/>
            <w10:bordertop type="single" width="6"/>
            <w10:borderleft type="single" width="6"/>
            <w10:borderbottom type="single" width="6"/>
            <w10:borderright type="single" width="6"/>
          </v:shape>
        </w:pict>
      </w:r>
    </w:p>
    <w:p w:rsidR="00D05B0C" w:rsidRPr="00D05B0C" w:rsidRDefault="00D05B0C" w:rsidP="00A81ED2">
      <w:pPr>
        <w:pStyle w:val="Heading3"/>
        <w:numPr>
          <w:ilvl w:val="2"/>
          <w:numId w:val="20"/>
        </w:numPr>
        <w:rPr>
          <w:rFonts w:ascii="Times New Roman" w:hAnsi="Times New Roman"/>
          <w:color w:val="2F08C0"/>
          <w:rPrChange w:id="774" w:author="Unknown">
            <w:rPr/>
          </w:rPrChange>
        </w:rPr>
      </w:pPr>
      <w:bookmarkStart w:id="775" w:name="_Ref278882287"/>
      <w:bookmarkStart w:id="776" w:name="_Ref278882305"/>
      <w:bookmarkStart w:id="777" w:name="_Ref278882311"/>
      <w:bookmarkStart w:id="778" w:name="_Ref278890556"/>
      <w:bookmarkStart w:id="779" w:name="_Ref278890562"/>
      <w:bookmarkStart w:id="780" w:name="_Ref278891081"/>
      <w:bookmarkStart w:id="781" w:name="_Ref278891827"/>
      <w:bookmarkStart w:id="782" w:name="_Toc278892883"/>
      <w:bookmarkStart w:id="783" w:name="_Toc280104887"/>
      <w:r w:rsidRPr="00D05B0C">
        <w:rPr>
          <w:rFonts w:ascii="Times New Roman" w:hAnsi="Times New Roman"/>
          <w:color w:val="2F08C0"/>
          <w:rPrChange w:id="784" w:author="Jithu.Ramesh" w:date="2010-12-17T09:40:00Z">
            <w:rPr>
              <w:rFonts w:ascii="Times New Roman" w:hAnsi="Times New Roman"/>
              <w:b w:val="0"/>
              <w:color w:val="0000FF"/>
              <w:sz w:val="24"/>
              <w:u w:val="single"/>
            </w:rPr>
          </w:rPrChange>
        </w:rPr>
        <w:t>WSDL Messages and Port Types</w:t>
      </w:r>
      <w:bookmarkEnd w:id="775"/>
      <w:bookmarkEnd w:id="776"/>
      <w:bookmarkEnd w:id="777"/>
      <w:bookmarkEnd w:id="778"/>
      <w:bookmarkEnd w:id="779"/>
      <w:bookmarkEnd w:id="780"/>
      <w:bookmarkEnd w:id="781"/>
      <w:bookmarkEnd w:id="782"/>
      <w:bookmarkEnd w:id="783"/>
    </w:p>
    <w:p w:rsidR="00D05B0C" w:rsidRPr="00DE544F" w:rsidRDefault="00D05B0C" w:rsidP="00191312">
      <w:pPr>
        <w:jc w:val="both"/>
      </w:pPr>
      <w:r w:rsidRPr="00D05B0C">
        <w:rPr>
          <w:rPrChange w:id="785" w:author="Jithu.Ramesh" w:date="2010-12-17T09:40:00Z">
            <w:rPr>
              <w:color w:val="0000FF"/>
              <w:u w:val="single"/>
            </w:rPr>
          </w:rPrChange>
        </w:rPr>
        <w:t>The service shall conform to the messages and port types defined in the WSDL located at the following URL:</w:t>
      </w: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tblPr>
      <w:tblGrid>
        <w:gridCol w:w="1728"/>
        <w:gridCol w:w="4320"/>
        <w:gridCol w:w="2790"/>
      </w:tblGrid>
      <w:tr w:rsidR="00D05B0C" w:rsidRPr="00DE544F" w:rsidTr="00C520F9">
        <w:trPr>
          <w:trHeight w:val="627"/>
        </w:trPr>
        <w:tc>
          <w:tcPr>
            <w:tcW w:w="1728"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786" w:author="Jithu.Ramesh" w:date="2010-12-17T09:40:00Z">
                  <w:rPr>
                    <w:b/>
                    <w:color w:val="0000FF"/>
                    <w:u w:val="single"/>
                    <w:lang w:eastAsia="ar-SA"/>
                  </w:rPr>
                </w:rPrChange>
              </w:rPr>
              <w:t>Implemented Interface No.</w:t>
            </w:r>
          </w:p>
        </w:tc>
        <w:tc>
          <w:tcPr>
            <w:tcW w:w="4320"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787" w:author="Jithu.Ramesh" w:date="2010-12-17T09:40:00Z">
                  <w:rPr>
                    <w:b/>
                    <w:color w:val="0000FF"/>
                    <w:u w:val="single"/>
                    <w:lang w:eastAsia="ar-SA"/>
                  </w:rPr>
                </w:rPrChange>
              </w:rPr>
              <w:t>Supported Interface Name</w:t>
            </w:r>
          </w:p>
        </w:tc>
        <w:tc>
          <w:tcPr>
            <w:tcW w:w="2790"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788" w:author="Jithu.Ramesh" w:date="2010-12-17T09:40:00Z">
                  <w:rPr>
                    <w:b/>
                    <w:color w:val="0000FF"/>
                    <w:u w:val="single"/>
                    <w:lang w:eastAsia="ar-SA"/>
                  </w:rPr>
                </w:rPrChange>
              </w:rPr>
              <w:t>Link</w:t>
            </w:r>
          </w:p>
        </w:tc>
      </w:tr>
      <w:tr w:rsidR="00D05B0C" w:rsidRPr="00DE544F" w:rsidTr="00CD0A31">
        <w:tc>
          <w:tcPr>
            <w:tcW w:w="1728" w:type="dxa"/>
          </w:tcPr>
          <w:p w:rsidR="00D05B0C" w:rsidRPr="00CD0A31" w:rsidRDefault="00D05B0C" w:rsidP="000850FD">
            <w:pPr>
              <w:spacing w:before="80" w:after="80"/>
            </w:pPr>
            <w:r w:rsidRPr="00D05B0C">
              <w:rPr>
                <w:rPrChange w:id="789" w:author="Jithu.Ramesh" w:date="2010-12-17T09:40:00Z">
                  <w:rPr>
                    <w:color w:val="0000FF"/>
                    <w:u w:val="single"/>
                  </w:rPr>
                </w:rPrChange>
              </w:rPr>
              <w:t>SIDM-INF1</w:t>
            </w:r>
          </w:p>
        </w:tc>
        <w:tc>
          <w:tcPr>
            <w:tcW w:w="4320" w:type="dxa"/>
          </w:tcPr>
          <w:p w:rsidR="00D05B0C" w:rsidRPr="00D05B0C" w:rsidRDefault="00D05B0C" w:rsidP="000850FD">
            <w:pPr>
              <w:suppressAutoHyphens/>
              <w:spacing w:before="80" w:after="80"/>
              <w:rPr>
                <w:lang w:eastAsia="ar-SA"/>
                <w:rPrChange w:id="790" w:author="Unknown">
                  <w:rPr>
                    <w:rFonts w:ascii="Courier New" w:hAnsi="Courier New"/>
                    <w:color w:val="0000FF"/>
                    <w:lang w:eastAsia="ar-SA"/>
                  </w:rPr>
                </w:rPrChange>
              </w:rPr>
            </w:pPr>
            <w:r w:rsidRPr="00D05B0C">
              <w:rPr>
                <w:lang w:eastAsia="ar-SA"/>
                <w:rPrChange w:id="791" w:author="Jithu.Ramesh" w:date="2010-12-17T09:40:00Z">
                  <w:rPr>
                    <w:rFonts w:ascii="Courier New" w:hAnsi="Courier New"/>
                    <w:color w:val="0000FF"/>
                    <w:u w:val="single"/>
                    <w:lang w:eastAsia="ar-SA"/>
                  </w:rPr>
                </w:rPrChange>
              </w:rPr>
              <w:t>SpecimenIdentifierAuthority</w:t>
            </w:r>
          </w:p>
        </w:tc>
        <w:tc>
          <w:tcPr>
            <w:tcW w:w="2790" w:type="dxa"/>
          </w:tcPr>
          <w:p w:rsidR="00D05B0C" w:rsidRPr="00DE544F" w:rsidRDefault="00D05B0C" w:rsidP="000850FD">
            <w:pPr>
              <w:spacing w:before="80" w:after="80"/>
            </w:pPr>
            <w:r w:rsidRPr="00D05B0C">
              <w:rPr>
                <w:rPrChange w:id="792" w:author="Jithu.Ramesh" w:date="2010-12-17T09:40:00Z">
                  <w:rPr>
                    <w:color w:val="0000FF"/>
                    <w:u w:val="single"/>
                  </w:rPr>
                </w:rPrChange>
              </w:rPr>
              <w:t>IdentifiersNAService.wsdl</w:t>
            </w:r>
          </w:p>
        </w:tc>
      </w:tr>
    </w:tbl>
    <w:p w:rsidR="00D05B0C" w:rsidRPr="00DE544F" w:rsidRDefault="00D05B0C" w:rsidP="00045EBC"/>
    <w:p w:rsidR="00D05B0C" w:rsidRPr="00D05B0C" w:rsidRDefault="00D05B0C" w:rsidP="00A81ED2">
      <w:pPr>
        <w:pStyle w:val="Heading3"/>
        <w:numPr>
          <w:ilvl w:val="2"/>
          <w:numId w:val="3"/>
        </w:numPr>
        <w:tabs>
          <w:tab w:val="clear" w:pos="1530"/>
          <w:tab w:val="num" w:pos="990"/>
        </w:tabs>
        <w:ind w:left="990"/>
        <w:rPr>
          <w:rFonts w:ascii="Times New Roman" w:hAnsi="Times New Roman"/>
          <w:color w:val="2F08C0"/>
          <w:sz w:val="28"/>
          <w:szCs w:val="28"/>
          <w:rPrChange w:id="793" w:author="Unknown">
            <w:rPr>
              <w:szCs w:val="28"/>
            </w:rPr>
          </w:rPrChange>
        </w:rPr>
      </w:pPr>
      <w:bookmarkStart w:id="794" w:name="_Toc280104888"/>
      <w:r w:rsidRPr="00D05B0C">
        <w:rPr>
          <w:rFonts w:ascii="Times New Roman" w:hAnsi="Times New Roman"/>
          <w:color w:val="2F08C0"/>
          <w:sz w:val="28"/>
          <w:szCs w:val="28"/>
          <w:rPrChange w:id="795" w:author="Jithu.Ramesh" w:date="2010-12-17T09:40:00Z">
            <w:rPr>
              <w:rFonts w:ascii="Times New Roman" w:hAnsi="Times New Roman"/>
              <w:b w:val="0"/>
              <w:color w:val="0000FF"/>
              <w:sz w:val="24"/>
              <w:szCs w:val="28"/>
              <w:u w:val="single"/>
            </w:rPr>
          </w:rPrChange>
        </w:rPr>
        <w:t>Operations Details for NamingAuthority Interface</w:t>
      </w:r>
      <w:bookmarkEnd w:id="794"/>
    </w:p>
    <w:p w:rsidR="00D05B0C" w:rsidRPr="00DE544F" w:rsidRDefault="00D05B0C" w:rsidP="00A81ED2">
      <w:r w:rsidRPr="00D05B0C">
        <w:rPr>
          <w:rPrChange w:id="796" w:author="Jithu.Ramesh" w:date="2010-12-17T09:40:00Z">
            <w:rPr>
              <w:color w:val="0000FF"/>
              <w:u w:val="single"/>
            </w:rPr>
          </w:rPrChange>
        </w:rPr>
        <w:t xml:space="preserve">The following sections describe service operations in detail. </w:t>
      </w:r>
    </w:p>
    <w:p w:rsidR="00D05B0C" w:rsidRPr="00D05B0C" w:rsidRDefault="00D05B0C" w:rsidP="00045EBC">
      <w:pPr>
        <w:pStyle w:val="Heading4"/>
        <w:numPr>
          <w:ilvl w:val="3"/>
          <w:numId w:val="3"/>
        </w:numPr>
        <w:rPr>
          <w:color w:val="2F08C0"/>
          <w:sz w:val="26"/>
          <w:szCs w:val="26"/>
          <w:rPrChange w:id="797" w:author="Unknown">
            <w:rPr>
              <w:color w:val="0000FF"/>
              <w:szCs w:val="26"/>
            </w:rPr>
          </w:rPrChange>
        </w:rPr>
      </w:pPr>
      <w:r w:rsidRPr="00D05B0C">
        <w:rPr>
          <w:color w:val="2F08C0"/>
          <w:sz w:val="26"/>
          <w:szCs w:val="26"/>
          <w:rPrChange w:id="798" w:author="Jithu.Ramesh" w:date="2010-12-17T09:40:00Z">
            <w:rPr>
              <w:rFonts w:ascii="Courier New" w:hAnsi="Courier New"/>
              <w:b w:val="0"/>
              <w:color w:val="0000FF"/>
              <w:sz w:val="24"/>
              <w:szCs w:val="26"/>
              <w:u w:val="single"/>
            </w:rPr>
          </w:rPrChange>
        </w:rPr>
        <w:t>resolveIdentifier</w:t>
      </w: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tblPr>
      <w:tblGrid>
        <w:gridCol w:w="2183"/>
        <w:gridCol w:w="6673"/>
      </w:tblGrid>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799" w:author="Jithu.Ramesh" w:date="2010-12-17T09:40:00Z">
                  <w:rPr>
                    <w:b/>
                    <w:color w:val="0000FF"/>
                    <w:u w:val="single"/>
                    <w:lang w:eastAsia="ar-SA"/>
                  </w:rPr>
                </w:rPrChange>
              </w:rPr>
              <w:t>Description</w:t>
            </w:r>
          </w:p>
        </w:tc>
        <w:tc>
          <w:tcPr>
            <w:tcW w:w="6673" w:type="dxa"/>
          </w:tcPr>
          <w:p w:rsidR="00D05B0C" w:rsidRPr="00D05B0C" w:rsidRDefault="00D05B0C" w:rsidP="000850FD">
            <w:pPr>
              <w:spacing w:before="80" w:after="80"/>
              <w:rPr>
                <w:i/>
                <w:color w:val="FF0000"/>
                <w:rPrChange w:id="800" w:author="Unknown">
                  <w:rPr>
                    <w:rFonts w:ascii="Courier New" w:hAnsi="Courier New"/>
                    <w:i/>
                    <w:color w:val="FF0000"/>
                    <w:sz w:val="20"/>
                  </w:rPr>
                </w:rPrChange>
              </w:rPr>
            </w:pPr>
            <w:r w:rsidRPr="00D05B0C">
              <w:rPr>
                <w:rPrChange w:id="801" w:author="Jithu.Ramesh" w:date="2010-12-17T09:40:00Z">
                  <w:rPr>
                    <w:rFonts w:ascii="Courier New" w:hAnsi="Courier New"/>
                    <w:color w:val="0000FF"/>
                    <w:sz w:val="20"/>
                    <w:u w:val="single"/>
                  </w:rPr>
                </w:rPrChange>
              </w:rPr>
              <w:t>This operation returns the metadata associated with the given identifier.</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802" w:author="Jithu.Ramesh" w:date="2010-12-17T09:40:00Z">
                  <w:rPr>
                    <w:b/>
                    <w:color w:val="0000FF"/>
                    <w:u w:val="single"/>
                    <w:lang w:eastAsia="ar-SA"/>
                  </w:rPr>
                </w:rPrChange>
              </w:rPr>
              <w:t>Pre-Conditions</w:t>
            </w:r>
          </w:p>
        </w:tc>
        <w:tc>
          <w:tcPr>
            <w:tcW w:w="6673" w:type="dxa"/>
          </w:tcPr>
          <w:p w:rsidR="00D05B0C" w:rsidRPr="00D05B0C" w:rsidRDefault="00D05B0C" w:rsidP="000850FD">
            <w:pPr>
              <w:spacing w:before="80" w:after="80"/>
              <w:rPr>
                <w:rPrChange w:id="803" w:author="Unknown">
                  <w:rPr>
                    <w:rFonts w:ascii="Courier New" w:hAnsi="Courier New"/>
                    <w:sz w:val="20"/>
                  </w:rPr>
                </w:rPrChange>
              </w:rPr>
            </w:pPr>
            <w:r w:rsidRPr="00D05B0C">
              <w:rPr>
                <w:rPrChange w:id="804" w:author="Jithu.Ramesh" w:date="2010-12-17T09:40:00Z">
                  <w:rPr>
                    <w:rFonts w:ascii="Courier New" w:hAnsi="Courier New"/>
                    <w:color w:val="0000FF"/>
                    <w:sz w:val="20"/>
                    <w:u w:val="single"/>
                  </w:rPr>
                </w:rPrChange>
              </w:rPr>
              <w:t>The identifier must exist and the requesting user must be authorized to resolve it.</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805" w:author="Jithu.Ramesh" w:date="2010-12-17T09:40:00Z">
                  <w:rPr>
                    <w:b/>
                    <w:color w:val="0000FF"/>
                    <w:u w:val="single"/>
                    <w:lang w:eastAsia="ar-SA"/>
                  </w:rPr>
                </w:rPrChange>
              </w:rPr>
              <w:t>Security Controls</w:t>
            </w:r>
          </w:p>
        </w:tc>
        <w:tc>
          <w:tcPr>
            <w:tcW w:w="6673" w:type="dxa"/>
          </w:tcPr>
          <w:p w:rsidR="00D05B0C" w:rsidRPr="00D05B0C" w:rsidRDefault="00D05B0C" w:rsidP="000850FD">
            <w:pPr>
              <w:autoSpaceDE w:val="0"/>
              <w:autoSpaceDN w:val="0"/>
              <w:adjustRightInd w:val="0"/>
              <w:spacing w:before="80" w:after="80"/>
              <w:rPr>
                <w:rPrChange w:id="806" w:author="Unknown">
                  <w:rPr>
                    <w:rFonts w:ascii="Courier New" w:hAnsi="Courier New"/>
                    <w:sz w:val="20"/>
                  </w:rPr>
                </w:rPrChange>
              </w:rPr>
            </w:pPr>
            <w:r w:rsidRPr="00D05B0C">
              <w:rPr>
                <w:rPrChange w:id="807" w:author="Jithu.Ramesh" w:date="2010-12-17T09:40:00Z">
                  <w:rPr>
                    <w:rFonts w:ascii="Courier New" w:hAnsi="Courier New"/>
                    <w:color w:val="0000FF"/>
                    <w:sz w:val="20"/>
                    <w:u w:val="single"/>
                  </w:rPr>
                </w:rPrChange>
              </w:rPr>
              <w:t>A user can read a key from an identifier if any one of the below conditions are met:</w:t>
            </w:r>
            <w:r w:rsidRPr="0064755E">
              <w:tab/>
            </w:r>
            <w:r w:rsidRPr="00D05B0C">
              <w:rPr>
                <w:rPrChange w:id="808" w:author="Jithu.Ramesh" w:date="2010-12-17T09:40:00Z">
                  <w:rPr>
                    <w:rFonts w:ascii="Courier New" w:hAnsi="Courier New"/>
                    <w:color w:val="0000FF"/>
                    <w:sz w:val="20"/>
                    <w:u w:val="single"/>
                  </w:rPr>
                </w:rPrChange>
              </w:rPr>
              <w:t xml:space="preserve"> </w:t>
            </w:r>
          </w:p>
          <w:p w:rsidR="00D05B0C" w:rsidRPr="00D05B0C" w:rsidRDefault="00D05B0C" w:rsidP="000850FD">
            <w:pPr>
              <w:autoSpaceDE w:val="0"/>
              <w:autoSpaceDN w:val="0"/>
              <w:adjustRightInd w:val="0"/>
              <w:spacing w:before="80" w:after="80"/>
              <w:rPr>
                <w:rPrChange w:id="809" w:author="Unknown">
                  <w:rPr>
                    <w:rFonts w:ascii="Courier New" w:hAnsi="Courier New"/>
                    <w:sz w:val="20"/>
                  </w:rPr>
                </w:rPrChange>
              </w:rPr>
            </w:pPr>
            <w:r w:rsidRPr="00D05B0C">
              <w:rPr>
                <w:rPrChange w:id="810" w:author="Jithu.Ramesh" w:date="2010-12-17T09:40:00Z">
                  <w:rPr>
                    <w:rFonts w:ascii="Courier New" w:hAnsi="Courier New"/>
                    <w:color w:val="0000FF"/>
                    <w:sz w:val="20"/>
                    <w:u w:val="single"/>
                  </w:rPr>
                </w:rPrChange>
              </w:rPr>
              <w:t>(a) User is identifier's administrator</w:t>
            </w:r>
          </w:p>
          <w:p w:rsidR="00D05B0C" w:rsidRPr="00D05B0C" w:rsidRDefault="00D05B0C" w:rsidP="000850FD">
            <w:pPr>
              <w:autoSpaceDE w:val="0"/>
              <w:autoSpaceDN w:val="0"/>
              <w:adjustRightInd w:val="0"/>
              <w:spacing w:before="80" w:after="80"/>
              <w:rPr>
                <w:rPrChange w:id="811" w:author="Unknown">
                  <w:rPr>
                    <w:rFonts w:ascii="Courier New" w:hAnsi="Courier New"/>
                    <w:sz w:val="20"/>
                  </w:rPr>
                </w:rPrChange>
              </w:rPr>
            </w:pPr>
            <w:r w:rsidRPr="00D05B0C">
              <w:rPr>
                <w:rPrChange w:id="812" w:author="Jithu.Ramesh" w:date="2010-12-17T09:40:00Z">
                  <w:rPr>
                    <w:rFonts w:ascii="Courier New" w:hAnsi="Courier New"/>
                    <w:color w:val="0000FF"/>
                    <w:sz w:val="20"/>
                    <w:u w:val="single"/>
                  </w:rPr>
                </w:rPrChange>
              </w:rPr>
              <w:t>(b) User is listed as reader by the key</w:t>
            </w:r>
            <w:r w:rsidRPr="0064755E">
              <w:t>’</w:t>
            </w:r>
            <w:r w:rsidRPr="00D05B0C">
              <w:rPr>
                <w:rPrChange w:id="813" w:author="Jithu.Ramesh" w:date="2010-12-17T09:40:00Z">
                  <w:rPr>
                    <w:rFonts w:ascii="Courier New" w:hAnsi="Courier New"/>
                    <w:color w:val="0000FF"/>
                    <w:sz w:val="20"/>
                    <w:u w:val="single"/>
                  </w:rPr>
                </w:rPrChange>
              </w:rPr>
              <w:t>s policy identifier</w:t>
            </w:r>
          </w:p>
          <w:p w:rsidR="00D05B0C" w:rsidRPr="00D05B0C" w:rsidRDefault="00D05B0C" w:rsidP="000850FD">
            <w:pPr>
              <w:autoSpaceDE w:val="0"/>
              <w:autoSpaceDN w:val="0"/>
              <w:adjustRightInd w:val="0"/>
              <w:spacing w:before="80" w:after="80"/>
              <w:rPr>
                <w:rPrChange w:id="814" w:author="Unknown">
                  <w:rPr>
                    <w:rFonts w:ascii="Courier New" w:hAnsi="Courier New"/>
                    <w:sz w:val="20"/>
                  </w:rPr>
                </w:rPrChange>
              </w:rPr>
            </w:pPr>
            <w:r w:rsidRPr="00D05B0C">
              <w:rPr>
                <w:rPrChange w:id="815" w:author="Jithu.Ramesh" w:date="2010-12-17T09:40:00Z">
                  <w:rPr>
                    <w:rFonts w:ascii="Courier New" w:hAnsi="Courier New"/>
                    <w:color w:val="0000FF"/>
                    <w:sz w:val="20"/>
                    <w:u w:val="single"/>
                  </w:rPr>
                </w:rPrChange>
              </w:rPr>
              <w:t>(c) Key has no policy identifier and user is listed as reader or the identifier</w:t>
            </w:r>
          </w:p>
          <w:p w:rsidR="00D05B0C" w:rsidRPr="00D05B0C" w:rsidRDefault="00D05B0C" w:rsidP="000850FD">
            <w:pPr>
              <w:autoSpaceDE w:val="0"/>
              <w:autoSpaceDN w:val="0"/>
              <w:adjustRightInd w:val="0"/>
              <w:spacing w:before="80" w:after="80"/>
              <w:rPr>
                <w:rPrChange w:id="816" w:author="Unknown">
                  <w:rPr>
                    <w:rFonts w:ascii="Courier New" w:hAnsi="Courier New"/>
                    <w:sz w:val="20"/>
                  </w:rPr>
                </w:rPrChange>
              </w:rPr>
            </w:pPr>
            <w:r w:rsidRPr="00D05B0C">
              <w:rPr>
                <w:rPrChange w:id="817" w:author="Jithu.Ramesh" w:date="2010-12-17T09:40:00Z">
                  <w:rPr>
                    <w:rFonts w:ascii="Courier New" w:hAnsi="Courier New"/>
                    <w:color w:val="0000FF"/>
                    <w:sz w:val="20"/>
                    <w:u w:val="single"/>
                  </w:rPr>
                </w:rPrChange>
              </w:rPr>
              <w:t>(d) Key has no policy identifier and identifier has no security settings</w:t>
            </w:r>
          </w:p>
          <w:p w:rsidR="00D05B0C" w:rsidRPr="00D05B0C" w:rsidRDefault="00D05B0C" w:rsidP="000850FD">
            <w:pPr>
              <w:autoSpaceDE w:val="0"/>
              <w:autoSpaceDN w:val="0"/>
              <w:adjustRightInd w:val="0"/>
              <w:spacing w:before="80" w:after="80"/>
              <w:rPr>
                <w:rPrChange w:id="818" w:author="Unknown">
                  <w:rPr>
                    <w:rFonts w:ascii="Courier New" w:hAnsi="Courier New"/>
                    <w:sz w:val="20"/>
                  </w:rPr>
                </w:rPrChange>
              </w:rPr>
            </w:pPr>
            <w:r w:rsidRPr="00D05B0C">
              <w:rPr>
                <w:rPrChange w:id="819" w:author="Jithu.Ramesh" w:date="2010-12-17T09:40:00Z">
                  <w:rPr>
                    <w:rFonts w:ascii="Courier New" w:hAnsi="Courier New"/>
                    <w:color w:val="0000FF"/>
                    <w:sz w:val="20"/>
                    <w:u w:val="single"/>
                  </w:rPr>
                </w:rPrChange>
              </w:rPr>
              <w:t>Only the keys that the user is authorized to read are returned.</w:t>
            </w:r>
          </w:p>
          <w:p w:rsidR="00D05B0C" w:rsidRPr="00D05B0C" w:rsidRDefault="00D05B0C" w:rsidP="000850FD">
            <w:pPr>
              <w:autoSpaceDE w:val="0"/>
              <w:autoSpaceDN w:val="0"/>
              <w:adjustRightInd w:val="0"/>
              <w:spacing w:before="80" w:after="80"/>
              <w:rPr>
                <w:rPrChange w:id="820" w:author="Unknown">
                  <w:rPr>
                    <w:rFonts w:ascii="Courier New" w:hAnsi="Courier New"/>
                    <w:sz w:val="20"/>
                  </w:rPr>
                </w:rPrChange>
              </w:rPr>
            </w:pPr>
            <w:r w:rsidRPr="00D05B0C">
              <w:rPr>
                <w:rPrChange w:id="821" w:author="Jithu.Ramesh" w:date="2010-12-17T09:40:00Z">
                  <w:rPr>
                    <w:rFonts w:ascii="Courier New" w:hAnsi="Courier New"/>
                    <w:color w:val="0000FF"/>
                    <w:sz w:val="20"/>
                    <w:u w:val="single"/>
                  </w:rPr>
                </w:rPrChange>
              </w:rPr>
              <w:t>A security exception is thrown if the user can</w:t>
            </w:r>
            <w:r w:rsidRPr="0064755E">
              <w:t>’</w:t>
            </w:r>
            <w:r w:rsidRPr="00D05B0C">
              <w:rPr>
                <w:rPrChange w:id="822" w:author="Jithu.Ramesh" w:date="2010-12-17T09:40:00Z">
                  <w:rPr>
                    <w:rFonts w:ascii="Courier New" w:hAnsi="Courier New"/>
                    <w:color w:val="0000FF"/>
                    <w:sz w:val="20"/>
                    <w:u w:val="single"/>
                  </w:rPr>
                </w:rPrChange>
              </w:rPr>
              <w:t>t read any of the keys associated with the identifier.</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823" w:author="Jithu.Ramesh" w:date="2010-12-17T09:40:00Z">
                  <w:rPr>
                    <w:b/>
                    <w:color w:val="0000FF"/>
                    <w:u w:val="single"/>
                    <w:lang w:eastAsia="ar-SA"/>
                  </w:rPr>
                </w:rPrChange>
              </w:rPr>
              <w:t>Inputs</w:t>
            </w:r>
          </w:p>
        </w:tc>
        <w:tc>
          <w:tcPr>
            <w:tcW w:w="6673" w:type="dxa"/>
          </w:tcPr>
          <w:p w:rsidR="00D05B0C" w:rsidRPr="00D05B0C" w:rsidRDefault="00D05B0C" w:rsidP="000850FD">
            <w:pPr>
              <w:spacing w:before="80" w:after="80"/>
              <w:rPr>
                <w:rPrChange w:id="824" w:author="Unknown">
                  <w:rPr>
                    <w:rFonts w:ascii="Courier New" w:hAnsi="Courier New"/>
                    <w:sz w:val="20"/>
                  </w:rPr>
                </w:rPrChange>
              </w:rPr>
            </w:pPr>
            <w:r w:rsidRPr="00D05B0C">
              <w:rPr>
                <w:rPrChange w:id="825" w:author="Jithu.Ramesh" w:date="2010-12-17T09:40:00Z">
                  <w:rPr>
                    <w:rFonts w:ascii="Courier New" w:hAnsi="Courier New"/>
                    <w:color w:val="0000FF"/>
                    <w:sz w:val="20"/>
                    <w:u w:val="single"/>
                  </w:rPr>
                </w:rPrChange>
              </w:rPr>
              <w:t>Identifier (Required)</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826" w:author="Jithu.Ramesh" w:date="2010-12-17T09:40:00Z">
                  <w:rPr>
                    <w:b/>
                    <w:color w:val="0000FF"/>
                    <w:u w:val="single"/>
                    <w:lang w:eastAsia="ar-SA"/>
                  </w:rPr>
                </w:rPrChange>
              </w:rPr>
              <w:t>Outputs</w:t>
            </w:r>
          </w:p>
        </w:tc>
        <w:tc>
          <w:tcPr>
            <w:tcW w:w="6673" w:type="dxa"/>
          </w:tcPr>
          <w:p w:rsidR="00D05B0C" w:rsidRPr="00D05B0C" w:rsidRDefault="00D05B0C" w:rsidP="000850FD">
            <w:pPr>
              <w:spacing w:before="80" w:after="80"/>
              <w:rPr>
                <w:rPrChange w:id="827" w:author="Unknown">
                  <w:rPr>
                    <w:rFonts w:ascii="Courier New" w:hAnsi="Courier New"/>
                    <w:sz w:val="20"/>
                  </w:rPr>
                </w:rPrChange>
              </w:rPr>
            </w:pPr>
            <w:r w:rsidRPr="00D05B0C">
              <w:rPr>
                <w:rPrChange w:id="828" w:author="Jithu.Ramesh" w:date="2010-12-17T09:40:00Z">
                  <w:rPr>
                    <w:rFonts w:ascii="Courier New" w:hAnsi="Courier New"/>
                    <w:color w:val="0000FF"/>
                    <w:sz w:val="20"/>
                    <w:u w:val="single"/>
                  </w:rPr>
                </w:rPrChange>
              </w:rPr>
              <w:t>Identifier Metadata (keys and values)</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829" w:author="Jithu.Ramesh" w:date="2010-12-17T09:40:00Z">
                  <w:rPr>
                    <w:b/>
                    <w:color w:val="0000FF"/>
                    <w:u w:val="single"/>
                    <w:lang w:eastAsia="ar-SA"/>
                  </w:rPr>
                </w:rPrChange>
              </w:rPr>
              <w:t>Post-Conditions</w:t>
            </w:r>
          </w:p>
        </w:tc>
        <w:tc>
          <w:tcPr>
            <w:tcW w:w="6673" w:type="dxa"/>
          </w:tcPr>
          <w:p w:rsidR="00D05B0C" w:rsidRPr="00D05B0C" w:rsidRDefault="00D05B0C" w:rsidP="000850FD">
            <w:pPr>
              <w:spacing w:before="80" w:after="80"/>
              <w:jc w:val="both"/>
              <w:rPr>
                <w:i/>
                <w:color w:val="FF0000"/>
                <w:rPrChange w:id="830" w:author="Unknown">
                  <w:rPr>
                    <w:rFonts w:ascii="Courier New" w:hAnsi="Courier New"/>
                    <w:i/>
                    <w:color w:val="FF0000"/>
                    <w:sz w:val="20"/>
                  </w:rPr>
                </w:rPrChange>
              </w:rPr>
            </w:pP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831" w:author="Jithu.Ramesh" w:date="2010-12-17T09:40:00Z">
                  <w:rPr>
                    <w:b/>
                    <w:color w:val="0000FF"/>
                    <w:u w:val="single"/>
                    <w:lang w:eastAsia="ar-SA"/>
                  </w:rPr>
                </w:rPrChange>
              </w:rPr>
              <w:t>Exception Conditions</w:t>
            </w:r>
          </w:p>
        </w:tc>
        <w:tc>
          <w:tcPr>
            <w:tcW w:w="6673" w:type="dxa"/>
          </w:tcPr>
          <w:p w:rsidR="00D05B0C" w:rsidRPr="00D05B0C" w:rsidRDefault="00D05B0C" w:rsidP="000850FD">
            <w:pPr>
              <w:spacing w:before="80" w:after="80"/>
              <w:rPr>
                <w:color w:val="000000"/>
                <w:rPrChange w:id="832" w:author="Unknown">
                  <w:rPr>
                    <w:rFonts w:ascii="Courier New" w:hAnsi="Courier New"/>
                    <w:color w:val="000000"/>
                    <w:sz w:val="20"/>
                  </w:rPr>
                </w:rPrChange>
              </w:rPr>
            </w:pPr>
            <w:r w:rsidRPr="00D05B0C">
              <w:rPr>
                <w:color w:val="000000"/>
                <w:rPrChange w:id="833" w:author="Jithu.Ramesh" w:date="2010-12-17T09:40:00Z">
                  <w:rPr>
                    <w:rFonts w:ascii="Courier New" w:hAnsi="Courier New"/>
                    <w:color w:val="000000"/>
                    <w:sz w:val="20"/>
                    <w:u w:val="single"/>
                  </w:rPr>
                </w:rPrChange>
              </w:rPr>
              <w:t>InvalidIdentifierException</w:t>
            </w:r>
          </w:p>
          <w:p w:rsidR="00D05B0C" w:rsidRPr="00D05B0C" w:rsidRDefault="00D05B0C" w:rsidP="000850FD">
            <w:pPr>
              <w:spacing w:before="80" w:after="80"/>
              <w:rPr>
                <w:color w:val="000000"/>
                <w:rPrChange w:id="834" w:author="Unknown">
                  <w:rPr>
                    <w:rFonts w:ascii="Courier New" w:hAnsi="Courier New"/>
                    <w:color w:val="000000"/>
                    <w:sz w:val="20"/>
                  </w:rPr>
                </w:rPrChange>
              </w:rPr>
            </w:pPr>
            <w:r w:rsidRPr="00D05B0C">
              <w:rPr>
                <w:color w:val="000000"/>
                <w:rPrChange w:id="835" w:author="Jithu.Ramesh" w:date="2010-12-17T09:40:00Z">
                  <w:rPr>
                    <w:rFonts w:ascii="Courier New" w:hAnsi="Courier New"/>
                    <w:color w:val="000000"/>
                    <w:sz w:val="20"/>
                    <w:u w:val="single"/>
                  </w:rPr>
                </w:rPrChange>
              </w:rPr>
              <w:t>NamingAuthorityConfigurationException</w:t>
            </w:r>
          </w:p>
          <w:p w:rsidR="00D05B0C" w:rsidRPr="00D05B0C" w:rsidRDefault="00D05B0C" w:rsidP="000850FD">
            <w:pPr>
              <w:spacing w:before="80" w:after="80"/>
              <w:rPr>
                <w:color w:val="000000"/>
                <w:rPrChange w:id="836" w:author="Unknown">
                  <w:rPr>
                    <w:rFonts w:ascii="Courier New" w:hAnsi="Courier New"/>
                    <w:color w:val="000000"/>
                    <w:sz w:val="20"/>
                  </w:rPr>
                </w:rPrChange>
              </w:rPr>
            </w:pPr>
            <w:r w:rsidRPr="00D05B0C">
              <w:rPr>
                <w:color w:val="000000"/>
                <w:rPrChange w:id="837" w:author="Jithu.Ramesh" w:date="2010-12-17T09:40:00Z">
                  <w:rPr>
                    <w:rFonts w:ascii="Courier New" w:hAnsi="Courier New"/>
                    <w:color w:val="000000"/>
                    <w:sz w:val="20"/>
                    <w:u w:val="single"/>
                  </w:rPr>
                </w:rPrChange>
              </w:rPr>
              <w:t>NamingAuthoritySecurityException</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838" w:author="Jithu.Ramesh" w:date="2010-12-17T09:40:00Z">
                  <w:rPr>
                    <w:b/>
                    <w:color w:val="0000FF"/>
                    <w:u w:val="single"/>
                    <w:lang w:eastAsia="ar-SA"/>
                  </w:rPr>
                </w:rPrChange>
              </w:rPr>
              <w:t>Notes</w:t>
            </w:r>
          </w:p>
        </w:tc>
        <w:tc>
          <w:tcPr>
            <w:tcW w:w="6673" w:type="dxa"/>
          </w:tcPr>
          <w:p w:rsidR="00D05B0C" w:rsidRPr="00D05B0C" w:rsidRDefault="00D05B0C" w:rsidP="000850FD">
            <w:pPr>
              <w:spacing w:before="80" w:after="80"/>
              <w:jc w:val="both"/>
              <w:rPr>
                <w:i/>
                <w:color w:val="FF0000"/>
                <w:sz w:val="20"/>
                <w:rPrChange w:id="839" w:author="Unknown">
                  <w:rPr>
                    <w:rFonts w:ascii="Courier New" w:hAnsi="Courier New"/>
                    <w:i/>
                    <w:color w:val="FF0000"/>
                    <w:sz w:val="20"/>
                  </w:rPr>
                </w:rPrChange>
              </w:rPr>
            </w:pPr>
          </w:p>
        </w:tc>
      </w:tr>
    </w:tbl>
    <w:p w:rsidR="00D05B0C" w:rsidRDefault="00D05B0C" w:rsidP="000850FD">
      <w:pPr>
        <w:pStyle w:val="Heading4"/>
        <w:numPr>
          <w:ilvl w:val="0"/>
          <w:numId w:val="0"/>
        </w:numPr>
        <w:ind w:left="864"/>
        <w:rPr>
          <w:color w:val="2F08C0"/>
        </w:rPr>
      </w:pPr>
    </w:p>
    <w:p w:rsidR="00D05B0C" w:rsidRPr="00D05B0C" w:rsidRDefault="00D05B0C" w:rsidP="00045EBC">
      <w:pPr>
        <w:pStyle w:val="Heading4"/>
        <w:numPr>
          <w:ilvl w:val="3"/>
          <w:numId w:val="3"/>
        </w:numPr>
        <w:rPr>
          <w:color w:val="2F08C0"/>
          <w:sz w:val="26"/>
          <w:szCs w:val="26"/>
          <w:rPrChange w:id="840" w:author="Unknown">
            <w:rPr>
              <w:szCs w:val="26"/>
            </w:rPr>
          </w:rPrChange>
        </w:rPr>
      </w:pPr>
      <w:r w:rsidRPr="00D05B0C">
        <w:rPr>
          <w:color w:val="2F08C0"/>
          <w:sz w:val="26"/>
          <w:szCs w:val="26"/>
          <w:rPrChange w:id="841" w:author="Jithu.Ramesh" w:date="2010-12-17T09:40:00Z">
            <w:rPr>
              <w:b w:val="0"/>
              <w:color w:val="0000FF"/>
              <w:sz w:val="24"/>
              <w:szCs w:val="26"/>
              <w:u w:val="single"/>
            </w:rPr>
          </w:rPrChange>
        </w:rPr>
        <w:t>getKeyNames</w:t>
      </w: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tblPr>
      <w:tblGrid>
        <w:gridCol w:w="2183"/>
        <w:gridCol w:w="6673"/>
      </w:tblGrid>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842" w:author="Jithu.Ramesh" w:date="2010-12-17T09:40:00Z">
                  <w:rPr>
                    <w:b/>
                    <w:color w:val="0000FF"/>
                    <w:u w:val="single"/>
                    <w:lang w:eastAsia="ar-SA"/>
                  </w:rPr>
                </w:rPrChange>
              </w:rPr>
              <w:t>Description</w:t>
            </w:r>
          </w:p>
        </w:tc>
        <w:tc>
          <w:tcPr>
            <w:tcW w:w="6673" w:type="dxa"/>
          </w:tcPr>
          <w:p w:rsidR="00D05B0C" w:rsidRPr="00D05B0C" w:rsidRDefault="00D05B0C" w:rsidP="000850FD">
            <w:pPr>
              <w:spacing w:before="80" w:after="80"/>
              <w:rPr>
                <w:i/>
                <w:color w:val="FF0000"/>
                <w:rPrChange w:id="843" w:author="Unknown">
                  <w:rPr>
                    <w:rFonts w:ascii="Courier New" w:hAnsi="Courier New"/>
                    <w:i/>
                    <w:color w:val="FF0000"/>
                    <w:sz w:val="20"/>
                  </w:rPr>
                </w:rPrChange>
              </w:rPr>
            </w:pPr>
            <w:r w:rsidRPr="00D05B0C">
              <w:rPr>
                <w:rPrChange w:id="844" w:author="Jithu.Ramesh" w:date="2010-12-17T09:40:00Z">
                  <w:rPr>
                    <w:rFonts w:ascii="Courier New" w:hAnsi="Courier New"/>
                    <w:color w:val="0000FF"/>
                    <w:sz w:val="20"/>
                    <w:u w:val="single"/>
                  </w:rPr>
                </w:rPrChange>
              </w:rPr>
              <w:t>This operation returns the metadata associated with the given identifier.</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845" w:author="Jithu.Ramesh" w:date="2010-12-17T09:40:00Z">
                  <w:rPr>
                    <w:b/>
                    <w:color w:val="0000FF"/>
                    <w:u w:val="single"/>
                    <w:lang w:eastAsia="ar-SA"/>
                  </w:rPr>
                </w:rPrChange>
              </w:rPr>
              <w:t>Pre-Conditions</w:t>
            </w:r>
          </w:p>
        </w:tc>
        <w:tc>
          <w:tcPr>
            <w:tcW w:w="6673" w:type="dxa"/>
          </w:tcPr>
          <w:p w:rsidR="00D05B0C" w:rsidRPr="00D05B0C" w:rsidRDefault="00D05B0C" w:rsidP="000850FD">
            <w:pPr>
              <w:spacing w:before="80" w:after="80"/>
              <w:rPr>
                <w:rPrChange w:id="846" w:author="Unknown">
                  <w:rPr>
                    <w:rFonts w:ascii="Courier New" w:hAnsi="Courier New"/>
                    <w:sz w:val="20"/>
                  </w:rPr>
                </w:rPrChange>
              </w:rPr>
            </w:pPr>
            <w:r w:rsidRPr="00D05B0C">
              <w:rPr>
                <w:rPrChange w:id="847" w:author="Jithu.Ramesh" w:date="2010-12-17T09:40:00Z">
                  <w:rPr>
                    <w:rFonts w:ascii="Courier New" w:hAnsi="Courier New"/>
                    <w:color w:val="0000FF"/>
                    <w:sz w:val="20"/>
                    <w:u w:val="single"/>
                  </w:rPr>
                </w:rPrChange>
              </w:rPr>
              <w:t>The identifier must exist and the requesting user must be authorized to resolve it.</w:t>
            </w:r>
          </w:p>
        </w:tc>
      </w:tr>
      <w:tr w:rsidR="00D05B0C" w:rsidRPr="00DE544F" w:rsidTr="00C520F9">
        <w:trPr>
          <w:trHeight w:val="2031"/>
        </w:trPr>
        <w:tc>
          <w:tcPr>
            <w:tcW w:w="2183" w:type="dxa"/>
            <w:shd w:val="clear" w:color="auto" w:fill="C0C0C0"/>
          </w:tcPr>
          <w:p w:rsidR="00D05B0C" w:rsidRPr="00C520F9" w:rsidRDefault="00D05B0C" w:rsidP="000850FD">
            <w:pPr>
              <w:suppressAutoHyphens/>
              <w:spacing w:before="80" w:after="80"/>
              <w:rPr>
                <w:b/>
                <w:lang w:eastAsia="ar-SA"/>
              </w:rPr>
            </w:pPr>
            <w:r w:rsidRPr="00D05B0C">
              <w:rPr>
                <w:b/>
                <w:lang w:eastAsia="ar-SA"/>
                <w:rPrChange w:id="848" w:author="Jithu.Ramesh" w:date="2010-12-17T09:40:00Z">
                  <w:rPr>
                    <w:b/>
                    <w:color w:val="0000FF"/>
                    <w:u w:val="single"/>
                    <w:lang w:eastAsia="ar-SA"/>
                  </w:rPr>
                </w:rPrChange>
              </w:rPr>
              <w:t>Security Controls</w:t>
            </w:r>
          </w:p>
        </w:tc>
        <w:tc>
          <w:tcPr>
            <w:tcW w:w="6673" w:type="dxa"/>
          </w:tcPr>
          <w:p w:rsidR="00D05B0C" w:rsidRPr="00D05B0C" w:rsidRDefault="00D05B0C" w:rsidP="000850FD">
            <w:pPr>
              <w:autoSpaceDE w:val="0"/>
              <w:autoSpaceDN w:val="0"/>
              <w:adjustRightInd w:val="0"/>
              <w:spacing w:before="80" w:after="80"/>
              <w:rPr>
                <w:rPrChange w:id="849" w:author="Unknown">
                  <w:rPr>
                    <w:rFonts w:ascii="Courier New" w:hAnsi="Courier New"/>
                    <w:sz w:val="20"/>
                  </w:rPr>
                </w:rPrChange>
              </w:rPr>
            </w:pPr>
            <w:r w:rsidRPr="00D05B0C">
              <w:rPr>
                <w:rPrChange w:id="850" w:author="Jithu.Ramesh" w:date="2010-12-17T09:40:00Z">
                  <w:rPr>
                    <w:rFonts w:ascii="Courier New" w:hAnsi="Courier New"/>
                    <w:color w:val="0000FF"/>
                    <w:sz w:val="20"/>
                    <w:u w:val="single"/>
                  </w:rPr>
                </w:rPrChange>
              </w:rPr>
              <w:t>A user can read a key from an identifier if any one of the below conditions are met:</w:t>
            </w:r>
          </w:p>
          <w:p w:rsidR="00D05B0C" w:rsidRPr="00D05B0C" w:rsidRDefault="00D05B0C" w:rsidP="000850FD">
            <w:pPr>
              <w:autoSpaceDE w:val="0"/>
              <w:autoSpaceDN w:val="0"/>
              <w:adjustRightInd w:val="0"/>
              <w:spacing w:before="80" w:after="80"/>
              <w:rPr>
                <w:rPrChange w:id="851" w:author="Unknown">
                  <w:rPr>
                    <w:rFonts w:ascii="Courier New" w:hAnsi="Courier New"/>
                    <w:sz w:val="20"/>
                  </w:rPr>
                </w:rPrChange>
              </w:rPr>
            </w:pPr>
            <w:r w:rsidRPr="00D05B0C">
              <w:rPr>
                <w:rPrChange w:id="852" w:author="Jithu.Ramesh" w:date="2010-12-17T09:40:00Z">
                  <w:rPr>
                    <w:rFonts w:ascii="Courier New" w:hAnsi="Courier New"/>
                    <w:color w:val="0000FF"/>
                    <w:sz w:val="20"/>
                    <w:u w:val="single"/>
                  </w:rPr>
                </w:rPrChange>
              </w:rPr>
              <w:t>(a) User is identifier's administrator</w:t>
            </w:r>
          </w:p>
          <w:p w:rsidR="00D05B0C" w:rsidRPr="00D05B0C" w:rsidRDefault="00D05B0C" w:rsidP="000850FD">
            <w:pPr>
              <w:autoSpaceDE w:val="0"/>
              <w:autoSpaceDN w:val="0"/>
              <w:adjustRightInd w:val="0"/>
              <w:spacing w:before="80" w:after="80"/>
              <w:rPr>
                <w:rPrChange w:id="853" w:author="Unknown">
                  <w:rPr>
                    <w:rFonts w:ascii="Courier New" w:hAnsi="Courier New"/>
                    <w:sz w:val="20"/>
                  </w:rPr>
                </w:rPrChange>
              </w:rPr>
            </w:pPr>
            <w:r w:rsidRPr="00D05B0C">
              <w:rPr>
                <w:rPrChange w:id="854" w:author="Jithu.Ramesh" w:date="2010-12-17T09:40:00Z">
                  <w:rPr>
                    <w:rFonts w:ascii="Courier New" w:hAnsi="Courier New"/>
                    <w:color w:val="0000FF"/>
                    <w:sz w:val="20"/>
                    <w:u w:val="single"/>
                  </w:rPr>
                </w:rPrChange>
              </w:rPr>
              <w:t>(b) User is listed as reader by the key</w:t>
            </w:r>
            <w:r w:rsidRPr="0064755E">
              <w:t>’</w:t>
            </w:r>
            <w:r w:rsidRPr="00D05B0C">
              <w:rPr>
                <w:rPrChange w:id="855" w:author="Jithu.Ramesh" w:date="2010-12-17T09:40:00Z">
                  <w:rPr>
                    <w:rFonts w:ascii="Courier New" w:hAnsi="Courier New"/>
                    <w:color w:val="0000FF"/>
                    <w:sz w:val="20"/>
                    <w:u w:val="single"/>
                  </w:rPr>
                </w:rPrChange>
              </w:rPr>
              <w:t>s policy identifier</w:t>
            </w:r>
          </w:p>
          <w:p w:rsidR="00D05B0C" w:rsidRPr="00D05B0C" w:rsidRDefault="00D05B0C" w:rsidP="000850FD">
            <w:pPr>
              <w:autoSpaceDE w:val="0"/>
              <w:autoSpaceDN w:val="0"/>
              <w:adjustRightInd w:val="0"/>
              <w:spacing w:before="80" w:after="80"/>
              <w:rPr>
                <w:rPrChange w:id="856" w:author="Unknown">
                  <w:rPr>
                    <w:rFonts w:ascii="Courier New" w:hAnsi="Courier New"/>
                    <w:sz w:val="20"/>
                  </w:rPr>
                </w:rPrChange>
              </w:rPr>
            </w:pPr>
            <w:r w:rsidRPr="00D05B0C">
              <w:rPr>
                <w:rPrChange w:id="857" w:author="Jithu.Ramesh" w:date="2010-12-17T09:40:00Z">
                  <w:rPr>
                    <w:rFonts w:ascii="Courier New" w:hAnsi="Courier New"/>
                    <w:color w:val="0000FF"/>
                    <w:sz w:val="20"/>
                    <w:u w:val="single"/>
                  </w:rPr>
                </w:rPrChange>
              </w:rPr>
              <w:t>(c) Key has no policy identifier and user is listed as reader or the identifier</w:t>
            </w:r>
          </w:p>
          <w:p w:rsidR="00D05B0C" w:rsidRPr="00D05B0C" w:rsidRDefault="00D05B0C" w:rsidP="000850FD">
            <w:pPr>
              <w:autoSpaceDE w:val="0"/>
              <w:autoSpaceDN w:val="0"/>
              <w:adjustRightInd w:val="0"/>
              <w:spacing w:before="80" w:after="80"/>
              <w:rPr>
                <w:rPrChange w:id="858" w:author="Unknown">
                  <w:rPr>
                    <w:rFonts w:ascii="Courier New" w:hAnsi="Courier New"/>
                    <w:sz w:val="20"/>
                  </w:rPr>
                </w:rPrChange>
              </w:rPr>
            </w:pPr>
            <w:r w:rsidRPr="00D05B0C">
              <w:rPr>
                <w:rPrChange w:id="859" w:author="Jithu.Ramesh" w:date="2010-12-17T09:40:00Z">
                  <w:rPr>
                    <w:rFonts w:ascii="Courier New" w:hAnsi="Courier New"/>
                    <w:color w:val="0000FF"/>
                    <w:sz w:val="20"/>
                    <w:u w:val="single"/>
                  </w:rPr>
                </w:rPrChange>
              </w:rPr>
              <w:t>(d) Key has no policy identifier and identifier has no security settings</w:t>
            </w:r>
          </w:p>
          <w:p w:rsidR="00D05B0C" w:rsidRPr="00D05B0C" w:rsidRDefault="00D05B0C" w:rsidP="000850FD">
            <w:pPr>
              <w:autoSpaceDE w:val="0"/>
              <w:autoSpaceDN w:val="0"/>
              <w:adjustRightInd w:val="0"/>
              <w:spacing w:before="80" w:after="80"/>
              <w:rPr>
                <w:rPrChange w:id="860" w:author="Unknown">
                  <w:rPr>
                    <w:rFonts w:ascii="Courier New" w:hAnsi="Courier New"/>
                    <w:sz w:val="20"/>
                  </w:rPr>
                </w:rPrChange>
              </w:rPr>
            </w:pPr>
            <w:r w:rsidRPr="00D05B0C">
              <w:rPr>
                <w:rPrChange w:id="861" w:author="Jithu.Ramesh" w:date="2010-12-17T09:40:00Z">
                  <w:rPr>
                    <w:rFonts w:ascii="Courier New" w:hAnsi="Courier New"/>
                    <w:color w:val="0000FF"/>
                    <w:sz w:val="20"/>
                    <w:u w:val="single"/>
                  </w:rPr>
                </w:rPrChange>
              </w:rPr>
              <w:t>Only the keys that the user is authorized to read are returned.</w:t>
            </w:r>
          </w:p>
          <w:p w:rsidR="00D05B0C" w:rsidRPr="00D05B0C" w:rsidRDefault="00D05B0C" w:rsidP="000850FD">
            <w:pPr>
              <w:autoSpaceDE w:val="0"/>
              <w:autoSpaceDN w:val="0"/>
              <w:adjustRightInd w:val="0"/>
              <w:spacing w:before="80" w:after="80"/>
              <w:rPr>
                <w:rPrChange w:id="862" w:author="Unknown">
                  <w:rPr>
                    <w:rFonts w:ascii="Courier New" w:hAnsi="Courier New"/>
                    <w:sz w:val="20"/>
                  </w:rPr>
                </w:rPrChange>
              </w:rPr>
            </w:pPr>
            <w:r w:rsidRPr="00D05B0C">
              <w:rPr>
                <w:rPrChange w:id="863" w:author="Jithu.Ramesh" w:date="2010-12-17T09:40:00Z">
                  <w:rPr>
                    <w:rFonts w:ascii="Courier New" w:hAnsi="Courier New"/>
                    <w:color w:val="0000FF"/>
                    <w:sz w:val="20"/>
                    <w:u w:val="single"/>
                  </w:rPr>
                </w:rPrChange>
              </w:rPr>
              <w:t>A security exception is thrown if the user can</w:t>
            </w:r>
            <w:r w:rsidRPr="0064755E">
              <w:t>’</w:t>
            </w:r>
            <w:r w:rsidRPr="00D05B0C">
              <w:rPr>
                <w:rPrChange w:id="864" w:author="Jithu.Ramesh" w:date="2010-12-17T09:40:00Z">
                  <w:rPr>
                    <w:rFonts w:ascii="Courier New" w:hAnsi="Courier New"/>
                    <w:color w:val="0000FF"/>
                    <w:sz w:val="20"/>
                    <w:u w:val="single"/>
                  </w:rPr>
                </w:rPrChange>
              </w:rPr>
              <w:t>t read any of the keys associated with the identifier.</w:t>
            </w:r>
          </w:p>
          <w:p w:rsidR="00D05B0C" w:rsidRPr="00D05B0C" w:rsidRDefault="00D05B0C" w:rsidP="000850FD">
            <w:pPr>
              <w:autoSpaceDE w:val="0"/>
              <w:autoSpaceDN w:val="0"/>
              <w:adjustRightInd w:val="0"/>
              <w:spacing w:before="80" w:after="80"/>
              <w:rPr>
                <w:rPrChange w:id="865" w:author="Unknown">
                  <w:rPr>
                    <w:rFonts w:ascii="Courier New" w:hAnsi="Courier New"/>
                    <w:sz w:val="20"/>
                  </w:rPr>
                </w:rPrChange>
              </w:rPr>
            </w:pP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866" w:author="Jithu.Ramesh" w:date="2010-12-17T09:40:00Z">
                  <w:rPr>
                    <w:b/>
                    <w:color w:val="0000FF"/>
                    <w:u w:val="single"/>
                    <w:lang w:eastAsia="ar-SA"/>
                  </w:rPr>
                </w:rPrChange>
              </w:rPr>
              <w:t>Inputs</w:t>
            </w:r>
          </w:p>
        </w:tc>
        <w:tc>
          <w:tcPr>
            <w:tcW w:w="6673" w:type="dxa"/>
          </w:tcPr>
          <w:p w:rsidR="00D05B0C" w:rsidRPr="00D05B0C" w:rsidRDefault="00D05B0C" w:rsidP="000850FD">
            <w:pPr>
              <w:spacing w:before="80" w:after="80"/>
              <w:rPr>
                <w:rPrChange w:id="867" w:author="Unknown">
                  <w:rPr>
                    <w:rFonts w:ascii="Courier New" w:hAnsi="Courier New"/>
                    <w:sz w:val="20"/>
                  </w:rPr>
                </w:rPrChange>
              </w:rPr>
            </w:pPr>
            <w:r w:rsidRPr="00D05B0C">
              <w:rPr>
                <w:rPrChange w:id="868" w:author="Jithu.Ramesh" w:date="2010-12-17T09:40:00Z">
                  <w:rPr>
                    <w:rFonts w:ascii="Courier New" w:hAnsi="Courier New"/>
                    <w:color w:val="0000FF"/>
                    <w:sz w:val="20"/>
                    <w:u w:val="single"/>
                  </w:rPr>
                </w:rPrChange>
              </w:rPr>
              <w:t>Identifier (Required)</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869" w:author="Jithu.Ramesh" w:date="2010-12-17T09:40:00Z">
                  <w:rPr>
                    <w:b/>
                    <w:color w:val="0000FF"/>
                    <w:u w:val="single"/>
                    <w:lang w:eastAsia="ar-SA"/>
                  </w:rPr>
                </w:rPrChange>
              </w:rPr>
              <w:t>Outputs</w:t>
            </w:r>
          </w:p>
        </w:tc>
        <w:tc>
          <w:tcPr>
            <w:tcW w:w="6673" w:type="dxa"/>
          </w:tcPr>
          <w:p w:rsidR="00D05B0C" w:rsidRPr="00D05B0C" w:rsidRDefault="00D05B0C" w:rsidP="000850FD">
            <w:pPr>
              <w:spacing w:before="80" w:after="80"/>
              <w:rPr>
                <w:rPrChange w:id="870" w:author="Unknown">
                  <w:rPr>
                    <w:rFonts w:ascii="Courier New" w:hAnsi="Courier New"/>
                    <w:sz w:val="20"/>
                  </w:rPr>
                </w:rPrChange>
              </w:rPr>
            </w:pPr>
            <w:r w:rsidRPr="00D05B0C">
              <w:rPr>
                <w:rPrChange w:id="871" w:author="Jithu.Ramesh" w:date="2010-12-17T09:40:00Z">
                  <w:rPr>
                    <w:rFonts w:ascii="Courier New" w:hAnsi="Courier New"/>
                    <w:color w:val="0000FF"/>
                    <w:sz w:val="20"/>
                    <w:u w:val="single"/>
                  </w:rPr>
                </w:rPrChange>
              </w:rPr>
              <w:t>Identifier Metadata (keys and values)</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872" w:author="Jithu.Ramesh" w:date="2010-12-17T09:40:00Z">
                  <w:rPr>
                    <w:b/>
                    <w:color w:val="0000FF"/>
                    <w:u w:val="single"/>
                    <w:lang w:eastAsia="ar-SA"/>
                  </w:rPr>
                </w:rPrChange>
              </w:rPr>
              <w:t>Post-Conditions</w:t>
            </w:r>
          </w:p>
        </w:tc>
        <w:tc>
          <w:tcPr>
            <w:tcW w:w="6673" w:type="dxa"/>
          </w:tcPr>
          <w:p w:rsidR="00D05B0C" w:rsidRPr="00D05B0C" w:rsidRDefault="00D05B0C" w:rsidP="000850FD">
            <w:pPr>
              <w:spacing w:before="80" w:after="80"/>
              <w:jc w:val="both"/>
              <w:rPr>
                <w:i/>
                <w:color w:val="FF0000"/>
                <w:sz w:val="20"/>
                <w:rPrChange w:id="873" w:author="Unknown">
                  <w:rPr>
                    <w:rFonts w:ascii="Courier New" w:hAnsi="Courier New"/>
                    <w:i/>
                    <w:color w:val="FF0000"/>
                    <w:sz w:val="20"/>
                  </w:rPr>
                </w:rPrChange>
              </w:rPr>
            </w:pPr>
          </w:p>
        </w:tc>
      </w:tr>
      <w:tr w:rsidR="00D05B0C" w:rsidRPr="00DE544F" w:rsidTr="00C520F9">
        <w:trPr>
          <w:trHeight w:val="1455"/>
        </w:trPr>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874" w:author="Jithu.Ramesh" w:date="2010-12-17T09:40:00Z">
                  <w:rPr>
                    <w:b/>
                    <w:color w:val="0000FF"/>
                    <w:u w:val="single"/>
                    <w:lang w:eastAsia="ar-SA"/>
                  </w:rPr>
                </w:rPrChange>
              </w:rPr>
              <w:t>Exception Conditions</w:t>
            </w:r>
          </w:p>
        </w:tc>
        <w:tc>
          <w:tcPr>
            <w:tcW w:w="6673" w:type="dxa"/>
          </w:tcPr>
          <w:p w:rsidR="00D05B0C" w:rsidRPr="00D05B0C" w:rsidRDefault="00D05B0C" w:rsidP="000850FD">
            <w:pPr>
              <w:spacing w:before="80" w:after="80"/>
              <w:rPr>
                <w:color w:val="000000"/>
                <w:rPrChange w:id="875" w:author="Unknown">
                  <w:rPr>
                    <w:rFonts w:ascii="Courier New" w:hAnsi="Courier New"/>
                    <w:color w:val="000000"/>
                    <w:sz w:val="20"/>
                  </w:rPr>
                </w:rPrChange>
              </w:rPr>
            </w:pPr>
            <w:r w:rsidRPr="00D05B0C">
              <w:rPr>
                <w:color w:val="000000"/>
                <w:rPrChange w:id="876" w:author="Jithu.Ramesh" w:date="2010-12-17T09:40:00Z">
                  <w:rPr>
                    <w:rFonts w:ascii="Courier New" w:hAnsi="Courier New"/>
                    <w:color w:val="000000"/>
                    <w:sz w:val="20"/>
                    <w:u w:val="single"/>
                  </w:rPr>
                </w:rPrChange>
              </w:rPr>
              <w:t>InvalidIdentifierException</w:t>
            </w:r>
          </w:p>
          <w:p w:rsidR="00D05B0C" w:rsidRPr="00D05B0C" w:rsidRDefault="00D05B0C" w:rsidP="000850FD">
            <w:pPr>
              <w:spacing w:before="80" w:after="80"/>
              <w:rPr>
                <w:color w:val="000000"/>
                <w:rPrChange w:id="877" w:author="Unknown">
                  <w:rPr>
                    <w:rFonts w:ascii="Courier New" w:hAnsi="Courier New"/>
                    <w:color w:val="000000"/>
                    <w:sz w:val="20"/>
                  </w:rPr>
                </w:rPrChange>
              </w:rPr>
            </w:pPr>
            <w:r w:rsidRPr="00D05B0C">
              <w:rPr>
                <w:color w:val="000000"/>
                <w:rPrChange w:id="878" w:author="Jithu.Ramesh" w:date="2010-12-17T09:40:00Z">
                  <w:rPr>
                    <w:rFonts w:ascii="Courier New" w:hAnsi="Courier New"/>
                    <w:color w:val="000000"/>
                    <w:sz w:val="20"/>
                    <w:u w:val="single"/>
                  </w:rPr>
                </w:rPrChange>
              </w:rPr>
              <w:t>NamingAuthorityConfigurationException</w:t>
            </w:r>
          </w:p>
          <w:p w:rsidR="00D05B0C" w:rsidRPr="00D05B0C" w:rsidRDefault="00D05B0C" w:rsidP="000850FD">
            <w:pPr>
              <w:spacing w:before="80" w:after="80"/>
              <w:rPr>
                <w:color w:val="000000"/>
                <w:rPrChange w:id="879" w:author="Unknown">
                  <w:rPr>
                    <w:rFonts w:ascii="Courier New" w:hAnsi="Courier New"/>
                    <w:color w:val="000000"/>
                    <w:sz w:val="20"/>
                  </w:rPr>
                </w:rPrChange>
              </w:rPr>
            </w:pPr>
            <w:r w:rsidRPr="00D05B0C">
              <w:rPr>
                <w:color w:val="000000"/>
                <w:rPrChange w:id="880" w:author="Jithu.Ramesh" w:date="2010-12-17T09:40:00Z">
                  <w:rPr>
                    <w:rFonts w:ascii="Courier New" w:hAnsi="Courier New"/>
                    <w:color w:val="000000"/>
                    <w:sz w:val="20"/>
                    <w:u w:val="single"/>
                  </w:rPr>
                </w:rPrChange>
              </w:rPr>
              <w:t>NamingAuthoritySecurityException</w:t>
            </w:r>
          </w:p>
          <w:p w:rsidR="00D05B0C" w:rsidRPr="00D05B0C" w:rsidRDefault="00D05B0C" w:rsidP="000850FD">
            <w:pPr>
              <w:spacing w:before="80" w:after="80"/>
              <w:rPr>
                <w:sz w:val="20"/>
                <w:rPrChange w:id="881" w:author="Unknown">
                  <w:rPr>
                    <w:rFonts w:ascii="Courier New" w:hAnsi="Courier New"/>
                    <w:sz w:val="20"/>
                  </w:rPr>
                </w:rPrChange>
              </w:rPr>
            </w:pP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882" w:author="Jithu.Ramesh" w:date="2010-12-17T09:40:00Z">
                  <w:rPr>
                    <w:b/>
                    <w:color w:val="0000FF"/>
                    <w:u w:val="single"/>
                    <w:lang w:eastAsia="ar-SA"/>
                  </w:rPr>
                </w:rPrChange>
              </w:rPr>
              <w:t>Notes</w:t>
            </w:r>
          </w:p>
        </w:tc>
        <w:tc>
          <w:tcPr>
            <w:tcW w:w="6673" w:type="dxa"/>
          </w:tcPr>
          <w:p w:rsidR="00D05B0C" w:rsidRPr="00D05B0C" w:rsidRDefault="00D05B0C" w:rsidP="000850FD">
            <w:pPr>
              <w:spacing w:before="80" w:after="80"/>
              <w:jc w:val="both"/>
              <w:rPr>
                <w:i/>
                <w:color w:val="FF0000"/>
                <w:sz w:val="20"/>
                <w:rPrChange w:id="883" w:author="Unknown">
                  <w:rPr>
                    <w:rFonts w:ascii="Courier New" w:hAnsi="Courier New"/>
                    <w:i/>
                    <w:color w:val="FF0000"/>
                    <w:sz w:val="20"/>
                  </w:rPr>
                </w:rPrChange>
              </w:rPr>
            </w:pPr>
          </w:p>
        </w:tc>
      </w:tr>
    </w:tbl>
    <w:p w:rsidR="00D05B0C" w:rsidRPr="00DE544F" w:rsidRDefault="00D05B0C" w:rsidP="00045EBC"/>
    <w:p w:rsidR="00D05B0C" w:rsidRPr="00D05B0C" w:rsidRDefault="00D05B0C" w:rsidP="00045EBC">
      <w:pPr>
        <w:pStyle w:val="Heading4"/>
        <w:numPr>
          <w:ilvl w:val="3"/>
          <w:numId w:val="3"/>
        </w:numPr>
        <w:rPr>
          <w:color w:val="2F08C0"/>
          <w:sz w:val="26"/>
          <w:szCs w:val="26"/>
          <w:rPrChange w:id="884" w:author="Unknown">
            <w:rPr>
              <w:szCs w:val="26"/>
            </w:rPr>
          </w:rPrChange>
        </w:rPr>
      </w:pPr>
      <w:r w:rsidRPr="00D05B0C">
        <w:rPr>
          <w:color w:val="2F08C0"/>
          <w:sz w:val="26"/>
          <w:szCs w:val="26"/>
          <w:rPrChange w:id="885" w:author="Jithu.Ramesh" w:date="2010-12-17T09:40:00Z">
            <w:rPr>
              <w:b w:val="0"/>
              <w:color w:val="0000FF"/>
              <w:sz w:val="24"/>
              <w:szCs w:val="26"/>
              <w:u w:val="single"/>
            </w:rPr>
          </w:rPrChange>
        </w:rPr>
        <w:t>getKeyData</w:t>
      </w: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tblPr>
      <w:tblGrid>
        <w:gridCol w:w="2183"/>
        <w:gridCol w:w="6673"/>
      </w:tblGrid>
      <w:tr w:rsidR="00D05B0C" w:rsidRPr="00DE544F" w:rsidTr="00CD0A31">
        <w:tc>
          <w:tcPr>
            <w:tcW w:w="2183" w:type="dxa"/>
            <w:shd w:val="clear" w:color="auto" w:fill="C0C0C0"/>
          </w:tcPr>
          <w:p w:rsidR="00D05B0C" w:rsidRPr="000850FD" w:rsidRDefault="00D05B0C" w:rsidP="000850FD">
            <w:pPr>
              <w:suppressAutoHyphens/>
              <w:spacing w:before="80" w:after="80"/>
              <w:rPr>
                <w:b/>
                <w:lang w:eastAsia="ar-SA"/>
              </w:rPr>
            </w:pPr>
            <w:r w:rsidRPr="00D05B0C">
              <w:rPr>
                <w:b/>
                <w:lang w:eastAsia="ar-SA"/>
                <w:rPrChange w:id="886" w:author="Jithu.Ramesh" w:date="2010-12-17T09:40:00Z">
                  <w:rPr>
                    <w:b/>
                    <w:color w:val="0000FF"/>
                    <w:u w:val="single"/>
                    <w:lang w:eastAsia="ar-SA"/>
                  </w:rPr>
                </w:rPrChange>
              </w:rPr>
              <w:t>Description</w:t>
            </w:r>
          </w:p>
        </w:tc>
        <w:tc>
          <w:tcPr>
            <w:tcW w:w="6673" w:type="dxa"/>
          </w:tcPr>
          <w:p w:rsidR="00D05B0C" w:rsidRPr="00D05B0C" w:rsidRDefault="00D05B0C" w:rsidP="000850FD">
            <w:pPr>
              <w:spacing w:before="80" w:after="80"/>
              <w:rPr>
                <w:i/>
                <w:color w:val="FF0000"/>
                <w:rPrChange w:id="887" w:author="Unknown">
                  <w:rPr>
                    <w:rFonts w:ascii="Courier New" w:hAnsi="Courier New"/>
                    <w:i/>
                    <w:color w:val="FF0000"/>
                    <w:sz w:val="20"/>
                  </w:rPr>
                </w:rPrChange>
              </w:rPr>
            </w:pPr>
            <w:r w:rsidRPr="00D05B0C">
              <w:rPr>
                <w:rPrChange w:id="888" w:author="Jithu.Ramesh" w:date="2010-12-17T09:40:00Z">
                  <w:rPr>
                    <w:rFonts w:ascii="Courier New" w:hAnsi="Courier New"/>
                    <w:color w:val="0000FF"/>
                    <w:sz w:val="20"/>
                    <w:u w:val="single"/>
                  </w:rPr>
                </w:rPrChange>
              </w:rPr>
              <w:t>This operation returns the metadata associated with the given identifier.</w:t>
            </w:r>
          </w:p>
        </w:tc>
      </w:tr>
      <w:tr w:rsidR="00D05B0C" w:rsidRPr="00DE544F" w:rsidTr="00CD0A31">
        <w:tc>
          <w:tcPr>
            <w:tcW w:w="2183" w:type="dxa"/>
            <w:shd w:val="clear" w:color="auto" w:fill="C0C0C0"/>
          </w:tcPr>
          <w:p w:rsidR="00D05B0C" w:rsidRPr="000850FD" w:rsidRDefault="00D05B0C" w:rsidP="000850FD">
            <w:pPr>
              <w:suppressAutoHyphens/>
              <w:spacing w:before="80" w:after="80"/>
              <w:rPr>
                <w:b/>
                <w:lang w:eastAsia="ar-SA"/>
              </w:rPr>
            </w:pPr>
            <w:r w:rsidRPr="00D05B0C">
              <w:rPr>
                <w:b/>
                <w:lang w:eastAsia="ar-SA"/>
                <w:rPrChange w:id="889" w:author="Jithu.Ramesh" w:date="2010-12-17T09:40:00Z">
                  <w:rPr>
                    <w:b/>
                    <w:color w:val="0000FF"/>
                    <w:u w:val="single"/>
                    <w:lang w:eastAsia="ar-SA"/>
                  </w:rPr>
                </w:rPrChange>
              </w:rPr>
              <w:t>Pre-Conditions</w:t>
            </w:r>
          </w:p>
        </w:tc>
        <w:tc>
          <w:tcPr>
            <w:tcW w:w="6673" w:type="dxa"/>
          </w:tcPr>
          <w:p w:rsidR="00D05B0C" w:rsidRPr="00D05B0C" w:rsidRDefault="00D05B0C" w:rsidP="000850FD">
            <w:pPr>
              <w:spacing w:before="80" w:after="80"/>
              <w:rPr>
                <w:rPrChange w:id="890" w:author="Unknown">
                  <w:rPr>
                    <w:rFonts w:ascii="Courier New" w:hAnsi="Courier New"/>
                    <w:sz w:val="20"/>
                  </w:rPr>
                </w:rPrChange>
              </w:rPr>
            </w:pPr>
            <w:r w:rsidRPr="00D05B0C">
              <w:rPr>
                <w:rPrChange w:id="891" w:author="Jithu.Ramesh" w:date="2010-12-17T09:40:00Z">
                  <w:rPr>
                    <w:rFonts w:ascii="Courier New" w:hAnsi="Courier New"/>
                    <w:color w:val="0000FF"/>
                    <w:sz w:val="20"/>
                    <w:u w:val="single"/>
                  </w:rPr>
                </w:rPrChange>
              </w:rPr>
              <w:t>The identifier must exist and the requesting user must be authorized to resolve it.</w:t>
            </w:r>
          </w:p>
        </w:tc>
      </w:tr>
      <w:tr w:rsidR="00D05B0C" w:rsidRPr="00DE544F" w:rsidTr="00CD0A31">
        <w:tc>
          <w:tcPr>
            <w:tcW w:w="2183" w:type="dxa"/>
            <w:shd w:val="clear" w:color="auto" w:fill="C0C0C0"/>
          </w:tcPr>
          <w:p w:rsidR="00D05B0C" w:rsidRPr="000850FD" w:rsidRDefault="00D05B0C" w:rsidP="000850FD">
            <w:pPr>
              <w:suppressAutoHyphens/>
              <w:spacing w:before="80" w:after="80"/>
              <w:rPr>
                <w:b/>
                <w:lang w:eastAsia="ar-SA"/>
              </w:rPr>
            </w:pPr>
            <w:r w:rsidRPr="00D05B0C">
              <w:rPr>
                <w:b/>
                <w:lang w:eastAsia="ar-SA"/>
                <w:rPrChange w:id="892" w:author="Jithu.Ramesh" w:date="2010-12-17T09:40:00Z">
                  <w:rPr>
                    <w:b/>
                    <w:color w:val="0000FF"/>
                    <w:u w:val="single"/>
                    <w:lang w:eastAsia="ar-SA"/>
                  </w:rPr>
                </w:rPrChange>
              </w:rPr>
              <w:t>Security Controls</w:t>
            </w:r>
          </w:p>
        </w:tc>
        <w:tc>
          <w:tcPr>
            <w:tcW w:w="6673" w:type="dxa"/>
          </w:tcPr>
          <w:p w:rsidR="00D05B0C" w:rsidRPr="00D05B0C" w:rsidRDefault="00D05B0C" w:rsidP="000850FD">
            <w:pPr>
              <w:autoSpaceDE w:val="0"/>
              <w:autoSpaceDN w:val="0"/>
              <w:adjustRightInd w:val="0"/>
              <w:spacing w:before="80" w:after="80"/>
              <w:rPr>
                <w:rPrChange w:id="893" w:author="Unknown">
                  <w:rPr>
                    <w:rFonts w:ascii="Courier New" w:hAnsi="Courier New"/>
                    <w:sz w:val="20"/>
                  </w:rPr>
                </w:rPrChange>
              </w:rPr>
            </w:pPr>
            <w:r w:rsidRPr="00D05B0C">
              <w:rPr>
                <w:rPrChange w:id="894" w:author="Jithu.Ramesh" w:date="2010-12-17T09:40:00Z">
                  <w:rPr>
                    <w:rFonts w:ascii="Courier New" w:hAnsi="Courier New"/>
                    <w:color w:val="0000FF"/>
                    <w:sz w:val="20"/>
                    <w:u w:val="single"/>
                  </w:rPr>
                </w:rPrChange>
              </w:rPr>
              <w:t>A user can read a key from an identifier if any one of the below conditions are met:</w:t>
            </w:r>
          </w:p>
          <w:p w:rsidR="00D05B0C" w:rsidRPr="00D05B0C" w:rsidRDefault="00D05B0C" w:rsidP="000850FD">
            <w:pPr>
              <w:autoSpaceDE w:val="0"/>
              <w:autoSpaceDN w:val="0"/>
              <w:adjustRightInd w:val="0"/>
              <w:spacing w:before="80" w:after="80"/>
              <w:rPr>
                <w:rPrChange w:id="895" w:author="Unknown">
                  <w:rPr>
                    <w:rFonts w:ascii="Courier New" w:hAnsi="Courier New"/>
                    <w:sz w:val="20"/>
                  </w:rPr>
                </w:rPrChange>
              </w:rPr>
            </w:pPr>
            <w:r w:rsidRPr="00D05B0C">
              <w:rPr>
                <w:rPrChange w:id="896" w:author="Jithu.Ramesh" w:date="2010-12-17T09:40:00Z">
                  <w:rPr>
                    <w:rFonts w:ascii="Courier New" w:hAnsi="Courier New"/>
                    <w:color w:val="0000FF"/>
                    <w:sz w:val="20"/>
                    <w:u w:val="single"/>
                  </w:rPr>
                </w:rPrChange>
              </w:rPr>
              <w:t>(a) User is identifier's administrator</w:t>
            </w:r>
          </w:p>
          <w:p w:rsidR="00D05B0C" w:rsidRPr="00D05B0C" w:rsidRDefault="00D05B0C" w:rsidP="000850FD">
            <w:pPr>
              <w:autoSpaceDE w:val="0"/>
              <w:autoSpaceDN w:val="0"/>
              <w:adjustRightInd w:val="0"/>
              <w:spacing w:before="80" w:after="80"/>
              <w:rPr>
                <w:rPrChange w:id="897" w:author="Unknown">
                  <w:rPr>
                    <w:rFonts w:ascii="Courier New" w:hAnsi="Courier New"/>
                    <w:sz w:val="20"/>
                  </w:rPr>
                </w:rPrChange>
              </w:rPr>
            </w:pPr>
            <w:r w:rsidRPr="00D05B0C">
              <w:rPr>
                <w:rPrChange w:id="898" w:author="Jithu.Ramesh" w:date="2010-12-17T09:40:00Z">
                  <w:rPr>
                    <w:rFonts w:ascii="Courier New" w:hAnsi="Courier New"/>
                    <w:color w:val="0000FF"/>
                    <w:sz w:val="20"/>
                    <w:u w:val="single"/>
                  </w:rPr>
                </w:rPrChange>
              </w:rPr>
              <w:t>(b) User is listed as reader by the key</w:t>
            </w:r>
            <w:r w:rsidRPr="0064755E">
              <w:t>’</w:t>
            </w:r>
            <w:r w:rsidRPr="00D05B0C">
              <w:rPr>
                <w:rPrChange w:id="899" w:author="Jithu.Ramesh" w:date="2010-12-17T09:40:00Z">
                  <w:rPr>
                    <w:rFonts w:ascii="Courier New" w:hAnsi="Courier New"/>
                    <w:color w:val="0000FF"/>
                    <w:sz w:val="20"/>
                    <w:u w:val="single"/>
                  </w:rPr>
                </w:rPrChange>
              </w:rPr>
              <w:t>s policy identifier</w:t>
            </w:r>
          </w:p>
          <w:p w:rsidR="00D05B0C" w:rsidRPr="00D05B0C" w:rsidRDefault="00D05B0C" w:rsidP="000850FD">
            <w:pPr>
              <w:autoSpaceDE w:val="0"/>
              <w:autoSpaceDN w:val="0"/>
              <w:adjustRightInd w:val="0"/>
              <w:spacing w:before="80" w:after="80"/>
              <w:rPr>
                <w:rPrChange w:id="900" w:author="Unknown">
                  <w:rPr>
                    <w:rFonts w:ascii="Courier New" w:hAnsi="Courier New"/>
                    <w:sz w:val="20"/>
                  </w:rPr>
                </w:rPrChange>
              </w:rPr>
            </w:pPr>
            <w:r w:rsidRPr="00D05B0C">
              <w:rPr>
                <w:rPrChange w:id="901" w:author="Jithu.Ramesh" w:date="2010-12-17T09:40:00Z">
                  <w:rPr>
                    <w:rFonts w:ascii="Courier New" w:hAnsi="Courier New"/>
                    <w:color w:val="0000FF"/>
                    <w:sz w:val="20"/>
                    <w:u w:val="single"/>
                  </w:rPr>
                </w:rPrChange>
              </w:rPr>
              <w:t>(c) Key has no policy identifier and user is listed as reader or the identifier</w:t>
            </w:r>
          </w:p>
          <w:p w:rsidR="00D05B0C" w:rsidRPr="00D05B0C" w:rsidRDefault="00D05B0C" w:rsidP="000850FD">
            <w:pPr>
              <w:autoSpaceDE w:val="0"/>
              <w:autoSpaceDN w:val="0"/>
              <w:adjustRightInd w:val="0"/>
              <w:spacing w:before="80" w:after="80"/>
              <w:rPr>
                <w:rPrChange w:id="902" w:author="Unknown">
                  <w:rPr>
                    <w:rFonts w:ascii="Courier New" w:hAnsi="Courier New"/>
                    <w:sz w:val="20"/>
                  </w:rPr>
                </w:rPrChange>
              </w:rPr>
            </w:pPr>
            <w:r w:rsidRPr="00D05B0C">
              <w:rPr>
                <w:rPrChange w:id="903" w:author="Jithu.Ramesh" w:date="2010-12-17T09:40:00Z">
                  <w:rPr>
                    <w:rFonts w:ascii="Courier New" w:hAnsi="Courier New"/>
                    <w:color w:val="0000FF"/>
                    <w:sz w:val="20"/>
                    <w:u w:val="single"/>
                  </w:rPr>
                </w:rPrChange>
              </w:rPr>
              <w:t xml:space="preserve">(d) Key has no policy identifier and identifier has no security settings </w:t>
            </w:r>
          </w:p>
          <w:p w:rsidR="00D05B0C" w:rsidRPr="00D05B0C" w:rsidRDefault="00D05B0C" w:rsidP="000850FD">
            <w:pPr>
              <w:autoSpaceDE w:val="0"/>
              <w:autoSpaceDN w:val="0"/>
              <w:adjustRightInd w:val="0"/>
              <w:spacing w:before="80" w:after="80"/>
              <w:rPr>
                <w:rPrChange w:id="904" w:author="Unknown">
                  <w:rPr>
                    <w:rFonts w:ascii="Courier New" w:hAnsi="Courier New"/>
                    <w:sz w:val="20"/>
                  </w:rPr>
                </w:rPrChange>
              </w:rPr>
            </w:pPr>
            <w:r w:rsidRPr="00D05B0C">
              <w:rPr>
                <w:rPrChange w:id="905" w:author="Jithu.Ramesh" w:date="2010-12-17T09:40:00Z">
                  <w:rPr>
                    <w:rFonts w:ascii="Courier New" w:hAnsi="Courier New"/>
                    <w:color w:val="0000FF"/>
                    <w:sz w:val="20"/>
                    <w:u w:val="single"/>
                  </w:rPr>
                </w:rPrChange>
              </w:rPr>
              <w:t>Only the keys that the user is authorized to read are returned.</w:t>
            </w:r>
          </w:p>
          <w:p w:rsidR="00D05B0C" w:rsidRPr="00D05B0C" w:rsidRDefault="00D05B0C" w:rsidP="000850FD">
            <w:pPr>
              <w:autoSpaceDE w:val="0"/>
              <w:autoSpaceDN w:val="0"/>
              <w:adjustRightInd w:val="0"/>
              <w:spacing w:before="80" w:after="80"/>
              <w:rPr>
                <w:rPrChange w:id="906" w:author="Unknown">
                  <w:rPr>
                    <w:rFonts w:ascii="Courier New" w:hAnsi="Courier New"/>
                    <w:sz w:val="20"/>
                  </w:rPr>
                </w:rPrChange>
              </w:rPr>
            </w:pPr>
            <w:r w:rsidRPr="00D05B0C">
              <w:rPr>
                <w:rPrChange w:id="907" w:author="Jithu.Ramesh" w:date="2010-12-17T09:40:00Z">
                  <w:rPr>
                    <w:rFonts w:ascii="Courier New" w:hAnsi="Courier New"/>
                    <w:color w:val="0000FF"/>
                    <w:sz w:val="20"/>
                    <w:u w:val="single"/>
                  </w:rPr>
                </w:rPrChange>
              </w:rPr>
              <w:t>A security exception is thrown if the user can</w:t>
            </w:r>
            <w:r w:rsidRPr="0064755E">
              <w:t>’</w:t>
            </w:r>
            <w:r w:rsidRPr="00D05B0C">
              <w:rPr>
                <w:rPrChange w:id="908" w:author="Jithu.Ramesh" w:date="2010-12-17T09:40:00Z">
                  <w:rPr>
                    <w:rFonts w:ascii="Courier New" w:hAnsi="Courier New"/>
                    <w:color w:val="0000FF"/>
                    <w:sz w:val="20"/>
                    <w:u w:val="single"/>
                  </w:rPr>
                </w:rPrChange>
              </w:rPr>
              <w:t>t read any of the keys associated with the identifier.</w:t>
            </w:r>
          </w:p>
        </w:tc>
      </w:tr>
      <w:tr w:rsidR="00D05B0C" w:rsidRPr="00DE544F" w:rsidTr="00CD0A31">
        <w:tc>
          <w:tcPr>
            <w:tcW w:w="2183" w:type="dxa"/>
            <w:shd w:val="clear" w:color="auto" w:fill="C0C0C0"/>
          </w:tcPr>
          <w:p w:rsidR="00D05B0C" w:rsidRPr="000850FD" w:rsidRDefault="00D05B0C" w:rsidP="000850FD">
            <w:pPr>
              <w:suppressAutoHyphens/>
              <w:spacing w:before="80" w:after="80"/>
              <w:rPr>
                <w:b/>
                <w:lang w:eastAsia="ar-SA"/>
              </w:rPr>
            </w:pPr>
            <w:r w:rsidRPr="00D05B0C">
              <w:rPr>
                <w:b/>
                <w:lang w:eastAsia="ar-SA"/>
                <w:rPrChange w:id="909" w:author="Jithu.Ramesh" w:date="2010-12-17T09:40:00Z">
                  <w:rPr>
                    <w:b/>
                    <w:color w:val="0000FF"/>
                    <w:u w:val="single"/>
                    <w:lang w:eastAsia="ar-SA"/>
                  </w:rPr>
                </w:rPrChange>
              </w:rPr>
              <w:t>Inputs</w:t>
            </w:r>
          </w:p>
        </w:tc>
        <w:tc>
          <w:tcPr>
            <w:tcW w:w="6673" w:type="dxa"/>
          </w:tcPr>
          <w:p w:rsidR="00D05B0C" w:rsidRPr="00D05B0C" w:rsidRDefault="00D05B0C" w:rsidP="000850FD">
            <w:pPr>
              <w:spacing w:before="80" w:after="80"/>
              <w:rPr>
                <w:rPrChange w:id="910" w:author="Unknown">
                  <w:rPr>
                    <w:rFonts w:ascii="Courier New" w:hAnsi="Courier New"/>
                    <w:sz w:val="20"/>
                  </w:rPr>
                </w:rPrChange>
              </w:rPr>
            </w:pPr>
            <w:r w:rsidRPr="00D05B0C">
              <w:rPr>
                <w:rPrChange w:id="911" w:author="Jithu.Ramesh" w:date="2010-12-17T09:40:00Z">
                  <w:rPr>
                    <w:rFonts w:ascii="Courier New" w:hAnsi="Courier New"/>
                    <w:color w:val="0000FF"/>
                    <w:sz w:val="20"/>
                    <w:u w:val="single"/>
                  </w:rPr>
                </w:rPrChange>
              </w:rPr>
              <w:t>Identifier (Required)</w:t>
            </w:r>
          </w:p>
        </w:tc>
      </w:tr>
      <w:tr w:rsidR="00D05B0C" w:rsidRPr="00DE544F" w:rsidTr="00CD0A31">
        <w:tc>
          <w:tcPr>
            <w:tcW w:w="2183" w:type="dxa"/>
            <w:shd w:val="clear" w:color="auto" w:fill="C0C0C0"/>
          </w:tcPr>
          <w:p w:rsidR="00D05B0C" w:rsidRPr="000850FD" w:rsidRDefault="00D05B0C" w:rsidP="000850FD">
            <w:pPr>
              <w:suppressAutoHyphens/>
              <w:spacing w:before="80" w:after="80"/>
              <w:rPr>
                <w:b/>
                <w:lang w:eastAsia="ar-SA"/>
              </w:rPr>
            </w:pPr>
            <w:r w:rsidRPr="00D05B0C">
              <w:rPr>
                <w:b/>
                <w:lang w:eastAsia="ar-SA"/>
                <w:rPrChange w:id="912" w:author="Jithu.Ramesh" w:date="2010-12-17T09:40:00Z">
                  <w:rPr>
                    <w:b/>
                    <w:color w:val="0000FF"/>
                    <w:u w:val="single"/>
                    <w:lang w:eastAsia="ar-SA"/>
                  </w:rPr>
                </w:rPrChange>
              </w:rPr>
              <w:t>Outputs</w:t>
            </w:r>
          </w:p>
        </w:tc>
        <w:tc>
          <w:tcPr>
            <w:tcW w:w="6673" w:type="dxa"/>
          </w:tcPr>
          <w:p w:rsidR="00D05B0C" w:rsidRPr="00D05B0C" w:rsidRDefault="00D05B0C" w:rsidP="000850FD">
            <w:pPr>
              <w:spacing w:before="80" w:after="80"/>
              <w:rPr>
                <w:rPrChange w:id="913" w:author="Unknown">
                  <w:rPr>
                    <w:rFonts w:ascii="Courier New" w:hAnsi="Courier New"/>
                    <w:sz w:val="20"/>
                  </w:rPr>
                </w:rPrChange>
              </w:rPr>
            </w:pPr>
            <w:r w:rsidRPr="00D05B0C">
              <w:rPr>
                <w:rPrChange w:id="914" w:author="Jithu.Ramesh" w:date="2010-12-17T09:40:00Z">
                  <w:rPr>
                    <w:rFonts w:ascii="Courier New" w:hAnsi="Courier New"/>
                    <w:color w:val="0000FF"/>
                    <w:sz w:val="20"/>
                    <w:u w:val="single"/>
                  </w:rPr>
                </w:rPrChange>
              </w:rPr>
              <w:t>Identifier Metadata (keys and values)</w:t>
            </w:r>
          </w:p>
        </w:tc>
      </w:tr>
      <w:tr w:rsidR="00D05B0C" w:rsidRPr="00DE544F" w:rsidTr="00CD0A31">
        <w:tc>
          <w:tcPr>
            <w:tcW w:w="2183" w:type="dxa"/>
            <w:shd w:val="clear" w:color="auto" w:fill="C0C0C0"/>
          </w:tcPr>
          <w:p w:rsidR="00D05B0C" w:rsidRPr="000850FD" w:rsidRDefault="00D05B0C" w:rsidP="000850FD">
            <w:pPr>
              <w:suppressAutoHyphens/>
              <w:spacing w:before="80" w:after="80"/>
              <w:rPr>
                <w:b/>
                <w:lang w:eastAsia="ar-SA"/>
              </w:rPr>
            </w:pPr>
            <w:r w:rsidRPr="00D05B0C">
              <w:rPr>
                <w:b/>
                <w:lang w:eastAsia="ar-SA"/>
                <w:rPrChange w:id="915" w:author="Jithu.Ramesh" w:date="2010-12-17T09:40:00Z">
                  <w:rPr>
                    <w:b/>
                    <w:color w:val="0000FF"/>
                    <w:u w:val="single"/>
                    <w:lang w:eastAsia="ar-SA"/>
                  </w:rPr>
                </w:rPrChange>
              </w:rPr>
              <w:t>Post-Conditions</w:t>
            </w:r>
          </w:p>
        </w:tc>
        <w:tc>
          <w:tcPr>
            <w:tcW w:w="6673" w:type="dxa"/>
          </w:tcPr>
          <w:p w:rsidR="00D05B0C" w:rsidRPr="00D05B0C" w:rsidRDefault="00D05B0C" w:rsidP="000850FD">
            <w:pPr>
              <w:spacing w:before="80" w:after="80"/>
              <w:jc w:val="both"/>
              <w:rPr>
                <w:i/>
                <w:color w:val="FF0000"/>
                <w:rPrChange w:id="916" w:author="Unknown">
                  <w:rPr>
                    <w:rFonts w:ascii="Courier New" w:hAnsi="Courier New"/>
                    <w:i/>
                    <w:color w:val="FF0000"/>
                    <w:sz w:val="20"/>
                  </w:rPr>
                </w:rPrChange>
              </w:rPr>
            </w:pPr>
          </w:p>
        </w:tc>
      </w:tr>
      <w:tr w:rsidR="00D05B0C" w:rsidRPr="00DE544F" w:rsidTr="000850FD">
        <w:trPr>
          <w:trHeight w:val="1284"/>
        </w:trPr>
        <w:tc>
          <w:tcPr>
            <w:tcW w:w="2183" w:type="dxa"/>
            <w:shd w:val="clear" w:color="auto" w:fill="C0C0C0"/>
          </w:tcPr>
          <w:p w:rsidR="00D05B0C" w:rsidRPr="000850FD" w:rsidRDefault="00D05B0C" w:rsidP="000850FD">
            <w:pPr>
              <w:suppressAutoHyphens/>
              <w:spacing w:before="80" w:after="80"/>
              <w:rPr>
                <w:b/>
                <w:lang w:eastAsia="ar-SA"/>
              </w:rPr>
            </w:pPr>
            <w:r w:rsidRPr="00D05B0C">
              <w:rPr>
                <w:b/>
                <w:lang w:eastAsia="ar-SA"/>
                <w:rPrChange w:id="917" w:author="Jithu.Ramesh" w:date="2010-12-17T09:40:00Z">
                  <w:rPr>
                    <w:b/>
                    <w:color w:val="0000FF"/>
                    <w:u w:val="single"/>
                    <w:lang w:eastAsia="ar-SA"/>
                  </w:rPr>
                </w:rPrChange>
              </w:rPr>
              <w:t>Exception Conditions</w:t>
            </w:r>
          </w:p>
        </w:tc>
        <w:tc>
          <w:tcPr>
            <w:tcW w:w="6673" w:type="dxa"/>
          </w:tcPr>
          <w:p w:rsidR="00D05B0C" w:rsidRPr="00D05B0C" w:rsidRDefault="00D05B0C" w:rsidP="000850FD">
            <w:pPr>
              <w:spacing w:before="80" w:after="80"/>
              <w:rPr>
                <w:color w:val="000000"/>
                <w:rPrChange w:id="918" w:author="Unknown">
                  <w:rPr>
                    <w:rFonts w:ascii="Courier New" w:hAnsi="Courier New"/>
                    <w:color w:val="000000"/>
                    <w:sz w:val="20"/>
                  </w:rPr>
                </w:rPrChange>
              </w:rPr>
            </w:pPr>
            <w:r w:rsidRPr="00D05B0C">
              <w:rPr>
                <w:color w:val="000000"/>
                <w:rPrChange w:id="919" w:author="Jithu.Ramesh" w:date="2010-12-17T09:40:00Z">
                  <w:rPr>
                    <w:rFonts w:ascii="Courier New" w:hAnsi="Courier New"/>
                    <w:color w:val="000000"/>
                    <w:sz w:val="20"/>
                    <w:u w:val="single"/>
                  </w:rPr>
                </w:rPrChange>
              </w:rPr>
              <w:t>InvalidIdentifierException</w:t>
            </w:r>
          </w:p>
          <w:p w:rsidR="00D05B0C" w:rsidRPr="00D05B0C" w:rsidRDefault="00D05B0C" w:rsidP="000850FD">
            <w:pPr>
              <w:spacing w:before="80" w:after="80"/>
              <w:rPr>
                <w:color w:val="000000"/>
                <w:rPrChange w:id="920" w:author="Unknown">
                  <w:rPr>
                    <w:rFonts w:ascii="Courier New" w:hAnsi="Courier New"/>
                    <w:color w:val="000000"/>
                    <w:sz w:val="20"/>
                  </w:rPr>
                </w:rPrChange>
              </w:rPr>
            </w:pPr>
            <w:r w:rsidRPr="00D05B0C">
              <w:rPr>
                <w:color w:val="000000"/>
                <w:rPrChange w:id="921" w:author="Jithu.Ramesh" w:date="2010-12-17T09:40:00Z">
                  <w:rPr>
                    <w:rFonts w:ascii="Courier New" w:hAnsi="Courier New"/>
                    <w:color w:val="000000"/>
                    <w:sz w:val="20"/>
                    <w:u w:val="single"/>
                  </w:rPr>
                </w:rPrChange>
              </w:rPr>
              <w:t>NamingAuthorityConfigurationException</w:t>
            </w:r>
          </w:p>
          <w:p w:rsidR="00D05B0C" w:rsidRPr="00D05B0C" w:rsidRDefault="00D05B0C" w:rsidP="000850FD">
            <w:pPr>
              <w:spacing w:before="80" w:after="80"/>
              <w:rPr>
                <w:color w:val="000000"/>
                <w:rPrChange w:id="922" w:author="Unknown">
                  <w:rPr>
                    <w:rFonts w:ascii="Courier New" w:hAnsi="Courier New"/>
                    <w:color w:val="000000"/>
                    <w:sz w:val="20"/>
                  </w:rPr>
                </w:rPrChange>
              </w:rPr>
            </w:pPr>
            <w:r w:rsidRPr="00D05B0C">
              <w:rPr>
                <w:color w:val="000000"/>
                <w:rPrChange w:id="923" w:author="Jithu.Ramesh" w:date="2010-12-17T09:40:00Z">
                  <w:rPr>
                    <w:rFonts w:ascii="Courier New" w:hAnsi="Courier New"/>
                    <w:color w:val="000000"/>
                    <w:sz w:val="20"/>
                    <w:u w:val="single"/>
                  </w:rPr>
                </w:rPrChange>
              </w:rPr>
              <w:t>NamingAuthoritySecurityException</w:t>
            </w:r>
          </w:p>
          <w:p w:rsidR="00D05B0C" w:rsidRPr="00D05B0C" w:rsidRDefault="00D05B0C" w:rsidP="000850FD">
            <w:pPr>
              <w:spacing w:before="80" w:after="80"/>
              <w:rPr>
                <w:rPrChange w:id="924" w:author="Unknown">
                  <w:rPr>
                    <w:rFonts w:ascii="Courier New" w:hAnsi="Courier New"/>
                    <w:sz w:val="20"/>
                  </w:rPr>
                </w:rPrChange>
              </w:rPr>
            </w:pPr>
          </w:p>
        </w:tc>
      </w:tr>
      <w:tr w:rsidR="00D05B0C" w:rsidRPr="00DE544F" w:rsidTr="00CD0A31">
        <w:tc>
          <w:tcPr>
            <w:tcW w:w="2183" w:type="dxa"/>
            <w:shd w:val="clear" w:color="auto" w:fill="C0C0C0"/>
          </w:tcPr>
          <w:p w:rsidR="00D05B0C" w:rsidRPr="000850FD" w:rsidRDefault="00D05B0C" w:rsidP="000850FD">
            <w:pPr>
              <w:suppressAutoHyphens/>
              <w:spacing w:before="80" w:after="80"/>
              <w:rPr>
                <w:b/>
                <w:lang w:eastAsia="ar-SA"/>
              </w:rPr>
            </w:pPr>
            <w:r w:rsidRPr="00D05B0C">
              <w:rPr>
                <w:b/>
                <w:lang w:eastAsia="ar-SA"/>
                <w:rPrChange w:id="925" w:author="Jithu.Ramesh" w:date="2010-12-17T09:40:00Z">
                  <w:rPr>
                    <w:b/>
                    <w:color w:val="0000FF"/>
                    <w:u w:val="single"/>
                    <w:lang w:eastAsia="ar-SA"/>
                  </w:rPr>
                </w:rPrChange>
              </w:rPr>
              <w:t>Notes</w:t>
            </w:r>
          </w:p>
        </w:tc>
        <w:tc>
          <w:tcPr>
            <w:tcW w:w="6673" w:type="dxa"/>
          </w:tcPr>
          <w:p w:rsidR="00D05B0C" w:rsidRPr="00D05B0C" w:rsidRDefault="00D05B0C" w:rsidP="000850FD">
            <w:pPr>
              <w:spacing w:before="80" w:after="80"/>
              <w:jc w:val="both"/>
              <w:rPr>
                <w:i/>
                <w:color w:val="FF0000"/>
                <w:rPrChange w:id="926" w:author="Unknown">
                  <w:rPr>
                    <w:rFonts w:ascii="Courier New" w:hAnsi="Courier New"/>
                    <w:i/>
                    <w:color w:val="FF0000"/>
                    <w:sz w:val="20"/>
                  </w:rPr>
                </w:rPrChange>
              </w:rPr>
            </w:pPr>
          </w:p>
        </w:tc>
      </w:tr>
    </w:tbl>
    <w:p w:rsidR="00D05B0C" w:rsidRPr="000850FD" w:rsidRDefault="00D05B0C" w:rsidP="00C520F9">
      <w:pPr>
        <w:rPr>
          <w:sz w:val="28"/>
          <w:szCs w:val="28"/>
        </w:rPr>
      </w:pPr>
      <w:bookmarkStart w:id="927" w:name="_Toc277332138"/>
    </w:p>
    <w:p w:rsidR="00D05B0C" w:rsidRPr="000850FD" w:rsidRDefault="00D05B0C" w:rsidP="00CD0A31">
      <w:pPr>
        <w:pStyle w:val="Heading3"/>
        <w:numPr>
          <w:ilvl w:val="2"/>
          <w:numId w:val="3"/>
        </w:numPr>
        <w:tabs>
          <w:tab w:val="clear" w:pos="1530"/>
          <w:tab w:val="num" w:pos="990"/>
        </w:tabs>
        <w:ind w:left="990"/>
        <w:rPr>
          <w:rFonts w:ascii="Times New Roman" w:hAnsi="Times New Roman"/>
          <w:color w:val="2F08C0"/>
          <w:sz w:val="28"/>
          <w:szCs w:val="28"/>
        </w:rPr>
      </w:pPr>
      <w:bookmarkStart w:id="928" w:name="_Toc280104889"/>
      <w:r w:rsidRPr="00D05B0C">
        <w:rPr>
          <w:rFonts w:ascii="Times New Roman" w:hAnsi="Times New Roman"/>
          <w:color w:val="2F08C0"/>
          <w:sz w:val="28"/>
          <w:szCs w:val="28"/>
          <w:rPrChange w:id="929" w:author="Jithu.Ramesh" w:date="2010-12-17T09:40:00Z">
            <w:rPr>
              <w:rFonts w:ascii="Times New Roman" w:hAnsi="Times New Roman"/>
              <w:b w:val="0"/>
              <w:color w:val="0000FF"/>
              <w:sz w:val="24"/>
              <w:szCs w:val="28"/>
              <w:u w:val="single"/>
            </w:rPr>
          </w:rPrChange>
        </w:rPr>
        <w:t>Operations Details for SpecimenIdentifierAuthority Interface</w:t>
      </w:r>
      <w:bookmarkEnd w:id="927"/>
      <w:bookmarkEnd w:id="928"/>
    </w:p>
    <w:p w:rsidR="00D05B0C" w:rsidRPr="00D05B0C" w:rsidRDefault="00D05B0C" w:rsidP="00657C46">
      <w:pPr>
        <w:pStyle w:val="Heading4"/>
        <w:numPr>
          <w:ilvl w:val="3"/>
          <w:numId w:val="3"/>
        </w:numPr>
        <w:rPr>
          <w:color w:val="2F08C0"/>
          <w:sz w:val="26"/>
          <w:szCs w:val="26"/>
          <w:rPrChange w:id="930" w:author="Unknown">
            <w:rPr>
              <w:szCs w:val="26"/>
            </w:rPr>
          </w:rPrChange>
        </w:rPr>
      </w:pPr>
      <w:r w:rsidRPr="00D05B0C">
        <w:rPr>
          <w:color w:val="2F08C0"/>
          <w:sz w:val="26"/>
          <w:szCs w:val="26"/>
          <w:rPrChange w:id="931" w:author="Jithu.Ramesh" w:date="2010-12-17T09:40:00Z">
            <w:rPr>
              <w:b w:val="0"/>
              <w:color w:val="0000FF"/>
              <w:sz w:val="24"/>
              <w:szCs w:val="26"/>
              <w:u w:val="single"/>
            </w:rPr>
          </w:rPrChange>
        </w:rPr>
        <w:t>registerGSID</w:t>
      </w:r>
    </w:p>
    <w:p w:rsidR="00D05B0C" w:rsidRPr="00DE544F" w:rsidRDefault="00D05B0C" w:rsidP="008A1F8A">
      <w:pPr>
        <w:rPr>
          <w:szCs w:val="22"/>
        </w:rPr>
      </w:pPr>
      <w:r w:rsidRPr="00D05B0C">
        <w:rPr>
          <w:szCs w:val="22"/>
          <w:rPrChange w:id="932" w:author="Jithu.Ramesh" w:date="2010-12-17T09:40:00Z">
            <w:rPr>
              <w:color w:val="0000FF"/>
              <w:szCs w:val="22"/>
              <w:u w:val="single"/>
            </w:rPr>
          </w:rPrChange>
        </w:rPr>
        <w:t>Register a new Specimen Identifier.</w:t>
      </w: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tblPr>
      <w:tblGrid>
        <w:gridCol w:w="2183"/>
        <w:gridCol w:w="6673"/>
      </w:tblGrid>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933" w:author="Jithu.Ramesh" w:date="2010-12-17T09:40:00Z">
                  <w:rPr>
                    <w:b/>
                    <w:color w:val="0000FF"/>
                    <w:u w:val="single"/>
                    <w:lang w:eastAsia="ar-SA"/>
                  </w:rPr>
                </w:rPrChange>
              </w:rPr>
              <w:t>Behavior Description</w:t>
            </w:r>
          </w:p>
        </w:tc>
        <w:tc>
          <w:tcPr>
            <w:tcW w:w="6673" w:type="dxa"/>
          </w:tcPr>
          <w:p w:rsidR="00D05B0C" w:rsidRPr="00D05B0C" w:rsidRDefault="00D05B0C" w:rsidP="000850FD">
            <w:pPr>
              <w:spacing w:before="80" w:after="80"/>
              <w:rPr>
                <w:i/>
                <w:color w:val="FF0000"/>
                <w:rPrChange w:id="934" w:author="Unknown">
                  <w:rPr>
                    <w:rFonts w:ascii="Courier New" w:hAnsi="Courier New"/>
                    <w:i/>
                    <w:color w:val="FF0000"/>
                    <w:sz w:val="20"/>
                  </w:rPr>
                </w:rPrChange>
              </w:rPr>
            </w:pPr>
            <w:r w:rsidRPr="00D05B0C">
              <w:rPr>
                <w:rPrChange w:id="935" w:author="Jithu.Ramesh" w:date="2010-12-17T09:40:00Z">
                  <w:rPr>
                    <w:rFonts w:ascii="Courier New" w:hAnsi="Courier New"/>
                    <w:color w:val="0000FF"/>
                    <w:sz w:val="20"/>
                    <w:u w:val="single"/>
                  </w:rPr>
                </w:rPrChange>
              </w:rPr>
              <w:t>This operation registers a Specimen Identifier.</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936" w:author="Jithu.Ramesh" w:date="2010-12-17T09:40:00Z">
                  <w:rPr>
                    <w:b/>
                    <w:color w:val="0000FF"/>
                    <w:u w:val="single"/>
                    <w:lang w:eastAsia="ar-SA"/>
                  </w:rPr>
                </w:rPrChange>
              </w:rPr>
              <w:t>Pre-Conditions</w:t>
            </w:r>
          </w:p>
        </w:tc>
        <w:tc>
          <w:tcPr>
            <w:tcW w:w="6673" w:type="dxa"/>
          </w:tcPr>
          <w:p w:rsidR="00D05B0C" w:rsidRPr="00D05B0C" w:rsidRDefault="00D05B0C" w:rsidP="000850FD">
            <w:pPr>
              <w:spacing w:before="80" w:after="80"/>
              <w:rPr>
                <w:rPrChange w:id="937" w:author="Unknown">
                  <w:rPr>
                    <w:rFonts w:ascii="Courier New" w:hAnsi="Courier New"/>
                    <w:sz w:val="20"/>
                  </w:rPr>
                </w:rPrChange>
              </w:rPr>
            </w:pP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938" w:author="Jithu.Ramesh" w:date="2010-12-17T09:40:00Z">
                  <w:rPr>
                    <w:b/>
                    <w:color w:val="0000FF"/>
                    <w:u w:val="single"/>
                    <w:lang w:eastAsia="ar-SA"/>
                  </w:rPr>
                </w:rPrChange>
              </w:rPr>
              <w:t>Security Conditions</w:t>
            </w:r>
          </w:p>
        </w:tc>
        <w:tc>
          <w:tcPr>
            <w:tcW w:w="6673" w:type="dxa"/>
          </w:tcPr>
          <w:p w:rsidR="00D05B0C" w:rsidRPr="00D05B0C" w:rsidRDefault="00D05B0C" w:rsidP="000850FD">
            <w:pPr>
              <w:autoSpaceDE w:val="0"/>
              <w:autoSpaceDN w:val="0"/>
              <w:adjustRightInd w:val="0"/>
              <w:spacing w:before="80" w:after="80"/>
              <w:rPr>
                <w:rPrChange w:id="939" w:author="Unknown">
                  <w:rPr>
                    <w:rFonts w:ascii="Courier New" w:hAnsi="Courier New"/>
                    <w:sz w:val="20"/>
                  </w:rPr>
                </w:rPrChange>
              </w:rPr>
            </w:pPr>
            <w:r w:rsidRPr="00D05B0C">
              <w:rPr>
                <w:rPrChange w:id="940" w:author="Jithu.Ramesh" w:date="2010-12-17T09:40:00Z">
                  <w:rPr>
                    <w:rFonts w:ascii="Courier New" w:hAnsi="Courier New"/>
                    <w:color w:val="0000FF"/>
                    <w:sz w:val="20"/>
                    <w:u w:val="single"/>
                  </w:rPr>
                </w:rPrChange>
              </w:rPr>
              <w:t xml:space="preserve">A user can create identifiers if any one of the below </w:t>
            </w:r>
          </w:p>
          <w:p w:rsidR="00D05B0C" w:rsidRPr="00D05B0C" w:rsidRDefault="00D05B0C" w:rsidP="000850FD">
            <w:pPr>
              <w:autoSpaceDE w:val="0"/>
              <w:autoSpaceDN w:val="0"/>
              <w:adjustRightInd w:val="0"/>
              <w:spacing w:before="80" w:after="80"/>
              <w:rPr>
                <w:rPrChange w:id="941" w:author="Unknown">
                  <w:rPr>
                    <w:rFonts w:ascii="Courier New" w:hAnsi="Courier New"/>
                    <w:sz w:val="20"/>
                  </w:rPr>
                </w:rPrChange>
              </w:rPr>
            </w:pPr>
            <w:r w:rsidRPr="00D05B0C">
              <w:rPr>
                <w:rPrChange w:id="942" w:author="Jithu.Ramesh" w:date="2010-12-17T09:40:00Z">
                  <w:rPr>
                    <w:rFonts w:ascii="Courier New" w:hAnsi="Courier New"/>
                    <w:color w:val="0000FF"/>
                    <w:sz w:val="20"/>
                    <w:u w:val="single"/>
                  </w:rPr>
                </w:rPrChange>
              </w:rPr>
              <w:t>conditions are met:</w:t>
            </w:r>
          </w:p>
          <w:p w:rsidR="00D05B0C" w:rsidRPr="00D05B0C" w:rsidRDefault="00D05B0C" w:rsidP="000850FD">
            <w:pPr>
              <w:autoSpaceDE w:val="0"/>
              <w:autoSpaceDN w:val="0"/>
              <w:adjustRightInd w:val="0"/>
              <w:spacing w:before="80" w:after="80"/>
              <w:rPr>
                <w:rPrChange w:id="943" w:author="Unknown">
                  <w:rPr>
                    <w:rFonts w:ascii="Courier New" w:hAnsi="Courier New"/>
                    <w:sz w:val="20"/>
                  </w:rPr>
                </w:rPrChange>
              </w:rPr>
            </w:pPr>
            <w:r w:rsidRPr="00D05B0C">
              <w:rPr>
                <w:rPrChange w:id="944" w:author="Jithu.Ramesh" w:date="2010-12-17T09:40:00Z">
                  <w:rPr>
                    <w:rFonts w:ascii="Courier New" w:hAnsi="Courier New"/>
                    <w:color w:val="0000FF"/>
                    <w:sz w:val="20"/>
                    <w:u w:val="single"/>
                  </w:rPr>
                </w:rPrChange>
              </w:rPr>
              <w:t>(a) The user has been given explicit authorization to register identifiers.</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945" w:author="Jithu.Ramesh" w:date="2010-12-17T09:40:00Z">
                  <w:rPr>
                    <w:b/>
                    <w:color w:val="0000FF"/>
                    <w:u w:val="single"/>
                    <w:lang w:eastAsia="ar-SA"/>
                  </w:rPr>
                </w:rPrChange>
              </w:rPr>
              <w:t>Inputs</w:t>
            </w:r>
          </w:p>
        </w:tc>
        <w:tc>
          <w:tcPr>
            <w:tcW w:w="6673" w:type="dxa"/>
          </w:tcPr>
          <w:p w:rsidR="00D05B0C" w:rsidRPr="00D05B0C" w:rsidRDefault="00D05B0C" w:rsidP="000850FD">
            <w:pPr>
              <w:pStyle w:val="ListParagraph"/>
              <w:numPr>
                <w:ilvl w:val="0"/>
                <w:numId w:val="23"/>
              </w:numPr>
              <w:spacing w:before="80" w:after="80"/>
              <w:rPr>
                <w:rFonts w:ascii="Times New Roman" w:hAnsi="Times New Roman" w:cs="Times New Roman"/>
                <w:sz w:val="24"/>
                <w:szCs w:val="24"/>
                <w:rPrChange w:id="946" w:author="Unknown">
                  <w:rPr>
                    <w:rFonts w:ascii="Courier New" w:hAnsi="Courier New" w:cs="Times New Roman"/>
                    <w:sz w:val="20"/>
                    <w:szCs w:val="24"/>
                  </w:rPr>
                </w:rPrChange>
              </w:rPr>
            </w:pPr>
            <w:r w:rsidRPr="00D05B0C">
              <w:rPr>
                <w:rFonts w:ascii="Times New Roman" w:hAnsi="Times New Roman" w:cs="Times New Roman"/>
                <w:sz w:val="24"/>
                <w:szCs w:val="24"/>
                <w:rPrChange w:id="947" w:author="Jithu.Ramesh" w:date="2010-12-17T09:40:00Z">
                  <w:rPr>
                    <w:rFonts w:ascii="Courier New" w:hAnsi="Courier New" w:cs="Times New Roman"/>
                    <w:color w:val="0000FF"/>
                    <w:sz w:val="20"/>
                    <w:szCs w:val="24"/>
                    <w:u w:val="single"/>
                  </w:rPr>
                </w:rPrChange>
              </w:rPr>
              <w:t>String suggestedIdentifer</w:t>
            </w:r>
          </w:p>
          <w:p w:rsidR="00D05B0C" w:rsidRPr="00D05B0C" w:rsidRDefault="00D05B0C" w:rsidP="000850FD">
            <w:pPr>
              <w:pStyle w:val="ListParagraph"/>
              <w:numPr>
                <w:ilvl w:val="0"/>
                <w:numId w:val="23"/>
              </w:numPr>
              <w:spacing w:before="80" w:after="80"/>
              <w:rPr>
                <w:rFonts w:ascii="Times New Roman" w:hAnsi="Times New Roman" w:cs="Times New Roman"/>
                <w:rPrChange w:id="948" w:author="Unknown">
                  <w:rPr>
                    <w:rFonts w:ascii="Courier New" w:hAnsi="Courier New" w:cs="Times New Roman"/>
                    <w:sz w:val="20"/>
                  </w:rPr>
                </w:rPrChange>
              </w:rPr>
            </w:pPr>
            <w:r w:rsidRPr="00D05B0C">
              <w:rPr>
                <w:rFonts w:ascii="Times New Roman" w:hAnsi="Times New Roman" w:cs="Times New Roman"/>
                <w:sz w:val="24"/>
                <w:szCs w:val="24"/>
                <w:rPrChange w:id="949" w:author="Jithu.Ramesh" w:date="2010-12-17T09:40:00Z">
                  <w:rPr>
                    <w:rFonts w:ascii="Courier New" w:hAnsi="Courier New" w:cs="Times New Roman"/>
                    <w:color w:val="0000FF"/>
                    <w:sz w:val="20"/>
                    <w:szCs w:val="24"/>
                    <w:u w:val="single"/>
                  </w:rPr>
                </w:rPrChange>
              </w:rPr>
              <w:t>String[] parentIdentifiers</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950" w:author="Jithu.Ramesh" w:date="2010-12-17T09:40:00Z">
                  <w:rPr>
                    <w:b/>
                    <w:color w:val="0000FF"/>
                    <w:u w:val="single"/>
                    <w:lang w:eastAsia="ar-SA"/>
                  </w:rPr>
                </w:rPrChange>
              </w:rPr>
              <w:t>Outputs</w:t>
            </w:r>
          </w:p>
        </w:tc>
        <w:tc>
          <w:tcPr>
            <w:tcW w:w="6673" w:type="dxa"/>
          </w:tcPr>
          <w:p w:rsidR="00D05B0C" w:rsidRPr="00D05B0C" w:rsidRDefault="00D05B0C" w:rsidP="000850FD">
            <w:pPr>
              <w:spacing w:before="80" w:after="80"/>
              <w:rPr>
                <w:rPrChange w:id="951" w:author="Unknown">
                  <w:rPr>
                    <w:rFonts w:ascii="Courier New" w:hAnsi="Courier New"/>
                    <w:sz w:val="20"/>
                  </w:rPr>
                </w:rPrChange>
              </w:rPr>
            </w:pPr>
            <w:r w:rsidRPr="00D05B0C">
              <w:rPr>
                <w:rPrChange w:id="952" w:author="Jithu.Ramesh" w:date="2010-12-17T09:40:00Z">
                  <w:rPr>
                    <w:rFonts w:ascii="Courier New" w:hAnsi="Courier New"/>
                    <w:color w:val="0000FF"/>
                    <w:sz w:val="20"/>
                    <w:u w:val="single"/>
                  </w:rPr>
                </w:rPrChange>
              </w:rPr>
              <w:t>Identifier</w:t>
            </w:r>
          </w:p>
        </w:tc>
      </w:tr>
      <w:tr w:rsidR="00D05B0C" w:rsidRPr="00DE544F" w:rsidTr="00C520F9">
        <w:trPr>
          <w:trHeight w:val="501"/>
        </w:trPr>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953" w:author="Jithu.Ramesh" w:date="2010-12-17T09:40:00Z">
                  <w:rPr>
                    <w:b/>
                    <w:color w:val="0000FF"/>
                    <w:u w:val="single"/>
                    <w:lang w:eastAsia="ar-SA"/>
                  </w:rPr>
                </w:rPrChange>
              </w:rPr>
              <w:t>Post-Conditions</w:t>
            </w:r>
          </w:p>
        </w:tc>
        <w:tc>
          <w:tcPr>
            <w:tcW w:w="6673" w:type="dxa"/>
          </w:tcPr>
          <w:p w:rsidR="00D05B0C" w:rsidRPr="00D05B0C" w:rsidRDefault="00D05B0C" w:rsidP="000850FD">
            <w:pPr>
              <w:spacing w:before="80" w:after="80"/>
              <w:jc w:val="both"/>
              <w:rPr>
                <w:i/>
                <w:color w:val="FF0000"/>
                <w:rPrChange w:id="954" w:author="Unknown">
                  <w:rPr>
                    <w:rFonts w:ascii="Courier New" w:hAnsi="Courier New"/>
                    <w:i/>
                    <w:color w:val="FF0000"/>
                    <w:sz w:val="20"/>
                  </w:rPr>
                </w:rPrChange>
              </w:rPr>
            </w:pP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955" w:author="Jithu.Ramesh" w:date="2010-12-17T09:40:00Z">
                  <w:rPr>
                    <w:b/>
                    <w:color w:val="0000FF"/>
                    <w:u w:val="single"/>
                    <w:lang w:eastAsia="ar-SA"/>
                  </w:rPr>
                </w:rPrChange>
              </w:rPr>
              <w:t>Exception Conditions</w:t>
            </w:r>
          </w:p>
        </w:tc>
        <w:tc>
          <w:tcPr>
            <w:tcW w:w="6673" w:type="dxa"/>
          </w:tcPr>
          <w:p w:rsidR="00D05B0C" w:rsidRPr="00D05B0C" w:rsidRDefault="00D05B0C" w:rsidP="000850FD">
            <w:pPr>
              <w:spacing w:before="80" w:after="80"/>
              <w:rPr>
                <w:color w:val="000000"/>
                <w:rPrChange w:id="956" w:author="Unknown">
                  <w:rPr>
                    <w:rFonts w:ascii="Courier New" w:hAnsi="Courier New"/>
                    <w:color w:val="000000"/>
                    <w:sz w:val="20"/>
                  </w:rPr>
                </w:rPrChange>
              </w:rPr>
            </w:pPr>
            <w:r w:rsidRPr="00D05B0C">
              <w:rPr>
                <w:color w:val="000000"/>
                <w:rPrChange w:id="957" w:author="Jithu.Ramesh" w:date="2010-12-17T09:40:00Z">
                  <w:rPr>
                    <w:rFonts w:ascii="Courier New" w:hAnsi="Courier New"/>
                    <w:color w:val="000000"/>
                    <w:sz w:val="20"/>
                    <w:u w:val="single"/>
                  </w:rPr>
                </w:rPrChange>
              </w:rPr>
              <w:t>NamingAuthorityConfigurationException</w:t>
            </w:r>
          </w:p>
          <w:p w:rsidR="00D05B0C" w:rsidRPr="00D05B0C" w:rsidRDefault="00D05B0C" w:rsidP="000850FD">
            <w:pPr>
              <w:spacing w:before="80" w:after="80"/>
              <w:rPr>
                <w:color w:val="000000"/>
                <w:rPrChange w:id="958" w:author="Unknown">
                  <w:rPr>
                    <w:rFonts w:ascii="Courier New" w:hAnsi="Courier New"/>
                    <w:color w:val="000000"/>
                    <w:sz w:val="20"/>
                  </w:rPr>
                </w:rPrChange>
              </w:rPr>
            </w:pPr>
            <w:r w:rsidRPr="00D05B0C">
              <w:rPr>
                <w:color w:val="000000"/>
                <w:rPrChange w:id="959" w:author="Jithu.Ramesh" w:date="2010-12-17T09:40:00Z">
                  <w:rPr>
                    <w:rFonts w:ascii="Courier New" w:hAnsi="Courier New"/>
                    <w:color w:val="000000"/>
                    <w:sz w:val="20"/>
                    <w:u w:val="single"/>
                  </w:rPr>
                </w:rPrChange>
              </w:rPr>
              <w:t>InvalidIdentifierValuesException</w:t>
            </w:r>
          </w:p>
          <w:p w:rsidR="00D05B0C" w:rsidRPr="00D05B0C" w:rsidRDefault="00D05B0C" w:rsidP="000850FD">
            <w:pPr>
              <w:spacing w:before="80" w:after="80"/>
              <w:rPr>
                <w:color w:val="000000"/>
                <w:rPrChange w:id="960" w:author="Unknown">
                  <w:rPr>
                    <w:rFonts w:ascii="Courier New" w:hAnsi="Courier New"/>
                    <w:color w:val="000000"/>
                    <w:sz w:val="20"/>
                  </w:rPr>
                </w:rPrChange>
              </w:rPr>
            </w:pPr>
            <w:r w:rsidRPr="00D05B0C">
              <w:rPr>
                <w:color w:val="000000"/>
                <w:rPrChange w:id="961" w:author="Jithu.Ramesh" w:date="2010-12-17T09:40:00Z">
                  <w:rPr>
                    <w:rFonts w:ascii="Courier New" w:hAnsi="Courier New"/>
                    <w:color w:val="000000"/>
                    <w:sz w:val="20"/>
                    <w:u w:val="single"/>
                  </w:rPr>
                </w:rPrChange>
              </w:rPr>
              <w:t>InvalidIdentifierException</w:t>
            </w:r>
          </w:p>
          <w:p w:rsidR="00D05B0C" w:rsidRPr="00D05B0C" w:rsidRDefault="00D05B0C" w:rsidP="000850FD">
            <w:pPr>
              <w:spacing w:before="80" w:after="80"/>
              <w:rPr>
                <w:color w:val="000000"/>
                <w:rPrChange w:id="962" w:author="Unknown">
                  <w:rPr>
                    <w:rFonts w:ascii="Courier New" w:hAnsi="Courier New"/>
                    <w:color w:val="000000"/>
                    <w:sz w:val="20"/>
                  </w:rPr>
                </w:rPrChange>
              </w:rPr>
            </w:pPr>
            <w:r w:rsidRPr="00D05B0C">
              <w:rPr>
                <w:color w:val="000000"/>
                <w:rPrChange w:id="963" w:author="Jithu.Ramesh" w:date="2010-12-17T09:40:00Z">
                  <w:rPr>
                    <w:rFonts w:ascii="Courier New" w:hAnsi="Courier New"/>
                    <w:color w:val="000000"/>
                    <w:sz w:val="20"/>
                    <w:u w:val="single"/>
                  </w:rPr>
                </w:rPrChange>
              </w:rPr>
              <w:t>NamingAuthoritySecurityException</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964" w:author="Jithu.Ramesh" w:date="2010-12-17T09:40:00Z">
                  <w:rPr>
                    <w:b/>
                    <w:color w:val="0000FF"/>
                    <w:u w:val="single"/>
                    <w:lang w:eastAsia="ar-SA"/>
                  </w:rPr>
                </w:rPrChange>
              </w:rPr>
              <w:t>Additional Implementation Details</w:t>
            </w:r>
          </w:p>
        </w:tc>
        <w:tc>
          <w:tcPr>
            <w:tcW w:w="6673" w:type="dxa"/>
          </w:tcPr>
          <w:p w:rsidR="00D05B0C" w:rsidRPr="00D05B0C" w:rsidRDefault="00D05B0C" w:rsidP="000850FD">
            <w:pPr>
              <w:spacing w:before="80" w:after="80"/>
              <w:jc w:val="both"/>
              <w:rPr>
                <w:i/>
                <w:color w:val="FF0000"/>
                <w:sz w:val="20"/>
                <w:rPrChange w:id="965" w:author="Unknown">
                  <w:rPr>
                    <w:rFonts w:ascii="Courier New" w:hAnsi="Courier New"/>
                    <w:i/>
                    <w:color w:val="FF0000"/>
                    <w:sz w:val="20"/>
                  </w:rPr>
                </w:rPrChange>
              </w:rPr>
            </w:pP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966" w:author="Jithu.Ramesh" w:date="2010-12-17T09:40:00Z">
                  <w:rPr>
                    <w:b/>
                    <w:color w:val="0000FF"/>
                    <w:u w:val="single"/>
                    <w:lang w:eastAsia="ar-SA"/>
                  </w:rPr>
                </w:rPrChange>
              </w:rPr>
              <w:t>Notes</w:t>
            </w:r>
          </w:p>
        </w:tc>
        <w:tc>
          <w:tcPr>
            <w:tcW w:w="6673" w:type="dxa"/>
          </w:tcPr>
          <w:p w:rsidR="00D05B0C" w:rsidRPr="00D05B0C" w:rsidRDefault="00D05B0C" w:rsidP="000850FD">
            <w:pPr>
              <w:spacing w:before="80" w:after="80"/>
              <w:jc w:val="both"/>
              <w:rPr>
                <w:i/>
                <w:color w:val="FF0000"/>
                <w:sz w:val="20"/>
                <w:rPrChange w:id="967" w:author="Unknown">
                  <w:rPr>
                    <w:rFonts w:ascii="Courier New" w:hAnsi="Courier New"/>
                    <w:i/>
                    <w:color w:val="FF0000"/>
                    <w:sz w:val="20"/>
                  </w:rPr>
                </w:rPrChange>
              </w:rPr>
            </w:pPr>
          </w:p>
        </w:tc>
      </w:tr>
    </w:tbl>
    <w:p w:rsidR="00D05B0C" w:rsidRPr="00DE544F" w:rsidRDefault="00D05B0C" w:rsidP="008A1F8A"/>
    <w:p w:rsidR="00D05B0C" w:rsidRPr="00D05B0C" w:rsidRDefault="00D05B0C" w:rsidP="00657C46">
      <w:pPr>
        <w:pStyle w:val="Heading4"/>
        <w:numPr>
          <w:ilvl w:val="3"/>
          <w:numId w:val="3"/>
        </w:numPr>
        <w:rPr>
          <w:color w:val="2F08C0"/>
          <w:sz w:val="26"/>
          <w:szCs w:val="26"/>
          <w:rPrChange w:id="968" w:author="Unknown">
            <w:rPr>
              <w:szCs w:val="26"/>
            </w:rPr>
          </w:rPrChange>
        </w:rPr>
      </w:pPr>
      <w:r w:rsidRPr="00D05B0C">
        <w:rPr>
          <w:color w:val="2F08C0"/>
          <w:sz w:val="26"/>
          <w:szCs w:val="26"/>
          <w:rPrChange w:id="969" w:author="Jithu.Ramesh" w:date="2010-12-17T09:40:00Z">
            <w:rPr>
              <w:b w:val="0"/>
              <w:color w:val="0000FF"/>
              <w:sz w:val="24"/>
              <w:szCs w:val="26"/>
              <w:u w:val="single"/>
            </w:rPr>
          </w:rPrChange>
        </w:rPr>
        <w:t>addSite</w:t>
      </w:r>
    </w:p>
    <w:p w:rsidR="00D05B0C" w:rsidRPr="00DE544F" w:rsidRDefault="00D05B0C" w:rsidP="008A1F8A">
      <w:pPr>
        <w:rPr>
          <w:szCs w:val="22"/>
        </w:rPr>
      </w:pPr>
      <w:r w:rsidRPr="00D05B0C">
        <w:rPr>
          <w:szCs w:val="22"/>
          <w:rPrChange w:id="970" w:author="Jithu.Ramesh" w:date="2010-12-17T09:40:00Z">
            <w:rPr>
              <w:color w:val="0000FF"/>
              <w:szCs w:val="22"/>
              <w:u w:val="single"/>
            </w:rPr>
          </w:rPrChange>
        </w:rPr>
        <w:t>Add the user as a Site that has information on the GSID.</w:t>
      </w: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tblPr>
      <w:tblGrid>
        <w:gridCol w:w="2183"/>
        <w:gridCol w:w="6673"/>
      </w:tblGrid>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971" w:author="Jithu.Ramesh" w:date="2010-12-17T09:40:00Z">
                  <w:rPr>
                    <w:b/>
                    <w:color w:val="0000FF"/>
                    <w:u w:val="single"/>
                    <w:lang w:eastAsia="ar-SA"/>
                  </w:rPr>
                </w:rPrChange>
              </w:rPr>
              <w:t>Behavior Description</w:t>
            </w:r>
          </w:p>
        </w:tc>
        <w:tc>
          <w:tcPr>
            <w:tcW w:w="6673" w:type="dxa"/>
          </w:tcPr>
          <w:p w:rsidR="00D05B0C" w:rsidRPr="00D05B0C" w:rsidRDefault="00D05B0C" w:rsidP="000850FD">
            <w:pPr>
              <w:spacing w:before="80" w:after="80"/>
              <w:rPr>
                <w:i/>
                <w:color w:val="FF0000"/>
                <w:rPrChange w:id="972" w:author="Unknown">
                  <w:rPr>
                    <w:rFonts w:ascii="Courier New" w:hAnsi="Courier New"/>
                    <w:i/>
                    <w:color w:val="FF0000"/>
                    <w:sz w:val="20"/>
                  </w:rPr>
                </w:rPrChange>
              </w:rPr>
            </w:pPr>
            <w:r w:rsidRPr="00D05B0C">
              <w:rPr>
                <w:rPrChange w:id="973" w:author="Jithu.Ramesh" w:date="2010-12-17T09:40:00Z">
                  <w:rPr>
                    <w:rFonts w:ascii="Courier New" w:hAnsi="Courier New"/>
                    <w:color w:val="0000FF"/>
                    <w:sz w:val="20"/>
                    <w:u w:val="single"/>
                  </w:rPr>
                </w:rPrChange>
              </w:rPr>
              <w:t>Add the current user as a site that has information about the input specimen identifier.</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974" w:author="Jithu.Ramesh" w:date="2010-12-17T09:40:00Z">
                  <w:rPr>
                    <w:b/>
                    <w:color w:val="0000FF"/>
                    <w:u w:val="single"/>
                    <w:lang w:eastAsia="ar-SA"/>
                  </w:rPr>
                </w:rPrChange>
              </w:rPr>
              <w:t>Pre-Conditions</w:t>
            </w:r>
          </w:p>
        </w:tc>
        <w:tc>
          <w:tcPr>
            <w:tcW w:w="6673" w:type="dxa"/>
          </w:tcPr>
          <w:p w:rsidR="00D05B0C" w:rsidRPr="00D05B0C" w:rsidRDefault="00D05B0C" w:rsidP="000850FD">
            <w:pPr>
              <w:spacing w:before="80" w:after="80"/>
              <w:rPr>
                <w:rPrChange w:id="975" w:author="Unknown">
                  <w:rPr>
                    <w:rFonts w:ascii="Courier New" w:hAnsi="Courier New"/>
                    <w:sz w:val="20"/>
                  </w:rPr>
                </w:rPrChange>
              </w:rPr>
            </w:pP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976" w:author="Jithu.Ramesh" w:date="2010-12-17T09:40:00Z">
                  <w:rPr>
                    <w:b/>
                    <w:color w:val="0000FF"/>
                    <w:u w:val="single"/>
                    <w:lang w:eastAsia="ar-SA"/>
                  </w:rPr>
                </w:rPrChange>
              </w:rPr>
              <w:t>Security Conditions</w:t>
            </w:r>
          </w:p>
        </w:tc>
        <w:tc>
          <w:tcPr>
            <w:tcW w:w="6673" w:type="dxa"/>
          </w:tcPr>
          <w:p w:rsidR="00D05B0C" w:rsidRPr="00D05B0C" w:rsidRDefault="00D05B0C" w:rsidP="000850FD">
            <w:pPr>
              <w:autoSpaceDE w:val="0"/>
              <w:autoSpaceDN w:val="0"/>
              <w:adjustRightInd w:val="0"/>
              <w:spacing w:before="80" w:after="80"/>
              <w:rPr>
                <w:rPrChange w:id="977" w:author="Unknown">
                  <w:rPr>
                    <w:rFonts w:ascii="Courier New" w:hAnsi="Courier New"/>
                    <w:sz w:val="20"/>
                  </w:rPr>
                </w:rPrChange>
              </w:rPr>
            </w:pPr>
            <w:r w:rsidRPr="00D05B0C">
              <w:rPr>
                <w:rPrChange w:id="978" w:author="Jithu.Ramesh" w:date="2010-12-17T09:40:00Z">
                  <w:rPr>
                    <w:rFonts w:ascii="Courier New" w:hAnsi="Courier New"/>
                    <w:color w:val="0000FF"/>
                    <w:sz w:val="20"/>
                    <w:u w:val="single"/>
                  </w:rPr>
                </w:rPrChange>
              </w:rPr>
              <w:t xml:space="preserve">A user can create identifiers if any one of the below </w:t>
            </w:r>
          </w:p>
          <w:p w:rsidR="00D05B0C" w:rsidRPr="00D05B0C" w:rsidRDefault="00D05B0C" w:rsidP="000850FD">
            <w:pPr>
              <w:autoSpaceDE w:val="0"/>
              <w:autoSpaceDN w:val="0"/>
              <w:adjustRightInd w:val="0"/>
              <w:spacing w:before="80" w:after="80"/>
              <w:rPr>
                <w:rPrChange w:id="979" w:author="Unknown">
                  <w:rPr>
                    <w:rFonts w:ascii="Courier New" w:hAnsi="Courier New"/>
                    <w:sz w:val="20"/>
                  </w:rPr>
                </w:rPrChange>
              </w:rPr>
            </w:pPr>
            <w:r w:rsidRPr="00D05B0C">
              <w:rPr>
                <w:rPrChange w:id="980" w:author="Jithu.Ramesh" w:date="2010-12-17T09:40:00Z">
                  <w:rPr>
                    <w:rFonts w:ascii="Courier New" w:hAnsi="Courier New"/>
                    <w:color w:val="0000FF"/>
                    <w:sz w:val="20"/>
                    <w:u w:val="single"/>
                  </w:rPr>
                </w:rPrChange>
              </w:rPr>
              <w:t>conditions are met:</w:t>
            </w:r>
          </w:p>
          <w:p w:rsidR="00D05B0C" w:rsidRPr="00D05B0C" w:rsidRDefault="00D05B0C" w:rsidP="000850FD">
            <w:pPr>
              <w:autoSpaceDE w:val="0"/>
              <w:autoSpaceDN w:val="0"/>
              <w:adjustRightInd w:val="0"/>
              <w:spacing w:before="80" w:after="80"/>
              <w:rPr>
                <w:rPrChange w:id="981" w:author="Unknown">
                  <w:rPr>
                    <w:rFonts w:ascii="Courier New" w:hAnsi="Courier New"/>
                    <w:sz w:val="20"/>
                  </w:rPr>
                </w:rPrChange>
              </w:rPr>
            </w:pPr>
            <w:r w:rsidRPr="00D05B0C">
              <w:rPr>
                <w:rPrChange w:id="982" w:author="Jithu.Ramesh" w:date="2010-12-17T09:40:00Z">
                  <w:rPr>
                    <w:rFonts w:ascii="Courier New" w:hAnsi="Courier New"/>
                    <w:color w:val="0000FF"/>
                    <w:sz w:val="20"/>
                    <w:u w:val="single"/>
                  </w:rPr>
                </w:rPrChange>
              </w:rPr>
              <w:t>(a) The user has been given explicit authorization to register identifiers.</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983" w:author="Jithu.Ramesh" w:date="2010-12-17T09:40:00Z">
                  <w:rPr>
                    <w:b/>
                    <w:color w:val="0000FF"/>
                    <w:u w:val="single"/>
                    <w:lang w:eastAsia="ar-SA"/>
                  </w:rPr>
                </w:rPrChange>
              </w:rPr>
              <w:t>Inputs</w:t>
            </w:r>
          </w:p>
        </w:tc>
        <w:tc>
          <w:tcPr>
            <w:tcW w:w="6673" w:type="dxa"/>
          </w:tcPr>
          <w:p w:rsidR="00D05B0C" w:rsidRPr="00D05B0C" w:rsidRDefault="00D05B0C" w:rsidP="000850FD">
            <w:pPr>
              <w:pStyle w:val="ListParagraph"/>
              <w:numPr>
                <w:ilvl w:val="0"/>
                <w:numId w:val="22"/>
              </w:numPr>
              <w:spacing w:before="80" w:after="80"/>
              <w:rPr>
                <w:rFonts w:ascii="Times New Roman" w:hAnsi="Times New Roman" w:cs="Times New Roman"/>
                <w:sz w:val="24"/>
                <w:szCs w:val="24"/>
                <w:rPrChange w:id="984" w:author="Unknown">
                  <w:rPr>
                    <w:rFonts w:ascii="Courier New" w:hAnsi="Courier New" w:cs="Times New Roman"/>
                    <w:sz w:val="20"/>
                    <w:szCs w:val="24"/>
                  </w:rPr>
                </w:rPrChange>
              </w:rPr>
            </w:pPr>
            <w:r w:rsidRPr="00D05B0C">
              <w:rPr>
                <w:rFonts w:ascii="Times New Roman" w:hAnsi="Times New Roman" w:cs="Times New Roman"/>
                <w:sz w:val="24"/>
                <w:szCs w:val="24"/>
                <w:rPrChange w:id="985" w:author="Jithu.Ramesh" w:date="2010-12-17T09:40:00Z">
                  <w:rPr>
                    <w:rFonts w:ascii="Courier New" w:hAnsi="Courier New" w:cs="Times New Roman"/>
                    <w:color w:val="0000FF"/>
                    <w:sz w:val="20"/>
                    <w:szCs w:val="24"/>
                    <w:u w:val="single"/>
                  </w:rPr>
                </w:rPrChange>
              </w:rPr>
              <w:t>string identifer</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986" w:author="Jithu.Ramesh" w:date="2010-12-17T09:40:00Z">
                  <w:rPr>
                    <w:b/>
                    <w:color w:val="0000FF"/>
                    <w:u w:val="single"/>
                    <w:lang w:eastAsia="ar-SA"/>
                  </w:rPr>
                </w:rPrChange>
              </w:rPr>
              <w:t>Outputs</w:t>
            </w:r>
          </w:p>
        </w:tc>
        <w:tc>
          <w:tcPr>
            <w:tcW w:w="6673" w:type="dxa"/>
          </w:tcPr>
          <w:p w:rsidR="00D05B0C" w:rsidRPr="00D05B0C" w:rsidRDefault="00D05B0C" w:rsidP="000850FD">
            <w:pPr>
              <w:spacing w:before="80" w:after="80"/>
              <w:rPr>
                <w:rPrChange w:id="987" w:author="Unknown">
                  <w:rPr>
                    <w:rFonts w:ascii="Courier New" w:hAnsi="Courier New"/>
                    <w:sz w:val="20"/>
                  </w:rPr>
                </w:rPrChange>
              </w:rPr>
            </w:pPr>
            <w:r w:rsidRPr="00D05B0C">
              <w:rPr>
                <w:rPrChange w:id="988" w:author="Jithu.Ramesh" w:date="2010-12-17T09:40:00Z">
                  <w:rPr>
                    <w:rFonts w:ascii="Courier New" w:hAnsi="Courier New"/>
                    <w:color w:val="0000FF"/>
                    <w:sz w:val="20"/>
                    <w:u w:val="single"/>
                  </w:rPr>
                </w:rPrChange>
              </w:rPr>
              <w:t>Identifier</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989" w:author="Jithu.Ramesh" w:date="2010-12-17T09:40:00Z">
                  <w:rPr>
                    <w:b/>
                    <w:color w:val="0000FF"/>
                    <w:u w:val="single"/>
                    <w:lang w:eastAsia="ar-SA"/>
                  </w:rPr>
                </w:rPrChange>
              </w:rPr>
              <w:t>Post-Conditions</w:t>
            </w:r>
          </w:p>
        </w:tc>
        <w:tc>
          <w:tcPr>
            <w:tcW w:w="6673" w:type="dxa"/>
          </w:tcPr>
          <w:p w:rsidR="00D05B0C" w:rsidRPr="00D05B0C" w:rsidRDefault="00D05B0C" w:rsidP="000850FD">
            <w:pPr>
              <w:spacing w:before="80" w:after="80"/>
              <w:jc w:val="both"/>
              <w:rPr>
                <w:i/>
                <w:color w:val="FF0000"/>
                <w:rPrChange w:id="990" w:author="Unknown">
                  <w:rPr>
                    <w:rFonts w:ascii="Courier New" w:hAnsi="Courier New"/>
                    <w:i/>
                    <w:color w:val="FF0000"/>
                    <w:sz w:val="20"/>
                  </w:rPr>
                </w:rPrChange>
              </w:rPr>
            </w:pP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991" w:author="Jithu.Ramesh" w:date="2010-12-17T09:40:00Z">
                  <w:rPr>
                    <w:b/>
                    <w:color w:val="0000FF"/>
                    <w:u w:val="single"/>
                    <w:lang w:eastAsia="ar-SA"/>
                  </w:rPr>
                </w:rPrChange>
              </w:rPr>
              <w:t>Exception Conditions</w:t>
            </w:r>
          </w:p>
        </w:tc>
        <w:tc>
          <w:tcPr>
            <w:tcW w:w="6673" w:type="dxa"/>
          </w:tcPr>
          <w:p w:rsidR="00D05B0C" w:rsidRPr="00D05B0C" w:rsidRDefault="00D05B0C" w:rsidP="000850FD">
            <w:pPr>
              <w:spacing w:before="80" w:after="80"/>
              <w:rPr>
                <w:color w:val="000000"/>
                <w:rPrChange w:id="992" w:author="Unknown">
                  <w:rPr>
                    <w:rFonts w:ascii="Courier New" w:hAnsi="Courier New"/>
                    <w:color w:val="000000"/>
                    <w:sz w:val="20"/>
                  </w:rPr>
                </w:rPrChange>
              </w:rPr>
            </w:pPr>
            <w:r w:rsidRPr="00D05B0C">
              <w:rPr>
                <w:color w:val="000000"/>
                <w:rPrChange w:id="993" w:author="Jithu.Ramesh" w:date="2010-12-17T09:40:00Z">
                  <w:rPr>
                    <w:rFonts w:ascii="Courier New" w:hAnsi="Courier New"/>
                    <w:color w:val="000000"/>
                    <w:sz w:val="20"/>
                    <w:u w:val="single"/>
                  </w:rPr>
                </w:rPrChange>
              </w:rPr>
              <w:t>NamingAuthorityConfigurationException</w:t>
            </w:r>
          </w:p>
          <w:p w:rsidR="00D05B0C" w:rsidRPr="00D05B0C" w:rsidRDefault="00D05B0C" w:rsidP="000850FD">
            <w:pPr>
              <w:spacing w:before="80" w:after="80"/>
              <w:rPr>
                <w:color w:val="000000"/>
                <w:rPrChange w:id="994" w:author="Unknown">
                  <w:rPr>
                    <w:rFonts w:ascii="Courier New" w:hAnsi="Courier New"/>
                    <w:color w:val="000000"/>
                    <w:sz w:val="20"/>
                  </w:rPr>
                </w:rPrChange>
              </w:rPr>
            </w:pPr>
            <w:r w:rsidRPr="00D05B0C">
              <w:rPr>
                <w:color w:val="000000"/>
                <w:rPrChange w:id="995" w:author="Jithu.Ramesh" w:date="2010-12-17T09:40:00Z">
                  <w:rPr>
                    <w:rFonts w:ascii="Courier New" w:hAnsi="Courier New"/>
                    <w:color w:val="000000"/>
                    <w:sz w:val="20"/>
                    <w:u w:val="single"/>
                  </w:rPr>
                </w:rPrChange>
              </w:rPr>
              <w:t>InvalidIdentifierValuesException</w:t>
            </w:r>
          </w:p>
          <w:p w:rsidR="00D05B0C" w:rsidRPr="00D05B0C" w:rsidRDefault="00D05B0C" w:rsidP="000850FD">
            <w:pPr>
              <w:spacing w:before="80" w:after="80"/>
              <w:rPr>
                <w:color w:val="000000"/>
                <w:rPrChange w:id="996" w:author="Unknown">
                  <w:rPr>
                    <w:rFonts w:ascii="Courier New" w:hAnsi="Courier New"/>
                    <w:color w:val="000000"/>
                    <w:sz w:val="20"/>
                  </w:rPr>
                </w:rPrChange>
              </w:rPr>
            </w:pPr>
            <w:r w:rsidRPr="00D05B0C">
              <w:rPr>
                <w:color w:val="000000"/>
                <w:rPrChange w:id="997" w:author="Jithu.Ramesh" w:date="2010-12-17T09:40:00Z">
                  <w:rPr>
                    <w:rFonts w:ascii="Courier New" w:hAnsi="Courier New"/>
                    <w:color w:val="000000"/>
                    <w:sz w:val="20"/>
                    <w:u w:val="single"/>
                  </w:rPr>
                </w:rPrChange>
              </w:rPr>
              <w:t>InvalidIdentifierException</w:t>
            </w:r>
          </w:p>
          <w:p w:rsidR="00D05B0C" w:rsidRPr="00D05B0C" w:rsidRDefault="00D05B0C" w:rsidP="000850FD">
            <w:pPr>
              <w:spacing w:before="80" w:after="80"/>
              <w:rPr>
                <w:color w:val="000000"/>
                <w:rPrChange w:id="998" w:author="Unknown">
                  <w:rPr>
                    <w:rFonts w:ascii="Courier New" w:hAnsi="Courier New"/>
                    <w:color w:val="000000"/>
                    <w:sz w:val="20"/>
                  </w:rPr>
                </w:rPrChange>
              </w:rPr>
            </w:pPr>
            <w:r w:rsidRPr="00D05B0C">
              <w:rPr>
                <w:color w:val="000000"/>
                <w:rPrChange w:id="999" w:author="Jithu.Ramesh" w:date="2010-12-17T09:40:00Z">
                  <w:rPr>
                    <w:rFonts w:ascii="Courier New" w:hAnsi="Courier New"/>
                    <w:color w:val="000000"/>
                    <w:sz w:val="20"/>
                    <w:u w:val="single"/>
                  </w:rPr>
                </w:rPrChange>
              </w:rPr>
              <w:t>NamingAuthoritySecurityException</w:t>
            </w:r>
          </w:p>
        </w:tc>
      </w:tr>
      <w:tr w:rsidR="00D05B0C" w:rsidRPr="00DE544F" w:rsidTr="00C520F9">
        <w:trPr>
          <w:trHeight w:val="951"/>
        </w:trPr>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1000" w:author="Jithu.Ramesh" w:date="2010-12-17T09:40:00Z">
                  <w:rPr>
                    <w:b/>
                    <w:color w:val="0000FF"/>
                    <w:u w:val="single"/>
                    <w:lang w:eastAsia="ar-SA"/>
                  </w:rPr>
                </w:rPrChange>
              </w:rPr>
              <w:t>Additional Implementation Details</w:t>
            </w:r>
          </w:p>
        </w:tc>
        <w:tc>
          <w:tcPr>
            <w:tcW w:w="6673" w:type="dxa"/>
          </w:tcPr>
          <w:p w:rsidR="00D05B0C" w:rsidRPr="00D05B0C" w:rsidRDefault="00D05B0C" w:rsidP="000850FD">
            <w:pPr>
              <w:spacing w:before="80" w:after="80"/>
              <w:jc w:val="both"/>
              <w:rPr>
                <w:i/>
                <w:color w:val="FF0000"/>
                <w:sz w:val="20"/>
                <w:rPrChange w:id="1001" w:author="Unknown">
                  <w:rPr>
                    <w:rFonts w:ascii="Courier New" w:hAnsi="Courier New"/>
                    <w:i/>
                    <w:color w:val="FF0000"/>
                    <w:sz w:val="20"/>
                  </w:rPr>
                </w:rPrChange>
              </w:rPr>
            </w:pP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1002" w:author="Jithu.Ramesh" w:date="2010-12-17T09:40:00Z">
                  <w:rPr>
                    <w:b/>
                    <w:color w:val="0000FF"/>
                    <w:u w:val="single"/>
                    <w:lang w:eastAsia="ar-SA"/>
                  </w:rPr>
                </w:rPrChange>
              </w:rPr>
              <w:t>Notes</w:t>
            </w:r>
          </w:p>
        </w:tc>
        <w:tc>
          <w:tcPr>
            <w:tcW w:w="6673" w:type="dxa"/>
          </w:tcPr>
          <w:p w:rsidR="00D05B0C" w:rsidRPr="00D05B0C" w:rsidRDefault="00D05B0C" w:rsidP="000850FD">
            <w:pPr>
              <w:spacing w:before="80" w:after="80"/>
              <w:jc w:val="both"/>
              <w:rPr>
                <w:i/>
                <w:color w:val="FF0000"/>
                <w:sz w:val="20"/>
                <w:rPrChange w:id="1003" w:author="Unknown">
                  <w:rPr>
                    <w:rFonts w:ascii="Courier New" w:hAnsi="Courier New"/>
                    <w:i/>
                    <w:color w:val="FF0000"/>
                    <w:sz w:val="20"/>
                  </w:rPr>
                </w:rPrChange>
              </w:rPr>
            </w:pPr>
          </w:p>
        </w:tc>
      </w:tr>
    </w:tbl>
    <w:p w:rsidR="00D05B0C" w:rsidRPr="00DE544F" w:rsidRDefault="00D05B0C" w:rsidP="008A1F8A"/>
    <w:p w:rsidR="00D05B0C" w:rsidRPr="00D05B0C" w:rsidRDefault="00D05B0C" w:rsidP="00657C46">
      <w:pPr>
        <w:pStyle w:val="Heading4"/>
        <w:numPr>
          <w:ilvl w:val="3"/>
          <w:numId w:val="3"/>
        </w:numPr>
        <w:rPr>
          <w:color w:val="2F08C0"/>
          <w:sz w:val="26"/>
          <w:szCs w:val="26"/>
          <w:rPrChange w:id="1004" w:author="Unknown">
            <w:rPr>
              <w:szCs w:val="26"/>
            </w:rPr>
          </w:rPrChange>
        </w:rPr>
      </w:pPr>
      <w:r w:rsidRPr="00D05B0C">
        <w:rPr>
          <w:color w:val="2F08C0"/>
          <w:sz w:val="26"/>
          <w:szCs w:val="26"/>
          <w:rPrChange w:id="1005" w:author="Jithu.Ramesh" w:date="2010-12-17T09:40:00Z">
            <w:rPr>
              <w:b w:val="0"/>
              <w:color w:val="0000FF"/>
              <w:sz w:val="24"/>
              <w:szCs w:val="26"/>
              <w:u w:val="single"/>
            </w:rPr>
          </w:rPrChange>
        </w:rPr>
        <w:t>generateIdentifiers</w:t>
      </w:r>
    </w:p>
    <w:p w:rsidR="00D05B0C" w:rsidRPr="00DE544F" w:rsidRDefault="00D05B0C" w:rsidP="008A1F8A">
      <w:pPr>
        <w:rPr>
          <w:szCs w:val="22"/>
        </w:rPr>
      </w:pPr>
      <w:r w:rsidRPr="00D05B0C">
        <w:rPr>
          <w:szCs w:val="22"/>
          <w:rPrChange w:id="1006" w:author="Jithu.Ramesh" w:date="2010-12-17T09:40:00Z">
            <w:rPr>
              <w:color w:val="0000FF"/>
              <w:szCs w:val="22"/>
              <w:u w:val="single"/>
            </w:rPr>
          </w:rPrChange>
        </w:rPr>
        <w:t>Create a batch of Identifiers.</w:t>
      </w: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tblPr>
      <w:tblGrid>
        <w:gridCol w:w="2183"/>
        <w:gridCol w:w="6673"/>
      </w:tblGrid>
      <w:tr w:rsidR="00D05B0C" w:rsidRPr="00DE544F" w:rsidTr="00C520F9">
        <w:trPr>
          <w:trHeight w:val="699"/>
        </w:trPr>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1007" w:author="Jithu.Ramesh" w:date="2010-12-17T09:40:00Z">
                  <w:rPr>
                    <w:b/>
                    <w:color w:val="0000FF"/>
                    <w:u w:val="single"/>
                    <w:lang w:eastAsia="ar-SA"/>
                  </w:rPr>
                </w:rPrChange>
              </w:rPr>
              <w:t>Behavior Description</w:t>
            </w:r>
          </w:p>
        </w:tc>
        <w:tc>
          <w:tcPr>
            <w:tcW w:w="6673" w:type="dxa"/>
          </w:tcPr>
          <w:p w:rsidR="00D05B0C" w:rsidRPr="00DE544F" w:rsidRDefault="00D05B0C" w:rsidP="000850FD">
            <w:pPr>
              <w:spacing w:before="80" w:after="80" w:line="276" w:lineRule="auto"/>
              <w:rPr>
                <w:szCs w:val="22"/>
              </w:rPr>
            </w:pPr>
            <w:r w:rsidRPr="00D05B0C">
              <w:rPr>
                <w:szCs w:val="22"/>
                <w:rPrChange w:id="1008" w:author="Jithu.Ramesh" w:date="2010-12-17T09:40:00Z">
                  <w:rPr>
                    <w:color w:val="0000FF"/>
                    <w:szCs w:val="22"/>
                    <w:u w:val="single"/>
                  </w:rPr>
                </w:rPrChange>
              </w:rPr>
              <w:t>Generates a batch of valid UUIDs.</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1009" w:author="Jithu.Ramesh" w:date="2010-12-17T09:40:00Z">
                  <w:rPr>
                    <w:b/>
                    <w:color w:val="0000FF"/>
                    <w:u w:val="single"/>
                    <w:lang w:eastAsia="ar-SA"/>
                  </w:rPr>
                </w:rPrChange>
              </w:rPr>
              <w:t>Pre-Conditions</w:t>
            </w:r>
          </w:p>
        </w:tc>
        <w:tc>
          <w:tcPr>
            <w:tcW w:w="6673" w:type="dxa"/>
          </w:tcPr>
          <w:p w:rsidR="00D05B0C" w:rsidRPr="00D05B0C" w:rsidRDefault="00D05B0C" w:rsidP="000850FD">
            <w:pPr>
              <w:spacing w:before="80" w:after="80"/>
              <w:rPr>
                <w:sz w:val="22"/>
                <w:szCs w:val="22"/>
                <w:rPrChange w:id="1010" w:author="Unknown">
                  <w:rPr>
                    <w:rFonts w:ascii="Calibri" w:hAnsi="Calibri"/>
                    <w:sz w:val="22"/>
                    <w:szCs w:val="22"/>
                  </w:rPr>
                </w:rPrChange>
              </w:rPr>
            </w:pPr>
            <w:r w:rsidRPr="00D05B0C">
              <w:rPr>
                <w:szCs w:val="22"/>
                <w:rPrChange w:id="1011" w:author="Jithu.Ramesh" w:date="2010-12-17T09:40:00Z">
                  <w:rPr>
                    <w:color w:val="0000FF"/>
                    <w:szCs w:val="22"/>
                    <w:u w:val="single"/>
                  </w:rPr>
                </w:rPrChange>
              </w:rPr>
              <w:t>None</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1012" w:author="Jithu.Ramesh" w:date="2010-12-17T09:40:00Z">
                  <w:rPr>
                    <w:b/>
                    <w:color w:val="0000FF"/>
                    <w:u w:val="single"/>
                    <w:lang w:eastAsia="ar-SA"/>
                  </w:rPr>
                </w:rPrChange>
              </w:rPr>
              <w:t>Security Pre-Conditions</w:t>
            </w:r>
          </w:p>
        </w:tc>
        <w:tc>
          <w:tcPr>
            <w:tcW w:w="6673" w:type="dxa"/>
          </w:tcPr>
          <w:p w:rsidR="00D05B0C" w:rsidRPr="00D05B0C" w:rsidRDefault="00D05B0C" w:rsidP="000850FD">
            <w:pPr>
              <w:autoSpaceDE w:val="0"/>
              <w:autoSpaceDN w:val="0"/>
              <w:adjustRightInd w:val="0"/>
              <w:spacing w:before="80" w:after="80"/>
              <w:rPr>
                <w:rPrChange w:id="1013" w:author="Unknown">
                  <w:rPr>
                    <w:rFonts w:ascii="Courier New" w:hAnsi="Courier New"/>
                    <w:sz w:val="20"/>
                  </w:rPr>
                </w:rPrChange>
              </w:rPr>
            </w:pPr>
            <w:r w:rsidRPr="00D05B0C">
              <w:rPr>
                <w:rPrChange w:id="1014" w:author="Jithu.Ramesh" w:date="2010-12-17T09:40:00Z">
                  <w:rPr>
                    <w:rFonts w:ascii="Courier New" w:hAnsi="Courier New"/>
                    <w:color w:val="0000FF"/>
                    <w:sz w:val="20"/>
                    <w:u w:val="single"/>
                  </w:rPr>
                </w:rPrChange>
              </w:rPr>
              <w:t xml:space="preserve">A user can create identifiers if any one of the below </w:t>
            </w:r>
          </w:p>
          <w:p w:rsidR="00D05B0C" w:rsidRPr="00D05B0C" w:rsidRDefault="00D05B0C" w:rsidP="000850FD">
            <w:pPr>
              <w:autoSpaceDE w:val="0"/>
              <w:autoSpaceDN w:val="0"/>
              <w:adjustRightInd w:val="0"/>
              <w:spacing w:before="80" w:after="80"/>
              <w:rPr>
                <w:rPrChange w:id="1015" w:author="Unknown">
                  <w:rPr>
                    <w:rFonts w:ascii="Courier New" w:hAnsi="Courier New"/>
                    <w:sz w:val="20"/>
                  </w:rPr>
                </w:rPrChange>
              </w:rPr>
            </w:pPr>
            <w:r w:rsidRPr="00D05B0C">
              <w:rPr>
                <w:rPrChange w:id="1016" w:author="Jithu.Ramesh" w:date="2010-12-17T09:40:00Z">
                  <w:rPr>
                    <w:rFonts w:ascii="Courier New" w:hAnsi="Courier New"/>
                    <w:color w:val="0000FF"/>
                    <w:sz w:val="20"/>
                    <w:u w:val="single"/>
                  </w:rPr>
                </w:rPrChange>
              </w:rPr>
              <w:t>conditions are met:</w:t>
            </w:r>
          </w:p>
          <w:p w:rsidR="00D05B0C" w:rsidRPr="00D05B0C" w:rsidRDefault="00D05B0C" w:rsidP="000850FD">
            <w:pPr>
              <w:autoSpaceDE w:val="0"/>
              <w:autoSpaceDN w:val="0"/>
              <w:adjustRightInd w:val="0"/>
              <w:spacing w:before="80" w:after="80"/>
              <w:rPr>
                <w:sz w:val="20"/>
                <w:rPrChange w:id="1017" w:author="Unknown">
                  <w:rPr>
                    <w:rFonts w:ascii="Courier New" w:hAnsi="Courier New"/>
                    <w:sz w:val="20"/>
                  </w:rPr>
                </w:rPrChange>
              </w:rPr>
            </w:pPr>
            <w:r w:rsidRPr="00D05B0C">
              <w:rPr>
                <w:rPrChange w:id="1018" w:author="Jithu.Ramesh" w:date="2010-12-17T09:40:00Z">
                  <w:rPr>
                    <w:rFonts w:ascii="Courier New" w:hAnsi="Courier New"/>
                    <w:color w:val="0000FF"/>
                    <w:sz w:val="20"/>
                    <w:u w:val="single"/>
                  </w:rPr>
                </w:rPrChange>
              </w:rPr>
              <w:t>(a) The user has been given explicit authorization to register identifiers.</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1019" w:author="Jithu.Ramesh" w:date="2010-12-17T09:40:00Z">
                  <w:rPr>
                    <w:b/>
                    <w:color w:val="0000FF"/>
                    <w:u w:val="single"/>
                    <w:lang w:eastAsia="ar-SA"/>
                  </w:rPr>
                </w:rPrChange>
              </w:rPr>
              <w:t>Inputs</w:t>
            </w:r>
          </w:p>
        </w:tc>
        <w:tc>
          <w:tcPr>
            <w:tcW w:w="6673" w:type="dxa"/>
          </w:tcPr>
          <w:p w:rsidR="00D05B0C" w:rsidRPr="00D05B0C" w:rsidRDefault="00D05B0C" w:rsidP="000850FD">
            <w:pPr>
              <w:pStyle w:val="ListParagraph"/>
              <w:numPr>
                <w:ilvl w:val="0"/>
                <w:numId w:val="18"/>
              </w:numPr>
              <w:spacing w:before="80" w:after="80"/>
              <w:rPr>
                <w:rFonts w:ascii="Times New Roman" w:hAnsi="Times New Roman" w:cs="Times New Roman"/>
                <w:rPrChange w:id="1020" w:author="Unknown">
                  <w:rPr>
                    <w:rFonts w:cs="Times New Roman"/>
                  </w:rPr>
                </w:rPrChange>
              </w:rPr>
            </w:pPr>
            <w:r w:rsidRPr="00D05B0C">
              <w:rPr>
                <w:rFonts w:ascii="Times New Roman" w:hAnsi="Times New Roman" w:cs="Times New Roman"/>
                <w:sz w:val="24"/>
                <w:rPrChange w:id="1021" w:author="Jithu.Ramesh" w:date="2010-12-17T09:40:00Z">
                  <w:rPr>
                    <w:rFonts w:ascii="Times New Roman" w:hAnsi="Times New Roman" w:cs="Times New Roman"/>
                    <w:color w:val="0000FF"/>
                    <w:sz w:val="24"/>
                    <w:u w:val="single"/>
                  </w:rPr>
                </w:rPrChange>
              </w:rPr>
              <w:t xml:space="preserve">int </w:t>
            </w:r>
            <w:r w:rsidRPr="0064755E">
              <w:rPr>
                <w:rFonts w:ascii="Times New Roman" w:hAnsi="Times New Roman" w:cs="Times New Roman"/>
                <w:sz w:val="24"/>
              </w:rPr>
              <w:t>–</w:t>
            </w:r>
            <w:r w:rsidRPr="00D05B0C">
              <w:rPr>
                <w:rFonts w:ascii="Times New Roman" w:hAnsi="Times New Roman" w:cs="Times New Roman"/>
                <w:sz w:val="24"/>
                <w:rPrChange w:id="1022" w:author="Jithu.Ramesh" w:date="2010-12-17T09:40:00Z">
                  <w:rPr>
                    <w:rFonts w:ascii="Times New Roman" w:hAnsi="Times New Roman" w:cs="Times New Roman"/>
                    <w:color w:val="0000FF"/>
                    <w:sz w:val="24"/>
                    <w:u w:val="single"/>
                  </w:rPr>
                </w:rPrChange>
              </w:rPr>
              <w:t xml:space="preserve"> Number of UUIDs to generate.</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1023" w:author="Jithu.Ramesh" w:date="2010-12-17T09:40:00Z">
                  <w:rPr>
                    <w:b/>
                    <w:color w:val="0000FF"/>
                    <w:u w:val="single"/>
                    <w:lang w:eastAsia="ar-SA"/>
                  </w:rPr>
                </w:rPrChange>
              </w:rPr>
              <w:t>Outputs</w:t>
            </w:r>
          </w:p>
        </w:tc>
        <w:tc>
          <w:tcPr>
            <w:tcW w:w="6673" w:type="dxa"/>
          </w:tcPr>
          <w:p w:rsidR="00D05B0C" w:rsidRPr="00D05B0C" w:rsidRDefault="00D05B0C" w:rsidP="000850FD">
            <w:pPr>
              <w:spacing w:before="80" w:after="80" w:line="276" w:lineRule="auto"/>
              <w:rPr>
                <w:sz w:val="22"/>
                <w:szCs w:val="22"/>
                <w:rPrChange w:id="1024" w:author="Unknown">
                  <w:rPr>
                    <w:rFonts w:ascii="Calibri" w:hAnsi="Calibri"/>
                    <w:sz w:val="22"/>
                    <w:szCs w:val="22"/>
                  </w:rPr>
                </w:rPrChange>
              </w:rPr>
            </w:pPr>
            <w:r w:rsidRPr="00D05B0C">
              <w:rPr>
                <w:szCs w:val="22"/>
                <w:rPrChange w:id="1025" w:author="Jithu.Ramesh" w:date="2010-12-17T09:40:00Z">
                  <w:rPr>
                    <w:color w:val="0000FF"/>
                    <w:szCs w:val="22"/>
                    <w:u w:val="single"/>
                  </w:rPr>
                </w:rPrChange>
              </w:rPr>
              <w:t>string[]</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1026" w:author="Jithu.Ramesh" w:date="2010-12-17T09:40:00Z">
                  <w:rPr>
                    <w:b/>
                    <w:color w:val="0000FF"/>
                    <w:u w:val="single"/>
                    <w:lang w:eastAsia="ar-SA"/>
                  </w:rPr>
                </w:rPrChange>
              </w:rPr>
              <w:t>Post-Conditions</w:t>
            </w:r>
          </w:p>
        </w:tc>
        <w:tc>
          <w:tcPr>
            <w:tcW w:w="6673" w:type="dxa"/>
          </w:tcPr>
          <w:p w:rsidR="00D05B0C" w:rsidRPr="00D05B0C" w:rsidRDefault="00D05B0C" w:rsidP="000850FD">
            <w:pPr>
              <w:pStyle w:val="ListParagraph"/>
              <w:spacing w:before="80" w:after="80"/>
              <w:ind w:left="0"/>
              <w:rPr>
                <w:rFonts w:ascii="Times New Roman" w:hAnsi="Times New Roman" w:cs="Times New Roman"/>
                <w:rPrChange w:id="1027" w:author="Unknown">
                  <w:rPr>
                    <w:rFonts w:cs="Times New Roman"/>
                  </w:rPr>
                </w:rPrChange>
              </w:rPr>
            </w:pPr>
            <w:r w:rsidRPr="00D05B0C">
              <w:rPr>
                <w:rFonts w:ascii="Times New Roman" w:hAnsi="Times New Roman" w:cs="Times New Roman"/>
                <w:sz w:val="24"/>
                <w:rPrChange w:id="1028" w:author="Jithu.Ramesh" w:date="2010-12-17T09:40:00Z">
                  <w:rPr>
                    <w:rFonts w:ascii="Times New Roman" w:hAnsi="Times New Roman" w:cs="Times New Roman"/>
                    <w:color w:val="0000FF"/>
                    <w:sz w:val="24"/>
                    <w:u w:val="single"/>
                  </w:rPr>
                </w:rPrChange>
              </w:rPr>
              <w:t>None</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rPrChange w:id="1029" w:author="Jithu.Ramesh" w:date="2010-12-17T09:40:00Z">
                  <w:rPr>
                    <w:b/>
                    <w:color w:val="0000FF"/>
                    <w:u w:val="single"/>
                  </w:rPr>
                </w:rPrChange>
              </w:rPr>
              <w:t>Alternate Conditions</w:t>
            </w:r>
          </w:p>
        </w:tc>
        <w:tc>
          <w:tcPr>
            <w:tcW w:w="6673" w:type="dxa"/>
          </w:tcPr>
          <w:p w:rsidR="00D05B0C" w:rsidRPr="00DE544F" w:rsidRDefault="00D05B0C" w:rsidP="000850FD">
            <w:pPr>
              <w:spacing w:before="80" w:after="80"/>
              <w:rPr>
                <w:sz w:val="22"/>
                <w:szCs w:val="22"/>
              </w:rPr>
            </w:pPr>
            <w:r w:rsidRPr="00D05B0C">
              <w:rPr>
                <w:rPrChange w:id="1030" w:author="Jithu.Ramesh" w:date="2010-12-17T09:40:00Z">
                  <w:rPr>
                    <w:color w:val="0000FF"/>
                    <w:u w:val="single"/>
                  </w:rPr>
                </w:rPrChange>
              </w:rPr>
              <w:t>None</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1031" w:author="Jithu.Ramesh" w:date="2010-12-17T09:40:00Z">
                  <w:rPr>
                    <w:b/>
                    <w:color w:val="0000FF"/>
                    <w:u w:val="single"/>
                    <w:lang w:eastAsia="ar-SA"/>
                  </w:rPr>
                </w:rPrChange>
              </w:rPr>
              <w:t>Exception Conditions</w:t>
            </w:r>
          </w:p>
        </w:tc>
        <w:tc>
          <w:tcPr>
            <w:tcW w:w="6673" w:type="dxa"/>
          </w:tcPr>
          <w:p w:rsidR="00D05B0C" w:rsidRPr="00D05B0C" w:rsidRDefault="00D05B0C" w:rsidP="000850FD">
            <w:pPr>
              <w:spacing w:before="80" w:after="80"/>
              <w:rPr>
                <w:color w:val="000000"/>
                <w:rPrChange w:id="1032" w:author="Unknown">
                  <w:rPr>
                    <w:rFonts w:ascii="Courier New" w:hAnsi="Courier New"/>
                    <w:color w:val="000000"/>
                    <w:sz w:val="20"/>
                  </w:rPr>
                </w:rPrChange>
              </w:rPr>
            </w:pPr>
            <w:r w:rsidRPr="00D05B0C">
              <w:rPr>
                <w:color w:val="000000"/>
                <w:rPrChange w:id="1033" w:author="Jithu.Ramesh" w:date="2010-12-17T09:40:00Z">
                  <w:rPr>
                    <w:rFonts w:ascii="Courier New" w:hAnsi="Courier New"/>
                    <w:color w:val="000000"/>
                    <w:sz w:val="20"/>
                    <w:u w:val="single"/>
                  </w:rPr>
                </w:rPrChange>
              </w:rPr>
              <w:t>NamingAuthorityConfigurationException</w:t>
            </w:r>
          </w:p>
          <w:p w:rsidR="00D05B0C" w:rsidRPr="00D05B0C" w:rsidRDefault="00D05B0C" w:rsidP="000850FD">
            <w:pPr>
              <w:spacing w:before="80" w:after="80"/>
              <w:rPr>
                <w:color w:val="000000"/>
                <w:sz w:val="20"/>
                <w:rPrChange w:id="1034" w:author="Unknown">
                  <w:rPr>
                    <w:rFonts w:ascii="Courier New" w:hAnsi="Courier New"/>
                    <w:color w:val="000000"/>
                    <w:sz w:val="20"/>
                  </w:rPr>
                </w:rPrChange>
              </w:rPr>
            </w:pPr>
            <w:r w:rsidRPr="00D05B0C">
              <w:rPr>
                <w:color w:val="000000"/>
                <w:rPrChange w:id="1035" w:author="Jithu.Ramesh" w:date="2010-12-17T09:40:00Z">
                  <w:rPr>
                    <w:rFonts w:ascii="Courier New" w:hAnsi="Courier New"/>
                    <w:color w:val="000000"/>
                    <w:sz w:val="20"/>
                    <w:u w:val="single"/>
                  </w:rPr>
                </w:rPrChange>
              </w:rPr>
              <w:t>NamingAuthoritySecurityException</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1036" w:author="Jithu.Ramesh" w:date="2010-12-17T09:40:00Z">
                  <w:rPr>
                    <w:b/>
                    <w:color w:val="0000FF"/>
                    <w:u w:val="single"/>
                    <w:lang w:eastAsia="ar-SA"/>
                  </w:rPr>
                </w:rPrChange>
              </w:rPr>
              <w:t>Additional Details</w:t>
            </w:r>
          </w:p>
          <w:p w:rsidR="00D05B0C" w:rsidRPr="00DE544F" w:rsidRDefault="00D05B0C" w:rsidP="000850FD">
            <w:pPr>
              <w:suppressAutoHyphens/>
              <w:spacing w:before="80" w:after="80"/>
              <w:rPr>
                <w:b/>
                <w:lang w:eastAsia="ar-SA"/>
                <w:rPrChange w:id="1037" w:author="Jithu.Ramesh">
                  <w:rPr>
                    <w:b/>
                    <w:lang w:eastAsia="ar-SA"/>
                  </w:rPr>
                </w:rPrChange>
              </w:rPr>
            </w:pPr>
          </w:p>
        </w:tc>
        <w:tc>
          <w:tcPr>
            <w:tcW w:w="6673" w:type="dxa"/>
          </w:tcPr>
          <w:p w:rsidR="00D05B0C" w:rsidRPr="00D05B0C" w:rsidRDefault="00D05B0C" w:rsidP="000850FD">
            <w:pPr>
              <w:spacing w:before="80" w:after="80"/>
              <w:rPr>
                <w:sz w:val="22"/>
                <w:szCs w:val="22"/>
                <w:rPrChange w:id="1038" w:author="Unknown">
                  <w:rPr>
                    <w:rFonts w:ascii="Calibri" w:hAnsi="Calibri"/>
                    <w:sz w:val="22"/>
                    <w:szCs w:val="22"/>
                  </w:rPr>
                </w:rPrChange>
              </w:rPr>
            </w:pPr>
            <w:r w:rsidRPr="00D05B0C">
              <w:rPr>
                <w:szCs w:val="22"/>
                <w:rPrChange w:id="1039" w:author="Jithu.Ramesh" w:date="2010-12-17T09:40:00Z">
                  <w:rPr>
                    <w:color w:val="0000FF"/>
                    <w:szCs w:val="22"/>
                    <w:u w:val="single"/>
                  </w:rPr>
                </w:rPrChange>
              </w:rPr>
              <w:t>None</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1040" w:author="Jithu.Ramesh" w:date="2010-12-17T09:40:00Z">
                  <w:rPr>
                    <w:b/>
                    <w:color w:val="0000FF"/>
                    <w:u w:val="single"/>
                    <w:lang w:eastAsia="ar-SA"/>
                  </w:rPr>
                </w:rPrChange>
              </w:rPr>
              <w:t>Notes</w:t>
            </w:r>
          </w:p>
        </w:tc>
        <w:tc>
          <w:tcPr>
            <w:tcW w:w="6673" w:type="dxa"/>
          </w:tcPr>
          <w:p w:rsidR="00D05B0C" w:rsidRPr="00DE544F" w:rsidRDefault="00D05B0C" w:rsidP="000850FD">
            <w:pPr>
              <w:spacing w:before="80" w:after="80"/>
            </w:pPr>
            <w:r w:rsidRPr="00D05B0C">
              <w:rPr>
                <w:szCs w:val="22"/>
                <w:rPrChange w:id="1041" w:author="Jithu.Ramesh" w:date="2010-12-17T09:40:00Z">
                  <w:rPr>
                    <w:color w:val="0000FF"/>
                    <w:szCs w:val="22"/>
                    <w:u w:val="single"/>
                  </w:rPr>
                </w:rPrChange>
              </w:rPr>
              <w:t>None</w:t>
            </w:r>
          </w:p>
        </w:tc>
      </w:tr>
    </w:tbl>
    <w:p w:rsidR="00D05B0C" w:rsidRPr="00DE544F" w:rsidRDefault="00D05B0C" w:rsidP="008A1F8A"/>
    <w:p w:rsidR="00D05B0C" w:rsidRPr="00D05B0C" w:rsidRDefault="00D05B0C" w:rsidP="008A1F8A">
      <w:pPr>
        <w:pStyle w:val="Heading4"/>
        <w:numPr>
          <w:ilvl w:val="3"/>
          <w:numId w:val="3"/>
        </w:numPr>
        <w:rPr>
          <w:color w:val="2F08C0"/>
          <w:sz w:val="26"/>
          <w:szCs w:val="26"/>
          <w:rPrChange w:id="1042" w:author="Unknown">
            <w:rPr>
              <w:szCs w:val="26"/>
            </w:rPr>
          </w:rPrChange>
        </w:rPr>
      </w:pPr>
      <w:r w:rsidRPr="00D05B0C">
        <w:rPr>
          <w:color w:val="2F08C0"/>
          <w:sz w:val="26"/>
          <w:szCs w:val="26"/>
          <w:rPrChange w:id="1043" w:author="Jithu.Ramesh" w:date="2010-12-17T09:40:00Z">
            <w:rPr>
              <w:b w:val="0"/>
              <w:color w:val="0000FF"/>
              <w:sz w:val="24"/>
              <w:szCs w:val="26"/>
              <w:u w:val="single"/>
            </w:rPr>
          </w:rPrChange>
        </w:rPr>
        <w:t>validateIdentifier</w:t>
      </w:r>
    </w:p>
    <w:p w:rsidR="00D05B0C" w:rsidRPr="00DE544F" w:rsidRDefault="00D05B0C" w:rsidP="00AF3C84">
      <w:r w:rsidRPr="00D05B0C">
        <w:rPr>
          <w:rPrChange w:id="1044" w:author="Jithu.Ramesh" w:date="2010-12-17T09:40:00Z">
            <w:rPr>
              <w:color w:val="0000FF"/>
              <w:u w:val="single"/>
            </w:rPr>
          </w:rPrChange>
        </w:rPr>
        <w:t>Validates Identifiers.</w:t>
      </w: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tblPr>
      <w:tblGrid>
        <w:gridCol w:w="2183"/>
        <w:gridCol w:w="6673"/>
      </w:tblGrid>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1045" w:author="Jithu.Ramesh" w:date="2010-12-17T09:40:00Z">
                  <w:rPr>
                    <w:b/>
                    <w:color w:val="0000FF"/>
                    <w:u w:val="single"/>
                    <w:lang w:eastAsia="ar-SA"/>
                  </w:rPr>
                </w:rPrChange>
              </w:rPr>
              <w:t>Behavior Description</w:t>
            </w:r>
          </w:p>
        </w:tc>
        <w:tc>
          <w:tcPr>
            <w:tcW w:w="6673" w:type="dxa"/>
          </w:tcPr>
          <w:p w:rsidR="00D05B0C" w:rsidRPr="00DE544F" w:rsidRDefault="00D05B0C" w:rsidP="000850FD">
            <w:pPr>
              <w:spacing w:before="80" w:after="80" w:line="276" w:lineRule="auto"/>
              <w:rPr>
                <w:szCs w:val="22"/>
              </w:rPr>
            </w:pPr>
            <w:r w:rsidRPr="00D05B0C">
              <w:rPr>
                <w:szCs w:val="22"/>
                <w:rPrChange w:id="1046" w:author="Jithu.Ramesh" w:date="2010-12-17T09:40:00Z">
                  <w:rPr>
                    <w:color w:val="0000FF"/>
                    <w:szCs w:val="22"/>
                    <w:u w:val="single"/>
                  </w:rPr>
                </w:rPrChange>
              </w:rPr>
              <w:t>Validates if the identifier can be registered as unique by the service.</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1047" w:author="Jithu.Ramesh" w:date="2010-12-17T09:40:00Z">
                  <w:rPr>
                    <w:b/>
                    <w:color w:val="0000FF"/>
                    <w:u w:val="single"/>
                    <w:lang w:eastAsia="ar-SA"/>
                  </w:rPr>
                </w:rPrChange>
              </w:rPr>
              <w:t>Pre-Conditions</w:t>
            </w:r>
          </w:p>
        </w:tc>
        <w:tc>
          <w:tcPr>
            <w:tcW w:w="6673" w:type="dxa"/>
          </w:tcPr>
          <w:p w:rsidR="00D05B0C" w:rsidRPr="00D05B0C" w:rsidRDefault="00D05B0C" w:rsidP="000850FD">
            <w:pPr>
              <w:spacing w:before="80" w:after="80"/>
              <w:rPr>
                <w:sz w:val="22"/>
                <w:szCs w:val="22"/>
                <w:rPrChange w:id="1048" w:author="Unknown">
                  <w:rPr>
                    <w:rFonts w:ascii="Calibri" w:hAnsi="Calibri"/>
                    <w:sz w:val="22"/>
                    <w:szCs w:val="22"/>
                  </w:rPr>
                </w:rPrChange>
              </w:rPr>
            </w:pPr>
            <w:r w:rsidRPr="00D05B0C">
              <w:rPr>
                <w:szCs w:val="22"/>
                <w:rPrChange w:id="1049" w:author="Jithu.Ramesh" w:date="2010-12-17T09:40:00Z">
                  <w:rPr>
                    <w:color w:val="0000FF"/>
                    <w:szCs w:val="22"/>
                    <w:u w:val="single"/>
                  </w:rPr>
                </w:rPrChange>
              </w:rPr>
              <w:t>None</w:t>
            </w:r>
          </w:p>
        </w:tc>
      </w:tr>
      <w:tr w:rsidR="00D05B0C" w:rsidRPr="00DE544F" w:rsidTr="00CD0A31">
        <w:tc>
          <w:tcPr>
            <w:tcW w:w="2183" w:type="dxa"/>
            <w:shd w:val="clear" w:color="auto" w:fill="C0C0C0"/>
          </w:tcPr>
          <w:p w:rsidR="00D05B0C" w:rsidRPr="00CD0A31" w:rsidRDefault="00D05B0C" w:rsidP="000850FD">
            <w:pPr>
              <w:suppressAutoHyphens/>
              <w:spacing w:before="80" w:after="80"/>
              <w:rPr>
                <w:b/>
                <w:lang w:eastAsia="ar-SA"/>
              </w:rPr>
            </w:pPr>
            <w:r w:rsidRPr="00D05B0C">
              <w:rPr>
                <w:b/>
                <w:lang w:eastAsia="ar-SA"/>
                <w:rPrChange w:id="1050" w:author="Jithu.Ramesh" w:date="2010-12-17T09:40:00Z">
                  <w:rPr>
                    <w:b/>
                    <w:color w:val="0000FF"/>
                    <w:u w:val="single"/>
                    <w:lang w:eastAsia="ar-SA"/>
                  </w:rPr>
                </w:rPrChange>
              </w:rPr>
              <w:t>Security Pre-Conditions</w:t>
            </w:r>
          </w:p>
        </w:tc>
        <w:tc>
          <w:tcPr>
            <w:tcW w:w="6673" w:type="dxa"/>
          </w:tcPr>
          <w:p w:rsidR="00D05B0C" w:rsidRPr="00D05B0C" w:rsidRDefault="00D05B0C" w:rsidP="000850FD">
            <w:pPr>
              <w:autoSpaceDE w:val="0"/>
              <w:autoSpaceDN w:val="0"/>
              <w:adjustRightInd w:val="0"/>
              <w:spacing w:before="80" w:after="80"/>
              <w:rPr>
                <w:rPrChange w:id="1051" w:author="Unknown">
                  <w:rPr>
                    <w:rFonts w:ascii="Courier New" w:hAnsi="Courier New"/>
                    <w:sz w:val="20"/>
                  </w:rPr>
                </w:rPrChange>
              </w:rPr>
            </w:pPr>
            <w:r w:rsidRPr="00D05B0C">
              <w:rPr>
                <w:rPrChange w:id="1052" w:author="Jithu.Ramesh" w:date="2010-12-17T09:40:00Z">
                  <w:rPr>
                    <w:rFonts w:ascii="Courier New" w:hAnsi="Courier New"/>
                    <w:color w:val="0000FF"/>
                    <w:sz w:val="20"/>
                    <w:u w:val="single"/>
                  </w:rPr>
                </w:rPrChange>
              </w:rPr>
              <w:t xml:space="preserve">A user can create identifiers if any one of the below </w:t>
            </w:r>
          </w:p>
          <w:p w:rsidR="00D05B0C" w:rsidRPr="00D05B0C" w:rsidRDefault="00D05B0C" w:rsidP="000850FD">
            <w:pPr>
              <w:autoSpaceDE w:val="0"/>
              <w:autoSpaceDN w:val="0"/>
              <w:adjustRightInd w:val="0"/>
              <w:spacing w:before="80" w:after="80"/>
              <w:rPr>
                <w:rPrChange w:id="1053" w:author="Unknown">
                  <w:rPr>
                    <w:rFonts w:ascii="Courier New" w:hAnsi="Courier New"/>
                    <w:sz w:val="20"/>
                  </w:rPr>
                </w:rPrChange>
              </w:rPr>
            </w:pPr>
            <w:r w:rsidRPr="00D05B0C">
              <w:rPr>
                <w:rPrChange w:id="1054" w:author="Jithu.Ramesh" w:date="2010-12-17T09:40:00Z">
                  <w:rPr>
                    <w:rFonts w:ascii="Courier New" w:hAnsi="Courier New"/>
                    <w:color w:val="0000FF"/>
                    <w:sz w:val="20"/>
                    <w:u w:val="single"/>
                  </w:rPr>
                </w:rPrChange>
              </w:rPr>
              <w:t>conditions are met:</w:t>
            </w:r>
          </w:p>
          <w:p w:rsidR="00D05B0C" w:rsidRPr="00D05B0C" w:rsidRDefault="00D05B0C" w:rsidP="000850FD">
            <w:pPr>
              <w:autoSpaceDE w:val="0"/>
              <w:autoSpaceDN w:val="0"/>
              <w:adjustRightInd w:val="0"/>
              <w:spacing w:before="80" w:after="80"/>
              <w:rPr>
                <w:rPrChange w:id="1055" w:author="Unknown">
                  <w:rPr>
                    <w:rFonts w:ascii="Courier New" w:hAnsi="Courier New"/>
                    <w:sz w:val="20"/>
                  </w:rPr>
                </w:rPrChange>
              </w:rPr>
            </w:pPr>
            <w:r w:rsidRPr="00D05B0C">
              <w:rPr>
                <w:rPrChange w:id="1056" w:author="Jithu.Ramesh" w:date="2010-12-17T09:40:00Z">
                  <w:rPr>
                    <w:rFonts w:ascii="Courier New" w:hAnsi="Courier New"/>
                    <w:color w:val="0000FF"/>
                    <w:sz w:val="20"/>
                    <w:u w:val="single"/>
                  </w:rPr>
                </w:rPrChange>
              </w:rPr>
              <w:t>(a) The user has been given explicit authorization to register identifiers.</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1057" w:author="Jithu.Ramesh" w:date="2010-12-17T09:40:00Z">
                  <w:rPr>
                    <w:b/>
                    <w:color w:val="0000FF"/>
                    <w:u w:val="single"/>
                    <w:lang w:eastAsia="ar-SA"/>
                  </w:rPr>
                </w:rPrChange>
              </w:rPr>
              <w:t>Inputs</w:t>
            </w:r>
          </w:p>
        </w:tc>
        <w:tc>
          <w:tcPr>
            <w:tcW w:w="6673" w:type="dxa"/>
          </w:tcPr>
          <w:p w:rsidR="00D05B0C" w:rsidRPr="00DE544F" w:rsidRDefault="00D05B0C" w:rsidP="000850FD">
            <w:pPr>
              <w:spacing w:before="80" w:after="80"/>
            </w:pPr>
            <w:r w:rsidRPr="00D05B0C">
              <w:rPr>
                <w:rPrChange w:id="1058" w:author="Jithu.Ramesh" w:date="2010-12-17T09:40:00Z">
                  <w:rPr>
                    <w:color w:val="0000FF"/>
                    <w:u w:val="single"/>
                  </w:rPr>
                </w:rPrChange>
              </w:rPr>
              <w:t>string identifier</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1059" w:author="Jithu.Ramesh" w:date="2010-12-17T09:40:00Z">
                  <w:rPr>
                    <w:b/>
                    <w:color w:val="0000FF"/>
                    <w:u w:val="single"/>
                    <w:lang w:eastAsia="ar-SA"/>
                  </w:rPr>
                </w:rPrChange>
              </w:rPr>
              <w:t>Outputs</w:t>
            </w:r>
          </w:p>
        </w:tc>
        <w:tc>
          <w:tcPr>
            <w:tcW w:w="6673" w:type="dxa"/>
          </w:tcPr>
          <w:p w:rsidR="00D05B0C" w:rsidRPr="00D05B0C" w:rsidRDefault="00D05B0C" w:rsidP="000850FD">
            <w:pPr>
              <w:spacing w:before="80" w:after="80" w:line="276" w:lineRule="auto"/>
              <w:rPr>
                <w:sz w:val="22"/>
                <w:szCs w:val="22"/>
                <w:rPrChange w:id="1060" w:author="Unknown">
                  <w:rPr>
                    <w:rFonts w:ascii="Calibri" w:hAnsi="Calibri"/>
                    <w:sz w:val="22"/>
                    <w:szCs w:val="22"/>
                  </w:rPr>
                </w:rPrChange>
              </w:rPr>
            </w:pPr>
            <w:r w:rsidRPr="00D05B0C">
              <w:rPr>
                <w:szCs w:val="22"/>
                <w:rPrChange w:id="1061" w:author="Jithu.Ramesh" w:date="2010-12-17T09:40:00Z">
                  <w:rPr>
                    <w:color w:val="0000FF"/>
                    <w:szCs w:val="22"/>
                    <w:u w:val="single"/>
                  </w:rPr>
                </w:rPrChange>
              </w:rPr>
              <w:t>boolean</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1062" w:author="Jithu.Ramesh" w:date="2010-12-17T09:40:00Z">
                  <w:rPr>
                    <w:b/>
                    <w:color w:val="0000FF"/>
                    <w:u w:val="single"/>
                    <w:lang w:eastAsia="ar-SA"/>
                  </w:rPr>
                </w:rPrChange>
              </w:rPr>
              <w:t>Post-Conditions</w:t>
            </w:r>
          </w:p>
        </w:tc>
        <w:tc>
          <w:tcPr>
            <w:tcW w:w="6673" w:type="dxa"/>
          </w:tcPr>
          <w:p w:rsidR="00D05B0C" w:rsidRPr="00D05B0C" w:rsidRDefault="00D05B0C" w:rsidP="000850FD">
            <w:pPr>
              <w:pStyle w:val="ListParagraph"/>
              <w:spacing w:before="80" w:after="80"/>
              <w:ind w:left="0"/>
              <w:rPr>
                <w:rFonts w:ascii="Times New Roman" w:hAnsi="Times New Roman" w:cs="Times New Roman"/>
                <w:rPrChange w:id="1063" w:author="Unknown">
                  <w:rPr>
                    <w:rFonts w:cs="Times New Roman"/>
                  </w:rPr>
                </w:rPrChange>
              </w:rPr>
            </w:pPr>
            <w:r w:rsidRPr="00D05B0C">
              <w:rPr>
                <w:rFonts w:ascii="Times New Roman" w:hAnsi="Times New Roman" w:cs="Times New Roman"/>
                <w:sz w:val="24"/>
                <w:rPrChange w:id="1064" w:author="Jithu.Ramesh" w:date="2010-12-17T09:40:00Z">
                  <w:rPr>
                    <w:rFonts w:ascii="Times New Roman" w:hAnsi="Times New Roman" w:cs="Times New Roman"/>
                    <w:color w:val="0000FF"/>
                    <w:sz w:val="24"/>
                    <w:u w:val="single"/>
                  </w:rPr>
                </w:rPrChange>
              </w:rPr>
              <w:t>None</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rPrChange w:id="1065" w:author="Jithu.Ramesh" w:date="2010-12-17T09:40:00Z">
                  <w:rPr>
                    <w:b/>
                    <w:color w:val="0000FF"/>
                    <w:u w:val="single"/>
                  </w:rPr>
                </w:rPrChange>
              </w:rPr>
              <w:t>Alternate Conditions</w:t>
            </w:r>
          </w:p>
        </w:tc>
        <w:tc>
          <w:tcPr>
            <w:tcW w:w="6673" w:type="dxa"/>
          </w:tcPr>
          <w:p w:rsidR="00D05B0C" w:rsidRPr="00DE544F" w:rsidRDefault="00D05B0C" w:rsidP="000850FD">
            <w:pPr>
              <w:spacing w:before="80" w:after="80"/>
              <w:rPr>
                <w:sz w:val="22"/>
                <w:szCs w:val="22"/>
              </w:rPr>
            </w:pPr>
            <w:r w:rsidRPr="00D05B0C">
              <w:rPr>
                <w:rPrChange w:id="1066" w:author="Jithu.Ramesh" w:date="2010-12-17T09:40:00Z">
                  <w:rPr>
                    <w:color w:val="0000FF"/>
                    <w:u w:val="single"/>
                  </w:rPr>
                </w:rPrChange>
              </w:rPr>
              <w:t>None</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1067" w:author="Jithu.Ramesh" w:date="2010-12-17T09:40:00Z">
                  <w:rPr>
                    <w:b/>
                    <w:color w:val="0000FF"/>
                    <w:u w:val="single"/>
                    <w:lang w:eastAsia="ar-SA"/>
                  </w:rPr>
                </w:rPrChange>
              </w:rPr>
              <w:t>Exception Conditions</w:t>
            </w:r>
          </w:p>
        </w:tc>
        <w:tc>
          <w:tcPr>
            <w:tcW w:w="6673" w:type="dxa"/>
          </w:tcPr>
          <w:p w:rsidR="00D05B0C" w:rsidRPr="00D05B0C" w:rsidRDefault="00D05B0C" w:rsidP="000850FD">
            <w:pPr>
              <w:spacing w:before="80" w:after="80"/>
              <w:rPr>
                <w:color w:val="000000"/>
                <w:rPrChange w:id="1068" w:author="Unknown">
                  <w:rPr>
                    <w:rFonts w:ascii="Courier New" w:hAnsi="Courier New"/>
                    <w:color w:val="000000"/>
                    <w:sz w:val="20"/>
                  </w:rPr>
                </w:rPrChange>
              </w:rPr>
            </w:pPr>
            <w:r w:rsidRPr="00D05B0C">
              <w:rPr>
                <w:color w:val="000000"/>
                <w:rPrChange w:id="1069" w:author="Jithu.Ramesh" w:date="2010-12-17T09:40:00Z">
                  <w:rPr>
                    <w:rFonts w:ascii="Courier New" w:hAnsi="Courier New"/>
                    <w:color w:val="000000"/>
                    <w:sz w:val="20"/>
                    <w:u w:val="single"/>
                  </w:rPr>
                </w:rPrChange>
              </w:rPr>
              <w:t>NamingAuthorityConfigurationException</w:t>
            </w:r>
          </w:p>
          <w:p w:rsidR="00D05B0C" w:rsidRPr="00D05B0C" w:rsidRDefault="00D05B0C" w:rsidP="000850FD">
            <w:pPr>
              <w:spacing w:before="80" w:after="80"/>
              <w:rPr>
                <w:color w:val="000000"/>
                <w:sz w:val="20"/>
                <w:rPrChange w:id="1070" w:author="Unknown">
                  <w:rPr>
                    <w:rFonts w:ascii="Courier New" w:hAnsi="Courier New"/>
                    <w:color w:val="000000"/>
                    <w:sz w:val="20"/>
                  </w:rPr>
                </w:rPrChange>
              </w:rPr>
            </w:pPr>
            <w:r w:rsidRPr="00D05B0C">
              <w:rPr>
                <w:color w:val="000000"/>
                <w:rPrChange w:id="1071" w:author="Jithu.Ramesh" w:date="2010-12-17T09:40:00Z">
                  <w:rPr>
                    <w:rFonts w:ascii="Courier New" w:hAnsi="Courier New"/>
                    <w:color w:val="000000"/>
                    <w:sz w:val="20"/>
                    <w:u w:val="single"/>
                  </w:rPr>
                </w:rPrChange>
              </w:rPr>
              <w:t>NamingAuthoritySecurityException</w:t>
            </w:r>
          </w:p>
        </w:tc>
      </w:tr>
      <w:tr w:rsidR="00D05B0C" w:rsidRPr="00DE544F" w:rsidTr="00CD0A31">
        <w:trPr>
          <w:trHeight w:val="609"/>
        </w:trPr>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1072" w:author="Jithu.Ramesh" w:date="2010-12-17T09:40:00Z">
                  <w:rPr>
                    <w:b/>
                    <w:color w:val="0000FF"/>
                    <w:u w:val="single"/>
                    <w:lang w:eastAsia="ar-SA"/>
                  </w:rPr>
                </w:rPrChange>
              </w:rPr>
              <w:t>Additional Details</w:t>
            </w:r>
          </w:p>
          <w:p w:rsidR="00D05B0C" w:rsidRPr="00DE544F" w:rsidRDefault="00D05B0C" w:rsidP="000850FD">
            <w:pPr>
              <w:suppressAutoHyphens/>
              <w:spacing w:before="80" w:after="80"/>
              <w:rPr>
                <w:b/>
                <w:lang w:eastAsia="ar-SA"/>
                <w:rPrChange w:id="1073" w:author="Jithu.Ramesh">
                  <w:rPr>
                    <w:b/>
                    <w:lang w:eastAsia="ar-SA"/>
                  </w:rPr>
                </w:rPrChange>
              </w:rPr>
            </w:pPr>
          </w:p>
        </w:tc>
        <w:tc>
          <w:tcPr>
            <w:tcW w:w="6673" w:type="dxa"/>
          </w:tcPr>
          <w:p w:rsidR="00D05B0C" w:rsidRPr="00D05B0C" w:rsidRDefault="00D05B0C" w:rsidP="000850FD">
            <w:pPr>
              <w:spacing w:before="80" w:after="80"/>
              <w:rPr>
                <w:sz w:val="22"/>
                <w:szCs w:val="22"/>
                <w:rPrChange w:id="1074" w:author="Unknown">
                  <w:rPr>
                    <w:rFonts w:ascii="Calibri" w:hAnsi="Calibri"/>
                    <w:sz w:val="22"/>
                    <w:szCs w:val="22"/>
                  </w:rPr>
                </w:rPrChange>
              </w:rPr>
            </w:pPr>
            <w:r>
              <w:rPr>
                <w:szCs w:val="22"/>
              </w:rPr>
              <w:t xml:space="preserve">None. </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1075" w:author="Jithu.Ramesh" w:date="2010-12-17T09:40:00Z">
                  <w:rPr>
                    <w:b/>
                    <w:color w:val="0000FF"/>
                    <w:u w:val="single"/>
                    <w:lang w:eastAsia="ar-SA"/>
                  </w:rPr>
                </w:rPrChange>
              </w:rPr>
              <w:t>Notes</w:t>
            </w:r>
          </w:p>
        </w:tc>
        <w:tc>
          <w:tcPr>
            <w:tcW w:w="6673" w:type="dxa"/>
          </w:tcPr>
          <w:p w:rsidR="00D05B0C" w:rsidRPr="00DE544F" w:rsidRDefault="00D05B0C" w:rsidP="000850FD">
            <w:pPr>
              <w:spacing w:before="80" w:after="80"/>
            </w:pPr>
            <w:r w:rsidRPr="00D05B0C">
              <w:rPr>
                <w:szCs w:val="22"/>
                <w:rPrChange w:id="1076" w:author="Jithu.Ramesh" w:date="2010-12-17T09:40:00Z">
                  <w:rPr>
                    <w:color w:val="0000FF"/>
                    <w:szCs w:val="22"/>
                    <w:u w:val="single"/>
                  </w:rPr>
                </w:rPrChange>
              </w:rPr>
              <w:t>None</w:t>
            </w:r>
          </w:p>
        </w:tc>
      </w:tr>
    </w:tbl>
    <w:p w:rsidR="00D05B0C" w:rsidRDefault="00D05B0C" w:rsidP="008A1F8A"/>
    <w:p w:rsidR="00D05B0C" w:rsidRDefault="00D05B0C" w:rsidP="008A1F8A"/>
    <w:p w:rsidR="00D05B0C" w:rsidRPr="00DE544F" w:rsidRDefault="00D05B0C" w:rsidP="008A1F8A"/>
    <w:p w:rsidR="00D05B0C" w:rsidRPr="00D05B0C" w:rsidRDefault="00D05B0C" w:rsidP="00657C46">
      <w:pPr>
        <w:pStyle w:val="Heading4"/>
        <w:numPr>
          <w:ilvl w:val="3"/>
          <w:numId w:val="3"/>
        </w:numPr>
        <w:rPr>
          <w:color w:val="2F08C0"/>
          <w:sz w:val="26"/>
          <w:szCs w:val="26"/>
          <w:rPrChange w:id="1077" w:author="Unknown">
            <w:rPr>
              <w:szCs w:val="26"/>
            </w:rPr>
          </w:rPrChange>
        </w:rPr>
      </w:pPr>
      <w:r w:rsidRPr="00D05B0C">
        <w:rPr>
          <w:color w:val="2F08C0"/>
          <w:sz w:val="26"/>
          <w:szCs w:val="26"/>
          <w:rPrChange w:id="1078" w:author="Jithu.Ramesh" w:date="2010-12-17T09:40:00Z">
            <w:rPr>
              <w:b w:val="0"/>
              <w:color w:val="0000FF"/>
              <w:sz w:val="24"/>
              <w:szCs w:val="26"/>
              <w:u w:val="single"/>
            </w:rPr>
          </w:rPrChange>
        </w:rPr>
        <w:t>getParentHierarchy</w:t>
      </w:r>
    </w:p>
    <w:p w:rsidR="00D05B0C" w:rsidRPr="00DE544F" w:rsidRDefault="00D05B0C" w:rsidP="008A1F8A">
      <w:pPr>
        <w:rPr>
          <w:szCs w:val="22"/>
        </w:rPr>
      </w:pPr>
      <w:r w:rsidRPr="00D05B0C">
        <w:rPr>
          <w:szCs w:val="22"/>
          <w:rPrChange w:id="1079" w:author="Jithu.Ramesh" w:date="2010-12-17T09:40:00Z">
            <w:rPr>
              <w:color w:val="0000FF"/>
              <w:szCs w:val="22"/>
              <w:u w:val="single"/>
            </w:rPr>
          </w:rPrChange>
        </w:rPr>
        <w:t>Return parents of a Specimen Identifier</w:t>
      </w: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tblPr>
      <w:tblGrid>
        <w:gridCol w:w="2183"/>
        <w:gridCol w:w="6673"/>
      </w:tblGrid>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1080" w:author="Jithu.Ramesh" w:date="2010-12-17T09:40:00Z">
                  <w:rPr>
                    <w:b/>
                    <w:color w:val="0000FF"/>
                    <w:u w:val="single"/>
                    <w:lang w:eastAsia="ar-SA"/>
                  </w:rPr>
                </w:rPrChange>
              </w:rPr>
              <w:t>Behavior Description</w:t>
            </w:r>
          </w:p>
        </w:tc>
        <w:tc>
          <w:tcPr>
            <w:tcW w:w="6673" w:type="dxa"/>
          </w:tcPr>
          <w:p w:rsidR="00D05B0C" w:rsidRPr="00DE544F" w:rsidRDefault="00D05B0C" w:rsidP="000850FD">
            <w:pPr>
              <w:tabs>
                <w:tab w:val="left" w:pos="1620"/>
              </w:tabs>
              <w:spacing w:before="80" w:after="80" w:line="276" w:lineRule="auto"/>
              <w:rPr>
                <w:szCs w:val="22"/>
              </w:rPr>
            </w:pPr>
            <w:r w:rsidRPr="00D05B0C">
              <w:rPr>
                <w:szCs w:val="22"/>
                <w:rPrChange w:id="1081" w:author="Jithu.Ramesh" w:date="2010-12-17T09:40:00Z">
                  <w:rPr>
                    <w:color w:val="0000FF"/>
                    <w:szCs w:val="22"/>
                    <w:u w:val="single"/>
                  </w:rPr>
                </w:rPrChange>
              </w:rPr>
              <w:t>Return the parent hierarchy of the input Specimen Identifier.</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1082" w:author="Jithu.Ramesh" w:date="2010-12-17T09:40:00Z">
                  <w:rPr>
                    <w:b/>
                    <w:color w:val="0000FF"/>
                    <w:u w:val="single"/>
                    <w:lang w:eastAsia="ar-SA"/>
                  </w:rPr>
                </w:rPrChange>
              </w:rPr>
              <w:t>Pre-Conditions</w:t>
            </w:r>
          </w:p>
        </w:tc>
        <w:tc>
          <w:tcPr>
            <w:tcW w:w="6673" w:type="dxa"/>
          </w:tcPr>
          <w:p w:rsidR="00D05B0C" w:rsidRPr="00D05B0C" w:rsidRDefault="00D05B0C" w:rsidP="000850FD">
            <w:pPr>
              <w:spacing w:before="80" w:after="80"/>
              <w:rPr>
                <w:sz w:val="22"/>
                <w:szCs w:val="22"/>
                <w:rPrChange w:id="1083" w:author="Unknown">
                  <w:rPr>
                    <w:rFonts w:ascii="Calibri" w:hAnsi="Calibri"/>
                    <w:sz w:val="22"/>
                    <w:szCs w:val="22"/>
                  </w:rPr>
                </w:rPrChange>
              </w:rPr>
            </w:pPr>
            <w:r w:rsidRPr="00D05B0C">
              <w:rPr>
                <w:szCs w:val="22"/>
                <w:rPrChange w:id="1084" w:author="Jithu.Ramesh" w:date="2010-12-17T09:40:00Z">
                  <w:rPr>
                    <w:color w:val="0000FF"/>
                    <w:szCs w:val="22"/>
                    <w:u w:val="single"/>
                  </w:rPr>
                </w:rPrChange>
              </w:rPr>
              <w:t>None</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1085" w:author="Jithu.Ramesh" w:date="2010-12-17T09:40:00Z">
                  <w:rPr>
                    <w:b/>
                    <w:color w:val="0000FF"/>
                    <w:u w:val="single"/>
                    <w:lang w:eastAsia="ar-SA"/>
                  </w:rPr>
                </w:rPrChange>
              </w:rPr>
              <w:t>Security Pre-Conditions</w:t>
            </w:r>
          </w:p>
        </w:tc>
        <w:tc>
          <w:tcPr>
            <w:tcW w:w="6673" w:type="dxa"/>
          </w:tcPr>
          <w:p w:rsidR="00D05B0C" w:rsidRPr="00DE544F" w:rsidRDefault="00D05B0C" w:rsidP="000850FD">
            <w:pPr>
              <w:pStyle w:val="ListParagraph"/>
              <w:spacing w:before="80" w:after="80"/>
              <w:ind w:left="0"/>
              <w:rPr>
                <w:rFonts w:ascii="Times New Roman" w:hAnsi="Times New Roman" w:cs="Times New Roman"/>
              </w:rPr>
            </w:pPr>
            <w:r w:rsidRPr="00D05B0C">
              <w:rPr>
                <w:rFonts w:ascii="Times New Roman" w:hAnsi="Times New Roman" w:cs="Times New Roman"/>
                <w:sz w:val="24"/>
                <w:rPrChange w:id="1086" w:author="Jithu.Ramesh" w:date="2010-12-17T09:40:00Z">
                  <w:rPr>
                    <w:rFonts w:ascii="Times New Roman" w:hAnsi="Times New Roman" w:cs="Times New Roman"/>
                    <w:color w:val="0000FF"/>
                    <w:sz w:val="24"/>
                    <w:u w:val="single"/>
                  </w:rPr>
                </w:rPrChange>
              </w:rPr>
              <w:t>None</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1087" w:author="Jithu.Ramesh" w:date="2010-12-17T09:40:00Z">
                  <w:rPr>
                    <w:b/>
                    <w:color w:val="0000FF"/>
                    <w:u w:val="single"/>
                    <w:lang w:eastAsia="ar-SA"/>
                  </w:rPr>
                </w:rPrChange>
              </w:rPr>
              <w:t>Inputs</w:t>
            </w:r>
          </w:p>
        </w:tc>
        <w:tc>
          <w:tcPr>
            <w:tcW w:w="6673" w:type="dxa"/>
          </w:tcPr>
          <w:p w:rsidR="00D05B0C" w:rsidRPr="00D05B0C" w:rsidRDefault="00D05B0C" w:rsidP="000850FD">
            <w:pPr>
              <w:pStyle w:val="ListParagraph"/>
              <w:spacing w:before="80" w:after="80"/>
              <w:ind w:left="0"/>
              <w:rPr>
                <w:rFonts w:ascii="Times New Roman" w:hAnsi="Times New Roman" w:cs="Times New Roman"/>
                <w:rPrChange w:id="1088" w:author="Unknown">
                  <w:rPr>
                    <w:rFonts w:cs="Times New Roman"/>
                  </w:rPr>
                </w:rPrChange>
              </w:rPr>
            </w:pPr>
            <w:r w:rsidRPr="00D05B0C">
              <w:rPr>
                <w:rFonts w:ascii="Times New Roman" w:hAnsi="Times New Roman" w:cs="Times New Roman"/>
                <w:sz w:val="24"/>
                <w:rPrChange w:id="1089" w:author="Jithu.Ramesh" w:date="2010-12-17T09:40:00Z">
                  <w:rPr>
                    <w:rFonts w:ascii="Times New Roman" w:hAnsi="Times New Roman" w:cs="Times New Roman"/>
                    <w:color w:val="0000FF"/>
                    <w:sz w:val="24"/>
                    <w:u w:val="single"/>
                  </w:rPr>
                </w:rPrChange>
              </w:rPr>
              <w:t>String</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1090" w:author="Jithu.Ramesh" w:date="2010-12-17T09:40:00Z">
                  <w:rPr>
                    <w:b/>
                    <w:color w:val="0000FF"/>
                    <w:u w:val="single"/>
                    <w:lang w:eastAsia="ar-SA"/>
                  </w:rPr>
                </w:rPrChange>
              </w:rPr>
              <w:t>Outputs</w:t>
            </w:r>
          </w:p>
        </w:tc>
        <w:tc>
          <w:tcPr>
            <w:tcW w:w="6673" w:type="dxa"/>
          </w:tcPr>
          <w:p w:rsidR="00D05B0C" w:rsidRPr="00D05B0C" w:rsidRDefault="00D05B0C" w:rsidP="000850FD">
            <w:pPr>
              <w:spacing w:before="80" w:after="80" w:line="276" w:lineRule="auto"/>
              <w:rPr>
                <w:sz w:val="22"/>
                <w:szCs w:val="22"/>
                <w:rPrChange w:id="1091" w:author="Unknown">
                  <w:rPr>
                    <w:rFonts w:ascii="Calibri" w:hAnsi="Calibri"/>
                    <w:sz w:val="22"/>
                    <w:szCs w:val="22"/>
                  </w:rPr>
                </w:rPrChange>
              </w:rPr>
            </w:pPr>
            <w:r w:rsidRPr="00D05B0C">
              <w:rPr>
                <w:szCs w:val="22"/>
                <w:rPrChange w:id="1092" w:author="Jithu.Ramesh" w:date="2010-12-17T09:40:00Z">
                  <w:rPr>
                    <w:color w:val="0000FF"/>
                    <w:szCs w:val="22"/>
                    <w:u w:val="single"/>
                  </w:rPr>
                </w:rPrChange>
              </w:rPr>
              <w:t>Tree</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1093" w:author="Jithu.Ramesh" w:date="2010-12-17T09:40:00Z">
                  <w:rPr>
                    <w:b/>
                    <w:color w:val="0000FF"/>
                    <w:u w:val="single"/>
                    <w:lang w:eastAsia="ar-SA"/>
                  </w:rPr>
                </w:rPrChange>
              </w:rPr>
              <w:t>Post-Conditions</w:t>
            </w:r>
          </w:p>
        </w:tc>
        <w:tc>
          <w:tcPr>
            <w:tcW w:w="6673" w:type="dxa"/>
          </w:tcPr>
          <w:p w:rsidR="00D05B0C" w:rsidRPr="00D05B0C" w:rsidRDefault="00D05B0C" w:rsidP="000850FD">
            <w:pPr>
              <w:pStyle w:val="ListParagraph"/>
              <w:spacing w:before="80" w:after="80"/>
              <w:ind w:left="0"/>
              <w:rPr>
                <w:rFonts w:ascii="Times New Roman" w:hAnsi="Times New Roman" w:cs="Times New Roman"/>
                <w:rPrChange w:id="1094" w:author="Unknown">
                  <w:rPr>
                    <w:rFonts w:cs="Times New Roman"/>
                  </w:rPr>
                </w:rPrChange>
              </w:rPr>
            </w:pPr>
            <w:r w:rsidRPr="00D05B0C">
              <w:rPr>
                <w:rFonts w:ascii="Times New Roman" w:hAnsi="Times New Roman" w:cs="Times New Roman"/>
                <w:sz w:val="24"/>
                <w:rPrChange w:id="1095" w:author="Jithu.Ramesh" w:date="2010-12-17T09:40:00Z">
                  <w:rPr>
                    <w:rFonts w:ascii="Times New Roman" w:hAnsi="Times New Roman" w:cs="Times New Roman"/>
                    <w:color w:val="0000FF"/>
                    <w:sz w:val="24"/>
                    <w:u w:val="single"/>
                  </w:rPr>
                </w:rPrChange>
              </w:rPr>
              <w:t>None</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rPrChange w:id="1096" w:author="Jithu.Ramesh" w:date="2010-12-17T09:40:00Z">
                  <w:rPr>
                    <w:b/>
                    <w:color w:val="0000FF"/>
                    <w:u w:val="single"/>
                  </w:rPr>
                </w:rPrChange>
              </w:rPr>
              <w:t>Alternate Conditions</w:t>
            </w:r>
          </w:p>
        </w:tc>
        <w:tc>
          <w:tcPr>
            <w:tcW w:w="6673" w:type="dxa"/>
          </w:tcPr>
          <w:p w:rsidR="00D05B0C" w:rsidRPr="00DE544F" w:rsidRDefault="00D05B0C" w:rsidP="000850FD">
            <w:pPr>
              <w:spacing w:before="80" w:after="80"/>
              <w:rPr>
                <w:sz w:val="22"/>
                <w:szCs w:val="22"/>
              </w:rPr>
            </w:pPr>
            <w:r w:rsidRPr="00D05B0C">
              <w:rPr>
                <w:rPrChange w:id="1097" w:author="Jithu.Ramesh" w:date="2010-12-17T09:40:00Z">
                  <w:rPr>
                    <w:color w:val="0000FF"/>
                    <w:u w:val="single"/>
                  </w:rPr>
                </w:rPrChange>
              </w:rPr>
              <w:t>None</w:t>
            </w:r>
          </w:p>
        </w:tc>
      </w:tr>
      <w:tr w:rsidR="00D05B0C" w:rsidRPr="00DE544F" w:rsidTr="00CD0A31">
        <w:tc>
          <w:tcPr>
            <w:tcW w:w="2183" w:type="dxa"/>
            <w:shd w:val="clear" w:color="auto" w:fill="C0C0C0"/>
          </w:tcPr>
          <w:p w:rsidR="00D05B0C" w:rsidRPr="00CD0A31" w:rsidRDefault="00D05B0C" w:rsidP="000850FD">
            <w:pPr>
              <w:suppressAutoHyphens/>
              <w:spacing w:before="80" w:after="80"/>
              <w:rPr>
                <w:b/>
                <w:lang w:eastAsia="ar-SA"/>
              </w:rPr>
            </w:pPr>
            <w:r w:rsidRPr="00D05B0C">
              <w:rPr>
                <w:b/>
                <w:lang w:eastAsia="ar-SA"/>
                <w:rPrChange w:id="1098" w:author="Jithu.Ramesh" w:date="2010-12-17T09:40:00Z">
                  <w:rPr>
                    <w:b/>
                    <w:color w:val="0000FF"/>
                    <w:u w:val="single"/>
                    <w:lang w:eastAsia="ar-SA"/>
                  </w:rPr>
                </w:rPrChange>
              </w:rPr>
              <w:t>Exception Conditions</w:t>
            </w:r>
          </w:p>
        </w:tc>
        <w:tc>
          <w:tcPr>
            <w:tcW w:w="6673" w:type="dxa"/>
          </w:tcPr>
          <w:p w:rsidR="00D05B0C" w:rsidRPr="00D05B0C" w:rsidRDefault="00D05B0C" w:rsidP="000850FD">
            <w:pPr>
              <w:spacing w:before="80" w:after="80"/>
              <w:rPr>
                <w:color w:val="000000"/>
                <w:rPrChange w:id="1099" w:author="Unknown">
                  <w:rPr>
                    <w:rFonts w:ascii="Courier New" w:hAnsi="Courier New"/>
                    <w:color w:val="000000"/>
                    <w:sz w:val="20"/>
                  </w:rPr>
                </w:rPrChange>
              </w:rPr>
            </w:pPr>
            <w:r w:rsidRPr="00D05B0C">
              <w:rPr>
                <w:color w:val="000000"/>
                <w:rPrChange w:id="1100" w:author="Jithu.Ramesh" w:date="2010-12-17T09:40:00Z">
                  <w:rPr>
                    <w:rFonts w:ascii="Courier New" w:hAnsi="Courier New"/>
                    <w:color w:val="000000"/>
                    <w:sz w:val="20"/>
                    <w:u w:val="single"/>
                  </w:rPr>
                </w:rPrChange>
              </w:rPr>
              <w:t>NamingAuthorityConfigurationException</w:t>
            </w:r>
          </w:p>
          <w:p w:rsidR="00D05B0C" w:rsidRPr="00D05B0C" w:rsidRDefault="00D05B0C" w:rsidP="000850FD">
            <w:pPr>
              <w:spacing w:before="80" w:after="80"/>
              <w:rPr>
                <w:color w:val="000000"/>
                <w:rPrChange w:id="1101" w:author="Unknown">
                  <w:rPr>
                    <w:rFonts w:ascii="Courier New" w:hAnsi="Courier New"/>
                    <w:color w:val="000000"/>
                    <w:sz w:val="20"/>
                  </w:rPr>
                </w:rPrChange>
              </w:rPr>
            </w:pPr>
            <w:r w:rsidRPr="00D05B0C">
              <w:rPr>
                <w:color w:val="000000"/>
                <w:rPrChange w:id="1102" w:author="Jithu.Ramesh" w:date="2010-12-17T09:40:00Z">
                  <w:rPr>
                    <w:rFonts w:ascii="Courier New" w:hAnsi="Courier New"/>
                    <w:color w:val="000000"/>
                    <w:sz w:val="20"/>
                    <w:u w:val="single"/>
                  </w:rPr>
                </w:rPrChange>
              </w:rPr>
              <w:t>InvalidIdentifierValuesException</w:t>
            </w:r>
          </w:p>
          <w:p w:rsidR="00D05B0C" w:rsidRPr="00D05B0C" w:rsidRDefault="00D05B0C" w:rsidP="000850FD">
            <w:pPr>
              <w:spacing w:before="80" w:after="80"/>
              <w:rPr>
                <w:color w:val="000000"/>
                <w:rPrChange w:id="1103" w:author="Unknown">
                  <w:rPr>
                    <w:rFonts w:ascii="Courier New" w:hAnsi="Courier New"/>
                    <w:color w:val="000000"/>
                    <w:sz w:val="20"/>
                  </w:rPr>
                </w:rPrChange>
              </w:rPr>
            </w:pPr>
            <w:r w:rsidRPr="00D05B0C">
              <w:rPr>
                <w:color w:val="000000"/>
                <w:rPrChange w:id="1104" w:author="Jithu.Ramesh" w:date="2010-12-17T09:40:00Z">
                  <w:rPr>
                    <w:rFonts w:ascii="Courier New" w:hAnsi="Courier New"/>
                    <w:color w:val="000000"/>
                    <w:sz w:val="20"/>
                    <w:u w:val="single"/>
                  </w:rPr>
                </w:rPrChange>
              </w:rPr>
              <w:t>InvalidIdentifierException</w:t>
            </w:r>
          </w:p>
          <w:p w:rsidR="00D05B0C" w:rsidRPr="00D05B0C" w:rsidRDefault="00D05B0C" w:rsidP="000850FD">
            <w:pPr>
              <w:spacing w:before="80" w:after="80"/>
              <w:rPr>
                <w:color w:val="000000"/>
                <w:rPrChange w:id="1105" w:author="Unknown">
                  <w:rPr>
                    <w:rFonts w:ascii="Courier New" w:hAnsi="Courier New"/>
                    <w:color w:val="000000"/>
                    <w:sz w:val="20"/>
                  </w:rPr>
                </w:rPrChange>
              </w:rPr>
            </w:pPr>
            <w:r w:rsidRPr="00D05B0C">
              <w:rPr>
                <w:color w:val="000000"/>
                <w:rPrChange w:id="1106" w:author="Jithu.Ramesh" w:date="2010-12-17T09:40:00Z">
                  <w:rPr>
                    <w:rFonts w:ascii="Courier New" w:hAnsi="Courier New"/>
                    <w:color w:val="000000"/>
                    <w:sz w:val="20"/>
                    <w:u w:val="single"/>
                  </w:rPr>
                </w:rPrChange>
              </w:rPr>
              <w:t>NamingAuthoritySecurityException</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1107" w:author="Jithu.Ramesh" w:date="2010-12-17T09:40:00Z">
                  <w:rPr>
                    <w:b/>
                    <w:color w:val="0000FF"/>
                    <w:u w:val="single"/>
                    <w:lang w:eastAsia="ar-SA"/>
                  </w:rPr>
                </w:rPrChange>
              </w:rPr>
              <w:t>Additional Details</w:t>
            </w:r>
          </w:p>
          <w:p w:rsidR="00D05B0C" w:rsidRPr="00DE544F" w:rsidRDefault="00D05B0C" w:rsidP="000850FD">
            <w:pPr>
              <w:suppressAutoHyphens/>
              <w:spacing w:before="80" w:after="80"/>
              <w:rPr>
                <w:b/>
                <w:lang w:eastAsia="ar-SA"/>
              </w:rPr>
            </w:pPr>
          </w:p>
        </w:tc>
        <w:tc>
          <w:tcPr>
            <w:tcW w:w="6673" w:type="dxa"/>
          </w:tcPr>
          <w:p w:rsidR="00D05B0C" w:rsidRPr="00D05B0C" w:rsidRDefault="00D05B0C" w:rsidP="000850FD">
            <w:pPr>
              <w:spacing w:before="80" w:after="80"/>
              <w:rPr>
                <w:sz w:val="22"/>
                <w:szCs w:val="22"/>
                <w:rPrChange w:id="1108" w:author="Unknown">
                  <w:rPr>
                    <w:rFonts w:ascii="Calibri" w:hAnsi="Calibri"/>
                    <w:sz w:val="22"/>
                    <w:szCs w:val="22"/>
                  </w:rPr>
                </w:rPrChange>
              </w:rPr>
            </w:pPr>
            <w:r w:rsidRPr="00D05B0C">
              <w:rPr>
                <w:szCs w:val="22"/>
                <w:rPrChange w:id="1109" w:author="Jithu.Ramesh" w:date="2010-12-17T09:40:00Z">
                  <w:rPr>
                    <w:color w:val="0000FF"/>
                    <w:szCs w:val="22"/>
                    <w:u w:val="single"/>
                  </w:rPr>
                </w:rPrChange>
              </w:rPr>
              <w:t>None</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1110" w:author="Jithu.Ramesh" w:date="2010-12-17T09:40:00Z">
                  <w:rPr>
                    <w:b/>
                    <w:color w:val="0000FF"/>
                    <w:u w:val="single"/>
                    <w:lang w:eastAsia="ar-SA"/>
                  </w:rPr>
                </w:rPrChange>
              </w:rPr>
              <w:t>Notes</w:t>
            </w:r>
          </w:p>
        </w:tc>
        <w:tc>
          <w:tcPr>
            <w:tcW w:w="6673" w:type="dxa"/>
          </w:tcPr>
          <w:p w:rsidR="00D05B0C" w:rsidRPr="00DE544F" w:rsidRDefault="00D05B0C" w:rsidP="000850FD">
            <w:pPr>
              <w:spacing w:before="80" w:after="80"/>
            </w:pPr>
            <w:r w:rsidRPr="00D05B0C">
              <w:rPr>
                <w:szCs w:val="22"/>
                <w:rPrChange w:id="1111" w:author="Jithu.Ramesh" w:date="2010-12-17T09:40:00Z">
                  <w:rPr>
                    <w:color w:val="0000FF"/>
                    <w:szCs w:val="22"/>
                    <w:u w:val="single"/>
                  </w:rPr>
                </w:rPrChange>
              </w:rPr>
              <w:t>None</w:t>
            </w:r>
          </w:p>
        </w:tc>
      </w:tr>
    </w:tbl>
    <w:p w:rsidR="00D05B0C" w:rsidRPr="00DE544F" w:rsidRDefault="00D05B0C" w:rsidP="008A1F8A"/>
    <w:p w:rsidR="00D05B0C" w:rsidRPr="00D05B0C" w:rsidRDefault="00D05B0C" w:rsidP="00657C46">
      <w:pPr>
        <w:pStyle w:val="Heading4"/>
        <w:numPr>
          <w:ilvl w:val="3"/>
          <w:numId w:val="3"/>
        </w:numPr>
        <w:rPr>
          <w:color w:val="2F08C0"/>
          <w:sz w:val="26"/>
          <w:szCs w:val="26"/>
          <w:rPrChange w:id="1112" w:author="Unknown">
            <w:rPr>
              <w:szCs w:val="26"/>
            </w:rPr>
          </w:rPrChange>
        </w:rPr>
      </w:pPr>
      <w:r w:rsidRPr="00D05B0C">
        <w:rPr>
          <w:color w:val="2F08C0"/>
          <w:sz w:val="26"/>
          <w:szCs w:val="26"/>
          <w:rPrChange w:id="1113" w:author="Jithu.Ramesh" w:date="2010-12-17T09:40:00Z">
            <w:rPr>
              <w:b w:val="0"/>
              <w:color w:val="0000FF"/>
              <w:sz w:val="24"/>
              <w:szCs w:val="26"/>
              <w:u w:val="single"/>
            </w:rPr>
          </w:rPrChange>
        </w:rPr>
        <w:t>getChildHierarchy</w:t>
      </w:r>
    </w:p>
    <w:p w:rsidR="00D05B0C" w:rsidRPr="00DE544F" w:rsidRDefault="00D05B0C" w:rsidP="008A1F8A">
      <w:pPr>
        <w:rPr>
          <w:szCs w:val="22"/>
        </w:rPr>
      </w:pPr>
      <w:r w:rsidRPr="00D05B0C">
        <w:rPr>
          <w:szCs w:val="22"/>
          <w:rPrChange w:id="1114" w:author="Jithu.Ramesh" w:date="2010-12-17T09:40:00Z">
            <w:rPr>
              <w:color w:val="0000FF"/>
              <w:szCs w:val="22"/>
              <w:u w:val="single"/>
            </w:rPr>
          </w:rPrChange>
        </w:rPr>
        <w:t>Return children of a Specimen Identifier.</w:t>
      </w: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tblPr>
      <w:tblGrid>
        <w:gridCol w:w="2183"/>
        <w:gridCol w:w="6673"/>
      </w:tblGrid>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1115" w:author="Jithu.Ramesh" w:date="2010-12-17T09:40:00Z">
                  <w:rPr>
                    <w:b/>
                    <w:color w:val="0000FF"/>
                    <w:u w:val="single"/>
                    <w:lang w:eastAsia="ar-SA"/>
                  </w:rPr>
                </w:rPrChange>
              </w:rPr>
              <w:t>Behavior Description</w:t>
            </w:r>
          </w:p>
        </w:tc>
        <w:tc>
          <w:tcPr>
            <w:tcW w:w="6673" w:type="dxa"/>
          </w:tcPr>
          <w:p w:rsidR="00D05B0C" w:rsidRPr="00DE544F" w:rsidRDefault="00D05B0C" w:rsidP="000850FD">
            <w:pPr>
              <w:tabs>
                <w:tab w:val="left" w:pos="1620"/>
              </w:tabs>
              <w:spacing w:before="80" w:after="80" w:line="276" w:lineRule="auto"/>
              <w:rPr>
                <w:szCs w:val="22"/>
              </w:rPr>
            </w:pPr>
            <w:r w:rsidRPr="00D05B0C">
              <w:rPr>
                <w:szCs w:val="22"/>
                <w:rPrChange w:id="1116" w:author="Jithu.Ramesh" w:date="2010-12-17T09:40:00Z">
                  <w:rPr>
                    <w:color w:val="0000FF"/>
                    <w:szCs w:val="22"/>
                    <w:u w:val="single"/>
                  </w:rPr>
                </w:rPrChange>
              </w:rPr>
              <w:t>Return the parent hierarchy of the input Specimen Identifier.</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1117" w:author="Jithu.Ramesh" w:date="2010-12-17T09:40:00Z">
                  <w:rPr>
                    <w:b/>
                    <w:color w:val="0000FF"/>
                    <w:u w:val="single"/>
                    <w:lang w:eastAsia="ar-SA"/>
                  </w:rPr>
                </w:rPrChange>
              </w:rPr>
              <w:t>Pre-Conditions</w:t>
            </w:r>
          </w:p>
        </w:tc>
        <w:tc>
          <w:tcPr>
            <w:tcW w:w="6673" w:type="dxa"/>
          </w:tcPr>
          <w:p w:rsidR="00D05B0C" w:rsidRPr="00D05B0C" w:rsidRDefault="00D05B0C" w:rsidP="000850FD">
            <w:pPr>
              <w:spacing w:before="80" w:after="80"/>
              <w:rPr>
                <w:sz w:val="22"/>
                <w:szCs w:val="22"/>
                <w:rPrChange w:id="1118" w:author="Unknown">
                  <w:rPr>
                    <w:rFonts w:ascii="Calibri" w:hAnsi="Calibri"/>
                    <w:sz w:val="22"/>
                    <w:szCs w:val="22"/>
                  </w:rPr>
                </w:rPrChange>
              </w:rPr>
            </w:pPr>
            <w:r w:rsidRPr="00D05B0C">
              <w:rPr>
                <w:szCs w:val="22"/>
                <w:rPrChange w:id="1119" w:author="Jithu.Ramesh" w:date="2010-12-17T09:40:00Z">
                  <w:rPr>
                    <w:color w:val="0000FF"/>
                    <w:szCs w:val="22"/>
                    <w:u w:val="single"/>
                  </w:rPr>
                </w:rPrChange>
              </w:rPr>
              <w:t>None</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1120" w:author="Jithu.Ramesh" w:date="2010-12-17T09:40:00Z">
                  <w:rPr>
                    <w:b/>
                    <w:color w:val="0000FF"/>
                    <w:u w:val="single"/>
                    <w:lang w:eastAsia="ar-SA"/>
                  </w:rPr>
                </w:rPrChange>
              </w:rPr>
              <w:t>Security Pre-Conditions</w:t>
            </w:r>
          </w:p>
        </w:tc>
        <w:tc>
          <w:tcPr>
            <w:tcW w:w="6673" w:type="dxa"/>
          </w:tcPr>
          <w:p w:rsidR="00D05B0C" w:rsidRPr="00DE544F" w:rsidRDefault="00D05B0C" w:rsidP="000850FD">
            <w:pPr>
              <w:pStyle w:val="ListParagraph"/>
              <w:spacing w:before="80" w:after="80"/>
              <w:ind w:left="0"/>
              <w:rPr>
                <w:rFonts w:ascii="Times New Roman" w:hAnsi="Times New Roman" w:cs="Times New Roman"/>
              </w:rPr>
            </w:pPr>
            <w:r w:rsidRPr="00D05B0C">
              <w:rPr>
                <w:rFonts w:ascii="Times New Roman" w:hAnsi="Times New Roman" w:cs="Times New Roman"/>
                <w:sz w:val="24"/>
                <w:rPrChange w:id="1121" w:author="Jithu.Ramesh" w:date="2010-12-17T09:40:00Z">
                  <w:rPr>
                    <w:rFonts w:ascii="Times New Roman" w:hAnsi="Times New Roman" w:cs="Times New Roman"/>
                    <w:color w:val="0000FF"/>
                    <w:sz w:val="24"/>
                    <w:u w:val="single"/>
                  </w:rPr>
                </w:rPrChange>
              </w:rPr>
              <w:t>None</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1122" w:author="Jithu.Ramesh" w:date="2010-12-17T09:40:00Z">
                  <w:rPr>
                    <w:b/>
                    <w:color w:val="0000FF"/>
                    <w:u w:val="single"/>
                    <w:lang w:eastAsia="ar-SA"/>
                  </w:rPr>
                </w:rPrChange>
              </w:rPr>
              <w:t>Inputs</w:t>
            </w:r>
          </w:p>
        </w:tc>
        <w:tc>
          <w:tcPr>
            <w:tcW w:w="6673" w:type="dxa"/>
          </w:tcPr>
          <w:p w:rsidR="00D05B0C" w:rsidRPr="00D05B0C" w:rsidRDefault="00D05B0C" w:rsidP="000850FD">
            <w:pPr>
              <w:pStyle w:val="ListParagraph"/>
              <w:spacing w:before="80" w:after="80"/>
              <w:ind w:left="0"/>
              <w:rPr>
                <w:rFonts w:ascii="Times New Roman" w:hAnsi="Times New Roman" w:cs="Times New Roman"/>
                <w:rPrChange w:id="1123" w:author="Unknown">
                  <w:rPr>
                    <w:rFonts w:cs="Times New Roman"/>
                  </w:rPr>
                </w:rPrChange>
              </w:rPr>
            </w:pPr>
            <w:r w:rsidRPr="00D05B0C">
              <w:rPr>
                <w:rFonts w:ascii="Times New Roman" w:hAnsi="Times New Roman" w:cs="Times New Roman"/>
                <w:sz w:val="24"/>
                <w:rPrChange w:id="1124" w:author="Jithu.Ramesh" w:date="2010-12-17T09:40:00Z">
                  <w:rPr>
                    <w:rFonts w:ascii="Times New Roman" w:hAnsi="Times New Roman" w:cs="Times New Roman"/>
                    <w:color w:val="0000FF"/>
                    <w:sz w:val="24"/>
                    <w:u w:val="single"/>
                  </w:rPr>
                </w:rPrChange>
              </w:rPr>
              <w:t>String</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1125" w:author="Jithu.Ramesh" w:date="2010-12-17T09:40:00Z">
                  <w:rPr>
                    <w:b/>
                    <w:color w:val="0000FF"/>
                    <w:u w:val="single"/>
                    <w:lang w:eastAsia="ar-SA"/>
                  </w:rPr>
                </w:rPrChange>
              </w:rPr>
              <w:t>Outputs</w:t>
            </w:r>
          </w:p>
        </w:tc>
        <w:tc>
          <w:tcPr>
            <w:tcW w:w="6673" w:type="dxa"/>
          </w:tcPr>
          <w:p w:rsidR="00D05B0C" w:rsidRPr="00D05B0C" w:rsidRDefault="00D05B0C" w:rsidP="000850FD">
            <w:pPr>
              <w:spacing w:before="80" w:after="80" w:line="276" w:lineRule="auto"/>
              <w:rPr>
                <w:sz w:val="22"/>
                <w:szCs w:val="22"/>
                <w:rPrChange w:id="1126" w:author="Unknown">
                  <w:rPr>
                    <w:rFonts w:ascii="Calibri" w:hAnsi="Calibri"/>
                    <w:sz w:val="22"/>
                    <w:szCs w:val="22"/>
                  </w:rPr>
                </w:rPrChange>
              </w:rPr>
            </w:pPr>
            <w:r w:rsidRPr="00D05B0C">
              <w:rPr>
                <w:szCs w:val="22"/>
                <w:rPrChange w:id="1127" w:author="Jithu.Ramesh" w:date="2010-12-17T09:40:00Z">
                  <w:rPr>
                    <w:color w:val="0000FF"/>
                    <w:szCs w:val="22"/>
                    <w:u w:val="single"/>
                  </w:rPr>
                </w:rPrChange>
              </w:rPr>
              <w:t>Tree</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1128" w:author="Jithu.Ramesh" w:date="2010-12-17T09:40:00Z">
                  <w:rPr>
                    <w:b/>
                    <w:color w:val="0000FF"/>
                    <w:u w:val="single"/>
                    <w:lang w:eastAsia="ar-SA"/>
                  </w:rPr>
                </w:rPrChange>
              </w:rPr>
              <w:t>Post-Conditions</w:t>
            </w:r>
          </w:p>
        </w:tc>
        <w:tc>
          <w:tcPr>
            <w:tcW w:w="6673" w:type="dxa"/>
          </w:tcPr>
          <w:p w:rsidR="00D05B0C" w:rsidRPr="00D05B0C" w:rsidRDefault="00D05B0C" w:rsidP="000850FD">
            <w:pPr>
              <w:pStyle w:val="ListParagraph"/>
              <w:spacing w:before="80" w:after="80"/>
              <w:ind w:left="0"/>
              <w:rPr>
                <w:rFonts w:ascii="Times New Roman" w:hAnsi="Times New Roman" w:cs="Times New Roman"/>
                <w:rPrChange w:id="1129" w:author="Unknown">
                  <w:rPr>
                    <w:rFonts w:cs="Times New Roman"/>
                  </w:rPr>
                </w:rPrChange>
              </w:rPr>
            </w:pPr>
            <w:r w:rsidRPr="00D05B0C">
              <w:rPr>
                <w:rFonts w:ascii="Times New Roman" w:hAnsi="Times New Roman" w:cs="Times New Roman"/>
                <w:sz w:val="24"/>
                <w:rPrChange w:id="1130" w:author="Jithu.Ramesh" w:date="2010-12-17T09:40:00Z">
                  <w:rPr>
                    <w:rFonts w:ascii="Times New Roman" w:hAnsi="Times New Roman" w:cs="Times New Roman"/>
                    <w:color w:val="0000FF"/>
                    <w:sz w:val="24"/>
                    <w:u w:val="single"/>
                  </w:rPr>
                </w:rPrChange>
              </w:rPr>
              <w:t>None</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rPrChange w:id="1131" w:author="Jithu.Ramesh" w:date="2010-12-17T09:40:00Z">
                  <w:rPr>
                    <w:b/>
                    <w:color w:val="0000FF"/>
                    <w:u w:val="single"/>
                  </w:rPr>
                </w:rPrChange>
              </w:rPr>
              <w:t>Alternate Conditions</w:t>
            </w:r>
          </w:p>
        </w:tc>
        <w:tc>
          <w:tcPr>
            <w:tcW w:w="6673" w:type="dxa"/>
          </w:tcPr>
          <w:p w:rsidR="00D05B0C" w:rsidRPr="00DE544F" w:rsidRDefault="00D05B0C" w:rsidP="000850FD">
            <w:pPr>
              <w:spacing w:before="80" w:after="80"/>
              <w:rPr>
                <w:sz w:val="22"/>
                <w:szCs w:val="22"/>
              </w:rPr>
            </w:pPr>
            <w:r w:rsidRPr="00D05B0C">
              <w:rPr>
                <w:rPrChange w:id="1132" w:author="Jithu.Ramesh" w:date="2010-12-17T09:40:00Z">
                  <w:rPr>
                    <w:color w:val="0000FF"/>
                    <w:u w:val="single"/>
                  </w:rPr>
                </w:rPrChange>
              </w:rPr>
              <w:t>None</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1133" w:author="Jithu.Ramesh" w:date="2010-12-17T09:40:00Z">
                  <w:rPr>
                    <w:b/>
                    <w:color w:val="0000FF"/>
                    <w:u w:val="single"/>
                    <w:lang w:eastAsia="ar-SA"/>
                  </w:rPr>
                </w:rPrChange>
              </w:rPr>
              <w:t>Exception Conditions</w:t>
            </w:r>
          </w:p>
        </w:tc>
        <w:tc>
          <w:tcPr>
            <w:tcW w:w="6673" w:type="dxa"/>
          </w:tcPr>
          <w:p w:rsidR="00D05B0C" w:rsidRPr="00D05B0C" w:rsidRDefault="00D05B0C" w:rsidP="000850FD">
            <w:pPr>
              <w:spacing w:before="80" w:after="80"/>
              <w:rPr>
                <w:color w:val="000000"/>
                <w:rPrChange w:id="1134" w:author="Unknown">
                  <w:rPr>
                    <w:rFonts w:ascii="Courier New" w:hAnsi="Courier New"/>
                    <w:color w:val="000000"/>
                    <w:sz w:val="20"/>
                  </w:rPr>
                </w:rPrChange>
              </w:rPr>
            </w:pPr>
            <w:r w:rsidRPr="00D05B0C">
              <w:rPr>
                <w:color w:val="000000"/>
                <w:rPrChange w:id="1135" w:author="Jithu.Ramesh" w:date="2010-12-17T09:40:00Z">
                  <w:rPr>
                    <w:rFonts w:ascii="Courier New" w:hAnsi="Courier New"/>
                    <w:color w:val="000000"/>
                    <w:sz w:val="20"/>
                    <w:u w:val="single"/>
                  </w:rPr>
                </w:rPrChange>
              </w:rPr>
              <w:t>NamingAuthorityConfigurationException</w:t>
            </w:r>
          </w:p>
          <w:p w:rsidR="00D05B0C" w:rsidRPr="00D05B0C" w:rsidRDefault="00D05B0C" w:rsidP="000850FD">
            <w:pPr>
              <w:spacing w:before="80" w:after="80"/>
              <w:rPr>
                <w:color w:val="000000"/>
                <w:rPrChange w:id="1136" w:author="Unknown">
                  <w:rPr>
                    <w:rFonts w:ascii="Courier New" w:hAnsi="Courier New"/>
                    <w:color w:val="000000"/>
                    <w:sz w:val="20"/>
                  </w:rPr>
                </w:rPrChange>
              </w:rPr>
            </w:pPr>
            <w:r w:rsidRPr="00D05B0C">
              <w:rPr>
                <w:color w:val="000000"/>
                <w:rPrChange w:id="1137" w:author="Jithu.Ramesh" w:date="2010-12-17T09:40:00Z">
                  <w:rPr>
                    <w:rFonts w:ascii="Courier New" w:hAnsi="Courier New"/>
                    <w:color w:val="000000"/>
                    <w:sz w:val="20"/>
                    <w:u w:val="single"/>
                  </w:rPr>
                </w:rPrChange>
              </w:rPr>
              <w:t>InvalidIdentifierValuesException</w:t>
            </w:r>
          </w:p>
          <w:p w:rsidR="00D05B0C" w:rsidRPr="00D05B0C" w:rsidRDefault="00D05B0C" w:rsidP="000850FD">
            <w:pPr>
              <w:spacing w:before="80" w:after="80"/>
              <w:rPr>
                <w:color w:val="000000"/>
                <w:rPrChange w:id="1138" w:author="Unknown">
                  <w:rPr>
                    <w:rFonts w:ascii="Courier New" w:hAnsi="Courier New"/>
                    <w:color w:val="000000"/>
                    <w:sz w:val="20"/>
                  </w:rPr>
                </w:rPrChange>
              </w:rPr>
            </w:pPr>
            <w:r w:rsidRPr="00D05B0C">
              <w:rPr>
                <w:color w:val="000000"/>
                <w:rPrChange w:id="1139" w:author="Jithu.Ramesh" w:date="2010-12-17T09:40:00Z">
                  <w:rPr>
                    <w:rFonts w:ascii="Courier New" w:hAnsi="Courier New"/>
                    <w:color w:val="000000"/>
                    <w:sz w:val="20"/>
                    <w:u w:val="single"/>
                  </w:rPr>
                </w:rPrChange>
              </w:rPr>
              <w:t>InvalidIdentifierException</w:t>
            </w:r>
          </w:p>
          <w:p w:rsidR="00D05B0C" w:rsidRPr="00D05B0C" w:rsidRDefault="00D05B0C" w:rsidP="000850FD">
            <w:pPr>
              <w:spacing w:before="80" w:after="80"/>
              <w:rPr>
                <w:color w:val="000000"/>
                <w:sz w:val="20"/>
                <w:rPrChange w:id="1140" w:author="Unknown">
                  <w:rPr>
                    <w:rFonts w:ascii="Courier New" w:hAnsi="Courier New"/>
                    <w:color w:val="000000"/>
                    <w:sz w:val="20"/>
                  </w:rPr>
                </w:rPrChange>
              </w:rPr>
            </w:pPr>
            <w:r w:rsidRPr="00D05B0C">
              <w:rPr>
                <w:color w:val="000000"/>
                <w:rPrChange w:id="1141" w:author="Jithu.Ramesh" w:date="2010-12-17T09:40:00Z">
                  <w:rPr>
                    <w:rFonts w:ascii="Courier New" w:hAnsi="Courier New"/>
                    <w:color w:val="000000"/>
                    <w:sz w:val="20"/>
                    <w:u w:val="single"/>
                  </w:rPr>
                </w:rPrChange>
              </w:rPr>
              <w:t>NamingAuthoritySecurityException</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1142" w:author="Jithu.Ramesh" w:date="2010-12-17T09:40:00Z">
                  <w:rPr>
                    <w:b/>
                    <w:color w:val="0000FF"/>
                    <w:u w:val="single"/>
                    <w:lang w:eastAsia="ar-SA"/>
                  </w:rPr>
                </w:rPrChange>
              </w:rPr>
              <w:t>Additional Details</w:t>
            </w:r>
          </w:p>
        </w:tc>
        <w:tc>
          <w:tcPr>
            <w:tcW w:w="6673" w:type="dxa"/>
          </w:tcPr>
          <w:p w:rsidR="00D05B0C" w:rsidRPr="00D05B0C" w:rsidRDefault="00D05B0C" w:rsidP="000850FD">
            <w:pPr>
              <w:spacing w:before="80" w:after="80"/>
              <w:rPr>
                <w:sz w:val="22"/>
                <w:szCs w:val="22"/>
                <w:rPrChange w:id="1143" w:author="Unknown">
                  <w:rPr>
                    <w:rFonts w:ascii="Calibri" w:hAnsi="Calibri"/>
                    <w:sz w:val="22"/>
                    <w:szCs w:val="22"/>
                  </w:rPr>
                </w:rPrChange>
              </w:rPr>
            </w:pPr>
            <w:r w:rsidRPr="00D05B0C">
              <w:rPr>
                <w:szCs w:val="22"/>
                <w:rPrChange w:id="1144" w:author="Jithu.Ramesh" w:date="2010-12-17T09:40:00Z">
                  <w:rPr>
                    <w:color w:val="0000FF"/>
                    <w:szCs w:val="22"/>
                    <w:u w:val="single"/>
                  </w:rPr>
                </w:rPrChange>
              </w:rPr>
              <w:t>None</w:t>
            </w:r>
          </w:p>
        </w:tc>
      </w:tr>
      <w:tr w:rsidR="00D05B0C" w:rsidRPr="00DE544F" w:rsidTr="00CD0A31">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1145" w:author="Jithu.Ramesh" w:date="2010-12-17T09:40:00Z">
                  <w:rPr>
                    <w:b/>
                    <w:color w:val="0000FF"/>
                    <w:u w:val="single"/>
                    <w:lang w:eastAsia="ar-SA"/>
                  </w:rPr>
                </w:rPrChange>
              </w:rPr>
              <w:t>Notes</w:t>
            </w:r>
          </w:p>
        </w:tc>
        <w:tc>
          <w:tcPr>
            <w:tcW w:w="6673" w:type="dxa"/>
          </w:tcPr>
          <w:p w:rsidR="00D05B0C" w:rsidRPr="00DE544F" w:rsidRDefault="00D05B0C" w:rsidP="000850FD">
            <w:pPr>
              <w:spacing w:before="80" w:after="80"/>
            </w:pPr>
            <w:r w:rsidRPr="00D05B0C">
              <w:rPr>
                <w:szCs w:val="22"/>
                <w:rPrChange w:id="1146" w:author="Jithu.Ramesh" w:date="2010-12-17T09:40:00Z">
                  <w:rPr>
                    <w:color w:val="0000FF"/>
                    <w:szCs w:val="22"/>
                    <w:u w:val="single"/>
                  </w:rPr>
                </w:rPrChange>
              </w:rPr>
              <w:t>None</w:t>
            </w:r>
          </w:p>
        </w:tc>
      </w:tr>
    </w:tbl>
    <w:p w:rsidR="00D05B0C" w:rsidRPr="00DE544F" w:rsidRDefault="00D05B0C" w:rsidP="00045EBC"/>
    <w:p w:rsidR="00D05B0C" w:rsidRPr="00D05B0C" w:rsidRDefault="00D05B0C" w:rsidP="00285636">
      <w:pPr>
        <w:pStyle w:val="Heading4"/>
        <w:numPr>
          <w:ilvl w:val="3"/>
          <w:numId w:val="3"/>
        </w:numPr>
        <w:rPr>
          <w:color w:val="2F08C0"/>
          <w:sz w:val="26"/>
          <w:szCs w:val="26"/>
          <w:rPrChange w:id="1147" w:author="Unknown">
            <w:rPr>
              <w:szCs w:val="26"/>
            </w:rPr>
          </w:rPrChange>
        </w:rPr>
      </w:pPr>
      <w:r w:rsidRPr="00D05B0C">
        <w:rPr>
          <w:color w:val="2F08C0"/>
          <w:sz w:val="26"/>
          <w:szCs w:val="26"/>
          <w:rPrChange w:id="1148" w:author="Jithu.Ramesh" w:date="2010-12-17T09:40:00Z">
            <w:rPr>
              <w:b w:val="0"/>
              <w:color w:val="0000FF"/>
              <w:sz w:val="24"/>
              <w:szCs w:val="26"/>
              <w:u w:val="single"/>
            </w:rPr>
          </w:rPrChange>
        </w:rPr>
        <w:t>registerSite</w:t>
      </w:r>
    </w:p>
    <w:p w:rsidR="00D05B0C" w:rsidRPr="00DE544F" w:rsidRDefault="00D05B0C" w:rsidP="00285636">
      <w:pPr>
        <w:rPr>
          <w:szCs w:val="22"/>
        </w:rPr>
      </w:pPr>
      <w:r w:rsidRPr="00D05B0C">
        <w:rPr>
          <w:szCs w:val="22"/>
          <w:rPrChange w:id="1149" w:author="Jithu.Ramesh" w:date="2010-12-17T09:40:00Z">
            <w:rPr>
              <w:color w:val="0000FF"/>
              <w:szCs w:val="22"/>
              <w:u w:val="single"/>
            </w:rPr>
          </w:rPrChange>
        </w:rPr>
        <w:t>Register Site information for the user.</w:t>
      </w: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tblPr>
      <w:tblGrid>
        <w:gridCol w:w="5"/>
        <w:gridCol w:w="2183"/>
        <w:gridCol w:w="6673"/>
      </w:tblGrid>
      <w:tr w:rsidR="00D05B0C" w:rsidRPr="00DE544F" w:rsidTr="007F3BB5">
        <w:tc>
          <w:tcPr>
            <w:tcW w:w="2183" w:type="dxa"/>
            <w:gridSpan w:val="2"/>
            <w:shd w:val="clear" w:color="auto" w:fill="C0C0C0"/>
          </w:tcPr>
          <w:p w:rsidR="00D05B0C" w:rsidRPr="00DE544F" w:rsidRDefault="00D05B0C" w:rsidP="000850FD">
            <w:pPr>
              <w:suppressAutoHyphens/>
              <w:spacing w:before="80" w:after="80"/>
              <w:rPr>
                <w:b/>
                <w:lang w:eastAsia="ar-SA"/>
              </w:rPr>
            </w:pPr>
            <w:r w:rsidRPr="00D05B0C">
              <w:rPr>
                <w:b/>
                <w:lang w:eastAsia="ar-SA"/>
                <w:rPrChange w:id="1150" w:author="Jithu.Ramesh" w:date="2010-12-17T09:40:00Z">
                  <w:rPr>
                    <w:b/>
                    <w:color w:val="0000FF"/>
                    <w:u w:val="single"/>
                    <w:lang w:eastAsia="ar-SA"/>
                  </w:rPr>
                </w:rPrChange>
              </w:rPr>
              <w:t>Behavior Description</w:t>
            </w:r>
          </w:p>
        </w:tc>
        <w:tc>
          <w:tcPr>
            <w:tcW w:w="6673" w:type="dxa"/>
          </w:tcPr>
          <w:p w:rsidR="00D05B0C" w:rsidRPr="00DE544F" w:rsidRDefault="00D05B0C" w:rsidP="000850FD">
            <w:pPr>
              <w:tabs>
                <w:tab w:val="left" w:pos="1620"/>
              </w:tabs>
              <w:spacing w:before="80" w:after="80" w:line="276" w:lineRule="auto"/>
              <w:rPr>
                <w:szCs w:val="22"/>
              </w:rPr>
            </w:pPr>
            <w:r w:rsidRPr="00D05B0C">
              <w:rPr>
                <w:szCs w:val="22"/>
                <w:rPrChange w:id="1151" w:author="Jithu.Ramesh" w:date="2010-12-17T09:40:00Z">
                  <w:rPr>
                    <w:color w:val="0000FF"/>
                    <w:szCs w:val="22"/>
                    <w:u w:val="single"/>
                  </w:rPr>
                </w:rPrChange>
              </w:rPr>
              <w:t>Registers site information for the user.</w:t>
            </w:r>
            <w:r w:rsidRPr="0064755E">
              <w:rPr>
                <w:szCs w:val="22"/>
              </w:rPr>
              <w:tab/>
            </w:r>
          </w:p>
        </w:tc>
      </w:tr>
      <w:tr w:rsidR="00D05B0C" w:rsidRPr="00DE544F" w:rsidTr="007F3BB5">
        <w:tc>
          <w:tcPr>
            <w:tcW w:w="2183" w:type="dxa"/>
            <w:gridSpan w:val="2"/>
            <w:shd w:val="clear" w:color="auto" w:fill="C0C0C0"/>
          </w:tcPr>
          <w:p w:rsidR="00D05B0C" w:rsidRPr="00DE544F" w:rsidRDefault="00D05B0C" w:rsidP="000850FD">
            <w:pPr>
              <w:suppressAutoHyphens/>
              <w:spacing w:before="80" w:after="80"/>
              <w:rPr>
                <w:b/>
                <w:lang w:eastAsia="ar-SA"/>
              </w:rPr>
            </w:pPr>
            <w:r w:rsidRPr="00D05B0C">
              <w:rPr>
                <w:b/>
                <w:lang w:eastAsia="ar-SA"/>
                <w:rPrChange w:id="1152" w:author="Jithu.Ramesh" w:date="2010-12-17T09:40:00Z">
                  <w:rPr>
                    <w:b/>
                    <w:color w:val="0000FF"/>
                    <w:u w:val="single"/>
                    <w:lang w:eastAsia="ar-SA"/>
                  </w:rPr>
                </w:rPrChange>
              </w:rPr>
              <w:t>Pre-Conditions</w:t>
            </w:r>
          </w:p>
        </w:tc>
        <w:tc>
          <w:tcPr>
            <w:tcW w:w="6673" w:type="dxa"/>
          </w:tcPr>
          <w:p w:rsidR="00D05B0C" w:rsidRPr="00D05B0C" w:rsidRDefault="00D05B0C" w:rsidP="000850FD">
            <w:pPr>
              <w:spacing w:before="80" w:after="80"/>
              <w:rPr>
                <w:sz w:val="22"/>
                <w:szCs w:val="22"/>
                <w:rPrChange w:id="1153" w:author="Unknown">
                  <w:rPr>
                    <w:rFonts w:ascii="Calibri" w:hAnsi="Calibri"/>
                    <w:sz w:val="22"/>
                    <w:szCs w:val="22"/>
                  </w:rPr>
                </w:rPrChange>
              </w:rPr>
            </w:pPr>
            <w:r w:rsidRPr="00D05B0C">
              <w:rPr>
                <w:szCs w:val="22"/>
                <w:rPrChange w:id="1154" w:author="Jithu.Ramesh" w:date="2010-12-17T09:40:00Z">
                  <w:rPr>
                    <w:color w:val="0000FF"/>
                    <w:szCs w:val="22"/>
                    <w:u w:val="single"/>
                  </w:rPr>
                </w:rPrChange>
              </w:rPr>
              <w:t>None</w:t>
            </w:r>
          </w:p>
        </w:tc>
      </w:tr>
      <w:tr w:rsidR="00D05B0C" w:rsidRPr="00DE544F" w:rsidTr="007F3BB5">
        <w:tc>
          <w:tcPr>
            <w:tcW w:w="2183" w:type="dxa"/>
            <w:gridSpan w:val="2"/>
            <w:shd w:val="clear" w:color="auto" w:fill="C0C0C0"/>
          </w:tcPr>
          <w:p w:rsidR="00D05B0C" w:rsidRPr="00DE544F" w:rsidRDefault="00D05B0C" w:rsidP="000850FD">
            <w:pPr>
              <w:suppressAutoHyphens/>
              <w:spacing w:before="80" w:after="80"/>
              <w:rPr>
                <w:b/>
                <w:lang w:eastAsia="ar-SA"/>
              </w:rPr>
            </w:pPr>
            <w:r w:rsidRPr="00D05B0C">
              <w:rPr>
                <w:b/>
                <w:lang w:eastAsia="ar-SA"/>
                <w:rPrChange w:id="1155" w:author="Jithu.Ramesh" w:date="2010-12-17T09:40:00Z">
                  <w:rPr>
                    <w:b/>
                    <w:color w:val="0000FF"/>
                    <w:u w:val="single"/>
                    <w:lang w:eastAsia="ar-SA"/>
                  </w:rPr>
                </w:rPrChange>
              </w:rPr>
              <w:t>Security Pre-Conditions</w:t>
            </w:r>
          </w:p>
        </w:tc>
        <w:tc>
          <w:tcPr>
            <w:tcW w:w="6673" w:type="dxa"/>
          </w:tcPr>
          <w:p w:rsidR="00D05B0C" w:rsidRPr="00DE544F" w:rsidRDefault="00D05B0C" w:rsidP="000850FD">
            <w:pPr>
              <w:pStyle w:val="ListParagraph"/>
              <w:spacing w:before="80" w:after="80"/>
              <w:ind w:left="0"/>
              <w:rPr>
                <w:rFonts w:ascii="Times New Roman" w:hAnsi="Times New Roman" w:cs="Times New Roman"/>
              </w:rPr>
            </w:pPr>
            <w:r w:rsidRPr="00D05B0C">
              <w:rPr>
                <w:rFonts w:ascii="Times New Roman" w:hAnsi="Times New Roman" w:cs="Times New Roman"/>
                <w:sz w:val="24"/>
                <w:rPrChange w:id="1156" w:author="Jithu.Ramesh" w:date="2010-12-17T09:40:00Z">
                  <w:rPr>
                    <w:rFonts w:ascii="Times New Roman" w:hAnsi="Times New Roman" w:cs="Times New Roman"/>
                    <w:color w:val="0000FF"/>
                    <w:sz w:val="24"/>
                    <w:u w:val="single"/>
                  </w:rPr>
                </w:rPrChange>
              </w:rPr>
              <w:t>None</w:t>
            </w:r>
          </w:p>
        </w:tc>
      </w:tr>
      <w:tr w:rsidR="00D05B0C" w:rsidRPr="00DE544F" w:rsidTr="007F3BB5">
        <w:tc>
          <w:tcPr>
            <w:tcW w:w="2183" w:type="dxa"/>
            <w:gridSpan w:val="2"/>
            <w:shd w:val="clear" w:color="auto" w:fill="C0C0C0"/>
          </w:tcPr>
          <w:p w:rsidR="00D05B0C" w:rsidRPr="00DE544F" w:rsidRDefault="00D05B0C" w:rsidP="000850FD">
            <w:pPr>
              <w:suppressAutoHyphens/>
              <w:spacing w:before="80" w:after="80"/>
              <w:rPr>
                <w:b/>
                <w:lang w:eastAsia="ar-SA"/>
              </w:rPr>
            </w:pPr>
            <w:r w:rsidRPr="00D05B0C">
              <w:rPr>
                <w:b/>
                <w:lang w:eastAsia="ar-SA"/>
                <w:rPrChange w:id="1157" w:author="Jithu.Ramesh" w:date="2010-12-17T09:40:00Z">
                  <w:rPr>
                    <w:b/>
                    <w:color w:val="0000FF"/>
                    <w:u w:val="single"/>
                    <w:lang w:eastAsia="ar-SA"/>
                  </w:rPr>
                </w:rPrChange>
              </w:rPr>
              <w:t>Inputs</w:t>
            </w:r>
          </w:p>
        </w:tc>
        <w:tc>
          <w:tcPr>
            <w:tcW w:w="6673" w:type="dxa"/>
          </w:tcPr>
          <w:p w:rsidR="00D05B0C" w:rsidRPr="00D05B0C" w:rsidRDefault="00D05B0C" w:rsidP="000850FD">
            <w:pPr>
              <w:pStyle w:val="ListParagraph"/>
              <w:spacing w:before="80" w:after="80" w:line="240" w:lineRule="auto"/>
              <w:ind w:left="0"/>
              <w:rPr>
                <w:rFonts w:ascii="Times New Roman" w:hAnsi="Times New Roman" w:cs="Times New Roman"/>
                <w:sz w:val="24"/>
                <w:szCs w:val="24"/>
                <w:rPrChange w:id="1158" w:author="Unknown">
                  <w:rPr>
                    <w:rFonts w:cs="Times New Roman"/>
                    <w:szCs w:val="24"/>
                  </w:rPr>
                </w:rPrChange>
              </w:rPr>
            </w:pPr>
            <w:r w:rsidRPr="00D05B0C">
              <w:rPr>
                <w:rFonts w:ascii="Times New Roman" w:hAnsi="Times New Roman" w:cs="Times New Roman"/>
                <w:sz w:val="24"/>
                <w:szCs w:val="24"/>
                <w:rPrChange w:id="1159" w:author="Jithu.Ramesh" w:date="2010-12-17T09:40:00Z">
                  <w:rPr>
                    <w:rFonts w:ascii="Times New Roman" w:hAnsi="Times New Roman" w:cs="Times New Roman"/>
                    <w:color w:val="0000FF"/>
                    <w:sz w:val="24"/>
                    <w:szCs w:val="24"/>
                    <w:u w:val="single"/>
                  </w:rPr>
                </w:rPrChange>
              </w:rPr>
              <w:t>string applicatio</w:t>
            </w:r>
            <w:r w:rsidRPr="007F3BB5">
              <w:rPr>
                <w:rFonts w:ascii="Times New Roman" w:hAnsi="Times New Roman" w:cs="Times New Roman"/>
                <w:sz w:val="24"/>
                <w:szCs w:val="24"/>
              </w:rPr>
              <w:t>n</w:t>
            </w:r>
          </w:p>
          <w:p w:rsidR="00D05B0C" w:rsidRPr="00D05B0C" w:rsidRDefault="00D05B0C" w:rsidP="000850FD">
            <w:pPr>
              <w:pStyle w:val="ListParagraph"/>
              <w:spacing w:before="80" w:after="80" w:line="240" w:lineRule="auto"/>
              <w:ind w:left="0"/>
              <w:rPr>
                <w:rFonts w:ascii="Times New Roman" w:hAnsi="Times New Roman" w:cs="Times New Roman"/>
                <w:sz w:val="24"/>
                <w:szCs w:val="24"/>
                <w:rPrChange w:id="1160" w:author="Unknown">
                  <w:rPr>
                    <w:rFonts w:cs="Times New Roman"/>
                    <w:szCs w:val="24"/>
                  </w:rPr>
                </w:rPrChange>
              </w:rPr>
            </w:pPr>
            <w:r w:rsidRPr="00D05B0C">
              <w:rPr>
                <w:rFonts w:ascii="Times New Roman" w:hAnsi="Times New Roman" w:cs="Times New Roman"/>
                <w:sz w:val="24"/>
                <w:szCs w:val="24"/>
                <w:rPrChange w:id="1161" w:author="Jithu.Ramesh" w:date="2010-12-17T09:40:00Z">
                  <w:rPr>
                    <w:rFonts w:ascii="Times New Roman" w:hAnsi="Times New Roman" w:cs="Times New Roman"/>
                    <w:color w:val="0000FF"/>
                    <w:sz w:val="24"/>
                    <w:szCs w:val="24"/>
                    <w:u w:val="single"/>
                  </w:rPr>
                </w:rPrChange>
              </w:rPr>
              <w:t>string applicationURL</w:t>
            </w:r>
          </w:p>
          <w:p w:rsidR="00D05B0C" w:rsidRPr="00D05B0C" w:rsidRDefault="00D05B0C" w:rsidP="000850FD">
            <w:pPr>
              <w:pStyle w:val="ListParagraph"/>
              <w:spacing w:before="80" w:after="80" w:line="240" w:lineRule="auto"/>
              <w:ind w:left="0"/>
              <w:rPr>
                <w:rFonts w:ascii="Times New Roman" w:hAnsi="Times New Roman" w:cs="Times New Roman"/>
                <w:sz w:val="24"/>
                <w:szCs w:val="24"/>
                <w:rPrChange w:id="1162" w:author="Unknown">
                  <w:rPr>
                    <w:rFonts w:cs="Times New Roman"/>
                    <w:szCs w:val="24"/>
                  </w:rPr>
                </w:rPrChange>
              </w:rPr>
            </w:pPr>
            <w:r w:rsidRPr="00D05B0C">
              <w:rPr>
                <w:rFonts w:ascii="Times New Roman" w:hAnsi="Times New Roman" w:cs="Times New Roman"/>
                <w:sz w:val="24"/>
                <w:szCs w:val="24"/>
                <w:rPrChange w:id="1163" w:author="Jithu.Ramesh" w:date="2010-12-17T09:40:00Z">
                  <w:rPr>
                    <w:rFonts w:ascii="Times New Roman" w:hAnsi="Times New Roman" w:cs="Times New Roman"/>
                    <w:color w:val="0000FF"/>
                    <w:sz w:val="24"/>
                    <w:szCs w:val="24"/>
                    <w:u w:val="single"/>
                  </w:rPr>
                </w:rPrChange>
              </w:rPr>
              <w:t>string applicationVersion</w:t>
            </w:r>
          </w:p>
          <w:p w:rsidR="00D05B0C" w:rsidRPr="00D05B0C" w:rsidRDefault="00D05B0C" w:rsidP="000850FD">
            <w:pPr>
              <w:pStyle w:val="ListParagraph"/>
              <w:spacing w:before="80" w:after="80" w:line="240" w:lineRule="auto"/>
              <w:ind w:left="0"/>
              <w:rPr>
                <w:rFonts w:ascii="Times New Roman" w:hAnsi="Times New Roman" w:cs="Times New Roman"/>
                <w:sz w:val="24"/>
                <w:szCs w:val="24"/>
                <w:rPrChange w:id="1164" w:author="Unknown">
                  <w:rPr>
                    <w:rFonts w:cs="Times New Roman"/>
                    <w:szCs w:val="24"/>
                  </w:rPr>
                </w:rPrChange>
              </w:rPr>
            </w:pPr>
            <w:r w:rsidRPr="00D05B0C">
              <w:rPr>
                <w:rFonts w:ascii="Times New Roman" w:hAnsi="Times New Roman" w:cs="Times New Roman"/>
                <w:sz w:val="24"/>
                <w:szCs w:val="24"/>
                <w:rPrChange w:id="1165" w:author="Jithu.Ramesh" w:date="2010-12-17T09:40:00Z">
                  <w:rPr>
                    <w:rFonts w:ascii="Times New Roman" w:hAnsi="Times New Roman" w:cs="Times New Roman"/>
                    <w:color w:val="0000FF"/>
                    <w:sz w:val="24"/>
                    <w:szCs w:val="24"/>
                    <w:u w:val="single"/>
                  </w:rPr>
                </w:rPrChange>
              </w:rPr>
              <w:t>string contactName</w:t>
            </w:r>
          </w:p>
          <w:p w:rsidR="00D05B0C" w:rsidRPr="00D05B0C" w:rsidRDefault="00D05B0C" w:rsidP="000850FD">
            <w:pPr>
              <w:pStyle w:val="ListParagraph"/>
              <w:spacing w:before="80" w:after="80" w:line="240" w:lineRule="auto"/>
              <w:ind w:left="0"/>
              <w:rPr>
                <w:rFonts w:ascii="Times New Roman" w:hAnsi="Times New Roman" w:cs="Times New Roman"/>
                <w:sz w:val="24"/>
                <w:szCs w:val="24"/>
                <w:rPrChange w:id="1166" w:author="Unknown">
                  <w:rPr>
                    <w:rFonts w:cs="Times New Roman"/>
                    <w:szCs w:val="24"/>
                  </w:rPr>
                </w:rPrChange>
              </w:rPr>
            </w:pPr>
            <w:r w:rsidRPr="00D05B0C">
              <w:rPr>
                <w:rFonts w:ascii="Times New Roman" w:hAnsi="Times New Roman" w:cs="Times New Roman"/>
                <w:sz w:val="24"/>
                <w:szCs w:val="24"/>
                <w:rPrChange w:id="1167" w:author="Jithu.Ramesh" w:date="2010-12-17T09:40:00Z">
                  <w:rPr>
                    <w:rFonts w:ascii="Times New Roman" w:hAnsi="Times New Roman" w:cs="Times New Roman"/>
                    <w:color w:val="0000FF"/>
                    <w:sz w:val="24"/>
                    <w:szCs w:val="24"/>
                    <w:u w:val="single"/>
                  </w:rPr>
                </w:rPrChange>
              </w:rPr>
              <w:t>string contactEmail</w:t>
            </w:r>
          </w:p>
          <w:p w:rsidR="00D05B0C" w:rsidRPr="007F3BB5" w:rsidRDefault="00D05B0C" w:rsidP="000850FD">
            <w:pPr>
              <w:pStyle w:val="ListParagraph"/>
              <w:spacing w:before="80" w:after="80" w:line="240" w:lineRule="auto"/>
              <w:ind w:left="0"/>
              <w:rPr>
                <w:rFonts w:ascii="Times New Roman" w:hAnsi="Times New Roman" w:cs="Times New Roman"/>
                <w:sz w:val="24"/>
                <w:szCs w:val="24"/>
              </w:rPr>
            </w:pPr>
            <w:r w:rsidRPr="00D05B0C">
              <w:rPr>
                <w:rFonts w:ascii="Times New Roman" w:hAnsi="Times New Roman" w:cs="Times New Roman"/>
                <w:sz w:val="24"/>
                <w:szCs w:val="24"/>
                <w:rPrChange w:id="1168" w:author="Jithu.Ramesh" w:date="2010-12-17T09:40:00Z">
                  <w:rPr>
                    <w:rFonts w:ascii="Times New Roman" w:hAnsi="Times New Roman" w:cs="Times New Roman"/>
                    <w:color w:val="0000FF"/>
                    <w:sz w:val="24"/>
                    <w:szCs w:val="24"/>
                    <w:u w:val="single"/>
                  </w:rPr>
                </w:rPrChange>
              </w:rPr>
              <w:t>string contactPhone</w:t>
            </w:r>
          </w:p>
          <w:p w:rsidR="00D05B0C" w:rsidRPr="00D05B0C" w:rsidRDefault="00D05B0C" w:rsidP="000850FD">
            <w:pPr>
              <w:pStyle w:val="ListParagraph"/>
              <w:spacing w:before="80" w:after="80" w:line="240" w:lineRule="auto"/>
              <w:ind w:left="0"/>
              <w:rPr>
                <w:rFonts w:ascii="Times New Roman" w:hAnsi="Times New Roman" w:cs="Times New Roman"/>
                <w:rPrChange w:id="1169" w:author="Unknown">
                  <w:rPr>
                    <w:rFonts w:cs="Times New Roman"/>
                  </w:rPr>
                </w:rPrChange>
              </w:rPr>
            </w:pPr>
            <w:r w:rsidRPr="00D05B0C">
              <w:rPr>
                <w:rFonts w:ascii="Times New Roman" w:hAnsi="Times New Roman" w:cs="Times New Roman"/>
                <w:sz w:val="24"/>
                <w:szCs w:val="24"/>
                <w:rPrChange w:id="1170" w:author="Jithu.Ramesh" w:date="2010-12-17T09:40:00Z">
                  <w:rPr>
                    <w:rFonts w:ascii="Times New Roman" w:hAnsi="Times New Roman" w:cs="Times New Roman"/>
                    <w:color w:val="0000FF"/>
                    <w:sz w:val="24"/>
                    <w:szCs w:val="24"/>
                    <w:u w:val="single"/>
                  </w:rPr>
                </w:rPrChange>
              </w:rPr>
              <w:t>string organization</w:t>
            </w:r>
          </w:p>
        </w:tc>
      </w:tr>
      <w:tr w:rsidR="00D05B0C" w:rsidRPr="00DE544F" w:rsidTr="007F3BB5">
        <w:tc>
          <w:tcPr>
            <w:tcW w:w="2183" w:type="dxa"/>
            <w:gridSpan w:val="2"/>
            <w:shd w:val="clear" w:color="auto" w:fill="C0C0C0"/>
          </w:tcPr>
          <w:p w:rsidR="00D05B0C" w:rsidRPr="00DE544F" w:rsidRDefault="00D05B0C" w:rsidP="000850FD">
            <w:pPr>
              <w:suppressAutoHyphens/>
              <w:spacing w:before="80" w:after="80"/>
              <w:rPr>
                <w:b/>
                <w:lang w:eastAsia="ar-SA"/>
              </w:rPr>
            </w:pPr>
            <w:r w:rsidRPr="00D05B0C">
              <w:rPr>
                <w:b/>
                <w:lang w:eastAsia="ar-SA"/>
                <w:rPrChange w:id="1171" w:author="Jithu.Ramesh" w:date="2010-12-17T09:40:00Z">
                  <w:rPr>
                    <w:b/>
                    <w:color w:val="0000FF"/>
                    <w:u w:val="single"/>
                    <w:lang w:eastAsia="ar-SA"/>
                  </w:rPr>
                </w:rPrChange>
              </w:rPr>
              <w:t>Outputs</w:t>
            </w:r>
          </w:p>
        </w:tc>
        <w:tc>
          <w:tcPr>
            <w:tcW w:w="6673" w:type="dxa"/>
          </w:tcPr>
          <w:p w:rsidR="00D05B0C" w:rsidRPr="00D05B0C" w:rsidRDefault="00D05B0C" w:rsidP="000850FD">
            <w:pPr>
              <w:spacing w:before="80" w:after="80" w:line="276" w:lineRule="auto"/>
              <w:rPr>
                <w:sz w:val="22"/>
                <w:szCs w:val="22"/>
                <w:rPrChange w:id="1172" w:author="Unknown">
                  <w:rPr>
                    <w:rFonts w:ascii="Calibri" w:hAnsi="Calibri"/>
                    <w:sz w:val="22"/>
                    <w:szCs w:val="22"/>
                  </w:rPr>
                </w:rPrChange>
              </w:rPr>
            </w:pPr>
          </w:p>
        </w:tc>
      </w:tr>
      <w:tr w:rsidR="00D05B0C" w:rsidRPr="00DE544F" w:rsidTr="007F3BB5">
        <w:tc>
          <w:tcPr>
            <w:tcW w:w="2183" w:type="dxa"/>
            <w:gridSpan w:val="2"/>
            <w:shd w:val="clear" w:color="auto" w:fill="C0C0C0"/>
          </w:tcPr>
          <w:p w:rsidR="00D05B0C" w:rsidRPr="00DE544F" w:rsidRDefault="00D05B0C" w:rsidP="000850FD">
            <w:pPr>
              <w:suppressAutoHyphens/>
              <w:spacing w:before="80" w:after="80"/>
              <w:rPr>
                <w:b/>
                <w:lang w:eastAsia="ar-SA"/>
              </w:rPr>
            </w:pPr>
            <w:r w:rsidRPr="00D05B0C">
              <w:rPr>
                <w:b/>
                <w:lang w:eastAsia="ar-SA"/>
                <w:rPrChange w:id="1173" w:author="Jithu.Ramesh" w:date="2010-12-17T09:40:00Z">
                  <w:rPr>
                    <w:b/>
                    <w:color w:val="0000FF"/>
                    <w:u w:val="single"/>
                    <w:lang w:eastAsia="ar-SA"/>
                  </w:rPr>
                </w:rPrChange>
              </w:rPr>
              <w:t>Post-Conditions</w:t>
            </w:r>
          </w:p>
        </w:tc>
        <w:tc>
          <w:tcPr>
            <w:tcW w:w="6673" w:type="dxa"/>
          </w:tcPr>
          <w:p w:rsidR="00D05B0C" w:rsidRPr="00D05B0C" w:rsidRDefault="00D05B0C" w:rsidP="000850FD">
            <w:pPr>
              <w:pStyle w:val="ListParagraph"/>
              <w:spacing w:before="80" w:after="80"/>
              <w:ind w:left="0"/>
              <w:rPr>
                <w:rFonts w:ascii="Times New Roman" w:hAnsi="Times New Roman" w:cs="Times New Roman"/>
                <w:rPrChange w:id="1174" w:author="Unknown">
                  <w:rPr>
                    <w:rFonts w:cs="Times New Roman"/>
                  </w:rPr>
                </w:rPrChange>
              </w:rPr>
            </w:pPr>
            <w:r w:rsidRPr="00D05B0C">
              <w:rPr>
                <w:rFonts w:ascii="Times New Roman" w:hAnsi="Times New Roman" w:cs="Times New Roman"/>
                <w:sz w:val="24"/>
                <w:rPrChange w:id="1175" w:author="Jithu.Ramesh" w:date="2010-12-17T09:40:00Z">
                  <w:rPr>
                    <w:rFonts w:ascii="Times New Roman" w:hAnsi="Times New Roman" w:cs="Times New Roman"/>
                    <w:color w:val="0000FF"/>
                    <w:sz w:val="24"/>
                    <w:u w:val="single"/>
                  </w:rPr>
                </w:rPrChange>
              </w:rPr>
              <w:t>None</w:t>
            </w:r>
          </w:p>
        </w:tc>
      </w:tr>
      <w:tr w:rsidR="00D05B0C" w:rsidRPr="00DE544F" w:rsidTr="007F3BB5">
        <w:tc>
          <w:tcPr>
            <w:tcW w:w="2183" w:type="dxa"/>
            <w:gridSpan w:val="2"/>
            <w:shd w:val="clear" w:color="auto" w:fill="C0C0C0"/>
          </w:tcPr>
          <w:p w:rsidR="00D05B0C" w:rsidRPr="00DE544F" w:rsidRDefault="00D05B0C" w:rsidP="000850FD">
            <w:pPr>
              <w:suppressAutoHyphens/>
              <w:spacing w:before="80" w:after="80"/>
              <w:rPr>
                <w:b/>
                <w:lang w:eastAsia="ar-SA"/>
              </w:rPr>
            </w:pPr>
            <w:r w:rsidRPr="00D05B0C">
              <w:rPr>
                <w:b/>
                <w:rPrChange w:id="1176" w:author="Jithu.Ramesh" w:date="2010-12-17T09:40:00Z">
                  <w:rPr>
                    <w:b/>
                    <w:color w:val="0000FF"/>
                    <w:u w:val="single"/>
                  </w:rPr>
                </w:rPrChange>
              </w:rPr>
              <w:t>Alternate Conditions</w:t>
            </w:r>
          </w:p>
        </w:tc>
        <w:tc>
          <w:tcPr>
            <w:tcW w:w="6673" w:type="dxa"/>
          </w:tcPr>
          <w:p w:rsidR="00D05B0C" w:rsidRPr="00DE544F" w:rsidRDefault="00D05B0C" w:rsidP="000850FD">
            <w:pPr>
              <w:spacing w:before="80" w:after="80"/>
              <w:rPr>
                <w:sz w:val="22"/>
                <w:szCs w:val="22"/>
              </w:rPr>
            </w:pPr>
            <w:r w:rsidRPr="00D05B0C">
              <w:rPr>
                <w:rPrChange w:id="1177" w:author="Jithu.Ramesh" w:date="2010-12-17T09:40:00Z">
                  <w:rPr>
                    <w:color w:val="0000FF"/>
                    <w:u w:val="single"/>
                  </w:rPr>
                </w:rPrChange>
              </w:rPr>
              <w:t>None</w:t>
            </w:r>
          </w:p>
        </w:tc>
      </w:tr>
      <w:tr w:rsidR="00D05B0C" w:rsidRPr="00DE544F" w:rsidTr="007F3BB5">
        <w:tc>
          <w:tcPr>
            <w:tcW w:w="2183" w:type="dxa"/>
            <w:gridSpan w:val="2"/>
            <w:shd w:val="clear" w:color="auto" w:fill="C0C0C0"/>
          </w:tcPr>
          <w:p w:rsidR="00D05B0C" w:rsidRPr="00DE544F" w:rsidRDefault="00D05B0C" w:rsidP="000850FD">
            <w:pPr>
              <w:suppressAutoHyphens/>
              <w:spacing w:before="80" w:after="80"/>
              <w:rPr>
                <w:b/>
                <w:lang w:eastAsia="ar-SA"/>
              </w:rPr>
            </w:pPr>
            <w:r w:rsidRPr="00D05B0C">
              <w:rPr>
                <w:b/>
                <w:lang w:eastAsia="ar-SA"/>
                <w:rPrChange w:id="1178" w:author="Jithu.Ramesh" w:date="2010-12-17T09:40:00Z">
                  <w:rPr>
                    <w:b/>
                    <w:color w:val="0000FF"/>
                    <w:u w:val="single"/>
                    <w:lang w:eastAsia="ar-SA"/>
                  </w:rPr>
                </w:rPrChange>
              </w:rPr>
              <w:t>Exception Conditions</w:t>
            </w:r>
          </w:p>
        </w:tc>
        <w:tc>
          <w:tcPr>
            <w:tcW w:w="6673" w:type="dxa"/>
          </w:tcPr>
          <w:p w:rsidR="00D05B0C" w:rsidRPr="00D05B0C" w:rsidRDefault="00D05B0C" w:rsidP="000850FD">
            <w:pPr>
              <w:spacing w:before="80" w:after="80"/>
              <w:rPr>
                <w:color w:val="000000"/>
                <w:rPrChange w:id="1179" w:author="Unknown">
                  <w:rPr>
                    <w:rFonts w:ascii="Courier New" w:hAnsi="Courier New"/>
                    <w:color w:val="000000"/>
                    <w:sz w:val="20"/>
                  </w:rPr>
                </w:rPrChange>
              </w:rPr>
            </w:pPr>
            <w:r w:rsidRPr="00D05B0C">
              <w:rPr>
                <w:color w:val="000000"/>
                <w:rPrChange w:id="1180" w:author="Jithu.Ramesh" w:date="2010-12-17T09:40:00Z">
                  <w:rPr>
                    <w:rFonts w:ascii="Courier New" w:hAnsi="Courier New"/>
                    <w:color w:val="000000"/>
                    <w:sz w:val="20"/>
                    <w:u w:val="single"/>
                  </w:rPr>
                </w:rPrChange>
              </w:rPr>
              <w:t>NamingAuthorityConfigurationException</w:t>
            </w:r>
          </w:p>
          <w:p w:rsidR="00D05B0C" w:rsidRPr="00D05B0C" w:rsidRDefault="00D05B0C" w:rsidP="000850FD">
            <w:pPr>
              <w:spacing w:before="80" w:after="80"/>
              <w:rPr>
                <w:color w:val="000000"/>
                <w:rPrChange w:id="1181" w:author="Unknown">
                  <w:rPr>
                    <w:rFonts w:ascii="Courier New" w:hAnsi="Courier New"/>
                    <w:color w:val="000000"/>
                    <w:sz w:val="20"/>
                  </w:rPr>
                </w:rPrChange>
              </w:rPr>
            </w:pPr>
            <w:r w:rsidRPr="00D05B0C">
              <w:rPr>
                <w:color w:val="000000"/>
                <w:rPrChange w:id="1182" w:author="Jithu.Ramesh" w:date="2010-12-17T09:40:00Z">
                  <w:rPr>
                    <w:rFonts w:ascii="Courier New" w:hAnsi="Courier New"/>
                    <w:color w:val="000000"/>
                    <w:sz w:val="20"/>
                    <w:u w:val="single"/>
                  </w:rPr>
                </w:rPrChange>
              </w:rPr>
              <w:t>InvalidIdentifierValuesException</w:t>
            </w:r>
          </w:p>
          <w:p w:rsidR="00D05B0C" w:rsidRPr="00D05B0C" w:rsidRDefault="00D05B0C" w:rsidP="000850FD">
            <w:pPr>
              <w:spacing w:before="80" w:after="80"/>
              <w:rPr>
                <w:color w:val="000000"/>
                <w:rPrChange w:id="1183" w:author="Unknown">
                  <w:rPr>
                    <w:rFonts w:ascii="Courier New" w:hAnsi="Courier New"/>
                    <w:color w:val="000000"/>
                    <w:sz w:val="20"/>
                  </w:rPr>
                </w:rPrChange>
              </w:rPr>
            </w:pPr>
            <w:r w:rsidRPr="00D05B0C">
              <w:rPr>
                <w:color w:val="000000"/>
                <w:rPrChange w:id="1184" w:author="Jithu.Ramesh" w:date="2010-12-17T09:40:00Z">
                  <w:rPr>
                    <w:rFonts w:ascii="Courier New" w:hAnsi="Courier New"/>
                    <w:color w:val="000000"/>
                    <w:sz w:val="20"/>
                    <w:u w:val="single"/>
                  </w:rPr>
                </w:rPrChange>
              </w:rPr>
              <w:t>InvalidIdentifierException</w:t>
            </w:r>
          </w:p>
          <w:p w:rsidR="00D05B0C" w:rsidRPr="00D05B0C" w:rsidRDefault="00D05B0C" w:rsidP="000850FD">
            <w:pPr>
              <w:spacing w:before="80" w:after="80"/>
              <w:rPr>
                <w:color w:val="000000"/>
                <w:sz w:val="20"/>
                <w:rPrChange w:id="1185" w:author="Unknown">
                  <w:rPr>
                    <w:rFonts w:ascii="Courier New" w:hAnsi="Courier New"/>
                    <w:color w:val="000000"/>
                    <w:sz w:val="20"/>
                  </w:rPr>
                </w:rPrChange>
              </w:rPr>
            </w:pPr>
            <w:r w:rsidRPr="00D05B0C">
              <w:rPr>
                <w:color w:val="000000"/>
                <w:rPrChange w:id="1186" w:author="Jithu.Ramesh" w:date="2010-12-17T09:40:00Z">
                  <w:rPr>
                    <w:rFonts w:ascii="Courier New" w:hAnsi="Courier New"/>
                    <w:color w:val="000000"/>
                    <w:sz w:val="20"/>
                    <w:u w:val="single"/>
                  </w:rPr>
                </w:rPrChange>
              </w:rPr>
              <w:t>NamingAuthoritySecurityException</w:t>
            </w:r>
          </w:p>
        </w:tc>
      </w:tr>
      <w:tr w:rsidR="00D05B0C" w:rsidRPr="00DE544F" w:rsidTr="007F3BB5">
        <w:tc>
          <w:tcPr>
            <w:tcW w:w="2183" w:type="dxa"/>
            <w:gridSpan w:val="2"/>
            <w:shd w:val="clear" w:color="auto" w:fill="C0C0C0"/>
          </w:tcPr>
          <w:p w:rsidR="00D05B0C" w:rsidRPr="00DE544F" w:rsidRDefault="00D05B0C" w:rsidP="000850FD">
            <w:pPr>
              <w:suppressAutoHyphens/>
              <w:spacing w:before="80" w:after="80"/>
              <w:rPr>
                <w:b/>
                <w:lang w:eastAsia="ar-SA"/>
              </w:rPr>
            </w:pPr>
            <w:r w:rsidRPr="00D05B0C">
              <w:rPr>
                <w:b/>
                <w:lang w:eastAsia="ar-SA"/>
                <w:rPrChange w:id="1187" w:author="Jithu.Ramesh" w:date="2010-12-17T09:40:00Z">
                  <w:rPr>
                    <w:b/>
                    <w:color w:val="0000FF"/>
                    <w:u w:val="single"/>
                    <w:lang w:eastAsia="ar-SA"/>
                  </w:rPr>
                </w:rPrChange>
              </w:rPr>
              <w:t>Additional Details</w:t>
            </w:r>
          </w:p>
          <w:p w:rsidR="00D05B0C" w:rsidRPr="00DE544F" w:rsidRDefault="00D05B0C" w:rsidP="000850FD">
            <w:pPr>
              <w:suppressAutoHyphens/>
              <w:spacing w:before="80" w:after="80"/>
              <w:rPr>
                <w:b/>
                <w:lang w:eastAsia="ar-SA"/>
                <w:rPrChange w:id="1188" w:author="Jithu.Ramesh">
                  <w:rPr>
                    <w:b/>
                    <w:lang w:eastAsia="ar-SA"/>
                  </w:rPr>
                </w:rPrChange>
              </w:rPr>
            </w:pPr>
          </w:p>
        </w:tc>
        <w:tc>
          <w:tcPr>
            <w:tcW w:w="6673" w:type="dxa"/>
          </w:tcPr>
          <w:p w:rsidR="00D05B0C" w:rsidRPr="00D05B0C" w:rsidRDefault="00D05B0C" w:rsidP="000850FD">
            <w:pPr>
              <w:spacing w:before="80" w:after="80"/>
              <w:rPr>
                <w:sz w:val="22"/>
                <w:szCs w:val="22"/>
                <w:rPrChange w:id="1189" w:author="Unknown">
                  <w:rPr>
                    <w:rFonts w:ascii="Calibri" w:hAnsi="Calibri"/>
                    <w:sz w:val="22"/>
                    <w:szCs w:val="22"/>
                  </w:rPr>
                </w:rPrChange>
              </w:rPr>
            </w:pPr>
            <w:r w:rsidRPr="00D05B0C">
              <w:rPr>
                <w:szCs w:val="22"/>
                <w:rPrChange w:id="1190" w:author="Jithu.Ramesh" w:date="2010-12-17T09:40:00Z">
                  <w:rPr>
                    <w:color w:val="0000FF"/>
                    <w:szCs w:val="22"/>
                    <w:u w:val="single"/>
                  </w:rPr>
                </w:rPrChange>
              </w:rPr>
              <w:t>None</w:t>
            </w:r>
          </w:p>
        </w:tc>
      </w:tr>
      <w:tr w:rsidR="00D05B0C" w:rsidRPr="00DE544F" w:rsidTr="007F3BB5">
        <w:trPr>
          <w:gridBefore w:val="1"/>
        </w:trPr>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1191" w:author="Jithu.Ramesh" w:date="2010-12-17T09:40:00Z">
                  <w:rPr>
                    <w:b/>
                    <w:color w:val="0000FF"/>
                    <w:u w:val="single"/>
                    <w:lang w:eastAsia="ar-SA"/>
                  </w:rPr>
                </w:rPrChange>
              </w:rPr>
              <w:t>Notes</w:t>
            </w:r>
          </w:p>
        </w:tc>
        <w:tc>
          <w:tcPr>
            <w:tcW w:w="6673" w:type="dxa"/>
          </w:tcPr>
          <w:p w:rsidR="00D05B0C" w:rsidRPr="00DE544F" w:rsidRDefault="00D05B0C" w:rsidP="000850FD">
            <w:pPr>
              <w:spacing w:before="80" w:after="80"/>
            </w:pPr>
            <w:r w:rsidRPr="00D05B0C">
              <w:rPr>
                <w:szCs w:val="22"/>
                <w:rPrChange w:id="1192" w:author="Jithu.Ramesh" w:date="2010-12-17T09:40:00Z">
                  <w:rPr>
                    <w:color w:val="0000FF"/>
                    <w:szCs w:val="22"/>
                    <w:u w:val="single"/>
                  </w:rPr>
                </w:rPrChange>
              </w:rPr>
              <w:t>None</w:t>
            </w:r>
          </w:p>
        </w:tc>
      </w:tr>
    </w:tbl>
    <w:p w:rsidR="00D05B0C" w:rsidRPr="00D05B0C" w:rsidRDefault="00D05B0C" w:rsidP="00045EBC">
      <w:pPr>
        <w:rPr>
          <w:color w:val="2F08C0"/>
          <w:rPrChange w:id="1193" w:author="Unknown">
            <w:rPr/>
          </w:rPrChange>
        </w:rPr>
      </w:pPr>
    </w:p>
    <w:p w:rsidR="00D05B0C" w:rsidRPr="00D05B0C" w:rsidRDefault="00D05B0C" w:rsidP="00285636">
      <w:pPr>
        <w:pStyle w:val="Heading4"/>
        <w:numPr>
          <w:ilvl w:val="3"/>
          <w:numId w:val="3"/>
        </w:numPr>
        <w:rPr>
          <w:color w:val="2F08C0"/>
          <w:sz w:val="26"/>
          <w:szCs w:val="26"/>
          <w:rPrChange w:id="1194" w:author="Unknown">
            <w:rPr>
              <w:szCs w:val="26"/>
            </w:rPr>
          </w:rPrChange>
        </w:rPr>
      </w:pPr>
      <w:r w:rsidRPr="00D05B0C">
        <w:rPr>
          <w:color w:val="2F08C0"/>
          <w:sz w:val="26"/>
          <w:szCs w:val="26"/>
          <w:rPrChange w:id="1195" w:author="Jithu.Ramesh" w:date="2010-12-17T09:40:00Z">
            <w:rPr>
              <w:b w:val="0"/>
              <w:color w:val="0000FF"/>
              <w:sz w:val="24"/>
              <w:szCs w:val="26"/>
              <w:u w:val="single"/>
            </w:rPr>
          </w:rPrChange>
        </w:rPr>
        <w:t>addSite</w:t>
      </w:r>
    </w:p>
    <w:p w:rsidR="00D05B0C" w:rsidRPr="00DE544F" w:rsidRDefault="00D05B0C" w:rsidP="00285636">
      <w:pPr>
        <w:rPr>
          <w:szCs w:val="22"/>
        </w:rPr>
      </w:pPr>
      <w:r w:rsidRPr="00D05B0C">
        <w:rPr>
          <w:szCs w:val="22"/>
          <w:rPrChange w:id="1196" w:author="Jithu.Ramesh" w:date="2010-12-17T09:40:00Z">
            <w:rPr>
              <w:color w:val="0000FF"/>
              <w:szCs w:val="22"/>
              <w:u w:val="single"/>
            </w:rPr>
          </w:rPrChange>
        </w:rPr>
        <w:t>Associate Site information to an identifier.</w:t>
      </w: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tblPr>
      <w:tblGrid>
        <w:gridCol w:w="2183"/>
        <w:gridCol w:w="6673"/>
      </w:tblGrid>
      <w:tr w:rsidR="00D05B0C" w:rsidRPr="00DE544F" w:rsidTr="007F3BB5">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1197" w:author="Jithu.Ramesh" w:date="2010-12-17T09:40:00Z">
                  <w:rPr>
                    <w:b/>
                    <w:color w:val="0000FF"/>
                    <w:u w:val="single"/>
                    <w:lang w:eastAsia="ar-SA"/>
                  </w:rPr>
                </w:rPrChange>
              </w:rPr>
              <w:t>Behavior Description</w:t>
            </w:r>
          </w:p>
        </w:tc>
        <w:tc>
          <w:tcPr>
            <w:tcW w:w="6673" w:type="dxa"/>
          </w:tcPr>
          <w:p w:rsidR="00D05B0C" w:rsidRPr="00DE544F" w:rsidRDefault="00D05B0C" w:rsidP="000850FD">
            <w:pPr>
              <w:tabs>
                <w:tab w:val="left" w:pos="1620"/>
              </w:tabs>
              <w:spacing w:before="80" w:after="80"/>
              <w:rPr>
                <w:szCs w:val="22"/>
              </w:rPr>
            </w:pPr>
            <w:r w:rsidRPr="00D05B0C">
              <w:rPr>
                <w:szCs w:val="22"/>
                <w:rPrChange w:id="1198" w:author="Jithu.Ramesh" w:date="2010-12-17T09:40:00Z">
                  <w:rPr>
                    <w:color w:val="0000FF"/>
                    <w:szCs w:val="22"/>
                    <w:u w:val="single"/>
                  </w:rPr>
                </w:rPrChange>
              </w:rPr>
              <w:t>Associates registered site information to an identifier.</w:t>
            </w:r>
            <w:r w:rsidRPr="0064755E">
              <w:rPr>
                <w:szCs w:val="22"/>
              </w:rPr>
              <w:tab/>
            </w:r>
          </w:p>
        </w:tc>
      </w:tr>
      <w:tr w:rsidR="00D05B0C" w:rsidRPr="00DE544F" w:rsidTr="007F3BB5">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1199" w:author="Jithu.Ramesh" w:date="2010-12-17T09:40:00Z">
                  <w:rPr>
                    <w:b/>
                    <w:color w:val="0000FF"/>
                    <w:u w:val="single"/>
                    <w:lang w:eastAsia="ar-SA"/>
                  </w:rPr>
                </w:rPrChange>
              </w:rPr>
              <w:t>Pre-Conditions</w:t>
            </w:r>
          </w:p>
        </w:tc>
        <w:tc>
          <w:tcPr>
            <w:tcW w:w="6673" w:type="dxa"/>
          </w:tcPr>
          <w:p w:rsidR="00D05B0C" w:rsidRPr="00D05B0C" w:rsidRDefault="00D05B0C" w:rsidP="000850FD">
            <w:pPr>
              <w:spacing w:before="80" w:after="80"/>
              <w:rPr>
                <w:sz w:val="22"/>
                <w:szCs w:val="22"/>
                <w:rPrChange w:id="1200" w:author="Unknown">
                  <w:rPr>
                    <w:rFonts w:ascii="Calibri" w:hAnsi="Calibri"/>
                    <w:sz w:val="22"/>
                    <w:szCs w:val="22"/>
                  </w:rPr>
                </w:rPrChange>
              </w:rPr>
            </w:pPr>
            <w:r w:rsidRPr="00D05B0C">
              <w:rPr>
                <w:szCs w:val="22"/>
                <w:rPrChange w:id="1201" w:author="Jithu.Ramesh" w:date="2010-12-17T09:40:00Z">
                  <w:rPr>
                    <w:color w:val="0000FF"/>
                    <w:szCs w:val="22"/>
                    <w:u w:val="single"/>
                  </w:rPr>
                </w:rPrChange>
              </w:rPr>
              <w:t>None</w:t>
            </w:r>
          </w:p>
        </w:tc>
      </w:tr>
      <w:tr w:rsidR="00D05B0C" w:rsidRPr="00DE544F" w:rsidTr="007F3BB5">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1202" w:author="Jithu.Ramesh" w:date="2010-12-17T09:40:00Z">
                  <w:rPr>
                    <w:b/>
                    <w:color w:val="0000FF"/>
                    <w:u w:val="single"/>
                    <w:lang w:eastAsia="ar-SA"/>
                  </w:rPr>
                </w:rPrChange>
              </w:rPr>
              <w:t>Security Pre-Conditions</w:t>
            </w:r>
          </w:p>
        </w:tc>
        <w:tc>
          <w:tcPr>
            <w:tcW w:w="6673" w:type="dxa"/>
          </w:tcPr>
          <w:p w:rsidR="00D05B0C" w:rsidRPr="00DE544F" w:rsidRDefault="00D05B0C" w:rsidP="000850FD">
            <w:pPr>
              <w:pStyle w:val="ListParagraph"/>
              <w:spacing w:before="80" w:after="80"/>
              <w:ind w:left="0"/>
              <w:rPr>
                <w:rFonts w:ascii="Times New Roman" w:hAnsi="Times New Roman" w:cs="Times New Roman"/>
              </w:rPr>
            </w:pPr>
            <w:r w:rsidRPr="00D05B0C">
              <w:rPr>
                <w:rFonts w:ascii="Times New Roman" w:hAnsi="Times New Roman" w:cs="Times New Roman"/>
                <w:sz w:val="24"/>
                <w:rPrChange w:id="1203" w:author="Jithu.Ramesh" w:date="2010-12-17T09:40:00Z">
                  <w:rPr>
                    <w:rFonts w:ascii="Times New Roman" w:hAnsi="Times New Roman" w:cs="Times New Roman"/>
                    <w:color w:val="0000FF"/>
                    <w:sz w:val="24"/>
                    <w:u w:val="single"/>
                  </w:rPr>
                </w:rPrChange>
              </w:rPr>
              <w:t>None</w:t>
            </w:r>
          </w:p>
        </w:tc>
      </w:tr>
      <w:tr w:rsidR="00D05B0C" w:rsidRPr="00DE544F" w:rsidTr="007F3BB5">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1204" w:author="Jithu.Ramesh" w:date="2010-12-17T09:40:00Z">
                  <w:rPr>
                    <w:b/>
                    <w:color w:val="0000FF"/>
                    <w:u w:val="single"/>
                    <w:lang w:eastAsia="ar-SA"/>
                  </w:rPr>
                </w:rPrChange>
              </w:rPr>
              <w:t>Inputs</w:t>
            </w:r>
          </w:p>
        </w:tc>
        <w:tc>
          <w:tcPr>
            <w:tcW w:w="6673" w:type="dxa"/>
          </w:tcPr>
          <w:p w:rsidR="00D05B0C" w:rsidRPr="00D05B0C" w:rsidRDefault="00D05B0C" w:rsidP="000850FD">
            <w:pPr>
              <w:pStyle w:val="ListParagraph"/>
              <w:spacing w:before="80" w:after="80"/>
              <w:ind w:left="0"/>
              <w:rPr>
                <w:rFonts w:ascii="Times New Roman" w:hAnsi="Times New Roman" w:cs="Times New Roman"/>
                <w:rPrChange w:id="1205" w:author="Unknown">
                  <w:rPr>
                    <w:rFonts w:cs="Times New Roman"/>
                  </w:rPr>
                </w:rPrChange>
              </w:rPr>
            </w:pPr>
            <w:r w:rsidRPr="00D05B0C">
              <w:rPr>
                <w:rFonts w:ascii="Times New Roman" w:hAnsi="Times New Roman" w:cs="Times New Roman"/>
                <w:rPrChange w:id="1206" w:author="Jithu.Ramesh" w:date="2010-12-17T09:40:00Z">
                  <w:rPr>
                    <w:rFonts w:ascii="Times New Roman" w:hAnsi="Times New Roman" w:cs="Times New Roman"/>
                    <w:color w:val="0000FF"/>
                    <w:sz w:val="24"/>
                    <w:u w:val="single"/>
                  </w:rPr>
                </w:rPrChange>
              </w:rPr>
              <w:t>String</w:t>
            </w:r>
          </w:p>
        </w:tc>
      </w:tr>
      <w:tr w:rsidR="00D05B0C" w:rsidRPr="00DE544F" w:rsidTr="007F3BB5">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1207" w:author="Jithu.Ramesh" w:date="2010-12-17T09:40:00Z">
                  <w:rPr>
                    <w:b/>
                    <w:color w:val="0000FF"/>
                    <w:u w:val="single"/>
                    <w:lang w:eastAsia="ar-SA"/>
                  </w:rPr>
                </w:rPrChange>
              </w:rPr>
              <w:t>Outputs</w:t>
            </w:r>
          </w:p>
        </w:tc>
        <w:tc>
          <w:tcPr>
            <w:tcW w:w="6673" w:type="dxa"/>
          </w:tcPr>
          <w:p w:rsidR="00D05B0C" w:rsidRPr="00D05B0C" w:rsidRDefault="00D05B0C" w:rsidP="000850FD">
            <w:pPr>
              <w:spacing w:before="80" w:after="80" w:line="276" w:lineRule="auto"/>
              <w:rPr>
                <w:sz w:val="22"/>
                <w:szCs w:val="22"/>
                <w:rPrChange w:id="1208" w:author="Unknown">
                  <w:rPr>
                    <w:rFonts w:ascii="Calibri" w:hAnsi="Calibri"/>
                    <w:sz w:val="22"/>
                    <w:szCs w:val="22"/>
                  </w:rPr>
                </w:rPrChange>
              </w:rPr>
            </w:pPr>
          </w:p>
        </w:tc>
      </w:tr>
      <w:tr w:rsidR="00D05B0C" w:rsidRPr="00DE544F" w:rsidTr="007F3BB5">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1209" w:author="Jithu.Ramesh" w:date="2010-12-17T09:40:00Z">
                  <w:rPr>
                    <w:b/>
                    <w:color w:val="0000FF"/>
                    <w:u w:val="single"/>
                    <w:lang w:eastAsia="ar-SA"/>
                  </w:rPr>
                </w:rPrChange>
              </w:rPr>
              <w:t>Post-Conditions</w:t>
            </w:r>
          </w:p>
        </w:tc>
        <w:tc>
          <w:tcPr>
            <w:tcW w:w="6673" w:type="dxa"/>
          </w:tcPr>
          <w:p w:rsidR="00D05B0C" w:rsidRPr="00D05B0C" w:rsidRDefault="00D05B0C" w:rsidP="000850FD">
            <w:pPr>
              <w:pStyle w:val="ListParagraph"/>
              <w:spacing w:before="80" w:after="80"/>
              <w:ind w:left="0"/>
              <w:rPr>
                <w:rFonts w:ascii="Times New Roman" w:hAnsi="Times New Roman" w:cs="Times New Roman"/>
                <w:rPrChange w:id="1210" w:author="Unknown">
                  <w:rPr>
                    <w:rFonts w:cs="Times New Roman"/>
                  </w:rPr>
                </w:rPrChange>
              </w:rPr>
            </w:pPr>
            <w:r w:rsidRPr="00D05B0C">
              <w:rPr>
                <w:rFonts w:ascii="Times New Roman" w:hAnsi="Times New Roman" w:cs="Times New Roman"/>
                <w:sz w:val="24"/>
                <w:rPrChange w:id="1211" w:author="Jithu.Ramesh" w:date="2010-12-17T09:40:00Z">
                  <w:rPr>
                    <w:rFonts w:ascii="Times New Roman" w:hAnsi="Times New Roman" w:cs="Times New Roman"/>
                    <w:color w:val="0000FF"/>
                    <w:sz w:val="24"/>
                    <w:u w:val="single"/>
                  </w:rPr>
                </w:rPrChange>
              </w:rPr>
              <w:t>None</w:t>
            </w:r>
          </w:p>
        </w:tc>
      </w:tr>
      <w:tr w:rsidR="00D05B0C" w:rsidRPr="00DE544F" w:rsidTr="007F3BB5">
        <w:tc>
          <w:tcPr>
            <w:tcW w:w="2183" w:type="dxa"/>
            <w:shd w:val="clear" w:color="auto" w:fill="C0C0C0"/>
          </w:tcPr>
          <w:p w:rsidR="00D05B0C" w:rsidRPr="00DE544F" w:rsidRDefault="00D05B0C" w:rsidP="000850FD">
            <w:pPr>
              <w:suppressAutoHyphens/>
              <w:spacing w:before="80" w:after="80"/>
              <w:rPr>
                <w:b/>
                <w:lang w:eastAsia="ar-SA"/>
              </w:rPr>
            </w:pPr>
            <w:r w:rsidRPr="00D05B0C">
              <w:rPr>
                <w:b/>
                <w:rPrChange w:id="1212" w:author="Jithu.Ramesh" w:date="2010-12-17T09:40:00Z">
                  <w:rPr>
                    <w:b/>
                    <w:color w:val="0000FF"/>
                    <w:u w:val="single"/>
                  </w:rPr>
                </w:rPrChange>
              </w:rPr>
              <w:t>Alternate Conditions</w:t>
            </w:r>
          </w:p>
        </w:tc>
        <w:tc>
          <w:tcPr>
            <w:tcW w:w="6673" w:type="dxa"/>
          </w:tcPr>
          <w:p w:rsidR="00D05B0C" w:rsidRPr="00DE544F" w:rsidRDefault="00D05B0C" w:rsidP="000850FD">
            <w:pPr>
              <w:spacing w:before="80" w:after="80"/>
              <w:rPr>
                <w:sz w:val="22"/>
                <w:szCs w:val="22"/>
              </w:rPr>
            </w:pPr>
            <w:r w:rsidRPr="00D05B0C">
              <w:rPr>
                <w:rPrChange w:id="1213" w:author="Jithu.Ramesh" w:date="2010-12-17T09:40:00Z">
                  <w:rPr>
                    <w:color w:val="0000FF"/>
                    <w:u w:val="single"/>
                  </w:rPr>
                </w:rPrChange>
              </w:rPr>
              <w:t>None</w:t>
            </w:r>
          </w:p>
        </w:tc>
      </w:tr>
      <w:tr w:rsidR="00D05B0C" w:rsidRPr="00DE544F" w:rsidTr="007F3BB5">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1214" w:author="Jithu.Ramesh" w:date="2010-12-17T09:40:00Z">
                  <w:rPr>
                    <w:b/>
                    <w:color w:val="0000FF"/>
                    <w:u w:val="single"/>
                    <w:lang w:eastAsia="ar-SA"/>
                  </w:rPr>
                </w:rPrChange>
              </w:rPr>
              <w:t>Exception Conditions</w:t>
            </w:r>
          </w:p>
        </w:tc>
        <w:tc>
          <w:tcPr>
            <w:tcW w:w="6673" w:type="dxa"/>
          </w:tcPr>
          <w:p w:rsidR="00D05B0C" w:rsidRPr="00D05B0C" w:rsidRDefault="00D05B0C" w:rsidP="000850FD">
            <w:pPr>
              <w:spacing w:before="80" w:after="80"/>
              <w:rPr>
                <w:color w:val="000000"/>
                <w:rPrChange w:id="1215" w:author="Unknown">
                  <w:rPr>
                    <w:rFonts w:ascii="Courier New" w:hAnsi="Courier New"/>
                    <w:color w:val="000000"/>
                    <w:sz w:val="20"/>
                  </w:rPr>
                </w:rPrChange>
              </w:rPr>
            </w:pPr>
            <w:r w:rsidRPr="00D05B0C">
              <w:rPr>
                <w:color w:val="000000"/>
                <w:rPrChange w:id="1216" w:author="Jithu.Ramesh" w:date="2010-12-17T09:40:00Z">
                  <w:rPr>
                    <w:rFonts w:ascii="Courier New" w:hAnsi="Courier New"/>
                    <w:color w:val="000000"/>
                    <w:sz w:val="20"/>
                    <w:u w:val="single"/>
                  </w:rPr>
                </w:rPrChange>
              </w:rPr>
              <w:t>NamingAuthorityConfigurationException</w:t>
            </w:r>
          </w:p>
          <w:p w:rsidR="00D05B0C" w:rsidRPr="00D05B0C" w:rsidRDefault="00D05B0C" w:rsidP="000850FD">
            <w:pPr>
              <w:spacing w:before="80" w:after="80"/>
              <w:rPr>
                <w:color w:val="000000"/>
                <w:rPrChange w:id="1217" w:author="Unknown">
                  <w:rPr>
                    <w:rFonts w:ascii="Courier New" w:hAnsi="Courier New"/>
                    <w:color w:val="000000"/>
                    <w:sz w:val="20"/>
                  </w:rPr>
                </w:rPrChange>
              </w:rPr>
            </w:pPr>
            <w:r w:rsidRPr="00D05B0C">
              <w:rPr>
                <w:color w:val="000000"/>
                <w:rPrChange w:id="1218" w:author="Jithu.Ramesh" w:date="2010-12-17T09:40:00Z">
                  <w:rPr>
                    <w:rFonts w:ascii="Courier New" w:hAnsi="Courier New"/>
                    <w:color w:val="000000"/>
                    <w:sz w:val="20"/>
                    <w:u w:val="single"/>
                  </w:rPr>
                </w:rPrChange>
              </w:rPr>
              <w:t>InvalidIdentifierValuesException</w:t>
            </w:r>
          </w:p>
          <w:p w:rsidR="00D05B0C" w:rsidRPr="00D05B0C" w:rsidRDefault="00D05B0C" w:rsidP="000850FD">
            <w:pPr>
              <w:spacing w:before="80" w:after="80"/>
              <w:rPr>
                <w:color w:val="000000"/>
                <w:rPrChange w:id="1219" w:author="Unknown">
                  <w:rPr>
                    <w:rFonts w:ascii="Courier New" w:hAnsi="Courier New"/>
                    <w:color w:val="000000"/>
                    <w:sz w:val="20"/>
                  </w:rPr>
                </w:rPrChange>
              </w:rPr>
            </w:pPr>
            <w:r w:rsidRPr="00D05B0C">
              <w:rPr>
                <w:color w:val="000000"/>
                <w:rPrChange w:id="1220" w:author="Jithu.Ramesh" w:date="2010-12-17T09:40:00Z">
                  <w:rPr>
                    <w:rFonts w:ascii="Courier New" w:hAnsi="Courier New"/>
                    <w:color w:val="000000"/>
                    <w:sz w:val="20"/>
                    <w:u w:val="single"/>
                  </w:rPr>
                </w:rPrChange>
              </w:rPr>
              <w:t>InvalidIdentifierException</w:t>
            </w:r>
          </w:p>
          <w:p w:rsidR="00D05B0C" w:rsidRPr="00D05B0C" w:rsidRDefault="00D05B0C" w:rsidP="000850FD">
            <w:pPr>
              <w:spacing w:before="80" w:after="80"/>
              <w:rPr>
                <w:color w:val="000000"/>
                <w:sz w:val="20"/>
                <w:rPrChange w:id="1221" w:author="Unknown">
                  <w:rPr>
                    <w:rFonts w:ascii="Courier New" w:hAnsi="Courier New"/>
                    <w:color w:val="000000"/>
                    <w:sz w:val="20"/>
                  </w:rPr>
                </w:rPrChange>
              </w:rPr>
            </w:pPr>
            <w:r w:rsidRPr="00D05B0C">
              <w:rPr>
                <w:color w:val="000000"/>
                <w:rPrChange w:id="1222" w:author="Jithu.Ramesh" w:date="2010-12-17T09:40:00Z">
                  <w:rPr>
                    <w:rFonts w:ascii="Courier New" w:hAnsi="Courier New"/>
                    <w:color w:val="000000"/>
                    <w:sz w:val="20"/>
                    <w:u w:val="single"/>
                  </w:rPr>
                </w:rPrChange>
              </w:rPr>
              <w:t>NamingAuthoritySecurityException</w:t>
            </w:r>
          </w:p>
        </w:tc>
      </w:tr>
      <w:tr w:rsidR="00D05B0C" w:rsidRPr="00DE544F" w:rsidTr="007F3BB5">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1223" w:author="Jithu.Ramesh" w:date="2010-12-17T09:40:00Z">
                  <w:rPr>
                    <w:b/>
                    <w:color w:val="0000FF"/>
                    <w:u w:val="single"/>
                    <w:lang w:eastAsia="ar-SA"/>
                  </w:rPr>
                </w:rPrChange>
              </w:rPr>
              <w:t>Additional Details</w:t>
            </w:r>
          </w:p>
          <w:p w:rsidR="00D05B0C" w:rsidRPr="00DE544F" w:rsidRDefault="00D05B0C" w:rsidP="000850FD">
            <w:pPr>
              <w:suppressAutoHyphens/>
              <w:spacing w:before="80" w:after="80"/>
              <w:rPr>
                <w:b/>
                <w:lang w:eastAsia="ar-SA"/>
                <w:rPrChange w:id="1224" w:author="Jithu.Ramesh">
                  <w:rPr>
                    <w:b/>
                    <w:lang w:eastAsia="ar-SA"/>
                  </w:rPr>
                </w:rPrChange>
              </w:rPr>
            </w:pPr>
          </w:p>
        </w:tc>
        <w:tc>
          <w:tcPr>
            <w:tcW w:w="6673" w:type="dxa"/>
          </w:tcPr>
          <w:p w:rsidR="00D05B0C" w:rsidRPr="00D05B0C" w:rsidRDefault="00D05B0C" w:rsidP="000850FD">
            <w:pPr>
              <w:spacing w:before="80" w:after="80"/>
              <w:rPr>
                <w:sz w:val="22"/>
                <w:szCs w:val="22"/>
                <w:rPrChange w:id="1225" w:author="Unknown">
                  <w:rPr>
                    <w:rFonts w:ascii="Calibri" w:hAnsi="Calibri"/>
                    <w:sz w:val="22"/>
                    <w:szCs w:val="22"/>
                  </w:rPr>
                </w:rPrChange>
              </w:rPr>
            </w:pPr>
            <w:r w:rsidRPr="00D05B0C">
              <w:rPr>
                <w:szCs w:val="22"/>
                <w:rPrChange w:id="1226" w:author="Jithu.Ramesh" w:date="2010-12-17T09:40:00Z">
                  <w:rPr>
                    <w:color w:val="0000FF"/>
                    <w:szCs w:val="22"/>
                    <w:u w:val="single"/>
                  </w:rPr>
                </w:rPrChange>
              </w:rPr>
              <w:t>None</w:t>
            </w:r>
          </w:p>
        </w:tc>
      </w:tr>
      <w:tr w:rsidR="00D05B0C" w:rsidRPr="00DE544F" w:rsidTr="007F3BB5">
        <w:tc>
          <w:tcPr>
            <w:tcW w:w="2183"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1227" w:author="Jithu.Ramesh" w:date="2010-12-17T09:40:00Z">
                  <w:rPr>
                    <w:b/>
                    <w:color w:val="0000FF"/>
                    <w:u w:val="single"/>
                    <w:lang w:eastAsia="ar-SA"/>
                  </w:rPr>
                </w:rPrChange>
              </w:rPr>
              <w:t>Notes</w:t>
            </w:r>
          </w:p>
        </w:tc>
        <w:tc>
          <w:tcPr>
            <w:tcW w:w="6673" w:type="dxa"/>
          </w:tcPr>
          <w:p w:rsidR="00D05B0C" w:rsidRPr="00DE544F" w:rsidRDefault="00D05B0C" w:rsidP="000850FD">
            <w:pPr>
              <w:spacing w:before="80" w:after="80"/>
            </w:pPr>
            <w:r w:rsidRPr="00D05B0C">
              <w:rPr>
                <w:szCs w:val="22"/>
                <w:rPrChange w:id="1228" w:author="Jithu.Ramesh" w:date="2010-12-17T09:40:00Z">
                  <w:rPr>
                    <w:color w:val="0000FF"/>
                    <w:szCs w:val="22"/>
                    <w:u w:val="single"/>
                  </w:rPr>
                </w:rPrChange>
              </w:rPr>
              <w:t>None</w:t>
            </w:r>
          </w:p>
        </w:tc>
      </w:tr>
    </w:tbl>
    <w:p w:rsidR="00D05B0C" w:rsidRPr="00D05B0C" w:rsidRDefault="00D05B0C" w:rsidP="00045EBC">
      <w:pPr>
        <w:rPr>
          <w:i/>
          <w:rPrChange w:id="1229" w:author="Unknown">
            <w:rPr/>
          </w:rPrChange>
        </w:rPr>
      </w:pPr>
    </w:p>
    <w:p w:rsidR="00D05B0C" w:rsidRPr="00D05B0C" w:rsidRDefault="00D05B0C" w:rsidP="00045EBC">
      <w:pPr>
        <w:pStyle w:val="Heading2"/>
        <w:numPr>
          <w:ilvl w:val="1"/>
          <w:numId w:val="3"/>
        </w:numPr>
        <w:tabs>
          <w:tab w:val="clear" w:pos="666"/>
          <w:tab w:val="num" w:pos="576"/>
        </w:tabs>
        <w:ind w:left="576"/>
        <w:rPr>
          <w:rFonts w:ascii="Times New Roman" w:hAnsi="Times New Roman" w:cs="Times New Roman"/>
          <w:color w:val="2F08C0"/>
          <w:rPrChange w:id="1230" w:author="Unknown">
            <w:rPr>
              <w:rFonts w:cs="Times New Roman"/>
            </w:rPr>
          </w:rPrChange>
        </w:rPr>
      </w:pPr>
      <w:bookmarkStart w:id="1231" w:name="_Toc280104890"/>
      <w:r w:rsidRPr="00D05B0C">
        <w:rPr>
          <w:rFonts w:ascii="Times New Roman" w:hAnsi="Times New Roman" w:cs="Times New Roman"/>
          <w:color w:val="2F08C0"/>
          <w:rPrChange w:id="1232" w:author="Jithu.Ramesh" w:date="2010-12-17T09:40:00Z">
            <w:rPr>
              <w:rFonts w:ascii="Times New Roman" w:hAnsi="Times New Roman" w:cs="Times New Roman"/>
              <w:b w:val="0"/>
              <w:i w:val="0"/>
              <w:color w:val="0000FF"/>
              <w:sz w:val="24"/>
              <w:u w:val="single"/>
            </w:rPr>
          </w:rPrChange>
        </w:rPr>
        <w:t>Message Information Model</w:t>
      </w:r>
      <w:bookmarkEnd w:id="1231"/>
    </w:p>
    <w:p w:rsidR="00D05B0C" w:rsidRPr="00DE544F" w:rsidRDefault="00D05B0C" w:rsidP="000850FD">
      <w:pPr>
        <w:autoSpaceDE w:val="0"/>
        <w:autoSpaceDN w:val="0"/>
        <w:adjustRightInd w:val="0"/>
        <w:spacing w:before="0" w:after="0"/>
      </w:pPr>
      <w:r w:rsidRPr="00D05B0C">
        <w:rPr>
          <w:rPrChange w:id="1233" w:author="Jithu.Ramesh" w:date="2010-12-17T09:40:00Z">
            <w:rPr>
              <w:color w:val="0000FF"/>
              <w:u w:val="single"/>
            </w:rPr>
          </w:rPrChange>
        </w:rPr>
        <w:t>Communication protocol of the service is SOAP 1.1, so all messages of the service will contain appropriate SOAP envelope and will conform to this protocol standard.</w:t>
      </w:r>
    </w:p>
    <w:p w:rsidR="00D05B0C" w:rsidRPr="00D05B0C" w:rsidRDefault="00D05B0C" w:rsidP="00007C20">
      <w:pPr>
        <w:pStyle w:val="Heading3"/>
        <w:numPr>
          <w:ilvl w:val="2"/>
          <w:numId w:val="3"/>
        </w:numPr>
        <w:tabs>
          <w:tab w:val="clear" w:pos="1530"/>
          <w:tab w:val="num" w:pos="990"/>
        </w:tabs>
        <w:ind w:left="990"/>
        <w:rPr>
          <w:rFonts w:ascii="Times New Roman" w:hAnsi="Times New Roman"/>
          <w:rPrChange w:id="1234" w:author="Unknown">
            <w:rPr/>
          </w:rPrChange>
        </w:rPr>
      </w:pPr>
      <w:bookmarkStart w:id="1235" w:name="_Toc280104891"/>
      <w:r w:rsidRPr="00D05B0C">
        <w:rPr>
          <w:rFonts w:ascii="Times New Roman" w:hAnsi="Times New Roman"/>
          <w:color w:val="2F08C0"/>
          <w:rPrChange w:id="1236" w:author="Jithu.Ramesh" w:date="2010-12-17T09:40:00Z">
            <w:rPr>
              <w:rFonts w:ascii="Times New Roman" w:hAnsi="Times New Roman"/>
              <w:b w:val="0"/>
              <w:color w:val="0000FF"/>
              <w:sz w:val="24"/>
              <w:u w:val="single"/>
            </w:rPr>
          </w:rPrChange>
        </w:rPr>
        <w:t>Information Model</w:t>
      </w:r>
      <w:bookmarkEnd w:id="1235"/>
    </w:p>
    <w:p w:rsidR="00D05B0C" w:rsidRDefault="00D05B0C" w:rsidP="00007C20">
      <w:r w:rsidRPr="00D05B0C">
        <w:rPr>
          <w:rPrChange w:id="1237" w:author="Jithu.Ramesh" w:date="2010-12-17T09:40:00Z">
            <w:rPr>
              <w:color w:val="0000FF"/>
              <w:u w:val="single"/>
            </w:rPr>
          </w:rPrChange>
        </w:rPr>
        <w:t>The platform for this PSM is chosen to be caGrid service, thus Platform Independent Model presented in the PIM specification document is transformed into Web Service Specific Model represented by an XML Schema</w:t>
      </w:r>
      <w:r>
        <w:t>.</w:t>
      </w:r>
    </w:p>
    <w:p w:rsidR="00D05B0C" w:rsidRPr="00DE544F" w:rsidRDefault="00D05B0C" w:rsidP="00007C20">
      <w:r>
        <w:t xml:space="preserve">The </w:t>
      </w:r>
      <w:r w:rsidRPr="00D05B0C">
        <w:rPr>
          <w:rPrChange w:id="1238" w:author="Jithu.Ramesh" w:date="2010-12-17T09:40:00Z">
            <w:rPr>
              <w:color w:val="0000FF"/>
              <w:u w:val="single"/>
            </w:rPr>
          </w:rPrChange>
        </w:rPr>
        <w:t xml:space="preserve">section </w:t>
      </w:r>
      <w:r>
        <w:t xml:space="preserve">below is </w:t>
      </w:r>
      <w:r w:rsidRPr="00D05B0C">
        <w:rPr>
          <w:rPrChange w:id="1239" w:author="Jithu.Ramesh" w:date="2010-12-17T09:40:00Z">
            <w:rPr>
              <w:color w:val="0000FF"/>
              <w:u w:val="single"/>
            </w:rPr>
          </w:rPrChange>
        </w:rPr>
        <w:t>of the WSDL file that describes the messages that are exchanged by this system.</w:t>
      </w:r>
    </w:p>
    <w:p w:rsidR="00D05B0C" w:rsidRPr="00D05B0C" w:rsidRDefault="00D05B0C" w:rsidP="006D36C1">
      <w:pPr>
        <w:autoSpaceDE w:val="0"/>
        <w:autoSpaceDN w:val="0"/>
        <w:adjustRightInd w:val="0"/>
        <w:spacing w:before="0" w:after="0"/>
        <w:rPr>
          <w:sz w:val="22"/>
          <w:szCs w:val="22"/>
          <w:rPrChange w:id="1240" w:author="Unknown">
            <w:rPr>
              <w:rFonts w:ascii="Courier New" w:hAnsi="Courier New"/>
              <w:sz w:val="20"/>
              <w:szCs w:val="22"/>
            </w:rPr>
          </w:rPrChange>
        </w:rPr>
      </w:pPr>
      <w:r w:rsidRPr="00D05B0C">
        <w:rPr>
          <w:sz w:val="22"/>
          <w:szCs w:val="22"/>
          <w:rPrChange w:id="1241" w:author="Jithu.Ramesh" w:date="2010-12-17T09:40:00Z">
            <w:rPr>
              <w:rFonts w:ascii="Courier New" w:hAnsi="Courier New"/>
              <w:color w:val="008080"/>
              <w:sz w:val="20"/>
              <w:szCs w:val="22"/>
              <w:u w:val="single"/>
            </w:rPr>
          </w:rPrChange>
        </w:rPr>
        <w:t>&lt;types&gt;</w:t>
      </w:r>
    </w:p>
    <w:p w:rsidR="00D05B0C" w:rsidRPr="00D05B0C" w:rsidRDefault="00D05B0C" w:rsidP="006D36C1">
      <w:pPr>
        <w:autoSpaceDE w:val="0"/>
        <w:autoSpaceDN w:val="0"/>
        <w:adjustRightInd w:val="0"/>
        <w:spacing w:before="0" w:after="0"/>
        <w:ind w:left="720"/>
        <w:rPr>
          <w:sz w:val="22"/>
          <w:szCs w:val="22"/>
          <w:rPrChange w:id="1242" w:author="Unknown">
            <w:rPr>
              <w:rFonts w:ascii="Courier New" w:hAnsi="Courier New"/>
              <w:sz w:val="20"/>
              <w:szCs w:val="22"/>
            </w:rPr>
          </w:rPrChange>
        </w:rPr>
      </w:pPr>
      <w:r w:rsidRPr="00D05B0C">
        <w:rPr>
          <w:sz w:val="22"/>
          <w:szCs w:val="22"/>
          <w:rPrChange w:id="1243" w:author="Jithu.Ramesh" w:date="2010-12-17T09:40:00Z">
            <w:rPr>
              <w:rFonts w:ascii="Courier New" w:hAnsi="Courier New"/>
              <w:color w:val="008080"/>
              <w:sz w:val="20"/>
              <w:szCs w:val="22"/>
              <w:u w:val="single"/>
            </w:rPr>
          </w:rPrChange>
        </w:rPr>
        <w:t>&lt;schema xmlns=</w:t>
      </w:r>
      <w:r w:rsidRPr="00D05B0C">
        <w:rPr>
          <w:i/>
          <w:iCs/>
          <w:sz w:val="22"/>
          <w:szCs w:val="22"/>
          <w:rPrChange w:id="1244" w:author="Jithu.Ramesh" w:date="2010-12-17T09:40:00Z">
            <w:rPr>
              <w:rFonts w:ascii="Courier New" w:hAnsi="Courier New"/>
              <w:i/>
              <w:iCs/>
              <w:color w:val="2A00FF"/>
              <w:sz w:val="20"/>
              <w:szCs w:val="22"/>
              <w:u w:val="single"/>
            </w:rPr>
          </w:rPrChange>
        </w:rPr>
        <w:t>"http://www.w3.org/2001/XMLSchema"</w:t>
      </w:r>
      <w:r w:rsidRPr="00D05B0C">
        <w:rPr>
          <w:sz w:val="22"/>
          <w:szCs w:val="22"/>
          <w:rPrChange w:id="1245" w:author="Jithu.Ramesh" w:date="2010-12-17T09:40:00Z">
            <w:rPr>
              <w:rFonts w:ascii="Courier New" w:hAnsi="Courier New"/>
              <w:color w:val="0000FF"/>
              <w:sz w:val="20"/>
              <w:szCs w:val="22"/>
              <w:u w:val="single"/>
            </w:rPr>
          </w:rPrChange>
        </w:rPr>
        <w:t xml:space="preserve"> xmlns:xs=</w:t>
      </w:r>
      <w:r w:rsidRPr="00D05B0C">
        <w:rPr>
          <w:i/>
          <w:iCs/>
          <w:sz w:val="22"/>
          <w:szCs w:val="22"/>
          <w:rPrChange w:id="1246" w:author="Jithu.Ramesh" w:date="2010-12-17T09:40:00Z">
            <w:rPr>
              <w:rFonts w:ascii="Courier New" w:hAnsi="Courier New"/>
              <w:i/>
              <w:iCs/>
              <w:color w:val="2A00FF"/>
              <w:sz w:val="20"/>
              <w:szCs w:val="22"/>
              <w:u w:val="single"/>
            </w:rPr>
          </w:rPrChange>
        </w:rPr>
        <w:t>"http://www.w3.org/2001/XMLSchema"</w:t>
      </w:r>
      <w:r w:rsidRPr="00D05B0C">
        <w:rPr>
          <w:sz w:val="22"/>
          <w:szCs w:val="22"/>
          <w:rPrChange w:id="1247" w:author="Jithu.Ramesh" w:date="2010-12-17T09:40:00Z">
            <w:rPr>
              <w:rFonts w:ascii="Courier New" w:hAnsi="Courier New"/>
              <w:color w:val="0000FF"/>
              <w:sz w:val="20"/>
              <w:szCs w:val="22"/>
              <w:u w:val="single"/>
            </w:rPr>
          </w:rPrChange>
        </w:rPr>
        <w:t xml:space="preserve"> xmlns:wsrbf=</w:t>
      </w:r>
      <w:r w:rsidRPr="00D05B0C">
        <w:rPr>
          <w:i/>
          <w:iCs/>
          <w:sz w:val="22"/>
          <w:szCs w:val="22"/>
          <w:rPrChange w:id="1248" w:author="Jithu.Ramesh" w:date="2010-12-17T09:40:00Z">
            <w:rPr>
              <w:rFonts w:ascii="Courier New" w:hAnsi="Courier New"/>
              <w:i/>
              <w:iCs/>
              <w:color w:val="2A00FF"/>
              <w:sz w:val="20"/>
              <w:szCs w:val="22"/>
              <w:u w:val="single"/>
            </w:rPr>
          </w:rPrChange>
        </w:rPr>
        <w:t>"http://docs.oasis-open.org/wsrf/2004/06/wsrf-WS-BaseFaults-1.2-draft-01.xsd"</w:t>
      </w:r>
      <w:r w:rsidRPr="00D05B0C">
        <w:rPr>
          <w:sz w:val="22"/>
          <w:szCs w:val="22"/>
          <w:rPrChange w:id="1249" w:author="Jithu.Ramesh" w:date="2010-12-17T09:40:00Z">
            <w:rPr>
              <w:rFonts w:ascii="Courier New" w:hAnsi="Courier New"/>
              <w:color w:val="0000FF"/>
              <w:sz w:val="20"/>
              <w:szCs w:val="22"/>
              <w:u w:val="single"/>
            </w:rPr>
          </w:rPrChange>
        </w:rPr>
        <w:t xml:space="preserve"> targetNamespace=</w:t>
      </w:r>
      <w:r w:rsidRPr="00D05B0C">
        <w:rPr>
          <w:i/>
          <w:iCs/>
          <w:sz w:val="22"/>
          <w:szCs w:val="22"/>
          <w:rPrChange w:id="1250" w:author="Jithu.Ramesh" w:date="2010-12-17T09:40:00Z">
            <w:rPr>
              <w:rFonts w:ascii="Courier New" w:hAnsi="Courier New"/>
              <w:i/>
              <w:iCs/>
              <w:color w:val="2A00FF"/>
              <w:sz w:val="20"/>
              <w:szCs w:val="22"/>
              <w:u w:val="single"/>
            </w:rPr>
          </w:rPrChange>
        </w:rPr>
        <w:t>"http://identifiers.cagrid.nci.nih.gov/IdentifiersNAService"</w:t>
      </w:r>
      <w:r w:rsidRPr="00D05B0C">
        <w:rPr>
          <w:sz w:val="22"/>
          <w:szCs w:val="22"/>
          <w:rPrChange w:id="1251" w:author="Jithu.Ramesh" w:date="2010-12-17T09:40:00Z">
            <w:rPr>
              <w:rFonts w:ascii="Courier New" w:hAnsi="Courier New"/>
              <w:color w:val="0000FF"/>
              <w:sz w:val="20"/>
              <w:szCs w:val="22"/>
              <w:u w:val="single"/>
            </w:rPr>
          </w:rPrChange>
        </w:rPr>
        <w:t xml:space="preserve"> elementFormDefault=</w:t>
      </w:r>
      <w:r w:rsidRPr="00D05B0C">
        <w:rPr>
          <w:i/>
          <w:iCs/>
          <w:sz w:val="22"/>
          <w:szCs w:val="22"/>
          <w:rPrChange w:id="1252" w:author="Jithu.Ramesh" w:date="2010-12-17T09:40:00Z">
            <w:rPr>
              <w:rFonts w:ascii="Courier New" w:hAnsi="Courier New"/>
              <w:i/>
              <w:iCs/>
              <w:color w:val="2A00FF"/>
              <w:sz w:val="20"/>
              <w:szCs w:val="22"/>
              <w:u w:val="single"/>
            </w:rPr>
          </w:rPrChange>
        </w:rPr>
        <w:t>"qualified"</w:t>
      </w:r>
      <w:r w:rsidRPr="00D05B0C">
        <w:rPr>
          <w:sz w:val="22"/>
          <w:szCs w:val="22"/>
          <w:rPrChange w:id="1253" w:author="Jithu.Ramesh" w:date="2010-12-17T09:40:00Z">
            <w:rPr>
              <w:rFonts w:ascii="Courier New" w:hAnsi="Courier New"/>
              <w:color w:val="0000FF"/>
              <w:sz w:val="20"/>
              <w:szCs w:val="22"/>
              <w:u w:val="single"/>
            </w:rPr>
          </w:rPrChange>
        </w:rPr>
        <w:t xml:space="preserve"> attributeFormDefault=</w:t>
      </w:r>
      <w:r w:rsidRPr="00D05B0C">
        <w:rPr>
          <w:i/>
          <w:iCs/>
          <w:sz w:val="22"/>
          <w:szCs w:val="22"/>
          <w:rPrChange w:id="1254" w:author="Jithu.Ramesh" w:date="2010-12-17T09:40:00Z">
            <w:rPr>
              <w:rFonts w:ascii="Courier New" w:hAnsi="Courier New"/>
              <w:i/>
              <w:iCs/>
              <w:color w:val="2A00FF"/>
              <w:sz w:val="20"/>
              <w:szCs w:val="22"/>
              <w:u w:val="single"/>
            </w:rPr>
          </w:rPrChange>
        </w:rPr>
        <w:t>"unqualified"</w:t>
      </w:r>
      <w:r w:rsidRPr="00D05B0C">
        <w:rPr>
          <w:sz w:val="22"/>
          <w:szCs w:val="22"/>
          <w:rPrChange w:id="1255" w:author="Jithu.Ramesh" w:date="2010-12-17T09:40:00Z">
            <w:rPr>
              <w:rFonts w:ascii="Courier New" w:hAnsi="Courier New"/>
              <w:color w:val="008080"/>
              <w:sz w:val="20"/>
              <w:szCs w:val="22"/>
              <w:u w:val="single"/>
            </w:rPr>
          </w:rPrChange>
        </w:rPr>
        <w:t>&gt;</w:t>
      </w:r>
    </w:p>
    <w:p w:rsidR="00D05B0C" w:rsidRPr="00D05B0C" w:rsidRDefault="00D05B0C" w:rsidP="006D36C1">
      <w:pPr>
        <w:autoSpaceDE w:val="0"/>
        <w:autoSpaceDN w:val="0"/>
        <w:adjustRightInd w:val="0"/>
        <w:spacing w:before="0" w:after="0"/>
        <w:ind w:left="720"/>
        <w:rPr>
          <w:sz w:val="22"/>
          <w:szCs w:val="22"/>
          <w:rPrChange w:id="1256" w:author="Unknown">
            <w:rPr>
              <w:rFonts w:ascii="Courier New" w:hAnsi="Courier New"/>
              <w:sz w:val="20"/>
              <w:szCs w:val="22"/>
            </w:rPr>
          </w:rPrChange>
        </w:rPr>
      </w:pPr>
      <w:r w:rsidRPr="00D05B0C">
        <w:rPr>
          <w:sz w:val="22"/>
          <w:szCs w:val="22"/>
          <w:rPrChange w:id="1257" w:author="Jithu.Ramesh" w:date="2010-12-17T09:40:00Z">
            <w:rPr>
              <w:rFonts w:ascii="Courier New" w:hAnsi="Courier New"/>
              <w:color w:val="008080"/>
              <w:sz w:val="20"/>
              <w:szCs w:val="22"/>
              <w:u w:val="single"/>
            </w:rPr>
          </w:rPrChange>
        </w:rPr>
        <w:t>&lt;import namespace=</w:t>
      </w:r>
      <w:r w:rsidRPr="00D05B0C">
        <w:rPr>
          <w:i/>
          <w:iCs/>
          <w:sz w:val="22"/>
          <w:szCs w:val="22"/>
          <w:rPrChange w:id="1258" w:author="Jithu.Ramesh" w:date="2010-12-17T09:40:00Z">
            <w:rPr>
              <w:rFonts w:ascii="Courier New" w:hAnsi="Courier New"/>
              <w:i/>
              <w:iCs/>
              <w:color w:val="2A00FF"/>
              <w:sz w:val="20"/>
              <w:szCs w:val="22"/>
              <w:u w:val="single"/>
            </w:rPr>
          </w:rPrChange>
        </w:rPr>
        <w:t>"http://docs.oasis-open.org/wsrf/2004/06/wsrf-WS-BaseFaults-1.2-draft-01.xsd"</w:t>
      </w:r>
      <w:r w:rsidRPr="00D05B0C">
        <w:rPr>
          <w:sz w:val="22"/>
          <w:szCs w:val="22"/>
          <w:rPrChange w:id="1259" w:author="Jithu.Ramesh" w:date="2010-12-17T09:40:00Z">
            <w:rPr>
              <w:rFonts w:ascii="Courier New" w:hAnsi="Courier New"/>
              <w:color w:val="0000FF"/>
              <w:sz w:val="20"/>
              <w:szCs w:val="22"/>
              <w:u w:val="single"/>
            </w:rPr>
          </w:rPrChange>
        </w:rPr>
        <w:t xml:space="preserve"> schemaLocation=</w:t>
      </w:r>
      <w:r w:rsidRPr="00D05B0C">
        <w:rPr>
          <w:i/>
          <w:iCs/>
          <w:sz w:val="22"/>
          <w:szCs w:val="22"/>
          <w:rPrChange w:id="1260" w:author="Jithu.Ramesh" w:date="2010-12-17T09:40:00Z">
            <w:rPr>
              <w:rFonts w:ascii="Courier New" w:hAnsi="Courier New"/>
              <w:i/>
              <w:iCs/>
              <w:color w:val="2A00FF"/>
              <w:sz w:val="20"/>
              <w:szCs w:val="22"/>
              <w:u w:val="single"/>
            </w:rPr>
          </w:rPrChange>
        </w:rPr>
        <w:t>"../wsrf/faults/WS-BaseFaults.xsd"</w:t>
      </w:r>
      <w:r w:rsidRPr="00D05B0C">
        <w:rPr>
          <w:sz w:val="22"/>
          <w:szCs w:val="22"/>
          <w:rPrChange w:id="1261" w:author="Jithu.Ramesh" w:date="2010-12-17T09:40:00Z">
            <w:rPr>
              <w:rFonts w:ascii="Courier New" w:hAnsi="Courier New"/>
              <w:color w:val="0000FF"/>
              <w:sz w:val="20"/>
              <w:szCs w:val="22"/>
              <w:u w:val="single"/>
            </w:rPr>
          </w:rPrChange>
        </w:rPr>
        <w:t xml:space="preserve"> /&gt;</w:t>
      </w:r>
    </w:p>
    <w:p w:rsidR="00D05B0C" w:rsidRPr="00D05B0C" w:rsidRDefault="00D05B0C" w:rsidP="006D36C1">
      <w:pPr>
        <w:autoSpaceDE w:val="0"/>
        <w:autoSpaceDN w:val="0"/>
        <w:adjustRightInd w:val="0"/>
        <w:spacing w:before="0" w:after="0"/>
        <w:ind w:left="720"/>
        <w:rPr>
          <w:sz w:val="22"/>
          <w:szCs w:val="22"/>
          <w:rPrChange w:id="1262" w:author="Unknown">
            <w:rPr>
              <w:rFonts w:ascii="Courier New" w:hAnsi="Courier New"/>
              <w:sz w:val="20"/>
              <w:szCs w:val="22"/>
            </w:rPr>
          </w:rPrChange>
        </w:rPr>
      </w:pPr>
      <w:r w:rsidRPr="00D05B0C">
        <w:rPr>
          <w:sz w:val="22"/>
          <w:szCs w:val="22"/>
          <w:rPrChange w:id="1263" w:author="Jithu.Ramesh" w:date="2010-12-17T09:40:00Z">
            <w:rPr>
              <w:rFonts w:ascii="Courier New" w:hAnsi="Courier New"/>
              <w:color w:val="008080"/>
              <w:sz w:val="20"/>
              <w:szCs w:val="22"/>
              <w:u w:val="single"/>
            </w:rPr>
          </w:rPrChange>
        </w:rPr>
        <w:t>&lt;import namespace=</w:t>
      </w:r>
      <w:r w:rsidRPr="00D05B0C">
        <w:rPr>
          <w:i/>
          <w:iCs/>
          <w:sz w:val="22"/>
          <w:szCs w:val="22"/>
          <w:rPrChange w:id="1264" w:author="Jithu.Ramesh" w:date="2010-12-17T09:40:00Z">
            <w:rPr>
              <w:rFonts w:ascii="Courier New" w:hAnsi="Courier New"/>
              <w:i/>
              <w:iCs/>
              <w:color w:val="2A00FF"/>
              <w:sz w:val="20"/>
              <w:szCs w:val="22"/>
              <w:u w:val="single"/>
            </w:rPr>
          </w:rPrChange>
        </w:rPr>
        <w:t>"gme://caGrid.caBIG/1.0/gov.nih.nci.cagrid.metadata.service"</w:t>
      </w:r>
      <w:r w:rsidRPr="00D05B0C">
        <w:rPr>
          <w:sz w:val="22"/>
          <w:szCs w:val="22"/>
          <w:rPrChange w:id="1265" w:author="Jithu.Ramesh" w:date="2010-12-17T09:40:00Z">
            <w:rPr>
              <w:rFonts w:ascii="Courier New" w:hAnsi="Courier New"/>
              <w:color w:val="0000FF"/>
              <w:sz w:val="20"/>
              <w:szCs w:val="22"/>
              <w:u w:val="single"/>
            </w:rPr>
          </w:rPrChange>
        </w:rPr>
        <w:t xml:space="preserve"> schemaLocation=</w:t>
      </w:r>
      <w:r w:rsidRPr="00D05B0C">
        <w:rPr>
          <w:i/>
          <w:iCs/>
          <w:sz w:val="22"/>
          <w:szCs w:val="22"/>
          <w:rPrChange w:id="1266" w:author="Jithu.Ramesh" w:date="2010-12-17T09:40:00Z">
            <w:rPr>
              <w:rFonts w:ascii="Courier New" w:hAnsi="Courier New"/>
              <w:i/>
              <w:iCs/>
              <w:color w:val="2A00FF"/>
              <w:sz w:val="20"/>
              <w:szCs w:val="22"/>
              <w:u w:val="single"/>
            </w:rPr>
          </w:rPrChange>
        </w:rPr>
        <w:t>"./xsd/cagrid/types/service/servicemodel.xsd"</w:t>
      </w:r>
      <w:r w:rsidRPr="00D05B0C">
        <w:rPr>
          <w:sz w:val="22"/>
          <w:szCs w:val="22"/>
          <w:rPrChange w:id="1267" w:author="Jithu.Ramesh" w:date="2010-12-17T09:40:00Z">
            <w:rPr>
              <w:rFonts w:ascii="Courier New" w:hAnsi="Courier New"/>
              <w:color w:val="0000FF"/>
              <w:sz w:val="20"/>
              <w:szCs w:val="22"/>
              <w:u w:val="single"/>
            </w:rPr>
          </w:rPrChange>
        </w:rPr>
        <w:t xml:space="preserve"> /&gt;</w:t>
      </w:r>
    </w:p>
    <w:p w:rsidR="00D05B0C" w:rsidRPr="00D05B0C" w:rsidRDefault="00D05B0C" w:rsidP="006D36C1">
      <w:pPr>
        <w:autoSpaceDE w:val="0"/>
        <w:autoSpaceDN w:val="0"/>
        <w:adjustRightInd w:val="0"/>
        <w:spacing w:before="0" w:after="0"/>
        <w:ind w:left="720"/>
        <w:rPr>
          <w:sz w:val="22"/>
          <w:szCs w:val="22"/>
          <w:rPrChange w:id="1268" w:author="Unknown">
            <w:rPr>
              <w:rFonts w:ascii="Courier New" w:hAnsi="Courier New"/>
              <w:sz w:val="20"/>
              <w:szCs w:val="22"/>
            </w:rPr>
          </w:rPrChange>
        </w:rPr>
      </w:pPr>
      <w:r w:rsidRPr="00D05B0C">
        <w:rPr>
          <w:sz w:val="22"/>
          <w:szCs w:val="22"/>
          <w:rPrChange w:id="1269" w:author="Jithu.Ramesh" w:date="2010-12-17T09:40:00Z">
            <w:rPr>
              <w:rFonts w:ascii="Courier New" w:hAnsi="Courier New"/>
              <w:color w:val="008080"/>
              <w:sz w:val="20"/>
              <w:szCs w:val="22"/>
              <w:u w:val="single"/>
            </w:rPr>
          </w:rPrChange>
        </w:rPr>
        <w:t>&lt;import namespace=</w:t>
      </w:r>
      <w:r w:rsidRPr="00D05B0C">
        <w:rPr>
          <w:i/>
          <w:iCs/>
          <w:sz w:val="22"/>
          <w:szCs w:val="22"/>
          <w:rPrChange w:id="1270" w:author="Jithu.Ramesh" w:date="2010-12-17T09:40:00Z">
            <w:rPr>
              <w:rFonts w:ascii="Courier New" w:hAnsi="Courier New"/>
              <w:i/>
              <w:iCs/>
              <w:color w:val="2A00FF"/>
              <w:sz w:val="20"/>
              <w:szCs w:val="22"/>
              <w:u w:val="single"/>
            </w:rPr>
          </w:rPrChange>
        </w:rPr>
        <w:t>"http:</w:t>
      </w:r>
      <w:r w:rsidRPr="00D05B0C">
        <w:rPr>
          <w:sz w:val="22"/>
          <w:szCs w:val="22"/>
          <w:rPrChange w:id="1271" w:author="Jithu.Ramesh" w:date="2010-12-17T09:40:00Z">
            <w:rPr>
              <w:sz w:val="22"/>
              <w:szCs w:val="22"/>
            </w:rPr>
          </w:rPrChange>
        </w:rPr>
        <w:fldChar w:fldCharType="begin"/>
      </w:r>
      <w:r w:rsidRPr="00D05B0C">
        <w:rPr>
          <w:sz w:val="22"/>
          <w:szCs w:val="22"/>
          <w:rPrChange w:id="1272" w:author="Jithu.Ramesh" w:date="2010-12-17T09:40:00Z">
            <w:rPr>
              <w:color w:val="0000FF"/>
              <w:szCs w:val="22"/>
              <w:u w:val="single"/>
            </w:rPr>
          </w:rPrChange>
        </w:rPr>
        <w:instrText>HYPERLINK "/identifiers.cagrid.nci.nih.gov/IdentifiersNAService/types%22%20sche"</w:instrText>
      </w:r>
      <w:r w:rsidRPr="00CA648D">
        <w:rPr>
          <w:sz w:val="22"/>
          <w:szCs w:val="22"/>
        </w:rPr>
      </w:r>
      <w:r w:rsidRPr="00D05B0C">
        <w:rPr>
          <w:sz w:val="22"/>
          <w:szCs w:val="22"/>
          <w:rPrChange w:id="1273" w:author="Jithu.Ramesh" w:date="2010-12-17T09:40:00Z">
            <w:rPr>
              <w:sz w:val="22"/>
              <w:szCs w:val="22"/>
            </w:rPr>
          </w:rPrChange>
        </w:rPr>
        <w:fldChar w:fldCharType="separate"/>
      </w:r>
      <w:r w:rsidRPr="00D05B0C">
        <w:rPr>
          <w:rStyle w:val="Hyperlink"/>
          <w:i/>
          <w:iCs/>
          <w:color w:val="auto"/>
          <w:sz w:val="22"/>
          <w:szCs w:val="22"/>
          <w:rPrChange w:id="1274" w:author="Jithu.Ramesh" w:date="2010-12-17T09:40:00Z">
            <w:rPr>
              <w:rStyle w:val="Hyperlink"/>
              <w:rFonts w:ascii="Courier New" w:hAnsi="Courier New"/>
              <w:i/>
              <w:iCs/>
              <w:sz w:val="20"/>
              <w:szCs w:val="22"/>
            </w:rPr>
          </w:rPrChange>
        </w:rPr>
        <w:t>/identifiers.cagrid.nci.nih.gov/IdentifiersNAService/types"</w:t>
      </w:r>
      <w:r w:rsidRPr="00D05B0C">
        <w:rPr>
          <w:rStyle w:val="Hyperlink"/>
          <w:color w:val="auto"/>
          <w:sz w:val="22"/>
          <w:szCs w:val="22"/>
          <w:rPrChange w:id="1275" w:author="Jithu.Ramesh" w:date="2010-12-17T09:40:00Z">
            <w:rPr>
              <w:rStyle w:val="Hyperlink"/>
              <w:rFonts w:ascii="Courier New" w:hAnsi="Courier New"/>
              <w:sz w:val="20"/>
              <w:szCs w:val="22"/>
            </w:rPr>
          </w:rPrChange>
        </w:rPr>
        <w:t xml:space="preserve"> sche</w:t>
      </w:r>
      <w:r w:rsidRPr="00D05B0C">
        <w:rPr>
          <w:sz w:val="22"/>
          <w:szCs w:val="22"/>
          <w:rPrChange w:id="1276" w:author="Jithu.Ramesh" w:date="2010-12-17T09:40:00Z">
            <w:rPr>
              <w:sz w:val="22"/>
              <w:szCs w:val="22"/>
            </w:rPr>
          </w:rPrChange>
        </w:rPr>
        <w:fldChar w:fldCharType="end"/>
      </w:r>
      <w:r w:rsidRPr="00D05B0C">
        <w:rPr>
          <w:sz w:val="22"/>
          <w:szCs w:val="22"/>
          <w:rPrChange w:id="1277" w:author="Jithu.Ramesh" w:date="2010-12-17T09:40:00Z">
            <w:rPr>
              <w:rFonts w:ascii="Courier New" w:hAnsi="Courier New"/>
              <w:color w:val="7F007F"/>
              <w:sz w:val="20"/>
              <w:szCs w:val="22"/>
              <w:u w:val="single"/>
            </w:rPr>
          </w:rPrChange>
        </w:rPr>
        <w:t>aLocation=</w:t>
      </w:r>
      <w:r w:rsidRPr="00D05B0C">
        <w:rPr>
          <w:i/>
          <w:iCs/>
          <w:sz w:val="22"/>
          <w:szCs w:val="22"/>
          <w:rPrChange w:id="1278" w:author="Jithu.Ramesh" w:date="2010-12-17T09:40:00Z">
            <w:rPr>
              <w:rFonts w:ascii="Courier New" w:hAnsi="Courier New"/>
              <w:i/>
              <w:iCs/>
              <w:color w:val="2A00FF"/>
              <w:sz w:val="20"/>
              <w:szCs w:val="22"/>
              <w:u w:val="single"/>
            </w:rPr>
          </w:rPrChange>
        </w:rPr>
        <w:t>"./IdentifiersNAServiceTypes.xsd"</w:t>
      </w:r>
      <w:r w:rsidRPr="00D05B0C">
        <w:rPr>
          <w:sz w:val="22"/>
          <w:szCs w:val="22"/>
          <w:rPrChange w:id="1279" w:author="Jithu.Ramesh" w:date="2010-12-17T09:40:00Z">
            <w:rPr>
              <w:rFonts w:ascii="Courier New" w:hAnsi="Courier New"/>
              <w:color w:val="0000FF"/>
              <w:sz w:val="20"/>
              <w:szCs w:val="22"/>
              <w:u w:val="single"/>
            </w:rPr>
          </w:rPrChange>
        </w:rPr>
        <w:t xml:space="preserve"> /&gt;</w:t>
      </w:r>
    </w:p>
    <w:p w:rsidR="00D05B0C" w:rsidRPr="00D05B0C" w:rsidRDefault="00D05B0C" w:rsidP="006D36C1">
      <w:pPr>
        <w:autoSpaceDE w:val="0"/>
        <w:autoSpaceDN w:val="0"/>
        <w:adjustRightInd w:val="0"/>
        <w:spacing w:before="0" w:after="0"/>
        <w:ind w:left="720"/>
        <w:rPr>
          <w:sz w:val="22"/>
          <w:szCs w:val="22"/>
          <w:rPrChange w:id="1280" w:author="Unknown">
            <w:rPr>
              <w:rFonts w:ascii="Courier New" w:hAnsi="Courier New"/>
              <w:sz w:val="20"/>
              <w:szCs w:val="22"/>
            </w:rPr>
          </w:rPrChange>
        </w:rPr>
      </w:pPr>
      <w:r w:rsidRPr="00D05B0C">
        <w:rPr>
          <w:sz w:val="22"/>
          <w:szCs w:val="22"/>
          <w:rPrChange w:id="1281" w:author="Jithu.Ramesh" w:date="2010-12-17T09:40:00Z">
            <w:rPr>
              <w:rFonts w:ascii="Courier New" w:hAnsi="Courier New"/>
              <w:color w:val="008080"/>
              <w:sz w:val="20"/>
              <w:szCs w:val="22"/>
              <w:u w:val="single"/>
            </w:rPr>
          </w:rPrChange>
        </w:rPr>
        <w:t>&lt;import namespace=</w:t>
      </w:r>
      <w:r w:rsidRPr="00D05B0C">
        <w:rPr>
          <w:i/>
          <w:iCs/>
          <w:sz w:val="22"/>
          <w:szCs w:val="22"/>
          <w:rPrChange w:id="1282" w:author="Jithu.Ramesh" w:date="2010-12-17T09:40:00Z">
            <w:rPr>
              <w:rFonts w:ascii="Courier New" w:hAnsi="Courier New"/>
              <w:i/>
              <w:iCs/>
              <w:color w:val="2A00FF"/>
              <w:sz w:val="20"/>
              <w:szCs w:val="22"/>
              <w:u w:val="single"/>
            </w:rPr>
          </w:rPrChange>
        </w:rPr>
        <w:t>"http:</w:t>
      </w:r>
      <w:r w:rsidRPr="00D05B0C">
        <w:rPr>
          <w:sz w:val="22"/>
          <w:szCs w:val="22"/>
          <w:rPrChange w:id="1283" w:author="Jithu.Ramesh" w:date="2010-12-17T09:40:00Z">
            <w:rPr>
              <w:sz w:val="22"/>
              <w:szCs w:val="22"/>
            </w:rPr>
          </w:rPrChange>
        </w:rPr>
        <w:fldChar w:fldCharType="begin"/>
      </w:r>
      <w:r w:rsidRPr="00D05B0C">
        <w:rPr>
          <w:sz w:val="22"/>
          <w:szCs w:val="22"/>
          <w:rPrChange w:id="1284" w:author="Jithu.Ramesh" w:date="2010-12-17T09:40:00Z">
            <w:rPr>
              <w:color w:val="0000FF"/>
              <w:szCs w:val="22"/>
              <w:u w:val="single"/>
            </w:rPr>
          </w:rPrChange>
        </w:rPr>
        <w:instrText>HYPERLINK "/na.cagrid.org/1.0/NamingAuthority%22%20sche"</w:instrText>
      </w:r>
      <w:r w:rsidRPr="00CA648D">
        <w:rPr>
          <w:sz w:val="22"/>
          <w:szCs w:val="22"/>
        </w:rPr>
      </w:r>
      <w:r w:rsidRPr="00D05B0C">
        <w:rPr>
          <w:sz w:val="22"/>
          <w:szCs w:val="22"/>
          <w:rPrChange w:id="1285" w:author="Jithu.Ramesh" w:date="2010-12-17T09:40:00Z">
            <w:rPr>
              <w:sz w:val="22"/>
              <w:szCs w:val="22"/>
            </w:rPr>
          </w:rPrChange>
        </w:rPr>
        <w:fldChar w:fldCharType="separate"/>
      </w:r>
      <w:r w:rsidRPr="00D05B0C">
        <w:rPr>
          <w:rStyle w:val="Hyperlink"/>
          <w:i/>
          <w:iCs/>
          <w:color w:val="auto"/>
          <w:sz w:val="22"/>
          <w:szCs w:val="22"/>
          <w:rPrChange w:id="1286" w:author="Jithu.Ramesh" w:date="2010-12-17T09:40:00Z">
            <w:rPr>
              <w:rStyle w:val="Hyperlink"/>
              <w:rFonts w:ascii="Courier New" w:hAnsi="Courier New"/>
              <w:i/>
              <w:iCs/>
              <w:sz w:val="20"/>
              <w:szCs w:val="22"/>
            </w:rPr>
          </w:rPrChange>
        </w:rPr>
        <w:t>/na.cagrid.org/1.0/NamingAuthority"</w:t>
      </w:r>
      <w:r w:rsidRPr="00D05B0C">
        <w:rPr>
          <w:rStyle w:val="Hyperlink"/>
          <w:color w:val="auto"/>
          <w:sz w:val="22"/>
          <w:szCs w:val="22"/>
          <w:rPrChange w:id="1287" w:author="Jithu.Ramesh" w:date="2010-12-17T09:40:00Z">
            <w:rPr>
              <w:rStyle w:val="Hyperlink"/>
              <w:rFonts w:ascii="Courier New" w:hAnsi="Courier New"/>
              <w:sz w:val="20"/>
              <w:szCs w:val="22"/>
            </w:rPr>
          </w:rPrChange>
        </w:rPr>
        <w:t xml:space="preserve"> sche</w:t>
      </w:r>
      <w:r w:rsidRPr="00D05B0C">
        <w:rPr>
          <w:sz w:val="22"/>
          <w:szCs w:val="22"/>
          <w:rPrChange w:id="1288" w:author="Jithu.Ramesh" w:date="2010-12-17T09:40:00Z">
            <w:rPr>
              <w:sz w:val="22"/>
              <w:szCs w:val="22"/>
            </w:rPr>
          </w:rPrChange>
        </w:rPr>
        <w:fldChar w:fldCharType="end"/>
      </w:r>
      <w:r w:rsidRPr="00D05B0C">
        <w:rPr>
          <w:sz w:val="22"/>
          <w:szCs w:val="22"/>
          <w:rPrChange w:id="1289" w:author="Jithu.Ramesh" w:date="2010-12-17T09:40:00Z">
            <w:rPr>
              <w:rFonts w:ascii="Courier New" w:hAnsi="Courier New"/>
              <w:color w:val="7F007F"/>
              <w:sz w:val="20"/>
              <w:szCs w:val="22"/>
              <w:u w:val="single"/>
            </w:rPr>
          </w:rPrChange>
        </w:rPr>
        <w:t>aLocation=</w:t>
      </w:r>
      <w:r w:rsidRPr="00D05B0C">
        <w:rPr>
          <w:i/>
          <w:iCs/>
          <w:sz w:val="22"/>
          <w:szCs w:val="22"/>
          <w:rPrChange w:id="1290" w:author="Jithu.Ramesh" w:date="2010-12-17T09:40:00Z">
            <w:rPr>
              <w:rFonts w:ascii="Courier New" w:hAnsi="Courier New"/>
              <w:i/>
              <w:iCs/>
              <w:color w:val="2A00FF"/>
              <w:sz w:val="20"/>
              <w:szCs w:val="22"/>
              <w:u w:val="single"/>
            </w:rPr>
          </w:rPrChange>
        </w:rPr>
        <w:t>"./org.cagrid.identifiers.namingauthority.xsd"</w:t>
      </w:r>
      <w:r w:rsidRPr="00D05B0C">
        <w:rPr>
          <w:sz w:val="22"/>
          <w:szCs w:val="22"/>
          <w:rPrChange w:id="1291" w:author="Jithu.Ramesh" w:date="2010-12-17T09:40:00Z">
            <w:rPr>
              <w:rFonts w:ascii="Courier New" w:hAnsi="Courier New"/>
              <w:color w:val="0000FF"/>
              <w:sz w:val="20"/>
              <w:szCs w:val="22"/>
              <w:u w:val="single"/>
            </w:rPr>
          </w:rPrChange>
        </w:rPr>
        <w:t xml:space="preserve"> /&gt;</w:t>
      </w:r>
    </w:p>
    <w:p w:rsidR="00D05B0C" w:rsidRPr="00D05B0C" w:rsidRDefault="00D05B0C" w:rsidP="006D36C1">
      <w:pPr>
        <w:autoSpaceDE w:val="0"/>
        <w:autoSpaceDN w:val="0"/>
        <w:adjustRightInd w:val="0"/>
        <w:spacing w:before="0" w:after="0"/>
        <w:ind w:left="720"/>
        <w:rPr>
          <w:sz w:val="22"/>
          <w:szCs w:val="22"/>
          <w:rPrChange w:id="1292" w:author="Unknown">
            <w:rPr>
              <w:rFonts w:ascii="Courier New" w:hAnsi="Courier New"/>
              <w:sz w:val="20"/>
              <w:szCs w:val="22"/>
            </w:rPr>
          </w:rPrChange>
        </w:rPr>
      </w:pPr>
      <w:r w:rsidRPr="00D05B0C">
        <w:rPr>
          <w:sz w:val="22"/>
          <w:szCs w:val="22"/>
          <w:rPrChange w:id="1293" w:author="Jithu.Ramesh" w:date="2010-12-17T09:40:00Z">
            <w:rPr>
              <w:rFonts w:ascii="Courier New" w:hAnsi="Courier New"/>
              <w:color w:val="008080"/>
              <w:sz w:val="20"/>
              <w:szCs w:val="22"/>
              <w:u w:val="single"/>
            </w:rPr>
          </w:rPrChange>
        </w:rPr>
        <w:t>&lt;import namespace=</w:t>
      </w:r>
      <w:r w:rsidRPr="00D05B0C">
        <w:rPr>
          <w:i/>
          <w:iCs/>
          <w:sz w:val="22"/>
          <w:szCs w:val="22"/>
          <w:rPrChange w:id="1294" w:author="Jithu.Ramesh" w:date="2010-12-17T09:40:00Z">
            <w:rPr>
              <w:rFonts w:ascii="Courier New" w:hAnsi="Courier New"/>
              <w:i/>
              <w:iCs/>
              <w:color w:val="2A00FF"/>
              <w:sz w:val="20"/>
              <w:szCs w:val="22"/>
              <w:u w:val="single"/>
            </w:rPr>
          </w:rPrChange>
        </w:rPr>
        <w:t>"gme://caGrid.caBIG/1.0/gov.nih.nci.cagrid.metadata.security"</w:t>
      </w:r>
      <w:r w:rsidRPr="00D05B0C">
        <w:rPr>
          <w:sz w:val="22"/>
          <w:szCs w:val="22"/>
          <w:rPrChange w:id="1295" w:author="Jithu.Ramesh" w:date="2010-12-17T09:40:00Z">
            <w:rPr>
              <w:rFonts w:ascii="Courier New" w:hAnsi="Courier New"/>
              <w:color w:val="0000FF"/>
              <w:sz w:val="20"/>
              <w:szCs w:val="22"/>
              <w:u w:val="single"/>
            </w:rPr>
          </w:rPrChange>
        </w:rPr>
        <w:t xml:space="preserve"> schemaLocation=</w:t>
      </w:r>
      <w:r w:rsidRPr="00D05B0C">
        <w:rPr>
          <w:i/>
          <w:iCs/>
          <w:sz w:val="22"/>
          <w:szCs w:val="22"/>
          <w:rPrChange w:id="1296" w:author="Jithu.Ramesh" w:date="2010-12-17T09:40:00Z">
            <w:rPr>
              <w:rFonts w:ascii="Courier New" w:hAnsi="Courier New"/>
              <w:i/>
              <w:iCs/>
              <w:color w:val="2A00FF"/>
              <w:sz w:val="20"/>
              <w:szCs w:val="22"/>
              <w:u w:val="single"/>
            </w:rPr>
          </w:rPrChange>
        </w:rPr>
        <w:t>"./xsd/cagrid/types/security/security.xsd"</w:t>
      </w:r>
      <w:r w:rsidRPr="00D05B0C">
        <w:rPr>
          <w:sz w:val="22"/>
          <w:szCs w:val="22"/>
          <w:rPrChange w:id="1297" w:author="Jithu.Ramesh" w:date="2010-12-17T09:40:00Z">
            <w:rPr>
              <w:rFonts w:ascii="Courier New" w:hAnsi="Courier New"/>
              <w:color w:val="0000FF"/>
              <w:sz w:val="20"/>
              <w:szCs w:val="22"/>
              <w:u w:val="single"/>
            </w:rPr>
          </w:rPrChange>
        </w:rPr>
        <w:t xml:space="preserve"> /&gt;</w:t>
      </w:r>
    </w:p>
    <w:p w:rsidR="00D05B0C" w:rsidRPr="00D05B0C" w:rsidRDefault="00D05B0C" w:rsidP="006D36C1">
      <w:pPr>
        <w:autoSpaceDE w:val="0"/>
        <w:autoSpaceDN w:val="0"/>
        <w:adjustRightInd w:val="0"/>
        <w:spacing w:before="0" w:after="0"/>
        <w:ind w:left="720"/>
        <w:rPr>
          <w:sz w:val="22"/>
          <w:szCs w:val="22"/>
          <w:rPrChange w:id="1298" w:author="Unknown">
            <w:rPr>
              <w:rFonts w:ascii="Courier New" w:hAnsi="Courier New"/>
              <w:sz w:val="20"/>
              <w:szCs w:val="22"/>
            </w:rPr>
          </w:rPrChange>
        </w:rPr>
      </w:pPr>
      <w:r w:rsidRPr="00D05B0C">
        <w:rPr>
          <w:sz w:val="22"/>
          <w:szCs w:val="22"/>
          <w:rPrChange w:id="1299" w:author="Jithu.Ramesh" w:date="2010-12-17T09:40:00Z">
            <w:rPr>
              <w:rFonts w:ascii="Courier New" w:hAnsi="Courier New"/>
              <w:color w:val="008080"/>
              <w:sz w:val="20"/>
              <w:szCs w:val="22"/>
              <w:u w:val="single"/>
            </w:rPr>
          </w:rPrChange>
        </w:rPr>
        <w:t>&lt;import namespace=</w:t>
      </w:r>
      <w:r w:rsidRPr="00D05B0C">
        <w:rPr>
          <w:i/>
          <w:iCs/>
          <w:sz w:val="22"/>
          <w:szCs w:val="22"/>
          <w:rPrChange w:id="1300" w:author="Jithu.Ramesh" w:date="2010-12-17T09:40:00Z">
            <w:rPr>
              <w:rFonts w:ascii="Courier New" w:hAnsi="Courier New"/>
              <w:i/>
              <w:iCs/>
              <w:color w:val="2A00FF"/>
              <w:sz w:val="20"/>
              <w:szCs w:val="22"/>
              <w:u w:val="single"/>
            </w:rPr>
          </w:rPrChange>
        </w:rPr>
        <w:t>"gme://caGrid.caBIG/1.0/gov.nih.nci.cagrid.metadata.common"</w:t>
      </w:r>
      <w:r w:rsidRPr="00D05B0C">
        <w:rPr>
          <w:sz w:val="22"/>
          <w:szCs w:val="22"/>
          <w:rPrChange w:id="1301" w:author="Jithu.Ramesh" w:date="2010-12-17T09:40:00Z">
            <w:rPr>
              <w:rFonts w:ascii="Courier New" w:hAnsi="Courier New"/>
              <w:color w:val="0000FF"/>
              <w:sz w:val="20"/>
              <w:szCs w:val="22"/>
              <w:u w:val="single"/>
            </w:rPr>
          </w:rPrChange>
        </w:rPr>
        <w:t xml:space="preserve"> schemaLocation=</w:t>
      </w:r>
      <w:r w:rsidRPr="00D05B0C">
        <w:rPr>
          <w:i/>
          <w:iCs/>
          <w:sz w:val="22"/>
          <w:szCs w:val="22"/>
          <w:rPrChange w:id="1302" w:author="Jithu.Ramesh" w:date="2010-12-17T09:40:00Z">
            <w:rPr>
              <w:rFonts w:ascii="Courier New" w:hAnsi="Courier New"/>
              <w:i/>
              <w:iCs/>
              <w:color w:val="2A00FF"/>
              <w:sz w:val="20"/>
              <w:szCs w:val="22"/>
              <w:u w:val="single"/>
            </w:rPr>
          </w:rPrChange>
        </w:rPr>
        <w:t>"./xsd/cagrid/types/common/common.xsd"</w:t>
      </w:r>
      <w:r w:rsidRPr="00D05B0C">
        <w:rPr>
          <w:sz w:val="22"/>
          <w:szCs w:val="22"/>
          <w:rPrChange w:id="1303" w:author="Jithu.Ramesh" w:date="2010-12-17T09:40:00Z">
            <w:rPr>
              <w:rFonts w:ascii="Courier New" w:hAnsi="Courier New"/>
              <w:color w:val="0000FF"/>
              <w:sz w:val="20"/>
              <w:szCs w:val="22"/>
              <w:u w:val="single"/>
            </w:rPr>
          </w:rPrChange>
        </w:rPr>
        <w:t xml:space="preserve"> /&gt;</w:t>
      </w:r>
    </w:p>
    <w:p w:rsidR="00D05B0C" w:rsidRPr="00D05B0C" w:rsidRDefault="00D05B0C" w:rsidP="006D36C1">
      <w:pPr>
        <w:autoSpaceDE w:val="0"/>
        <w:autoSpaceDN w:val="0"/>
        <w:adjustRightInd w:val="0"/>
        <w:spacing w:before="0" w:after="0"/>
        <w:ind w:left="720"/>
        <w:rPr>
          <w:sz w:val="22"/>
          <w:szCs w:val="22"/>
          <w:rPrChange w:id="1304" w:author="Unknown">
            <w:rPr>
              <w:rFonts w:ascii="Courier New" w:hAnsi="Courier New"/>
              <w:sz w:val="20"/>
              <w:szCs w:val="22"/>
            </w:rPr>
          </w:rPrChange>
        </w:rPr>
      </w:pPr>
      <w:r w:rsidRPr="00D05B0C">
        <w:rPr>
          <w:sz w:val="22"/>
          <w:szCs w:val="22"/>
          <w:rPrChange w:id="1305" w:author="Jithu.Ramesh" w:date="2010-12-17T09:40:00Z">
            <w:rPr>
              <w:rFonts w:ascii="Courier New" w:hAnsi="Courier New"/>
              <w:color w:val="008080"/>
              <w:sz w:val="20"/>
              <w:szCs w:val="22"/>
              <w:u w:val="single"/>
            </w:rPr>
          </w:rPrChange>
        </w:rPr>
        <w:t>&lt;import namespace=</w:t>
      </w:r>
      <w:r w:rsidRPr="00D05B0C">
        <w:rPr>
          <w:i/>
          <w:iCs/>
          <w:sz w:val="22"/>
          <w:szCs w:val="22"/>
          <w:rPrChange w:id="1306" w:author="Jithu.Ramesh" w:date="2010-12-17T09:40:00Z">
            <w:rPr>
              <w:rFonts w:ascii="Courier New" w:hAnsi="Courier New"/>
              <w:i/>
              <w:iCs/>
              <w:color w:val="2A00FF"/>
              <w:sz w:val="20"/>
              <w:szCs w:val="22"/>
              <w:u w:val="single"/>
            </w:rPr>
          </w:rPrChange>
        </w:rPr>
        <w:t>"gme://caGrid.caBIG/1.0/gov.nih.nci.cagrid.metadata"</w:t>
      </w:r>
      <w:r w:rsidRPr="00D05B0C">
        <w:rPr>
          <w:sz w:val="22"/>
          <w:szCs w:val="22"/>
          <w:rPrChange w:id="1307" w:author="Jithu.Ramesh" w:date="2010-12-17T09:40:00Z">
            <w:rPr>
              <w:rFonts w:ascii="Courier New" w:hAnsi="Courier New"/>
              <w:color w:val="0000FF"/>
              <w:sz w:val="20"/>
              <w:szCs w:val="22"/>
              <w:u w:val="single"/>
            </w:rPr>
          </w:rPrChange>
        </w:rPr>
        <w:t xml:space="preserve"> schemaLocation=</w:t>
      </w:r>
      <w:r w:rsidRPr="00D05B0C">
        <w:rPr>
          <w:i/>
          <w:iCs/>
          <w:sz w:val="22"/>
          <w:szCs w:val="22"/>
          <w:rPrChange w:id="1308" w:author="Jithu.Ramesh" w:date="2010-12-17T09:40:00Z">
            <w:rPr>
              <w:rFonts w:ascii="Courier New" w:hAnsi="Courier New"/>
              <w:i/>
              <w:iCs/>
              <w:color w:val="2A00FF"/>
              <w:sz w:val="20"/>
              <w:szCs w:val="22"/>
              <w:u w:val="single"/>
            </w:rPr>
          </w:rPrChange>
        </w:rPr>
        <w:t>"./xsd/cagrid/types/caGridMetadata.xsd"</w:t>
      </w:r>
      <w:r w:rsidRPr="00D05B0C">
        <w:rPr>
          <w:sz w:val="22"/>
          <w:szCs w:val="22"/>
          <w:rPrChange w:id="1309" w:author="Jithu.Ramesh" w:date="2010-12-17T09:40:00Z">
            <w:rPr>
              <w:rFonts w:ascii="Courier New" w:hAnsi="Courier New"/>
              <w:color w:val="0000FF"/>
              <w:sz w:val="20"/>
              <w:szCs w:val="22"/>
              <w:u w:val="single"/>
            </w:rPr>
          </w:rPrChange>
        </w:rPr>
        <w:t xml:space="preserve"> /&gt;</w:t>
      </w:r>
    </w:p>
    <w:p w:rsidR="00D05B0C" w:rsidRPr="00D05B0C" w:rsidRDefault="00D05B0C" w:rsidP="006D36C1">
      <w:pPr>
        <w:autoSpaceDE w:val="0"/>
        <w:autoSpaceDN w:val="0"/>
        <w:adjustRightInd w:val="0"/>
        <w:spacing w:before="0" w:after="0"/>
        <w:rPr>
          <w:sz w:val="22"/>
          <w:szCs w:val="22"/>
          <w:rPrChange w:id="1310" w:author="Unknown">
            <w:rPr>
              <w:rFonts w:ascii="Courier New" w:hAnsi="Courier New"/>
              <w:sz w:val="20"/>
              <w:szCs w:val="22"/>
            </w:rPr>
          </w:rPrChange>
        </w:rPr>
      </w:pPr>
      <w:r w:rsidRPr="00D05B0C">
        <w:rPr>
          <w:sz w:val="22"/>
          <w:szCs w:val="22"/>
          <w:rPrChange w:id="1311" w:author="Jithu.Ramesh" w:date="2010-12-17T09:40:00Z">
            <w:rPr>
              <w:rFonts w:ascii="Courier New" w:hAnsi="Courier New"/>
              <w:color w:val="000000"/>
              <w:sz w:val="20"/>
              <w:szCs w:val="22"/>
              <w:u w:val="single"/>
            </w:rPr>
          </w:rPrChange>
        </w:rPr>
        <w:t xml:space="preserve">      &lt;element name=</w:t>
      </w:r>
      <w:r w:rsidRPr="00D05B0C">
        <w:rPr>
          <w:i/>
          <w:iCs/>
          <w:sz w:val="22"/>
          <w:szCs w:val="22"/>
          <w:rPrChange w:id="1312" w:author="Jithu.Ramesh" w:date="2010-12-17T09:40:00Z">
            <w:rPr>
              <w:rFonts w:ascii="Courier New" w:hAnsi="Courier New"/>
              <w:i/>
              <w:iCs/>
              <w:color w:val="2A00FF"/>
              <w:sz w:val="20"/>
              <w:szCs w:val="22"/>
              <w:u w:val="single"/>
            </w:rPr>
          </w:rPrChange>
        </w:rPr>
        <w:t>"CreateIdentifierRequest"</w:t>
      </w:r>
      <w:r w:rsidRPr="00D05B0C">
        <w:rPr>
          <w:sz w:val="22"/>
          <w:szCs w:val="22"/>
          <w:rPrChange w:id="1313" w:author="Jithu.Ramesh" w:date="2010-12-17T09:40:00Z">
            <w:rPr>
              <w:rFonts w:ascii="Courier New" w:hAnsi="Courier New"/>
              <w:color w:val="008080"/>
              <w:sz w:val="20"/>
              <w:szCs w:val="22"/>
              <w:u w:val="single"/>
            </w:rPr>
          </w:rPrChange>
        </w:rPr>
        <w:t>&gt;</w:t>
      </w:r>
    </w:p>
    <w:p w:rsidR="00D05B0C" w:rsidRPr="00D05B0C" w:rsidRDefault="00D05B0C" w:rsidP="006D36C1">
      <w:pPr>
        <w:autoSpaceDE w:val="0"/>
        <w:autoSpaceDN w:val="0"/>
        <w:adjustRightInd w:val="0"/>
        <w:spacing w:before="0" w:after="0"/>
        <w:rPr>
          <w:sz w:val="22"/>
          <w:szCs w:val="22"/>
          <w:rPrChange w:id="1314" w:author="Unknown">
            <w:rPr>
              <w:rFonts w:ascii="Courier New" w:hAnsi="Courier New"/>
              <w:sz w:val="20"/>
              <w:szCs w:val="22"/>
            </w:rPr>
          </w:rPrChange>
        </w:rPr>
      </w:pPr>
      <w:r w:rsidRPr="00D05B0C">
        <w:rPr>
          <w:sz w:val="22"/>
          <w:szCs w:val="22"/>
          <w:rPrChange w:id="1315"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316" w:author="Unknown">
            <w:rPr>
              <w:rFonts w:ascii="Courier New" w:hAnsi="Courier New"/>
              <w:sz w:val="20"/>
              <w:szCs w:val="22"/>
            </w:rPr>
          </w:rPrChange>
        </w:rPr>
      </w:pPr>
      <w:r w:rsidRPr="00D05B0C">
        <w:rPr>
          <w:sz w:val="22"/>
          <w:szCs w:val="22"/>
          <w:rPrChange w:id="1317"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318" w:author="Unknown">
            <w:rPr>
              <w:rFonts w:ascii="Courier New" w:hAnsi="Courier New"/>
              <w:sz w:val="20"/>
              <w:szCs w:val="22"/>
            </w:rPr>
          </w:rPrChange>
        </w:rPr>
      </w:pPr>
      <w:r w:rsidRPr="00D05B0C">
        <w:rPr>
          <w:sz w:val="22"/>
          <w:szCs w:val="22"/>
          <w:rPrChange w:id="1319" w:author="Jithu.Ramesh" w:date="2010-12-17T09:40:00Z">
            <w:rPr>
              <w:rFonts w:ascii="Courier New" w:hAnsi="Courier New"/>
              <w:color w:val="000000"/>
              <w:sz w:val="20"/>
              <w:szCs w:val="22"/>
              <w:u w:val="single"/>
            </w:rPr>
          </w:rPrChange>
        </w:rPr>
        <w:t xml:space="preserve">            &lt;element name=</w:t>
      </w:r>
      <w:r w:rsidRPr="00D05B0C">
        <w:rPr>
          <w:i/>
          <w:iCs/>
          <w:sz w:val="22"/>
          <w:szCs w:val="22"/>
          <w:rPrChange w:id="1320" w:author="Jithu.Ramesh" w:date="2010-12-17T09:40:00Z">
            <w:rPr>
              <w:rFonts w:ascii="Courier New" w:hAnsi="Courier New"/>
              <w:i/>
              <w:iCs/>
              <w:color w:val="2A00FF"/>
              <w:sz w:val="20"/>
              <w:szCs w:val="22"/>
              <w:u w:val="single"/>
            </w:rPr>
          </w:rPrChange>
        </w:rPr>
        <w:t>"identifierData"</w:t>
      </w:r>
      <w:r w:rsidRPr="00D05B0C">
        <w:rPr>
          <w:sz w:val="22"/>
          <w:szCs w:val="22"/>
          <w:rPrChange w:id="1321" w:author="Jithu.Ramesh" w:date="2010-12-17T09:40:00Z">
            <w:rPr>
              <w:rFonts w:ascii="Courier New" w:hAnsi="Courier New"/>
              <w:color w:val="008080"/>
              <w:sz w:val="20"/>
              <w:szCs w:val="22"/>
              <w:u w:val="single"/>
            </w:rPr>
          </w:rPrChange>
        </w:rPr>
        <w:t>&gt;</w:t>
      </w:r>
    </w:p>
    <w:p w:rsidR="00D05B0C" w:rsidRPr="00D05B0C" w:rsidRDefault="00D05B0C" w:rsidP="006D36C1">
      <w:pPr>
        <w:autoSpaceDE w:val="0"/>
        <w:autoSpaceDN w:val="0"/>
        <w:adjustRightInd w:val="0"/>
        <w:spacing w:before="0" w:after="0"/>
        <w:rPr>
          <w:sz w:val="22"/>
          <w:szCs w:val="22"/>
          <w:rPrChange w:id="1322" w:author="Unknown">
            <w:rPr>
              <w:rFonts w:ascii="Courier New" w:hAnsi="Courier New"/>
              <w:sz w:val="20"/>
              <w:szCs w:val="22"/>
            </w:rPr>
          </w:rPrChange>
        </w:rPr>
      </w:pPr>
      <w:r w:rsidRPr="00D05B0C">
        <w:rPr>
          <w:sz w:val="22"/>
          <w:szCs w:val="22"/>
          <w:rPrChange w:id="1323"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324" w:author="Unknown">
            <w:rPr>
              <w:rFonts w:ascii="Courier New" w:hAnsi="Courier New"/>
              <w:sz w:val="20"/>
              <w:szCs w:val="22"/>
            </w:rPr>
          </w:rPrChange>
        </w:rPr>
      </w:pPr>
      <w:r w:rsidRPr="00D05B0C">
        <w:rPr>
          <w:sz w:val="22"/>
          <w:szCs w:val="22"/>
          <w:rPrChange w:id="1325"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326" w:author="Unknown">
            <w:rPr>
              <w:rFonts w:ascii="Courier New" w:hAnsi="Courier New"/>
              <w:sz w:val="20"/>
              <w:szCs w:val="22"/>
            </w:rPr>
          </w:rPrChange>
        </w:rPr>
      </w:pPr>
      <w:r w:rsidRPr="00D05B0C">
        <w:rPr>
          <w:sz w:val="22"/>
          <w:szCs w:val="22"/>
          <w:rPrChange w:id="1327" w:author="Jithu.Ramesh" w:date="2010-12-17T09:40:00Z">
            <w:rPr>
              <w:rFonts w:ascii="Courier New" w:hAnsi="Courier New"/>
              <w:color w:val="000000"/>
              <w:sz w:val="20"/>
              <w:szCs w:val="22"/>
              <w:u w:val="single"/>
            </w:rPr>
          </w:rPrChange>
        </w:rPr>
        <w:t xml:space="preserve">                  &lt;element ref=</w:t>
      </w:r>
      <w:r w:rsidRPr="00D05B0C">
        <w:rPr>
          <w:i/>
          <w:iCs/>
          <w:sz w:val="22"/>
          <w:szCs w:val="22"/>
          <w:rPrChange w:id="1328" w:author="Jithu.Ramesh" w:date="2010-12-17T09:40:00Z">
            <w:rPr>
              <w:rFonts w:ascii="Courier New" w:hAnsi="Courier New"/>
              <w:i/>
              <w:iCs/>
              <w:color w:val="2A00FF"/>
              <w:sz w:val="20"/>
              <w:szCs w:val="22"/>
              <w:u w:val="single"/>
            </w:rPr>
          </w:rPrChange>
        </w:rPr>
        <w:t>"ns0:IdentifierData"</w:t>
      </w:r>
      <w:r w:rsidRPr="00D05B0C">
        <w:rPr>
          <w:sz w:val="22"/>
          <w:szCs w:val="22"/>
          <w:rPrChange w:id="1329" w:author="Jithu.Ramesh" w:date="2010-12-17T09:40:00Z">
            <w:rPr>
              <w:rFonts w:ascii="Courier New" w:hAnsi="Courier New"/>
              <w:color w:val="0000FF"/>
              <w:sz w:val="20"/>
              <w:szCs w:val="22"/>
              <w:u w:val="single"/>
            </w:rPr>
          </w:rPrChange>
        </w:rPr>
        <w:t xml:space="preserve"> minOccurs=</w:t>
      </w:r>
      <w:r w:rsidRPr="00D05B0C">
        <w:rPr>
          <w:i/>
          <w:iCs/>
          <w:sz w:val="22"/>
          <w:szCs w:val="22"/>
          <w:rPrChange w:id="1330" w:author="Jithu.Ramesh" w:date="2010-12-17T09:40:00Z">
            <w:rPr>
              <w:rFonts w:ascii="Courier New" w:hAnsi="Courier New"/>
              <w:i/>
              <w:iCs/>
              <w:color w:val="2A00FF"/>
              <w:sz w:val="20"/>
              <w:szCs w:val="22"/>
              <w:u w:val="single"/>
            </w:rPr>
          </w:rPrChange>
        </w:rPr>
        <w:t>"1"</w:t>
      </w:r>
      <w:r w:rsidRPr="00D05B0C">
        <w:rPr>
          <w:sz w:val="22"/>
          <w:szCs w:val="22"/>
          <w:rPrChange w:id="1331" w:author="Jithu.Ramesh" w:date="2010-12-17T09:40:00Z">
            <w:rPr>
              <w:rFonts w:ascii="Courier New" w:hAnsi="Courier New"/>
              <w:color w:val="0000FF"/>
              <w:sz w:val="20"/>
              <w:szCs w:val="22"/>
              <w:u w:val="single"/>
            </w:rPr>
          </w:rPrChange>
        </w:rPr>
        <w:t xml:space="preserve"> maxOccurs=</w:t>
      </w:r>
      <w:r w:rsidRPr="00D05B0C">
        <w:rPr>
          <w:i/>
          <w:iCs/>
          <w:sz w:val="22"/>
          <w:szCs w:val="22"/>
          <w:rPrChange w:id="1332" w:author="Jithu.Ramesh" w:date="2010-12-17T09:40:00Z">
            <w:rPr>
              <w:rFonts w:ascii="Courier New" w:hAnsi="Courier New"/>
              <w:i/>
              <w:iCs/>
              <w:color w:val="2A00FF"/>
              <w:sz w:val="20"/>
              <w:szCs w:val="22"/>
              <w:u w:val="single"/>
            </w:rPr>
          </w:rPrChange>
        </w:rPr>
        <w:t>"1"</w:t>
      </w:r>
      <w:r w:rsidRPr="00D05B0C">
        <w:rPr>
          <w:sz w:val="22"/>
          <w:szCs w:val="22"/>
          <w:rPrChange w:id="1333" w:author="Jithu.Ramesh" w:date="2010-12-17T09:40:00Z">
            <w:rPr>
              <w:rFonts w:ascii="Courier New" w:hAnsi="Courier New"/>
              <w:color w:val="0000FF"/>
              <w:sz w:val="20"/>
              <w:szCs w:val="22"/>
              <w:u w:val="single"/>
            </w:rPr>
          </w:rPrChange>
        </w:rPr>
        <w:t xml:space="preserve"> /&gt;</w:t>
      </w:r>
    </w:p>
    <w:p w:rsidR="00D05B0C" w:rsidRPr="00D05B0C" w:rsidRDefault="00D05B0C" w:rsidP="006D36C1">
      <w:pPr>
        <w:autoSpaceDE w:val="0"/>
        <w:autoSpaceDN w:val="0"/>
        <w:adjustRightInd w:val="0"/>
        <w:spacing w:before="0" w:after="0"/>
        <w:rPr>
          <w:sz w:val="22"/>
          <w:szCs w:val="22"/>
          <w:rPrChange w:id="1334" w:author="Unknown">
            <w:rPr>
              <w:rFonts w:ascii="Courier New" w:hAnsi="Courier New"/>
              <w:sz w:val="20"/>
              <w:szCs w:val="22"/>
            </w:rPr>
          </w:rPrChange>
        </w:rPr>
      </w:pPr>
      <w:r w:rsidRPr="00D05B0C">
        <w:rPr>
          <w:sz w:val="22"/>
          <w:szCs w:val="22"/>
          <w:rPrChange w:id="1335"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336" w:author="Unknown">
            <w:rPr>
              <w:rFonts w:ascii="Courier New" w:hAnsi="Courier New"/>
              <w:sz w:val="20"/>
              <w:szCs w:val="22"/>
            </w:rPr>
          </w:rPrChange>
        </w:rPr>
      </w:pPr>
      <w:r w:rsidRPr="00D05B0C">
        <w:rPr>
          <w:sz w:val="22"/>
          <w:szCs w:val="22"/>
          <w:rPrChange w:id="1337"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338" w:author="Unknown">
            <w:rPr>
              <w:rFonts w:ascii="Courier New" w:hAnsi="Courier New"/>
              <w:sz w:val="20"/>
              <w:szCs w:val="22"/>
            </w:rPr>
          </w:rPrChange>
        </w:rPr>
      </w:pPr>
      <w:r w:rsidRPr="00D05B0C">
        <w:rPr>
          <w:sz w:val="22"/>
          <w:szCs w:val="22"/>
          <w:rPrChange w:id="1339" w:author="Jithu.Ramesh" w:date="2010-12-17T09:40:00Z">
            <w:rPr>
              <w:rFonts w:ascii="Courier New" w:hAnsi="Courier New"/>
              <w:color w:val="000000"/>
              <w:sz w:val="20"/>
              <w:szCs w:val="22"/>
              <w:u w:val="single"/>
            </w:rPr>
          </w:rPrChange>
        </w:rPr>
        <w:t xml:space="preserve">            &lt;/element&gt;</w:t>
      </w:r>
    </w:p>
    <w:p w:rsidR="00D05B0C" w:rsidRPr="00D05B0C" w:rsidRDefault="00D05B0C" w:rsidP="006D36C1">
      <w:pPr>
        <w:autoSpaceDE w:val="0"/>
        <w:autoSpaceDN w:val="0"/>
        <w:adjustRightInd w:val="0"/>
        <w:spacing w:before="0" w:after="0"/>
        <w:rPr>
          <w:sz w:val="22"/>
          <w:szCs w:val="22"/>
          <w:rPrChange w:id="1340" w:author="Unknown">
            <w:rPr>
              <w:rFonts w:ascii="Courier New" w:hAnsi="Courier New"/>
              <w:sz w:val="20"/>
              <w:szCs w:val="22"/>
            </w:rPr>
          </w:rPrChange>
        </w:rPr>
      </w:pPr>
      <w:r w:rsidRPr="00D05B0C">
        <w:rPr>
          <w:sz w:val="22"/>
          <w:szCs w:val="22"/>
          <w:rPrChange w:id="1341"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342" w:author="Unknown">
            <w:rPr>
              <w:rFonts w:ascii="Courier New" w:hAnsi="Courier New"/>
              <w:sz w:val="20"/>
              <w:szCs w:val="22"/>
            </w:rPr>
          </w:rPrChange>
        </w:rPr>
      </w:pPr>
      <w:r w:rsidRPr="00D05B0C">
        <w:rPr>
          <w:sz w:val="22"/>
          <w:szCs w:val="22"/>
          <w:rPrChange w:id="1343"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344" w:author="Unknown">
            <w:rPr>
              <w:rFonts w:ascii="Courier New" w:hAnsi="Courier New"/>
              <w:sz w:val="20"/>
              <w:szCs w:val="22"/>
            </w:rPr>
          </w:rPrChange>
        </w:rPr>
      </w:pPr>
      <w:r w:rsidRPr="00D05B0C">
        <w:rPr>
          <w:sz w:val="22"/>
          <w:szCs w:val="22"/>
          <w:rPrChange w:id="1345" w:author="Jithu.Ramesh" w:date="2010-12-17T09:40:00Z">
            <w:rPr>
              <w:rFonts w:ascii="Courier New" w:hAnsi="Courier New"/>
              <w:color w:val="000000"/>
              <w:sz w:val="20"/>
              <w:szCs w:val="22"/>
              <w:u w:val="single"/>
            </w:rPr>
          </w:rPrChange>
        </w:rPr>
        <w:t xml:space="preserve">      &lt;/element&gt;</w:t>
      </w:r>
    </w:p>
    <w:p w:rsidR="00D05B0C" w:rsidRPr="00D05B0C" w:rsidRDefault="00D05B0C" w:rsidP="006D36C1">
      <w:pPr>
        <w:autoSpaceDE w:val="0"/>
        <w:autoSpaceDN w:val="0"/>
        <w:adjustRightInd w:val="0"/>
        <w:spacing w:before="0" w:after="0"/>
        <w:rPr>
          <w:sz w:val="22"/>
          <w:szCs w:val="22"/>
          <w:rPrChange w:id="1346" w:author="Unknown">
            <w:rPr>
              <w:rFonts w:ascii="Courier New" w:hAnsi="Courier New"/>
              <w:sz w:val="20"/>
              <w:szCs w:val="22"/>
            </w:rPr>
          </w:rPrChange>
        </w:rPr>
      </w:pPr>
      <w:r w:rsidRPr="00D05B0C">
        <w:rPr>
          <w:sz w:val="22"/>
          <w:szCs w:val="22"/>
          <w:rPrChange w:id="1347" w:author="Jithu.Ramesh" w:date="2010-12-17T09:40:00Z">
            <w:rPr>
              <w:rFonts w:ascii="Courier New" w:hAnsi="Courier New"/>
              <w:color w:val="000000"/>
              <w:sz w:val="20"/>
              <w:szCs w:val="22"/>
              <w:u w:val="single"/>
            </w:rPr>
          </w:rPrChange>
        </w:rPr>
        <w:t xml:space="preserve">      &lt;element name=</w:t>
      </w:r>
      <w:r w:rsidRPr="00D05B0C">
        <w:rPr>
          <w:i/>
          <w:iCs/>
          <w:sz w:val="22"/>
          <w:szCs w:val="22"/>
          <w:rPrChange w:id="1348" w:author="Jithu.Ramesh" w:date="2010-12-17T09:40:00Z">
            <w:rPr>
              <w:rFonts w:ascii="Courier New" w:hAnsi="Courier New"/>
              <w:i/>
              <w:iCs/>
              <w:color w:val="2A00FF"/>
              <w:sz w:val="20"/>
              <w:szCs w:val="22"/>
              <w:u w:val="single"/>
            </w:rPr>
          </w:rPrChange>
        </w:rPr>
        <w:t>"CreateIdentifierResponse"</w:t>
      </w:r>
      <w:r w:rsidRPr="00D05B0C">
        <w:rPr>
          <w:sz w:val="22"/>
          <w:szCs w:val="22"/>
          <w:rPrChange w:id="1349" w:author="Jithu.Ramesh" w:date="2010-12-17T09:40:00Z">
            <w:rPr>
              <w:rFonts w:ascii="Courier New" w:hAnsi="Courier New"/>
              <w:color w:val="008080"/>
              <w:sz w:val="20"/>
              <w:szCs w:val="22"/>
              <w:u w:val="single"/>
            </w:rPr>
          </w:rPrChange>
        </w:rPr>
        <w:t>&gt;</w:t>
      </w:r>
    </w:p>
    <w:p w:rsidR="00D05B0C" w:rsidRPr="00D05B0C" w:rsidRDefault="00D05B0C" w:rsidP="006D36C1">
      <w:pPr>
        <w:autoSpaceDE w:val="0"/>
        <w:autoSpaceDN w:val="0"/>
        <w:adjustRightInd w:val="0"/>
        <w:spacing w:before="0" w:after="0"/>
        <w:rPr>
          <w:sz w:val="22"/>
          <w:szCs w:val="22"/>
          <w:rPrChange w:id="1350" w:author="Unknown">
            <w:rPr>
              <w:rFonts w:ascii="Courier New" w:hAnsi="Courier New"/>
              <w:sz w:val="20"/>
              <w:szCs w:val="22"/>
            </w:rPr>
          </w:rPrChange>
        </w:rPr>
      </w:pPr>
      <w:r w:rsidRPr="00D05B0C">
        <w:rPr>
          <w:sz w:val="22"/>
          <w:szCs w:val="22"/>
          <w:rPrChange w:id="1351"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352" w:author="Unknown">
            <w:rPr>
              <w:rFonts w:ascii="Courier New" w:hAnsi="Courier New"/>
              <w:sz w:val="20"/>
              <w:szCs w:val="22"/>
            </w:rPr>
          </w:rPrChange>
        </w:rPr>
      </w:pPr>
      <w:r w:rsidRPr="00D05B0C">
        <w:rPr>
          <w:sz w:val="22"/>
          <w:szCs w:val="22"/>
          <w:rPrChange w:id="1353"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354" w:author="Unknown">
            <w:rPr>
              <w:rFonts w:ascii="Courier New" w:hAnsi="Courier New"/>
              <w:sz w:val="20"/>
              <w:szCs w:val="22"/>
            </w:rPr>
          </w:rPrChange>
        </w:rPr>
      </w:pPr>
      <w:r w:rsidRPr="00D05B0C">
        <w:rPr>
          <w:sz w:val="22"/>
          <w:szCs w:val="22"/>
          <w:rPrChange w:id="1355" w:author="Jithu.Ramesh" w:date="2010-12-17T09:40:00Z">
            <w:rPr>
              <w:rFonts w:ascii="Courier New" w:hAnsi="Courier New"/>
              <w:color w:val="000000"/>
              <w:sz w:val="20"/>
              <w:szCs w:val="22"/>
              <w:u w:val="single"/>
            </w:rPr>
          </w:rPrChange>
        </w:rPr>
        <w:t xml:space="preserve">            &lt;element ref=</w:t>
      </w:r>
      <w:r w:rsidRPr="00D05B0C">
        <w:rPr>
          <w:i/>
          <w:iCs/>
          <w:sz w:val="22"/>
          <w:szCs w:val="22"/>
          <w:rPrChange w:id="1356" w:author="Jithu.Ramesh" w:date="2010-12-17T09:40:00Z">
            <w:rPr>
              <w:rFonts w:ascii="Courier New" w:hAnsi="Courier New"/>
              <w:i/>
              <w:iCs/>
              <w:color w:val="2A00FF"/>
              <w:sz w:val="20"/>
              <w:szCs w:val="22"/>
              <w:u w:val="single"/>
            </w:rPr>
          </w:rPrChange>
        </w:rPr>
        <w:t>"ns0:Identifier"</w:t>
      </w:r>
      <w:r w:rsidRPr="00D05B0C">
        <w:rPr>
          <w:sz w:val="22"/>
          <w:szCs w:val="22"/>
          <w:rPrChange w:id="1357" w:author="Jithu.Ramesh" w:date="2010-12-17T09:40:00Z">
            <w:rPr>
              <w:rFonts w:ascii="Courier New" w:hAnsi="Courier New"/>
              <w:color w:val="0000FF"/>
              <w:sz w:val="20"/>
              <w:szCs w:val="22"/>
              <w:u w:val="single"/>
            </w:rPr>
          </w:rPrChange>
        </w:rPr>
        <w:t xml:space="preserve"> minOccurs=</w:t>
      </w:r>
      <w:r w:rsidRPr="00D05B0C">
        <w:rPr>
          <w:i/>
          <w:iCs/>
          <w:sz w:val="22"/>
          <w:szCs w:val="22"/>
          <w:rPrChange w:id="1358" w:author="Jithu.Ramesh" w:date="2010-12-17T09:40:00Z">
            <w:rPr>
              <w:rFonts w:ascii="Courier New" w:hAnsi="Courier New"/>
              <w:i/>
              <w:iCs/>
              <w:color w:val="2A00FF"/>
              <w:sz w:val="20"/>
              <w:szCs w:val="22"/>
              <w:u w:val="single"/>
            </w:rPr>
          </w:rPrChange>
        </w:rPr>
        <w:t>"1"</w:t>
      </w:r>
      <w:r w:rsidRPr="00D05B0C">
        <w:rPr>
          <w:sz w:val="22"/>
          <w:szCs w:val="22"/>
          <w:rPrChange w:id="1359" w:author="Jithu.Ramesh" w:date="2010-12-17T09:40:00Z">
            <w:rPr>
              <w:rFonts w:ascii="Courier New" w:hAnsi="Courier New"/>
              <w:color w:val="0000FF"/>
              <w:sz w:val="20"/>
              <w:szCs w:val="22"/>
              <w:u w:val="single"/>
            </w:rPr>
          </w:rPrChange>
        </w:rPr>
        <w:t xml:space="preserve"> maxOccurs=</w:t>
      </w:r>
      <w:r w:rsidRPr="00D05B0C">
        <w:rPr>
          <w:i/>
          <w:iCs/>
          <w:sz w:val="22"/>
          <w:szCs w:val="22"/>
          <w:rPrChange w:id="1360" w:author="Jithu.Ramesh" w:date="2010-12-17T09:40:00Z">
            <w:rPr>
              <w:rFonts w:ascii="Courier New" w:hAnsi="Courier New"/>
              <w:i/>
              <w:iCs/>
              <w:color w:val="2A00FF"/>
              <w:sz w:val="20"/>
              <w:szCs w:val="22"/>
              <w:u w:val="single"/>
            </w:rPr>
          </w:rPrChange>
        </w:rPr>
        <w:t>"1"</w:t>
      </w:r>
      <w:r w:rsidRPr="00D05B0C">
        <w:rPr>
          <w:sz w:val="22"/>
          <w:szCs w:val="22"/>
          <w:rPrChange w:id="1361" w:author="Jithu.Ramesh" w:date="2010-12-17T09:40:00Z">
            <w:rPr>
              <w:rFonts w:ascii="Courier New" w:hAnsi="Courier New"/>
              <w:color w:val="0000FF"/>
              <w:sz w:val="20"/>
              <w:szCs w:val="22"/>
              <w:u w:val="single"/>
            </w:rPr>
          </w:rPrChange>
        </w:rPr>
        <w:t xml:space="preserve"> /&gt;</w:t>
      </w:r>
    </w:p>
    <w:p w:rsidR="00D05B0C" w:rsidRPr="00D05B0C" w:rsidRDefault="00D05B0C" w:rsidP="006D36C1">
      <w:pPr>
        <w:autoSpaceDE w:val="0"/>
        <w:autoSpaceDN w:val="0"/>
        <w:adjustRightInd w:val="0"/>
        <w:spacing w:before="0" w:after="0"/>
        <w:rPr>
          <w:sz w:val="22"/>
          <w:szCs w:val="22"/>
          <w:rPrChange w:id="1362" w:author="Unknown">
            <w:rPr>
              <w:rFonts w:ascii="Courier New" w:hAnsi="Courier New"/>
              <w:sz w:val="20"/>
              <w:szCs w:val="22"/>
            </w:rPr>
          </w:rPrChange>
        </w:rPr>
      </w:pPr>
      <w:r w:rsidRPr="00D05B0C">
        <w:rPr>
          <w:sz w:val="22"/>
          <w:szCs w:val="22"/>
          <w:rPrChange w:id="1363"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364" w:author="Unknown">
            <w:rPr>
              <w:rFonts w:ascii="Courier New" w:hAnsi="Courier New"/>
              <w:sz w:val="20"/>
              <w:szCs w:val="22"/>
            </w:rPr>
          </w:rPrChange>
        </w:rPr>
      </w:pPr>
      <w:r w:rsidRPr="00D05B0C">
        <w:rPr>
          <w:sz w:val="22"/>
          <w:szCs w:val="22"/>
          <w:rPrChange w:id="1365"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366" w:author="Unknown">
            <w:rPr>
              <w:rFonts w:ascii="Courier New" w:hAnsi="Courier New"/>
              <w:sz w:val="20"/>
              <w:szCs w:val="22"/>
            </w:rPr>
          </w:rPrChange>
        </w:rPr>
      </w:pPr>
      <w:r w:rsidRPr="00D05B0C">
        <w:rPr>
          <w:sz w:val="22"/>
          <w:szCs w:val="22"/>
          <w:rPrChange w:id="1367" w:author="Jithu.Ramesh" w:date="2010-12-17T09:40:00Z">
            <w:rPr>
              <w:rFonts w:ascii="Courier New" w:hAnsi="Courier New"/>
              <w:color w:val="000000"/>
              <w:sz w:val="20"/>
              <w:szCs w:val="22"/>
              <w:u w:val="single"/>
            </w:rPr>
          </w:rPrChange>
        </w:rPr>
        <w:t xml:space="preserve">      &lt;/element&gt;</w:t>
      </w:r>
    </w:p>
    <w:p w:rsidR="00D05B0C" w:rsidRPr="00D05B0C" w:rsidRDefault="00D05B0C" w:rsidP="006D36C1">
      <w:pPr>
        <w:autoSpaceDE w:val="0"/>
        <w:autoSpaceDN w:val="0"/>
        <w:adjustRightInd w:val="0"/>
        <w:spacing w:before="0" w:after="0"/>
        <w:rPr>
          <w:sz w:val="22"/>
          <w:szCs w:val="22"/>
          <w:rPrChange w:id="1368" w:author="Unknown">
            <w:rPr>
              <w:rFonts w:ascii="Courier New" w:hAnsi="Courier New"/>
              <w:sz w:val="20"/>
              <w:szCs w:val="22"/>
            </w:rPr>
          </w:rPrChange>
        </w:rPr>
      </w:pPr>
      <w:r w:rsidRPr="00D05B0C">
        <w:rPr>
          <w:sz w:val="22"/>
          <w:szCs w:val="22"/>
          <w:rPrChange w:id="1369" w:author="Jithu.Ramesh" w:date="2010-12-17T09:40:00Z">
            <w:rPr>
              <w:rFonts w:ascii="Courier New" w:hAnsi="Courier New"/>
              <w:color w:val="000000"/>
              <w:sz w:val="20"/>
              <w:szCs w:val="22"/>
              <w:u w:val="single"/>
            </w:rPr>
          </w:rPrChange>
        </w:rPr>
        <w:t xml:space="preserve">      &lt;element name=</w:t>
      </w:r>
      <w:r w:rsidRPr="00D05B0C">
        <w:rPr>
          <w:i/>
          <w:iCs/>
          <w:sz w:val="22"/>
          <w:szCs w:val="22"/>
          <w:rPrChange w:id="1370" w:author="Jithu.Ramesh" w:date="2010-12-17T09:40:00Z">
            <w:rPr>
              <w:rFonts w:ascii="Courier New" w:hAnsi="Courier New"/>
              <w:i/>
              <w:iCs/>
              <w:color w:val="2A00FF"/>
              <w:sz w:val="20"/>
              <w:szCs w:val="22"/>
              <w:u w:val="single"/>
            </w:rPr>
          </w:rPrChange>
        </w:rPr>
        <w:t>"ResolveIdentifierRequest"</w:t>
      </w:r>
      <w:r w:rsidRPr="00D05B0C">
        <w:rPr>
          <w:sz w:val="22"/>
          <w:szCs w:val="22"/>
          <w:rPrChange w:id="1371" w:author="Jithu.Ramesh" w:date="2010-12-17T09:40:00Z">
            <w:rPr>
              <w:rFonts w:ascii="Courier New" w:hAnsi="Courier New"/>
              <w:color w:val="008080"/>
              <w:sz w:val="20"/>
              <w:szCs w:val="22"/>
              <w:u w:val="single"/>
            </w:rPr>
          </w:rPrChange>
        </w:rPr>
        <w:t>&gt;</w:t>
      </w:r>
    </w:p>
    <w:p w:rsidR="00D05B0C" w:rsidRPr="00D05B0C" w:rsidRDefault="00D05B0C" w:rsidP="006D36C1">
      <w:pPr>
        <w:autoSpaceDE w:val="0"/>
        <w:autoSpaceDN w:val="0"/>
        <w:adjustRightInd w:val="0"/>
        <w:spacing w:before="0" w:after="0"/>
        <w:rPr>
          <w:sz w:val="22"/>
          <w:szCs w:val="22"/>
          <w:rPrChange w:id="1372" w:author="Unknown">
            <w:rPr>
              <w:rFonts w:ascii="Courier New" w:hAnsi="Courier New"/>
              <w:sz w:val="20"/>
              <w:szCs w:val="22"/>
            </w:rPr>
          </w:rPrChange>
        </w:rPr>
      </w:pPr>
      <w:r w:rsidRPr="00D05B0C">
        <w:rPr>
          <w:sz w:val="22"/>
          <w:szCs w:val="22"/>
          <w:rPrChange w:id="1373"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374" w:author="Unknown">
            <w:rPr>
              <w:rFonts w:ascii="Courier New" w:hAnsi="Courier New"/>
              <w:sz w:val="20"/>
              <w:szCs w:val="22"/>
            </w:rPr>
          </w:rPrChange>
        </w:rPr>
      </w:pPr>
      <w:r w:rsidRPr="00D05B0C">
        <w:rPr>
          <w:sz w:val="22"/>
          <w:szCs w:val="22"/>
          <w:rPrChange w:id="1375"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376" w:author="Unknown">
            <w:rPr>
              <w:rFonts w:ascii="Courier New" w:hAnsi="Courier New"/>
              <w:sz w:val="20"/>
              <w:szCs w:val="22"/>
            </w:rPr>
          </w:rPrChange>
        </w:rPr>
      </w:pPr>
      <w:r w:rsidRPr="00D05B0C">
        <w:rPr>
          <w:sz w:val="22"/>
          <w:szCs w:val="22"/>
          <w:rPrChange w:id="1377" w:author="Jithu.Ramesh" w:date="2010-12-17T09:40:00Z">
            <w:rPr>
              <w:rFonts w:ascii="Courier New" w:hAnsi="Courier New"/>
              <w:color w:val="000000"/>
              <w:sz w:val="20"/>
              <w:szCs w:val="22"/>
              <w:u w:val="single"/>
            </w:rPr>
          </w:rPrChange>
        </w:rPr>
        <w:t xml:space="preserve">            &lt;element name=</w:t>
      </w:r>
      <w:r w:rsidRPr="00D05B0C">
        <w:rPr>
          <w:i/>
          <w:iCs/>
          <w:sz w:val="22"/>
          <w:szCs w:val="22"/>
          <w:rPrChange w:id="1378" w:author="Jithu.Ramesh" w:date="2010-12-17T09:40:00Z">
            <w:rPr>
              <w:rFonts w:ascii="Courier New" w:hAnsi="Courier New"/>
              <w:i/>
              <w:iCs/>
              <w:color w:val="2A00FF"/>
              <w:sz w:val="20"/>
              <w:szCs w:val="22"/>
              <w:u w:val="single"/>
            </w:rPr>
          </w:rPrChange>
        </w:rPr>
        <w:t>"identifier"</w:t>
      </w:r>
      <w:r w:rsidRPr="00D05B0C">
        <w:rPr>
          <w:sz w:val="22"/>
          <w:szCs w:val="22"/>
          <w:rPrChange w:id="1379" w:author="Jithu.Ramesh" w:date="2010-12-17T09:40:00Z">
            <w:rPr>
              <w:rFonts w:ascii="Courier New" w:hAnsi="Courier New"/>
              <w:color w:val="008080"/>
              <w:sz w:val="20"/>
              <w:szCs w:val="22"/>
              <w:u w:val="single"/>
            </w:rPr>
          </w:rPrChange>
        </w:rPr>
        <w:t>&gt;</w:t>
      </w:r>
    </w:p>
    <w:p w:rsidR="00D05B0C" w:rsidRPr="00D05B0C" w:rsidRDefault="00D05B0C" w:rsidP="006D36C1">
      <w:pPr>
        <w:autoSpaceDE w:val="0"/>
        <w:autoSpaceDN w:val="0"/>
        <w:adjustRightInd w:val="0"/>
        <w:spacing w:before="0" w:after="0"/>
        <w:rPr>
          <w:sz w:val="22"/>
          <w:szCs w:val="22"/>
          <w:rPrChange w:id="1380" w:author="Unknown">
            <w:rPr>
              <w:rFonts w:ascii="Courier New" w:hAnsi="Courier New"/>
              <w:sz w:val="20"/>
              <w:szCs w:val="22"/>
            </w:rPr>
          </w:rPrChange>
        </w:rPr>
      </w:pPr>
      <w:r w:rsidRPr="00D05B0C">
        <w:rPr>
          <w:sz w:val="22"/>
          <w:szCs w:val="22"/>
          <w:rPrChange w:id="1381"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382" w:author="Unknown">
            <w:rPr>
              <w:rFonts w:ascii="Courier New" w:hAnsi="Courier New"/>
              <w:sz w:val="20"/>
              <w:szCs w:val="22"/>
            </w:rPr>
          </w:rPrChange>
        </w:rPr>
      </w:pPr>
      <w:r w:rsidRPr="00D05B0C">
        <w:rPr>
          <w:sz w:val="22"/>
          <w:szCs w:val="22"/>
          <w:rPrChange w:id="1383"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384" w:author="Unknown">
            <w:rPr>
              <w:rFonts w:ascii="Courier New" w:hAnsi="Courier New"/>
              <w:sz w:val="20"/>
              <w:szCs w:val="22"/>
            </w:rPr>
          </w:rPrChange>
        </w:rPr>
      </w:pPr>
      <w:r w:rsidRPr="00D05B0C">
        <w:rPr>
          <w:sz w:val="22"/>
          <w:szCs w:val="22"/>
          <w:rPrChange w:id="1385" w:author="Jithu.Ramesh" w:date="2010-12-17T09:40:00Z">
            <w:rPr>
              <w:rFonts w:ascii="Courier New" w:hAnsi="Courier New"/>
              <w:color w:val="000000"/>
              <w:sz w:val="20"/>
              <w:szCs w:val="22"/>
              <w:u w:val="single"/>
            </w:rPr>
          </w:rPrChange>
        </w:rPr>
        <w:t xml:space="preserve">                  &lt;element ref=</w:t>
      </w:r>
      <w:r w:rsidRPr="00D05B0C">
        <w:rPr>
          <w:i/>
          <w:iCs/>
          <w:sz w:val="22"/>
          <w:szCs w:val="22"/>
          <w:rPrChange w:id="1386" w:author="Jithu.Ramesh" w:date="2010-12-17T09:40:00Z">
            <w:rPr>
              <w:rFonts w:ascii="Courier New" w:hAnsi="Courier New"/>
              <w:i/>
              <w:iCs/>
              <w:color w:val="2A00FF"/>
              <w:sz w:val="20"/>
              <w:szCs w:val="22"/>
              <w:u w:val="single"/>
            </w:rPr>
          </w:rPrChange>
        </w:rPr>
        <w:t>"ns0:Identifier"</w:t>
      </w:r>
      <w:r w:rsidRPr="00D05B0C">
        <w:rPr>
          <w:sz w:val="22"/>
          <w:szCs w:val="22"/>
          <w:rPrChange w:id="1387" w:author="Jithu.Ramesh" w:date="2010-12-17T09:40:00Z">
            <w:rPr>
              <w:rFonts w:ascii="Courier New" w:hAnsi="Courier New"/>
              <w:color w:val="0000FF"/>
              <w:sz w:val="20"/>
              <w:szCs w:val="22"/>
              <w:u w:val="single"/>
            </w:rPr>
          </w:rPrChange>
        </w:rPr>
        <w:t xml:space="preserve"> minOccurs=</w:t>
      </w:r>
      <w:r w:rsidRPr="00D05B0C">
        <w:rPr>
          <w:i/>
          <w:iCs/>
          <w:sz w:val="22"/>
          <w:szCs w:val="22"/>
          <w:rPrChange w:id="1388" w:author="Jithu.Ramesh" w:date="2010-12-17T09:40:00Z">
            <w:rPr>
              <w:rFonts w:ascii="Courier New" w:hAnsi="Courier New"/>
              <w:i/>
              <w:iCs/>
              <w:color w:val="2A00FF"/>
              <w:sz w:val="20"/>
              <w:szCs w:val="22"/>
              <w:u w:val="single"/>
            </w:rPr>
          </w:rPrChange>
        </w:rPr>
        <w:t>"1"</w:t>
      </w:r>
      <w:r w:rsidRPr="00D05B0C">
        <w:rPr>
          <w:sz w:val="22"/>
          <w:szCs w:val="22"/>
          <w:rPrChange w:id="1389" w:author="Jithu.Ramesh" w:date="2010-12-17T09:40:00Z">
            <w:rPr>
              <w:rFonts w:ascii="Courier New" w:hAnsi="Courier New"/>
              <w:color w:val="0000FF"/>
              <w:sz w:val="20"/>
              <w:szCs w:val="22"/>
              <w:u w:val="single"/>
            </w:rPr>
          </w:rPrChange>
        </w:rPr>
        <w:t xml:space="preserve"> maxOccurs=</w:t>
      </w:r>
      <w:r w:rsidRPr="00D05B0C">
        <w:rPr>
          <w:i/>
          <w:iCs/>
          <w:sz w:val="22"/>
          <w:szCs w:val="22"/>
          <w:rPrChange w:id="1390" w:author="Jithu.Ramesh" w:date="2010-12-17T09:40:00Z">
            <w:rPr>
              <w:rFonts w:ascii="Courier New" w:hAnsi="Courier New"/>
              <w:i/>
              <w:iCs/>
              <w:color w:val="2A00FF"/>
              <w:sz w:val="20"/>
              <w:szCs w:val="22"/>
              <w:u w:val="single"/>
            </w:rPr>
          </w:rPrChange>
        </w:rPr>
        <w:t>"1"</w:t>
      </w:r>
      <w:r w:rsidRPr="00D05B0C">
        <w:rPr>
          <w:sz w:val="22"/>
          <w:szCs w:val="22"/>
          <w:rPrChange w:id="1391" w:author="Jithu.Ramesh" w:date="2010-12-17T09:40:00Z">
            <w:rPr>
              <w:rFonts w:ascii="Courier New" w:hAnsi="Courier New"/>
              <w:color w:val="0000FF"/>
              <w:sz w:val="20"/>
              <w:szCs w:val="22"/>
              <w:u w:val="single"/>
            </w:rPr>
          </w:rPrChange>
        </w:rPr>
        <w:t xml:space="preserve"> /&gt;</w:t>
      </w:r>
    </w:p>
    <w:p w:rsidR="00D05B0C" w:rsidRPr="00D05B0C" w:rsidRDefault="00D05B0C" w:rsidP="006D36C1">
      <w:pPr>
        <w:autoSpaceDE w:val="0"/>
        <w:autoSpaceDN w:val="0"/>
        <w:adjustRightInd w:val="0"/>
        <w:spacing w:before="0" w:after="0"/>
        <w:rPr>
          <w:sz w:val="22"/>
          <w:szCs w:val="22"/>
          <w:rPrChange w:id="1392" w:author="Unknown">
            <w:rPr>
              <w:rFonts w:ascii="Courier New" w:hAnsi="Courier New"/>
              <w:sz w:val="20"/>
              <w:szCs w:val="22"/>
            </w:rPr>
          </w:rPrChange>
        </w:rPr>
      </w:pPr>
      <w:r w:rsidRPr="00D05B0C">
        <w:rPr>
          <w:sz w:val="22"/>
          <w:szCs w:val="22"/>
          <w:rPrChange w:id="1393"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394" w:author="Unknown">
            <w:rPr>
              <w:rFonts w:ascii="Courier New" w:hAnsi="Courier New"/>
              <w:sz w:val="20"/>
              <w:szCs w:val="22"/>
            </w:rPr>
          </w:rPrChange>
        </w:rPr>
      </w:pPr>
      <w:r w:rsidRPr="00D05B0C">
        <w:rPr>
          <w:sz w:val="22"/>
          <w:szCs w:val="22"/>
          <w:rPrChange w:id="1395"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396" w:author="Unknown">
            <w:rPr>
              <w:rFonts w:ascii="Courier New" w:hAnsi="Courier New"/>
              <w:sz w:val="20"/>
              <w:szCs w:val="22"/>
            </w:rPr>
          </w:rPrChange>
        </w:rPr>
      </w:pPr>
      <w:r w:rsidRPr="00D05B0C">
        <w:rPr>
          <w:sz w:val="22"/>
          <w:szCs w:val="22"/>
          <w:rPrChange w:id="1397" w:author="Jithu.Ramesh" w:date="2010-12-17T09:40:00Z">
            <w:rPr>
              <w:rFonts w:ascii="Courier New" w:hAnsi="Courier New"/>
              <w:color w:val="000000"/>
              <w:sz w:val="20"/>
              <w:szCs w:val="22"/>
              <w:u w:val="single"/>
            </w:rPr>
          </w:rPrChange>
        </w:rPr>
        <w:t xml:space="preserve">            &lt;/element&gt;</w:t>
      </w:r>
    </w:p>
    <w:p w:rsidR="00D05B0C" w:rsidRPr="00D05B0C" w:rsidRDefault="00D05B0C" w:rsidP="006D36C1">
      <w:pPr>
        <w:autoSpaceDE w:val="0"/>
        <w:autoSpaceDN w:val="0"/>
        <w:adjustRightInd w:val="0"/>
        <w:spacing w:before="0" w:after="0"/>
        <w:rPr>
          <w:sz w:val="22"/>
          <w:szCs w:val="22"/>
          <w:rPrChange w:id="1398" w:author="Unknown">
            <w:rPr>
              <w:rFonts w:ascii="Courier New" w:hAnsi="Courier New"/>
              <w:sz w:val="20"/>
              <w:szCs w:val="22"/>
            </w:rPr>
          </w:rPrChange>
        </w:rPr>
      </w:pPr>
      <w:r w:rsidRPr="00D05B0C">
        <w:rPr>
          <w:sz w:val="22"/>
          <w:szCs w:val="22"/>
          <w:rPrChange w:id="1399"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400" w:author="Unknown">
            <w:rPr>
              <w:rFonts w:ascii="Courier New" w:hAnsi="Courier New"/>
              <w:sz w:val="20"/>
              <w:szCs w:val="22"/>
            </w:rPr>
          </w:rPrChange>
        </w:rPr>
      </w:pPr>
      <w:r w:rsidRPr="00D05B0C">
        <w:rPr>
          <w:sz w:val="22"/>
          <w:szCs w:val="22"/>
          <w:rPrChange w:id="1401"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402" w:author="Unknown">
            <w:rPr>
              <w:rFonts w:ascii="Courier New" w:hAnsi="Courier New"/>
              <w:sz w:val="20"/>
              <w:szCs w:val="22"/>
            </w:rPr>
          </w:rPrChange>
        </w:rPr>
      </w:pPr>
      <w:r w:rsidRPr="00D05B0C">
        <w:rPr>
          <w:sz w:val="22"/>
          <w:szCs w:val="22"/>
          <w:rPrChange w:id="1403" w:author="Jithu.Ramesh" w:date="2010-12-17T09:40:00Z">
            <w:rPr>
              <w:rFonts w:ascii="Courier New" w:hAnsi="Courier New"/>
              <w:color w:val="000000"/>
              <w:sz w:val="20"/>
              <w:szCs w:val="22"/>
              <w:u w:val="single"/>
            </w:rPr>
          </w:rPrChange>
        </w:rPr>
        <w:t xml:space="preserve">      &lt;/element&gt;</w:t>
      </w:r>
    </w:p>
    <w:p w:rsidR="00D05B0C" w:rsidRPr="00D05B0C" w:rsidRDefault="00D05B0C" w:rsidP="006D36C1">
      <w:pPr>
        <w:autoSpaceDE w:val="0"/>
        <w:autoSpaceDN w:val="0"/>
        <w:adjustRightInd w:val="0"/>
        <w:spacing w:before="0" w:after="0"/>
        <w:rPr>
          <w:sz w:val="22"/>
          <w:szCs w:val="22"/>
          <w:rPrChange w:id="1404" w:author="Unknown">
            <w:rPr>
              <w:rFonts w:ascii="Courier New" w:hAnsi="Courier New"/>
              <w:sz w:val="20"/>
              <w:szCs w:val="22"/>
            </w:rPr>
          </w:rPrChange>
        </w:rPr>
      </w:pPr>
      <w:r w:rsidRPr="00D05B0C">
        <w:rPr>
          <w:sz w:val="22"/>
          <w:szCs w:val="22"/>
          <w:rPrChange w:id="1405" w:author="Jithu.Ramesh" w:date="2010-12-17T09:40:00Z">
            <w:rPr>
              <w:rFonts w:ascii="Courier New" w:hAnsi="Courier New"/>
              <w:color w:val="000000"/>
              <w:sz w:val="20"/>
              <w:szCs w:val="22"/>
              <w:u w:val="single"/>
            </w:rPr>
          </w:rPrChange>
        </w:rPr>
        <w:t xml:space="preserve">      &lt;element name=</w:t>
      </w:r>
      <w:r w:rsidRPr="00D05B0C">
        <w:rPr>
          <w:i/>
          <w:iCs/>
          <w:sz w:val="22"/>
          <w:szCs w:val="22"/>
          <w:rPrChange w:id="1406" w:author="Jithu.Ramesh" w:date="2010-12-17T09:40:00Z">
            <w:rPr>
              <w:rFonts w:ascii="Courier New" w:hAnsi="Courier New"/>
              <w:i/>
              <w:iCs/>
              <w:color w:val="2A00FF"/>
              <w:sz w:val="20"/>
              <w:szCs w:val="22"/>
              <w:u w:val="single"/>
            </w:rPr>
          </w:rPrChange>
        </w:rPr>
        <w:t>"ResolveIdentifierResponse"</w:t>
      </w:r>
      <w:r w:rsidRPr="00D05B0C">
        <w:rPr>
          <w:sz w:val="22"/>
          <w:szCs w:val="22"/>
          <w:rPrChange w:id="1407" w:author="Jithu.Ramesh" w:date="2010-12-17T09:40:00Z">
            <w:rPr>
              <w:rFonts w:ascii="Courier New" w:hAnsi="Courier New"/>
              <w:color w:val="008080"/>
              <w:sz w:val="20"/>
              <w:szCs w:val="22"/>
              <w:u w:val="single"/>
            </w:rPr>
          </w:rPrChange>
        </w:rPr>
        <w:t>&gt;</w:t>
      </w:r>
    </w:p>
    <w:p w:rsidR="00D05B0C" w:rsidRPr="00D05B0C" w:rsidRDefault="00D05B0C" w:rsidP="006D36C1">
      <w:pPr>
        <w:autoSpaceDE w:val="0"/>
        <w:autoSpaceDN w:val="0"/>
        <w:adjustRightInd w:val="0"/>
        <w:spacing w:before="0" w:after="0"/>
        <w:rPr>
          <w:sz w:val="22"/>
          <w:szCs w:val="22"/>
          <w:rPrChange w:id="1408" w:author="Unknown">
            <w:rPr>
              <w:rFonts w:ascii="Courier New" w:hAnsi="Courier New"/>
              <w:sz w:val="20"/>
              <w:szCs w:val="22"/>
            </w:rPr>
          </w:rPrChange>
        </w:rPr>
      </w:pPr>
      <w:r w:rsidRPr="00D05B0C">
        <w:rPr>
          <w:sz w:val="22"/>
          <w:szCs w:val="22"/>
          <w:rPrChange w:id="1409"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410" w:author="Unknown">
            <w:rPr>
              <w:rFonts w:ascii="Courier New" w:hAnsi="Courier New"/>
              <w:sz w:val="20"/>
              <w:szCs w:val="22"/>
            </w:rPr>
          </w:rPrChange>
        </w:rPr>
      </w:pPr>
      <w:r w:rsidRPr="00D05B0C">
        <w:rPr>
          <w:sz w:val="22"/>
          <w:szCs w:val="22"/>
          <w:rPrChange w:id="1411"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412" w:author="Unknown">
            <w:rPr>
              <w:rFonts w:ascii="Courier New" w:hAnsi="Courier New"/>
              <w:sz w:val="20"/>
              <w:szCs w:val="22"/>
            </w:rPr>
          </w:rPrChange>
        </w:rPr>
      </w:pPr>
      <w:r w:rsidRPr="00D05B0C">
        <w:rPr>
          <w:sz w:val="22"/>
          <w:szCs w:val="22"/>
          <w:rPrChange w:id="1413" w:author="Jithu.Ramesh" w:date="2010-12-17T09:40:00Z">
            <w:rPr>
              <w:rFonts w:ascii="Courier New" w:hAnsi="Courier New"/>
              <w:color w:val="000000"/>
              <w:sz w:val="20"/>
              <w:szCs w:val="22"/>
              <w:u w:val="single"/>
            </w:rPr>
          </w:rPrChange>
        </w:rPr>
        <w:t xml:space="preserve">            &lt;element ref=</w:t>
      </w:r>
      <w:r w:rsidRPr="00D05B0C">
        <w:rPr>
          <w:i/>
          <w:iCs/>
          <w:sz w:val="22"/>
          <w:szCs w:val="22"/>
          <w:rPrChange w:id="1414" w:author="Jithu.Ramesh" w:date="2010-12-17T09:40:00Z">
            <w:rPr>
              <w:rFonts w:ascii="Courier New" w:hAnsi="Courier New"/>
              <w:i/>
              <w:iCs/>
              <w:color w:val="2A00FF"/>
              <w:sz w:val="20"/>
              <w:szCs w:val="22"/>
              <w:u w:val="single"/>
            </w:rPr>
          </w:rPrChange>
        </w:rPr>
        <w:t>"ns0:IdentifierData"</w:t>
      </w:r>
      <w:r w:rsidRPr="00D05B0C">
        <w:rPr>
          <w:sz w:val="22"/>
          <w:szCs w:val="22"/>
          <w:rPrChange w:id="1415" w:author="Jithu.Ramesh" w:date="2010-12-17T09:40:00Z">
            <w:rPr>
              <w:rFonts w:ascii="Courier New" w:hAnsi="Courier New"/>
              <w:color w:val="0000FF"/>
              <w:sz w:val="20"/>
              <w:szCs w:val="22"/>
              <w:u w:val="single"/>
            </w:rPr>
          </w:rPrChange>
        </w:rPr>
        <w:t xml:space="preserve"> minOccurs=</w:t>
      </w:r>
      <w:r w:rsidRPr="00D05B0C">
        <w:rPr>
          <w:i/>
          <w:iCs/>
          <w:sz w:val="22"/>
          <w:szCs w:val="22"/>
          <w:rPrChange w:id="1416" w:author="Jithu.Ramesh" w:date="2010-12-17T09:40:00Z">
            <w:rPr>
              <w:rFonts w:ascii="Courier New" w:hAnsi="Courier New"/>
              <w:i/>
              <w:iCs/>
              <w:color w:val="2A00FF"/>
              <w:sz w:val="20"/>
              <w:szCs w:val="22"/>
              <w:u w:val="single"/>
            </w:rPr>
          </w:rPrChange>
        </w:rPr>
        <w:t>"1"</w:t>
      </w:r>
      <w:r w:rsidRPr="00D05B0C">
        <w:rPr>
          <w:sz w:val="22"/>
          <w:szCs w:val="22"/>
          <w:rPrChange w:id="1417" w:author="Jithu.Ramesh" w:date="2010-12-17T09:40:00Z">
            <w:rPr>
              <w:rFonts w:ascii="Courier New" w:hAnsi="Courier New"/>
              <w:color w:val="0000FF"/>
              <w:sz w:val="20"/>
              <w:szCs w:val="22"/>
              <w:u w:val="single"/>
            </w:rPr>
          </w:rPrChange>
        </w:rPr>
        <w:t xml:space="preserve"> maxOccurs=</w:t>
      </w:r>
      <w:r w:rsidRPr="00D05B0C">
        <w:rPr>
          <w:i/>
          <w:iCs/>
          <w:sz w:val="22"/>
          <w:szCs w:val="22"/>
          <w:rPrChange w:id="1418" w:author="Jithu.Ramesh" w:date="2010-12-17T09:40:00Z">
            <w:rPr>
              <w:rFonts w:ascii="Courier New" w:hAnsi="Courier New"/>
              <w:i/>
              <w:iCs/>
              <w:color w:val="2A00FF"/>
              <w:sz w:val="20"/>
              <w:szCs w:val="22"/>
              <w:u w:val="single"/>
            </w:rPr>
          </w:rPrChange>
        </w:rPr>
        <w:t>"1"</w:t>
      </w:r>
      <w:r w:rsidRPr="00D05B0C">
        <w:rPr>
          <w:sz w:val="22"/>
          <w:szCs w:val="22"/>
          <w:rPrChange w:id="1419" w:author="Jithu.Ramesh" w:date="2010-12-17T09:40:00Z">
            <w:rPr>
              <w:rFonts w:ascii="Courier New" w:hAnsi="Courier New"/>
              <w:color w:val="0000FF"/>
              <w:sz w:val="20"/>
              <w:szCs w:val="22"/>
              <w:u w:val="single"/>
            </w:rPr>
          </w:rPrChange>
        </w:rPr>
        <w:t xml:space="preserve"> /&gt;</w:t>
      </w:r>
    </w:p>
    <w:p w:rsidR="00D05B0C" w:rsidRPr="00D05B0C" w:rsidRDefault="00D05B0C" w:rsidP="006D36C1">
      <w:pPr>
        <w:autoSpaceDE w:val="0"/>
        <w:autoSpaceDN w:val="0"/>
        <w:adjustRightInd w:val="0"/>
        <w:spacing w:before="0" w:after="0"/>
        <w:rPr>
          <w:sz w:val="22"/>
          <w:szCs w:val="22"/>
          <w:rPrChange w:id="1420" w:author="Unknown">
            <w:rPr>
              <w:rFonts w:ascii="Courier New" w:hAnsi="Courier New"/>
              <w:sz w:val="20"/>
              <w:szCs w:val="22"/>
            </w:rPr>
          </w:rPrChange>
        </w:rPr>
      </w:pPr>
      <w:r w:rsidRPr="00D05B0C">
        <w:rPr>
          <w:sz w:val="22"/>
          <w:szCs w:val="22"/>
          <w:rPrChange w:id="1421"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422" w:author="Unknown">
            <w:rPr>
              <w:rFonts w:ascii="Courier New" w:hAnsi="Courier New"/>
              <w:sz w:val="20"/>
              <w:szCs w:val="22"/>
            </w:rPr>
          </w:rPrChange>
        </w:rPr>
      </w:pPr>
      <w:r w:rsidRPr="00D05B0C">
        <w:rPr>
          <w:sz w:val="22"/>
          <w:szCs w:val="22"/>
          <w:rPrChange w:id="1423"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424" w:author="Unknown">
            <w:rPr>
              <w:rFonts w:ascii="Courier New" w:hAnsi="Courier New"/>
              <w:sz w:val="20"/>
              <w:szCs w:val="22"/>
            </w:rPr>
          </w:rPrChange>
        </w:rPr>
      </w:pPr>
      <w:r w:rsidRPr="00D05B0C">
        <w:rPr>
          <w:sz w:val="22"/>
          <w:szCs w:val="22"/>
          <w:rPrChange w:id="1425" w:author="Jithu.Ramesh" w:date="2010-12-17T09:40:00Z">
            <w:rPr>
              <w:rFonts w:ascii="Courier New" w:hAnsi="Courier New"/>
              <w:color w:val="000000"/>
              <w:sz w:val="20"/>
              <w:szCs w:val="22"/>
              <w:u w:val="single"/>
            </w:rPr>
          </w:rPrChange>
        </w:rPr>
        <w:t xml:space="preserve">      &lt;/element&gt;</w:t>
      </w:r>
    </w:p>
    <w:p w:rsidR="00D05B0C" w:rsidRPr="00D05B0C" w:rsidRDefault="00D05B0C" w:rsidP="006D36C1">
      <w:pPr>
        <w:autoSpaceDE w:val="0"/>
        <w:autoSpaceDN w:val="0"/>
        <w:adjustRightInd w:val="0"/>
        <w:spacing w:before="0" w:after="0"/>
        <w:rPr>
          <w:sz w:val="22"/>
          <w:szCs w:val="22"/>
          <w:rPrChange w:id="1426" w:author="Unknown">
            <w:rPr>
              <w:rFonts w:ascii="Courier New" w:hAnsi="Courier New"/>
              <w:sz w:val="20"/>
              <w:szCs w:val="22"/>
            </w:rPr>
          </w:rPrChange>
        </w:rPr>
      </w:pPr>
      <w:r w:rsidRPr="00D05B0C">
        <w:rPr>
          <w:sz w:val="22"/>
          <w:szCs w:val="22"/>
          <w:rPrChange w:id="1427" w:author="Jithu.Ramesh" w:date="2010-12-17T09:40:00Z">
            <w:rPr>
              <w:rFonts w:ascii="Courier New" w:hAnsi="Courier New"/>
              <w:color w:val="000000"/>
              <w:sz w:val="20"/>
              <w:szCs w:val="22"/>
              <w:u w:val="single"/>
            </w:rPr>
          </w:rPrChange>
        </w:rPr>
        <w:t xml:space="preserve">      &lt;element name=</w:t>
      </w:r>
      <w:r w:rsidRPr="00D05B0C">
        <w:rPr>
          <w:i/>
          <w:iCs/>
          <w:sz w:val="22"/>
          <w:szCs w:val="22"/>
          <w:rPrChange w:id="1428" w:author="Jithu.Ramesh" w:date="2010-12-17T09:40:00Z">
            <w:rPr>
              <w:rFonts w:ascii="Courier New" w:hAnsi="Courier New"/>
              <w:i/>
              <w:iCs/>
              <w:color w:val="2A00FF"/>
              <w:sz w:val="20"/>
              <w:szCs w:val="22"/>
              <w:u w:val="single"/>
            </w:rPr>
          </w:rPrChange>
        </w:rPr>
        <w:t>"DeleteKeysRequest"</w:t>
      </w:r>
      <w:r w:rsidRPr="00D05B0C">
        <w:rPr>
          <w:sz w:val="22"/>
          <w:szCs w:val="22"/>
          <w:rPrChange w:id="1429" w:author="Jithu.Ramesh" w:date="2010-12-17T09:40:00Z">
            <w:rPr>
              <w:rFonts w:ascii="Courier New" w:hAnsi="Courier New"/>
              <w:color w:val="008080"/>
              <w:sz w:val="20"/>
              <w:szCs w:val="22"/>
              <w:u w:val="single"/>
            </w:rPr>
          </w:rPrChange>
        </w:rPr>
        <w:t>&gt;</w:t>
      </w:r>
    </w:p>
    <w:p w:rsidR="00D05B0C" w:rsidRPr="00D05B0C" w:rsidRDefault="00D05B0C" w:rsidP="006D36C1">
      <w:pPr>
        <w:autoSpaceDE w:val="0"/>
        <w:autoSpaceDN w:val="0"/>
        <w:adjustRightInd w:val="0"/>
        <w:spacing w:before="0" w:after="0"/>
        <w:rPr>
          <w:sz w:val="22"/>
          <w:szCs w:val="22"/>
          <w:rPrChange w:id="1430" w:author="Unknown">
            <w:rPr>
              <w:rFonts w:ascii="Courier New" w:hAnsi="Courier New"/>
              <w:sz w:val="20"/>
              <w:szCs w:val="22"/>
            </w:rPr>
          </w:rPrChange>
        </w:rPr>
      </w:pPr>
      <w:r w:rsidRPr="00D05B0C">
        <w:rPr>
          <w:sz w:val="22"/>
          <w:szCs w:val="22"/>
          <w:rPrChange w:id="1431"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432" w:author="Unknown">
            <w:rPr>
              <w:rFonts w:ascii="Courier New" w:hAnsi="Courier New"/>
              <w:sz w:val="20"/>
              <w:szCs w:val="22"/>
            </w:rPr>
          </w:rPrChange>
        </w:rPr>
      </w:pPr>
      <w:r w:rsidRPr="00D05B0C">
        <w:rPr>
          <w:sz w:val="22"/>
          <w:szCs w:val="22"/>
          <w:rPrChange w:id="1433"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434" w:author="Unknown">
            <w:rPr>
              <w:rFonts w:ascii="Courier New" w:hAnsi="Courier New"/>
              <w:sz w:val="20"/>
              <w:szCs w:val="22"/>
            </w:rPr>
          </w:rPrChange>
        </w:rPr>
      </w:pPr>
      <w:r w:rsidRPr="00D05B0C">
        <w:rPr>
          <w:sz w:val="22"/>
          <w:szCs w:val="22"/>
          <w:rPrChange w:id="1435" w:author="Jithu.Ramesh" w:date="2010-12-17T09:40:00Z">
            <w:rPr>
              <w:rFonts w:ascii="Courier New" w:hAnsi="Courier New"/>
              <w:color w:val="000000"/>
              <w:sz w:val="20"/>
              <w:szCs w:val="22"/>
              <w:u w:val="single"/>
            </w:rPr>
          </w:rPrChange>
        </w:rPr>
        <w:t xml:space="preserve">            &lt;element name=</w:t>
      </w:r>
      <w:r w:rsidRPr="00D05B0C">
        <w:rPr>
          <w:i/>
          <w:iCs/>
          <w:sz w:val="22"/>
          <w:szCs w:val="22"/>
          <w:rPrChange w:id="1436" w:author="Jithu.Ramesh" w:date="2010-12-17T09:40:00Z">
            <w:rPr>
              <w:rFonts w:ascii="Courier New" w:hAnsi="Courier New"/>
              <w:i/>
              <w:iCs/>
              <w:color w:val="2A00FF"/>
              <w:sz w:val="20"/>
              <w:szCs w:val="22"/>
              <w:u w:val="single"/>
            </w:rPr>
          </w:rPrChange>
        </w:rPr>
        <w:t>"identifier"</w:t>
      </w:r>
      <w:r w:rsidRPr="00D05B0C">
        <w:rPr>
          <w:sz w:val="22"/>
          <w:szCs w:val="22"/>
          <w:rPrChange w:id="1437" w:author="Jithu.Ramesh" w:date="2010-12-17T09:40:00Z">
            <w:rPr>
              <w:rFonts w:ascii="Courier New" w:hAnsi="Courier New"/>
              <w:color w:val="008080"/>
              <w:sz w:val="20"/>
              <w:szCs w:val="22"/>
              <w:u w:val="single"/>
            </w:rPr>
          </w:rPrChange>
        </w:rPr>
        <w:t>&gt;</w:t>
      </w:r>
    </w:p>
    <w:p w:rsidR="00D05B0C" w:rsidRPr="00D05B0C" w:rsidRDefault="00D05B0C" w:rsidP="006D36C1">
      <w:pPr>
        <w:autoSpaceDE w:val="0"/>
        <w:autoSpaceDN w:val="0"/>
        <w:adjustRightInd w:val="0"/>
        <w:spacing w:before="0" w:after="0"/>
        <w:rPr>
          <w:sz w:val="22"/>
          <w:szCs w:val="22"/>
          <w:rPrChange w:id="1438" w:author="Unknown">
            <w:rPr>
              <w:rFonts w:ascii="Courier New" w:hAnsi="Courier New"/>
              <w:sz w:val="20"/>
              <w:szCs w:val="22"/>
            </w:rPr>
          </w:rPrChange>
        </w:rPr>
      </w:pPr>
      <w:r w:rsidRPr="00D05B0C">
        <w:rPr>
          <w:sz w:val="22"/>
          <w:szCs w:val="22"/>
          <w:rPrChange w:id="1439"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440" w:author="Unknown">
            <w:rPr>
              <w:rFonts w:ascii="Courier New" w:hAnsi="Courier New"/>
              <w:sz w:val="20"/>
              <w:szCs w:val="22"/>
            </w:rPr>
          </w:rPrChange>
        </w:rPr>
      </w:pPr>
      <w:r w:rsidRPr="00D05B0C">
        <w:rPr>
          <w:sz w:val="22"/>
          <w:szCs w:val="22"/>
          <w:rPrChange w:id="1441"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442" w:author="Unknown">
            <w:rPr>
              <w:rFonts w:ascii="Courier New" w:hAnsi="Courier New"/>
              <w:sz w:val="20"/>
              <w:szCs w:val="22"/>
            </w:rPr>
          </w:rPrChange>
        </w:rPr>
      </w:pPr>
      <w:r w:rsidRPr="00D05B0C">
        <w:rPr>
          <w:sz w:val="22"/>
          <w:szCs w:val="22"/>
          <w:rPrChange w:id="1443" w:author="Jithu.Ramesh" w:date="2010-12-17T09:40:00Z">
            <w:rPr>
              <w:rFonts w:ascii="Courier New" w:hAnsi="Courier New"/>
              <w:color w:val="000000"/>
              <w:sz w:val="20"/>
              <w:szCs w:val="22"/>
              <w:u w:val="single"/>
            </w:rPr>
          </w:rPrChange>
        </w:rPr>
        <w:t xml:space="preserve">                  &lt;element ref=</w:t>
      </w:r>
      <w:r w:rsidRPr="00D05B0C">
        <w:rPr>
          <w:i/>
          <w:iCs/>
          <w:sz w:val="22"/>
          <w:szCs w:val="22"/>
          <w:rPrChange w:id="1444" w:author="Jithu.Ramesh" w:date="2010-12-17T09:40:00Z">
            <w:rPr>
              <w:rFonts w:ascii="Courier New" w:hAnsi="Courier New"/>
              <w:i/>
              <w:iCs/>
              <w:color w:val="2A00FF"/>
              <w:sz w:val="20"/>
              <w:szCs w:val="22"/>
              <w:u w:val="single"/>
            </w:rPr>
          </w:rPrChange>
        </w:rPr>
        <w:t>"ns0:Identifier"</w:t>
      </w:r>
      <w:r w:rsidRPr="00D05B0C">
        <w:rPr>
          <w:sz w:val="22"/>
          <w:szCs w:val="22"/>
          <w:rPrChange w:id="1445" w:author="Jithu.Ramesh" w:date="2010-12-17T09:40:00Z">
            <w:rPr>
              <w:rFonts w:ascii="Courier New" w:hAnsi="Courier New"/>
              <w:color w:val="0000FF"/>
              <w:sz w:val="20"/>
              <w:szCs w:val="22"/>
              <w:u w:val="single"/>
            </w:rPr>
          </w:rPrChange>
        </w:rPr>
        <w:t xml:space="preserve"> minOccurs=</w:t>
      </w:r>
      <w:r w:rsidRPr="00D05B0C">
        <w:rPr>
          <w:i/>
          <w:iCs/>
          <w:sz w:val="22"/>
          <w:szCs w:val="22"/>
          <w:rPrChange w:id="1446" w:author="Jithu.Ramesh" w:date="2010-12-17T09:40:00Z">
            <w:rPr>
              <w:rFonts w:ascii="Courier New" w:hAnsi="Courier New"/>
              <w:i/>
              <w:iCs/>
              <w:color w:val="2A00FF"/>
              <w:sz w:val="20"/>
              <w:szCs w:val="22"/>
              <w:u w:val="single"/>
            </w:rPr>
          </w:rPrChange>
        </w:rPr>
        <w:t>"1"</w:t>
      </w:r>
      <w:r w:rsidRPr="00D05B0C">
        <w:rPr>
          <w:sz w:val="22"/>
          <w:szCs w:val="22"/>
          <w:rPrChange w:id="1447" w:author="Jithu.Ramesh" w:date="2010-12-17T09:40:00Z">
            <w:rPr>
              <w:rFonts w:ascii="Courier New" w:hAnsi="Courier New"/>
              <w:color w:val="0000FF"/>
              <w:sz w:val="20"/>
              <w:szCs w:val="22"/>
              <w:u w:val="single"/>
            </w:rPr>
          </w:rPrChange>
        </w:rPr>
        <w:t xml:space="preserve"> maxOccurs=</w:t>
      </w:r>
      <w:r w:rsidRPr="00D05B0C">
        <w:rPr>
          <w:i/>
          <w:iCs/>
          <w:sz w:val="22"/>
          <w:szCs w:val="22"/>
          <w:rPrChange w:id="1448" w:author="Jithu.Ramesh" w:date="2010-12-17T09:40:00Z">
            <w:rPr>
              <w:rFonts w:ascii="Courier New" w:hAnsi="Courier New"/>
              <w:i/>
              <w:iCs/>
              <w:color w:val="2A00FF"/>
              <w:sz w:val="20"/>
              <w:szCs w:val="22"/>
              <w:u w:val="single"/>
            </w:rPr>
          </w:rPrChange>
        </w:rPr>
        <w:t>"1"</w:t>
      </w:r>
      <w:r w:rsidRPr="00D05B0C">
        <w:rPr>
          <w:sz w:val="22"/>
          <w:szCs w:val="22"/>
          <w:rPrChange w:id="1449" w:author="Jithu.Ramesh" w:date="2010-12-17T09:40:00Z">
            <w:rPr>
              <w:rFonts w:ascii="Courier New" w:hAnsi="Courier New"/>
              <w:color w:val="0000FF"/>
              <w:sz w:val="20"/>
              <w:szCs w:val="22"/>
              <w:u w:val="single"/>
            </w:rPr>
          </w:rPrChange>
        </w:rPr>
        <w:t xml:space="preserve"> /&gt;</w:t>
      </w:r>
    </w:p>
    <w:p w:rsidR="00D05B0C" w:rsidRPr="00D05B0C" w:rsidRDefault="00D05B0C" w:rsidP="006D36C1">
      <w:pPr>
        <w:autoSpaceDE w:val="0"/>
        <w:autoSpaceDN w:val="0"/>
        <w:adjustRightInd w:val="0"/>
        <w:spacing w:before="0" w:after="0"/>
        <w:rPr>
          <w:sz w:val="22"/>
          <w:szCs w:val="22"/>
          <w:rPrChange w:id="1450" w:author="Unknown">
            <w:rPr>
              <w:rFonts w:ascii="Courier New" w:hAnsi="Courier New"/>
              <w:sz w:val="20"/>
              <w:szCs w:val="22"/>
            </w:rPr>
          </w:rPrChange>
        </w:rPr>
      </w:pPr>
      <w:r w:rsidRPr="00D05B0C">
        <w:rPr>
          <w:sz w:val="22"/>
          <w:szCs w:val="22"/>
          <w:rPrChange w:id="1451"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452" w:author="Unknown">
            <w:rPr>
              <w:rFonts w:ascii="Courier New" w:hAnsi="Courier New"/>
              <w:sz w:val="20"/>
              <w:szCs w:val="22"/>
            </w:rPr>
          </w:rPrChange>
        </w:rPr>
      </w:pPr>
      <w:r w:rsidRPr="00D05B0C">
        <w:rPr>
          <w:sz w:val="22"/>
          <w:szCs w:val="22"/>
          <w:rPrChange w:id="1453"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454" w:author="Unknown">
            <w:rPr>
              <w:rFonts w:ascii="Courier New" w:hAnsi="Courier New"/>
              <w:sz w:val="20"/>
              <w:szCs w:val="22"/>
            </w:rPr>
          </w:rPrChange>
        </w:rPr>
      </w:pPr>
      <w:r w:rsidRPr="00D05B0C">
        <w:rPr>
          <w:sz w:val="22"/>
          <w:szCs w:val="22"/>
          <w:rPrChange w:id="1455" w:author="Jithu.Ramesh" w:date="2010-12-17T09:40:00Z">
            <w:rPr>
              <w:rFonts w:ascii="Courier New" w:hAnsi="Courier New"/>
              <w:color w:val="000000"/>
              <w:sz w:val="20"/>
              <w:szCs w:val="22"/>
              <w:u w:val="single"/>
            </w:rPr>
          </w:rPrChange>
        </w:rPr>
        <w:t xml:space="preserve">            &lt;/element&gt;</w:t>
      </w:r>
    </w:p>
    <w:p w:rsidR="00D05B0C" w:rsidRPr="00D05B0C" w:rsidRDefault="00D05B0C" w:rsidP="006D36C1">
      <w:pPr>
        <w:autoSpaceDE w:val="0"/>
        <w:autoSpaceDN w:val="0"/>
        <w:adjustRightInd w:val="0"/>
        <w:spacing w:before="0" w:after="0"/>
        <w:rPr>
          <w:sz w:val="22"/>
          <w:szCs w:val="22"/>
          <w:rPrChange w:id="1456" w:author="Unknown">
            <w:rPr>
              <w:rFonts w:ascii="Courier New" w:hAnsi="Courier New"/>
              <w:sz w:val="20"/>
              <w:szCs w:val="22"/>
            </w:rPr>
          </w:rPrChange>
        </w:rPr>
      </w:pPr>
      <w:r w:rsidRPr="00D05B0C">
        <w:rPr>
          <w:sz w:val="22"/>
          <w:szCs w:val="22"/>
          <w:rPrChange w:id="1457" w:author="Jithu.Ramesh" w:date="2010-12-17T09:40:00Z">
            <w:rPr>
              <w:rFonts w:ascii="Courier New" w:hAnsi="Courier New"/>
              <w:color w:val="000000"/>
              <w:sz w:val="20"/>
              <w:szCs w:val="22"/>
              <w:u w:val="single"/>
            </w:rPr>
          </w:rPrChange>
        </w:rPr>
        <w:t xml:space="preserve">            &lt;element name=</w:t>
      </w:r>
      <w:r w:rsidRPr="00D05B0C">
        <w:rPr>
          <w:i/>
          <w:iCs/>
          <w:sz w:val="22"/>
          <w:szCs w:val="22"/>
          <w:rPrChange w:id="1458" w:author="Jithu.Ramesh" w:date="2010-12-17T09:40:00Z">
            <w:rPr>
              <w:rFonts w:ascii="Courier New" w:hAnsi="Courier New"/>
              <w:i/>
              <w:iCs/>
              <w:color w:val="2A00FF"/>
              <w:sz w:val="20"/>
              <w:szCs w:val="22"/>
              <w:u w:val="single"/>
            </w:rPr>
          </w:rPrChange>
        </w:rPr>
        <w:t>"keyNames"</w:t>
      </w:r>
      <w:r w:rsidRPr="00D05B0C">
        <w:rPr>
          <w:sz w:val="22"/>
          <w:szCs w:val="22"/>
          <w:rPrChange w:id="1459" w:author="Jithu.Ramesh" w:date="2010-12-17T09:40:00Z">
            <w:rPr>
              <w:rFonts w:ascii="Courier New" w:hAnsi="Courier New"/>
              <w:color w:val="008080"/>
              <w:sz w:val="20"/>
              <w:szCs w:val="22"/>
              <w:u w:val="single"/>
            </w:rPr>
          </w:rPrChange>
        </w:rPr>
        <w:t>&gt;</w:t>
      </w:r>
    </w:p>
    <w:p w:rsidR="00D05B0C" w:rsidRPr="00D05B0C" w:rsidRDefault="00D05B0C" w:rsidP="006D36C1">
      <w:pPr>
        <w:autoSpaceDE w:val="0"/>
        <w:autoSpaceDN w:val="0"/>
        <w:adjustRightInd w:val="0"/>
        <w:spacing w:before="0" w:after="0"/>
        <w:rPr>
          <w:sz w:val="22"/>
          <w:szCs w:val="22"/>
          <w:rPrChange w:id="1460" w:author="Unknown">
            <w:rPr>
              <w:rFonts w:ascii="Courier New" w:hAnsi="Courier New"/>
              <w:sz w:val="20"/>
              <w:szCs w:val="22"/>
            </w:rPr>
          </w:rPrChange>
        </w:rPr>
      </w:pPr>
      <w:r w:rsidRPr="00D05B0C">
        <w:rPr>
          <w:sz w:val="22"/>
          <w:szCs w:val="22"/>
          <w:rPrChange w:id="1461"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462" w:author="Unknown">
            <w:rPr>
              <w:rFonts w:ascii="Courier New" w:hAnsi="Courier New"/>
              <w:sz w:val="20"/>
              <w:szCs w:val="22"/>
            </w:rPr>
          </w:rPrChange>
        </w:rPr>
      </w:pPr>
      <w:r w:rsidRPr="00D05B0C">
        <w:rPr>
          <w:sz w:val="22"/>
          <w:szCs w:val="22"/>
          <w:rPrChange w:id="1463"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464" w:author="Unknown">
            <w:rPr>
              <w:rFonts w:ascii="Courier New" w:hAnsi="Courier New"/>
              <w:sz w:val="20"/>
              <w:szCs w:val="22"/>
            </w:rPr>
          </w:rPrChange>
        </w:rPr>
      </w:pPr>
      <w:r w:rsidRPr="00D05B0C">
        <w:rPr>
          <w:sz w:val="22"/>
          <w:szCs w:val="22"/>
          <w:rPrChange w:id="1465" w:author="Jithu.Ramesh" w:date="2010-12-17T09:40:00Z">
            <w:rPr>
              <w:rFonts w:ascii="Courier New" w:hAnsi="Courier New"/>
              <w:color w:val="000000"/>
              <w:sz w:val="20"/>
              <w:szCs w:val="22"/>
              <w:u w:val="single"/>
            </w:rPr>
          </w:rPrChange>
        </w:rPr>
        <w:t xml:space="preserve">                  &lt;element ref=</w:t>
      </w:r>
      <w:r w:rsidRPr="00D05B0C">
        <w:rPr>
          <w:i/>
          <w:iCs/>
          <w:sz w:val="22"/>
          <w:szCs w:val="22"/>
          <w:rPrChange w:id="1466" w:author="Jithu.Ramesh" w:date="2010-12-17T09:40:00Z">
            <w:rPr>
              <w:rFonts w:ascii="Courier New" w:hAnsi="Courier New"/>
              <w:i/>
              <w:iCs/>
              <w:color w:val="2A00FF"/>
              <w:sz w:val="20"/>
              <w:szCs w:val="22"/>
              <w:u w:val="single"/>
            </w:rPr>
          </w:rPrChange>
        </w:rPr>
        <w:t>"ns0:KeyName"</w:t>
      </w:r>
      <w:r w:rsidRPr="00D05B0C">
        <w:rPr>
          <w:sz w:val="22"/>
          <w:szCs w:val="22"/>
          <w:rPrChange w:id="1467" w:author="Jithu.Ramesh" w:date="2010-12-17T09:40:00Z">
            <w:rPr>
              <w:rFonts w:ascii="Courier New" w:hAnsi="Courier New"/>
              <w:color w:val="0000FF"/>
              <w:sz w:val="20"/>
              <w:szCs w:val="22"/>
              <w:u w:val="single"/>
            </w:rPr>
          </w:rPrChange>
        </w:rPr>
        <w:t xml:space="preserve"> minOccurs=</w:t>
      </w:r>
      <w:r w:rsidRPr="00D05B0C">
        <w:rPr>
          <w:i/>
          <w:iCs/>
          <w:sz w:val="22"/>
          <w:szCs w:val="22"/>
          <w:rPrChange w:id="1468" w:author="Jithu.Ramesh" w:date="2010-12-17T09:40:00Z">
            <w:rPr>
              <w:rFonts w:ascii="Courier New" w:hAnsi="Courier New"/>
              <w:i/>
              <w:iCs/>
              <w:color w:val="2A00FF"/>
              <w:sz w:val="20"/>
              <w:szCs w:val="22"/>
              <w:u w:val="single"/>
            </w:rPr>
          </w:rPrChange>
        </w:rPr>
        <w:t>"1"</w:t>
      </w:r>
      <w:r w:rsidRPr="00D05B0C">
        <w:rPr>
          <w:sz w:val="22"/>
          <w:szCs w:val="22"/>
          <w:rPrChange w:id="1469" w:author="Jithu.Ramesh" w:date="2010-12-17T09:40:00Z">
            <w:rPr>
              <w:rFonts w:ascii="Courier New" w:hAnsi="Courier New"/>
              <w:color w:val="0000FF"/>
              <w:sz w:val="20"/>
              <w:szCs w:val="22"/>
              <w:u w:val="single"/>
            </w:rPr>
          </w:rPrChange>
        </w:rPr>
        <w:t xml:space="preserve"> maxOccurs=</w:t>
      </w:r>
      <w:r w:rsidRPr="00D05B0C">
        <w:rPr>
          <w:i/>
          <w:iCs/>
          <w:sz w:val="22"/>
          <w:szCs w:val="22"/>
          <w:rPrChange w:id="1470" w:author="Jithu.Ramesh" w:date="2010-12-17T09:40:00Z">
            <w:rPr>
              <w:rFonts w:ascii="Courier New" w:hAnsi="Courier New"/>
              <w:i/>
              <w:iCs/>
              <w:color w:val="2A00FF"/>
              <w:sz w:val="20"/>
              <w:szCs w:val="22"/>
              <w:u w:val="single"/>
            </w:rPr>
          </w:rPrChange>
        </w:rPr>
        <w:t>"unbounded"</w:t>
      </w:r>
      <w:r w:rsidRPr="00D05B0C">
        <w:rPr>
          <w:sz w:val="22"/>
          <w:szCs w:val="22"/>
          <w:rPrChange w:id="1471" w:author="Jithu.Ramesh" w:date="2010-12-17T09:40:00Z">
            <w:rPr>
              <w:rFonts w:ascii="Courier New" w:hAnsi="Courier New"/>
              <w:color w:val="0000FF"/>
              <w:sz w:val="20"/>
              <w:szCs w:val="22"/>
              <w:u w:val="single"/>
            </w:rPr>
          </w:rPrChange>
        </w:rPr>
        <w:t xml:space="preserve"> /&gt;</w:t>
      </w:r>
    </w:p>
    <w:p w:rsidR="00D05B0C" w:rsidRPr="00D05B0C" w:rsidRDefault="00D05B0C" w:rsidP="006D36C1">
      <w:pPr>
        <w:autoSpaceDE w:val="0"/>
        <w:autoSpaceDN w:val="0"/>
        <w:adjustRightInd w:val="0"/>
        <w:spacing w:before="0" w:after="0"/>
        <w:rPr>
          <w:sz w:val="22"/>
          <w:szCs w:val="22"/>
          <w:rPrChange w:id="1472" w:author="Unknown">
            <w:rPr>
              <w:rFonts w:ascii="Courier New" w:hAnsi="Courier New"/>
              <w:sz w:val="20"/>
              <w:szCs w:val="22"/>
            </w:rPr>
          </w:rPrChange>
        </w:rPr>
      </w:pPr>
      <w:r w:rsidRPr="00D05B0C">
        <w:rPr>
          <w:sz w:val="22"/>
          <w:szCs w:val="22"/>
          <w:rPrChange w:id="1473"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474" w:author="Unknown">
            <w:rPr>
              <w:rFonts w:ascii="Courier New" w:hAnsi="Courier New"/>
              <w:sz w:val="20"/>
              <w:szCs w:val="22"/>
            </w:rPr>
          </w:rPrChange>
        </w:rPr>
      </w:pPr>
      <w:r w:rsidRPr="00D05B0C">
        <w:rPr>
          <w:sz w:val="22"/>
          <w:szCs w:val="22"/>
          <w:rPrChange w:id="1475"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476" w:author="Unknown">
            <w:rPr>
              <w:rFonts w:ascii="Courier New" w:hAnsi="Courier New"/>
              <w:sz w:val="20"/>
              <w:szCs w:val="22"/>
            </w:rPr>
          </w:rPrChange>
        </w:rPr>
      </w:pPr>
      <w:r w:rsidRPr="00D05B0C">
        <w:rPr>
          <w:sz w:val="22"/>
          <w:szCs w:val="22"/>
          <w:rPrChange w:id="1477" w:author="Jithu.Ramesh" w:date="2010-12-17T09:40:00Z">
            <w:rPr>
              <w:rFonts w:ascii="Courier New" w:hAnsi="Courier New"/>
              <w:color w:val="000000"/>
              <w:sz w:val="20"/>
              <w:szCs w:val="22"/>
              <w:u w:val="single"/>
            </w:rPr>
          </w:rPrChange>
        </w:rPr>
        <w:t xml:space="preserve">            &lt;/element&gt;</w:t>
      </w:r>
    </w:p>
    <w:p w:rsidR="00D05B0C" w:rsidRPr="00D05B0C" w:rsidRDefault="00D05B0C" w:rsidP="006D36C1">
      <w:pPr>
        <w:autoSpaceDE w:val="0"/>
        <w:autoSpaceDN w:val="0"/>
        <w:adjustRightInd w:val="0"/>
        <w:spacing w:before="0" w:after="0"/>
        <w:rPr>
          <w:sz w:val="22"/>
          <w:szCs w:val="22"/>
          <w:rPrChange w:id="1478" w:author="Unknown">
            <w:rPr>
              <w:rFonts w:ascii="Courier New" w:hAnsi="Courier New"/>
              <w:sz w:val="20"/>
              <w:szCs w:val="22"/>
            </w:rPr>
          </w:rPrChange>
        </w:rPr>
      </w:pPr>
      <w:r w:rsidRPr="00D05B0C">
        <w:rPr>
          <w:sz w:val="22"/>
          <w:szCs w:val="22"/>
          <w:rPrChange w:id="1479"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480" w:author="Unknown">
            <w:rPr>
              <w:rFonts w:ascii="Courier New" w:hAnsi="Courier New"/>
              <w:sz w:val="20"/>
              <w:szCs w:val="22"/>
            </w:rPr>
          </w:rPrChange>
        </w:rPr>
      </w:pPr>
      <w:r w:rsidRPr="00D05B0C">
        <w:rPr>
          <w:sz w:val="22"/>
          <w:szCs w:val="22"/>
          <w:rPrChange w:id="1481"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482" w:author="Unknown">
            <w:rPr>
              <w:rFonts w:ascii="Courier New" w:hAnsi="Courier New"/>
              <w:sz w:val="20"/>
              <w:szCs w:val="22"/>
            </w:rPr>
          </w:rPrChange>
        </w:rPr>
      </w:pPr>
      <w:r w:rsidRPr="00D05B0C">
        <w:rPr>
          <w:sz w:val="22"/>
          <w:szCs w:val="22"/>
          <w:rPrChange w:id="1483" w:author="Jithu.Ramesh" w:date="2010-12-17T09:40:00Z">
            <w:rPr>
              <w:rFonts w:ascii="Courier New" w:hAnsi="Courier New"/>
              <w:color w:val="000000"/>
              <w:sz w:val="20"/>
              <w:szCs w:val="22"/>
              <w:u w:val="single"/>
            </w:rPr>
          </w:rPrChange>
        </w:rPr>
        <w:t xml:space="preserve">      &lt;/element&gt;</w:t>
      </w:r>
    </w:p>
    <w:p w:rsidR="00D05B0C" w:rsidRPr="00D05B0C" w:rsidRDefault="00D05B0C" w:rsidP="006D36C1">
      <w:pPr>
        <w:autoSpaceDE w:val="0"/>
        <w:autoSpaceDN w:val="0"/>
        <w:adjustRightInd w:val="0"/>
        <w:spacing w:before="0" w:after="0"/>
        <w:rPr>
          <w:sz w:val="22"/>
          <w:szCs w:val="22"/>
          <w:rPrChange w:id="1484" w:author="Unknown">
            <w:rPr>
              <w:rFonts w:ascii="Courier New" w:hAnsi="Courier New"/>
              <w:sz w:val="20"/>
              <w:szCs w:val="22"/>
            </w:rPr>
          </w:rPrChange>
        </w:rPr>
      </w:pPr>
      <w:r w:rsidRPr="00D05B0C">
        <w:rPr>
          <w:sz w:val="22"/>
          <w:szCs w:val="22"/>
          <w:rPrChange w:id="1485" w:author="Jithu.Ramesh" w:date="2010-12-17T09:40:00Z">
            <w:rPr>
              <w:rFonts w:ascii="Courier New" w:hAnsi="Courier New"/>
              <w:color w:val="000000"/>
              <w:sz w:val="20"/>
              <w:szCs w:val="22"/>
              <w:u w:val="single"/>
            </w:rPr>
          </w:rPrChange>
        </w:rPr>
        <w:t xml:space="preserve">      &lt;element name=</w:t>
      </w:r>
      <w:r w:rsidRPr="00D05B0C">
        <w:rPr>
          <w:i/>
          <w:iCs/>
          <w:sz w:val="22"/>
          <w:szCs w:val="22"/>
          <w:rPrChange w:id="1486" w:author="Jithu.Ramesh" w:date="2010-12-17T09:40:00Z">
            <w:rPr>
              <w:rFonts w:ascii="Courier New" w:hAnsi="Courier New"/>
              <w:i/>
              <w:iCs/>
              <w:color w:val="2A00FF"/>
              <w:sz w:val="20"/>
              <w:szCs w:val="22"/>
              <w:u w:val="single"/>
            </w:rPr>
          </w:rPrChange>
        </w:rPr>
        <w:t>"DeleteKeysResponse"</w:t>
      </w:r>
      <w:r w:rsidRPr="00D05B0C">
        <w:rPr>
          <w:sz w:val="22"/>
          <w:szCs w:val="22"/>
          <w:rPrChange w:id="1487" w:author="Jithu.Ramesh" w:date="2010-12-17T09:40:00Z">
            <w:rPr>
              <w:rFonts w:ascii="Courier New" w:hAnsi="Courier New"/>
              <w:color w:val="008080"/>
              <w:sz w:val="20"/>
              <w:szCs w:val="22"/>
              <w:u w:val="single"/>
            </w:rPr>
          </w:rPrChange>
        </w:rPr>
        <w:t>&gt;</w:t>
      </w:r>
    </w:p>
    <w:p w:rsidR="00D05B0C" w:rsidRPr="00D05B0C" w:rsidRDefault="00D05B0C" w:rsidP="006D36C1">
      <w:pPr>
        <w:autoSpaceDE w:val="0"/>
        <w:autoSpaceDN w:val="0"/>
        <w:adjustRightInd w:val="0"/>
        <w:spacing w:before="0" w:after="0"/>
        <w:rPr>
          <w:sz w:val="22"/>
          <w:szCs w:val="22"/>
          <w:rPrChange w:id="1488" w:author="Unknown">
            <w:rPr>
              <w:rFonts w:ascii="Courier New" w:hAnsi="Courier New"/>
              <w:sz w:val="20"/>
              <w:szCs w:val="22"/>
            </w:rPr>
          </w:rPrChange>
        </w:rPr>
      </w:pPr>
      <w:r w:rsidRPr="00D05B0C">
        <w:rPr>
          <w:sz w:val="22"/>
          <w:szCs w:val="22"/>
          <w:rPrChange w:id="1489"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490" w:author="Unknown">
            <w:rPr>
              <w:rFonts w:ascii="Courier New" w:hAnsi="Courier New"/>
              <w:sz w:val="20"/>
              <w:szCs w:val="22"/>
            </w:rPr>
          </w:rPrChange>
        </w:rPr>
      </w:pPr>
      <w:r w:rsidRPr="00D05B0C">
        <w:rPr>
          <w:sz w:val="22"/>
          <w:szCs w:val="22"/>
          <w:rPrChange w:id="1491" w:author="Jithu.Ramesh" w:date="2010-12-17T09:40:00Z">
            <w:rPr>
              <w:rFonts w:ascii="Courier New" w:hAnsi="Courier New"/>
              <w:color w:val="000000"/>
              <w:sz w:val="20"/>
              <w:szCs w:val="22"/>
              <w:u w:val="single"/>
            </w:rPr>
          </w:rPrChange>
        </w:rPr>
        <w:t xml:space="preserve">          &lt;sequence /&gt;</w:t>
      </w:r>
    </w:p>
    <w:p w:rsidR="00D05B0C" w:rsidRPr="00D05B0C" w:rsidRDefault="00D05B0C" w:rsidP="006D36C1">
      <w:pPr>
        <w:autoSpaceDE w:val="0"/>
        <w:autoSpaceDN w:val="0"/>
        <w:adjustRightInd w:val="0"/>
        <w:spacing w:before="0" w:after="0"/>
        <w:rPr>
          <w:sz w:val="22"/>
          <w:szCs w:val="22"/>
          <w:rPrChange w:id="1492" w:author="Unknown">
            <w:rPr>
              <w:rFonts w:ascii="Courier New" w:hAnsi="Courier New"/>
              <w:sz w:val="20"/>
              <w:szCs w:val="22"/>
            </w:rPr>
          </w:rPrChange>
        </w:rPr>
      </w:pPr>
      <w:r w:rsidRPr="00D05B0C">
        <w:rPr>
          <w:sz w:val="22"/>
          <w:szCs w:val="22"/>
          <w:rPrChange w:id="1493"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494" w:author="Unknown">
            <w:rPr>
              <w:rFonts w:ascii="Courier New" w:hAnsi="Courier New"/>
              <w:sz w:val="20"/>
              <w:szCs w:val="22"/>
            </w:rPr>
          </w:rPrChange>
        </w:rPr>
      </w:pPr>
      <w:r w:rsidRPr="00D05B0C">
        <w:rPr>
          <w:sz w:val="22"/>
          <w:szCs w:val="22"/>
          <w:rPrChange w:id="1495" w:author="Jithu.Ramesh" w:date="2010-12-17T09:40:00Z">
            <w:rPr>
              <w:rFonts w:ascii="Courier New" w:hAnsi="Courier New"/>
              <w:color w:val="000000"/>
              <w:sz w:val="20"/>
              <w:szCs w:val="22"/>
              <w:u w:val="single"/>
            </w:rPr>
          </w:rPrChange>
        </w:rPr>
        <w:t xml:space="preserve">      &lt;/element&gt;</w:t>
      </w:r>
    </w:p>
    <w:p w:rsidR="00D05B0C" w:rsidRPr="00D05B0C" w:rsidRDefault="00D05B0C" w:rsidP="006D36C1">
      <w:pPr>
        <w:autoSpaceDE w:val="0"/>
        <w:autoSpaceDN w:val="0"/>
        <w:adjustRightInd w:val="0"/>
        <w:spacing w:before="0" w:after="0"/>
        <w:rPr>
          <w:sz w:val="22"/>
          <w:szCs w:val="22"/>
          <w:rPrChange w:id="1496" w:author="Unknown">
            <w:rPr>
              <w:rFonts w:ascii="Courier New" w:hAnsi="Courier New"/>
              <w:sz w:val="20"/>
              <w:szCs w:val="22"/>
            </w:rPr>
          </w:rPrChange>
        </w:rPr>
      </w:pPr>
      <w:r w:rsidRPr="00D05B0C">
        <w:rPr>
          <w:sz w:val="22"/>
          <w:szCs w:val="22"/>
          <w:rPrChange w:id="1497" w:author="Jithu.Ramesh" w:date="2010-12-17T09:40:00Z">
            <w:rPr>
              <w:rFonts w:ascii="Courier New" w:hAnsi="Courier New"/>
              <w:color w:val="000000"/>
              <w:sz w:val="20"/>
              <w:szCs w:val="22"/>
              <w:u w:val="single"/>
            </w:rPr>
          </w:rPrChange>
        </w:rPr>
        <w:t xml:space="preserve">      &lt;element name=</w:t>
      </w:r>
      <w:r w:rsidRPr="00D05B0C">
        <w:rPr>
          <w:i/>
          <w:iCs/>
          <w:sz w:val="22"/>
          <w:szCs w:val="22"/>
          <w:rPrChange w:id="1498" w:author="Jithu.Ramesh" w:date="2010-12-17T09:40:00Z">
            <w:rPr>
              <w:rFonts w:ascii="Courier New" w:hAnsi="Courier New"/>
              <w:i/>
              <w:iCs/>
              <w:color w:val="2A00FF"/>
              <w:sz w:val="20"/>
              <w:szCs w:val="22"/>
              <w:u w:val="single"/>
            </w:rPr>
          </w:rPrChange>
        </w:rPr>
        <w:t>"CreateKeysRequest"</w:t>
      </w:r>
      <w:r w:rsidRPr="00D05B0C">
        <w:rPr>
          <w:sz w:val="22"/>
          <w:szCs w:val="22"/>
          <w:rPrChange w:id="1499" w:author="Jithu.Ramesh" w:date="2010-12-17T09:40:00Z">
            <w:rPr>
              <w:rFonts w:ascii="Courier New" w:hAnsi="Courier New"/>
              <w:color w:val="008080"/>
              <w:sz w:val="20"/>
              <w:szCs w:val="22"/>
              <w:u w:val="single"/>
            </w:rPr>
          </w:rPrChange>
        </w:rPr>
        <w:t>&gt;</w:t>
      </w:r>
    </w:p>
    <w:p w:rsidR="00D05B0C" w:rsidRPr="00D05B0C" w:rsidRDefault="00D05B0C" w:rsidP="006D36C1">
      <w:pPr>
        <w:autoSpaceDE w:val="0"/>
        <w:autoSpaceDN w:val="0"/>
        <w:adjustRightInd w:val="0"/>
        <w:spacing w:before="0" w:after="0"/>
        <w:rPr>
          <w:sz w:val="22"/>
          <w:szCs w:val="22"/>
          <w:rPrChange w:id="1500" w:author="Unknown">
            <w:rPr>
              <w:rFonts w:ascii="Courier New" w:hAnsi="Courier New"/>
              <w:sz w:val="20"/>
              <w:szCs w:val="22"/>
            </w:rPr>
          </w:rPrChange>
        </w:rPr>
      </w:pPr>
      <w:r w:rsidRPr="00D05B0C">
        <w:rPr>
          <w:sz w:val="22"/>
          <w:szCs w:val="22"/>
          <w:rPrChange w:id="1501"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502" w:author="Unknown">
            <w:rPr>
              <w:rFonts w:ascii="Courier New" w:hAnsi="Courier New"/>
              <w:sz w:val="20"/>
              <w:szCs w:val="22"/>
            </w:rPr>
          </w:rPrChange>
        </w:rPr>
      </w:pPr>
      <w:r w:rsidRPr="00D05B0C">
        <w:rPr>
          <w:sz w:val="22"/>
          <w:szCs w:val="22"/>
          <w:rPrChange w:id="1503"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504" w:author="Unknown">
            <w:rPr>
              <w:rFonts w:ascii="Courier New" w:hAnsi="Courier New"/>
              <w:sz w:val="20"/>
              <w:szCs w:val="22"/>
            </w:rPr>
          </w:rPrChange>
        </w:rPr>
      </w:pPr>
      <w:r w:rsidRPr="00D05B0C">
        <w:rPr>
          <w:sz w:val="22"/>
          <w:szCs w:val="22"/>
          <w:rPrChange w:id="1505" w:author="Jithu.Ramesh" w:date="2010-12-17T09:40:00Z">
            <w:rPr>
              <w:rFonts w:ascii="Courier New" w:hAnsi="Courier New"/>
              <w:color w:val="000000"/>
              <w:sz w:val="20"/>
              <w:szCs w:val="22"/>
              <w:u w:val="single"/>
            </w:rPr>
          </w:rPrChange>
        </w:rPr>
        <w:t xml:space="preserve">            &lt;element name=</w:t>
      </w:r>
      <w:r w:rsidRPr="00D05B0C">
        <w:rPr>
          <w:i/>
          <w:iCs/>
          <w:sz w:val="22"/>
          <w:szCs w:val="22"/>
          <w:rPrChange w:id="1506" w:author="Jithu.Ramesh" w:date="2010-12-17T09:40:00Z">
            <w:rPr>
              <w:rFonts w:ascii="Courier New" w:hAnsi="Courier New"/>
              <w:i/>
              <w:iCs/>
              <w:color w:val="2A00FF"/>
              <w:sz w:val="20"/>
              <w:szCs w:val="22"/>
              <w:u w:val="single"/>
            </w:rPr>
          </w:rPrChange>
        </w:rPr>
        <w:t>"identifier"</w:t>
      </w:r>
      <w:r w:rsidRPr="00D05B0C">
        <w:rPr>
          <w:sz w:val="22"/>
          <w:szCs w:val="22"/>
          <w:rPrChange w:id="1507" w:author="Jithu.Ramesh" w:date="2010-12-17T09:40:00Z">
            <w:rPr>
              <w:rFonts w:ascii="Courier New" w:hAnsi="Courier New"/>
              <w:color w:val="008080"/>
              <w:sz w:val="20"/>
              <w:szCs w:val="22"/>
              <w:u w:val="single"/>
            </w:rPr>
          </w:rPrChange>
        </w:rPr>
        <w:t>&gt;</w:t>
      </w:r>
    </w:p>
    <w:p w:rsidR="00D05B0C" w:rsidRPr="00D05B0C" w:rsidRDefault="00D05B0C" w:rsidP="006D36C1">
      <w:pPr>
        <w:autoSpaceDE w:val="0"/>
        <w:autoSpaceDN w:val="0"/>
        <w:adjustRightInd w:val="0"/>
        <w:spacing w:before="0" w:after="0"/>
        <w:rPr>
          <w:sz w:val="22"/>
          <w:szCs w:val="22"/>
          <w:rPrChange w:id="1508" w:author="Unknown">
            <w:rPr>
              <w:rFonts w:ascii="Courier New" w:hAnsi="Courier New"/>
              <w:sz w:val="20"/>
              <w:szCs w:val="22"/>
            </w:rPr>
          </w:rPrChange>
        </w:rPr>
      </w:pPr>
      <w:r w:rsidRPr="00D05B0C">
        <w:rPr>
          <w:sz w:val="22"/>
          <w:szCs w:val="22"/>
          <w:rPrChange w:id="1509"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510" w:author="Unknown">
            <w:rPr>
              <w:rFonts w:ascii="Courier New" w:hAnsi="Courier New"/>
              <w:sz w:val="20"/>
              <w:szCs w:val="22"/>
            </w:rPr>
          </w:rPrChange>
        </w:rPr>
      </w:pPr>
      <w:r w:rsidRPr="00D05B0C">
        <w:rPr>
          <w:sz w:val="22"/>
          <w:szCs w:val="22"/>
          <w:rPrChange w:id="1511"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512" w:author="Unknown">
            <w:rPr>
              <w:rFonts w:ascii="Courier New" w:hAnsi="Courier New"/>
              <w:sz w:val="20"/>
              <w:szCs w:val="22"/>
            </w:rPr>
          </w:rPrChange>
        </w:rPr>
      </w:pPr>
      <w:r w:rsidRPr="00D05B0C">
        <w:rPr>
          <w:sz w:val="22"/>
          <w:szCs w:val="22"/>
          <w:rPrChange w:id="1513" w:author="Jithu.Ramesh" w:date="2010-12-17T09:40:00Z">
            <w:rPr>
              <w:rFonts w:ascii="Courier New" w:hAnsi="Courier New"/>
              <w:color w:val="000000"/>
              <w:sz w:val="20"/>
              <w:szCs w:val="22"/>
              <w:u w:val="single"/>
            </w:rPr>
          </w:rPrChange>
        </w:rPr>
        <w:t xml:space="preserve">                  &lt;element ref=</w:t>
      </w:r>
      <w:r w:rsidRPr="00D05B0C">
        <w:rPr>
          <w:i/>
          <w:iCs/>
          <w:sz w:val="22"/>
          <w:szCs w:val="22"/>
          <w:rPrChange w:id="1514" w:author="Jithu.Ramesh" w:date="2010-12-17T09:40:00Z">
            <w:rPr>
              <w:rFonts w:ascii="Courier New" w:hAnsi="Courier New"/>
              <w:i/>
              <w:iCs/>
              <w:color w:val="2A00FF"/>
              <w:sz w:val="20"/>
              <w:szCs w:val="22"/>
              <w:u w:val="single"/>
            </w:rPr>
          </w:rPrChange>
        </w:rPr>
        <w:t>"ns0:Identifier"</w:t>
      </w:r>
      <w:r w:rsidRPr="00D05B0C">
        <w:rPr>
          <w:sz w:val="22"/>
          <w:szCs w:val="22"/>
          <w:rPrChange w:id="1515" w:author="Jithu.Ramesh" w:date="2010-12-17T09:40:00Z">
            <w:rPr>
              <w:rFonts w:ascii="Courier New" w:hAnsi="Courier New"/>
              <w:color w:val="0000FF"/>
              <w:sz w:val="20"/>
              <w:szCs w:val="22"/>
              <w:u w:val="single"/>
            </w:rPr>
          </w:rPrChange>
        </w:rPr>
        <w:t xml:space="preserve"> minOccurs=</w:t>
      </w:r>
      <w:r w:rsidRPr="00D05B0C">
        <w:rPr>
          <w:i/>
          <w:iCs/>
          <w:sz w:val="22"/>
          <w:szCs w:val="22"/>
          <w:rPrChange w:id="1516" w:author="Jithu.Ramesh" w:date="2010-12-17T09:40:00Z">
            <w:rPr>
              <w:rFonts w:ascii="Courier New" w:hAnsi="Courier New"/>
              <w:i/>
              <w:iCs/>
              <w:color w:val="2A00FF"/>
              <w:sz w:val="20"/>
              <w:szCs w:val="22"/>
              <w:u w:val="single"/>
            </w:rPr>
          </w:rPrChange>
        </w:rPr>
        <w:t>"1"</w:t>
      </w:r>
      <w:r w:rsidRPr="00D05B0C">
        <w:rPr>
          <w:sz w:val="22"/>
          <w:szCs w:val="22"/>
          <w:rPrChange w:id="1517" w:author="Jithu.Ramesh" w:date="2010-12-17T09:40:00Z">
            <w:rPr>
              <w:rFonts w:ascii="Courier New" w:hAnsi="Courier New"/>
              <w:color w:val="0000FF"/>
              <w:sz w:val="20"/>
              <w:szCs w:val="22"/>
              <w:u w:val="single"/>
            </w:rPr>
          </w:rPrChange>
        </w:rPr>
        <w:t xml:space="preserve"> maxOccurs=</w:t>
      </w:r>
      <w:r w:rsidRPr="00D05B0C">
        <w:rPr>
          <w:i/>
          <w:iCs/>
          <w:sz w:val="22"/>
          <w:szCs w:val="22"/>
          <w:rPrChange w:id="1518" w:author="Jithu.Ramesh" w:date="2010-12-17T09:40:00Z">
            <w:rPr>
              <w:rFonts w:ascii="Courier New" w:hAnsi="Courier New"/>
              <w:i/>
              <w:iCs/>
              <w:color w:val="2A00FF"/>
              <w:sz w:val="20"/>
              <w:szCs w:val="22"/>
              <w:u w:val="single"/>
            </w:rPr>
          </w:rPrChange>
        </w:rPr>
        <w:t>"1"</w:t>
      </w:r>
      <w:r w:rsidRPr="00D05B0C">
        <w:rPr>
          <w:sz w:val="22"/>
          <w:szCs w:val="22"/>
          <w:rPrChange w:id="1519" w:author="Jithu.Ramesh" w:date="2010-12-17T09:40:00Z">
            <w:rPr>
              <w:rFonts w:ascii="Courier New" w:hAnsi="Courier New"/>
              <w:color w:val="0000FF"/>
              <w:sz w:val="20"/>
              <w:szCs w:val="22"/>
              <w:u w:val="single"/>
            </w:rPr>
          </w:rPrChange>
        </w:rPr>
        <w:t xml:space="preserve"> /&gt;</w:t>
      </w:r>
    </w:p>
    <w:p w:rsidR="00D05B0C" w:rsidRPr="00D05B0C" w:rsidRDefault="00D05B0C" w:rsidP="006D36C1">
      <w:pPr>
        <w:autoSpaceDE w:val="0"/>
        <w:autoSpaceDN w:val="0"/>
        <w:adjustRightInd w:val="0"/>
        <w:spacing w:before="0" w:after="0"/>
        <w:rPr>
          <w:sz w:val="22"/>
          <w:szCs w:val="22"/>
          <w:rPrChange w:id="1520" w:author="Unknown">
            <w:rPr>
              <w:rFonts w:ascii="Courier New" w:hAnsi="Courier New"/>
              <w:sz w:val="20"/>
              <w:szCs w:val="22"/>
            </w:rPr>
          </w:rPrChange>
        </w:rPr>
      </w:pPr>
      <w:r w:rsidRPr="00D05B0C">
        <w:rPr>
          <w:sz w:val="22"/>
          <w:szCs w:val="22"/>
          <w:rPrChange w:id="1521"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522" w:author="Unknown">
            <w:rPr>
              <w:rFonts w:ascii="Courier New" w:hAnsi="Courier New"/>
              <w:sz w:val="20"/>
              <w:szCs w:val="22"/>
            </w:rPr>
          </w:rPrChange>
        </w:rPr>
      </w:pPr>
      <w:r w:rsidRPr="00D05B0C">
        <w:rPr>
          <w:sz w:val="22"/>
          <w:szCs w:val="22"/>
          <w:rPrChange w:id="1523"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524" w:author="Unknown">
            <w:rPr>
              <w:rFonts w:ascii="Courier New" w:hAnsi="Courier New"/>
              <w:sz w:val="20"/>
              <w:szCs w:val="22"/>
            </w:rPr>
          </w:rPrChange>
        </w:rPr>
      </w:pPr>
      <w:r w:rsidRPr="00D05B0C">
        <w:rPr>
          <w:sz w:val="22"/>
          <w:szCs w:val="22"/>
          <w:rPrChange w:id="1525" w:author="Jithu.Ramesh" w:date="2010-12-17T09:40:00Z">
            <w:rPr>
              <w:rFonts w:ascii="Courier New" w:hAnsi="Courier New"/>
              <w:color w:val="000000"/>
              <w:sz w:val="20"/>
              <w:szCs w:val="22"/>
              <w:u w:val="single"/>
            </w:rPr>
          </w:rPrChange>
        </w:rPr>
        <w:t xml:space="preserve">            &lt;/element&gt;</w:t>
      </w:r>
    </w:p>
    <w:p w:rsidR="00D05B0C" w:rsidRPr="00D05B0C" w:rsidRDefault="00D05B0C" w:rsidP="006D36C1">
      <w:pPr>
        <w:autoSpaceDE w:val="0"/>
        <w:autoSpaceDN w:val="0"/>
        <w:adjustRightInd w:val="0"/>
        <w:spacing w:before="0" w:after="0"/>
        <w:rPr>
          <w:sz w:val="22"/>
          <w:szCs w:val="22"/>
          <w:rPrChange w:id="1526" w:author="Unknown">
            <w:rPr>
              <w:rFonts w:ascii="Courier New" w:hAnsi="Courier New"/>
              <w:sz w:val="20"/>
              <w:szCs w:val="22"/>
            </w:rPr>
          </w:rPrChange>
        </w:rPr>
      </w:pPr>
      <w:r w:rsidRPr="00D05B0C">
        <w:rPr>
          <w:sz w:val="22"/>
          <w:szCs w:val="22"/>
          <w:rPrChange w:id="1527" w:author="Jithu.Ramesh" w:date="2010-12-17T09:40:00Z">
            <w:rPr>
              <w:rFonts w:ascii="Courier New" w:hAnsi="Courier New"/>
              <w:color w:val="000000"/>
              <w:sz w:val="20"/>
              <w:szCs w:val="22"/>
              <w:u w:val="single"/>
            </w:rPr>
          </w:rPrChange>
        </w:rPr>
        <w:t xml:space="preserve">            &lt;element name=</w:t>
      </w:r>
      <w:r w:rsidRPr="00D05B0C">
        <w:rPr>
          <w:i/>
          <w:iCs/>
          <w:sz w:val="22"/>
          <w:szCs w:val="22"/>
          <w:rPrChange w:id="1528" w:author="Jithu.Ramesh" w:date="2010-12-17T09:40:00Z">
            <w:rPr>
              <w:rFonts w:ascii="Courier New" w:hAnsi="Courier New"/>
              <w:i/>
              <w:iCs/>
              <w:color w:val="2A00FF"/>
              <w:sz w:val="20"/>
              <w:szCs w:val="22"/>
              <w:u w:val="single"/>
            </w:rPr>
          </w:rPrChange>
        </w:rPr>
        <w:t>"identifierData"</w:t>
      </w:r>
      <w:r w:rsidRPr="00D05B0C">
        <w:rPr>
          <w:sz w:val="22"/>
          <w:szCs w:val="22"/>
          <w:rPrChange w:id="1529" w:author="Jithu.Ramesh" w:date="2010-12-17T09:40:00Z">
            <w:rPr>
              <w:rFonts w:ascii="Courier New" w:hAnsi="Courier New"/>
              <w:color w:val="008080"/>
              <w:sz w:val="20"/>
              <w:szCs w:val="22"/>
              <w:u w:val="single"/>
            </w:rPr>
          </w:rPrChange>
        </w:rPr>
        <w:t>&gt;</w:t>
      </w:r>
    </w:p>
    <w:p w:rsidR="00D05B0C" w:rsidRPr="00D05B0C" w:rsidRDefault="00D05B0C" w:rsidP="006D36C1">
      <w:pPr>
        <w:autoSpaceDE w:val="0"/>
        <w:autoSpaceDN w:val="0"/>
        <w:adjustRightInd w:val="0"/>
        <w:spacing w:before="0" w:after="0"/>
        <w:rPr>
          <w:sz w:val="22"/>
          <w:szCs w:val="22"/>
          <w:rPrChange w:id="1530" w:author="Unknown">
            <w:rPr>
              <w:rFonts w:ascii="Courier New" w:hAnsi="Courier New"/>
              <w:sz w:val="20"/>
              <w:szCs w:val="22"/>
            </w:rPr>
          </w:rPrChange>
        </w:rPr>
      </w:pPr>
      <w:r w:rsidRPr="00D05B0C">
        <w:rPr>
          <w:sz w:val="22"/>
          <w:szCs w:val="22"/>
          <w:rPrChange w:id="1531"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532" w:author="Unknown">
            <w:rPr>
              <w:rFonts w:ascii="Courier New" w:hAnsi="Courier New"/>
              <w:sz w:val="20"/>
              <w:szCs w:val="22"/>
            </w:rPr>
          </w:rPrChange>
        </w:rPr>
      </w:pPr>
      <w:r w:rsidRPr="00D05B0C">
        <w:rPr>
          <w:sz w:val="22"/>
          <w:szCs w:val="22"/>
          <w:rPrChange w:id="1533"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534" w:author="Unknown">
            <w:rPr>
              <w:rFonts w:ascii="Courier New" w:hAnsi="Courier New"/>
              <w:sz w:val="20"/>
              <w:szCs w:val="22"/>
            </w:rPr>
          </w:rPrChange>
        </w:rPr>
      </w:pPr>
      <w:r w:rsidRPr="00D05B0C">
        <w:rPr>
          <w:sz w:val="22"/>
          <w:szCs w:val="22"/>
          <w:rPrChange w:id="1535" w:author="Jithu.Ramesh" w:date="2010-12-17T09:40:00Z">
            <w:rPr>
              <w:rFonts w:ascii="Courier New" w:hAnsi="Courier New"/>
              <w:color w:val="000000"/>
              <w:sz w:val="20"/>
              <w:szCs w:val="22"/>
              <w:u w:val="single"/>
            </w:rPr>
          </w:rPrChange>
        </w:rPr>
        <w:t xml:space="preserve">                  &lt;element ref=</w:t>
      </w:r>
      <w:r w:rsidRPr="00D05B0C">
        <w:rPr>
          <w:i/>
          <w:iCs/>
          <w:sz w:val="22"/>
          <w:szCs w:val="22"/>
          <w:rPrChange w:id="1536" w:author="Jithu.Ramesh" w:date="2010-12-17T09:40:00Z">
            <w:rPr>
              <w:rFonts w:ascii="Courier New" w:hAnsi="Courier New"/>
              <w:i/>
              <w:iCs/>
              <w:color w:val="2A00FF"/>
              <w:sz w:val="20"/>
              <w:szCs w:val="22"/>
              <w:u w:val="single"/>
            </w:rPr>
          </w:rPrChange>
        </w:rPr>
        <w:t>"ns0:IdentifierData"</w:t>
      </w:r>
      <w:r w:rsidRPr="00D05B0C">
        <w:rPr>
          <w:sz w:val="22"/>
          <w:szCs w:val="22"/>
          <w:rPrChange w:id="1537" w:author="Jithu.Ramesh" w:date="2010-12-17T09:40:00Z">
            <w:rPr>
              <w:rFonts w:ascii="Courier New" w:hAnsi="Courier New"/>
              <w:color w:val="0000FF"/>
              <w:sz w:val="20"/>
              <w:szCs w:val="22"/>
              <w:u w:val="single"/>
            </w:rPr>
          </w:rPrChange>
        </w:rPr>
        <w:t xml:space="preserve"> minOccurs=</w:t>
      </w:r>
      <w:r w:rsidRPr="00D05B0C">
        <w:rPr>
          <w:i/>
          <w:iCs/>
          <w:sz w:val="22"/>
          <w:szCs w:val="22"/>
          <w:rPrChange w:id="1538" w:author="Jithu.Ramesh" w:date="2010-12-17T09:40:00Z">
            <w:rPr>
              <w:rFonts w:ascii="Courier New" w:hAnsi="Courier New"/>
              <w:i/>
              <w:iCs/>
              <w:color w:val="2A00FF"/>
              <w:sz w:val="20"/>
              <w:szCs w:val="22"/>
              <w:u w:val="single"/>
            </w:rPr>
          </w:rPrChange>
        </w:rPr>
        <w:t>"1"</w:t>
      </w:r>
      <w:r w:rsidRPr="00D05B0C">
        <w:rPr>
          <w:sz w:val="22"/>
          <w:szCs w:val="22"/>
          <w:rPrChange w:id="1539" w:author="Jithu.Ramesh" w:date="2010-12-17T09:40:00Z">
            <w:rPr>
              <w:rFonts w:ascii="Courier New" w:hAnsi="Courier New"/>
              <w:color w:val="0000FF"/>
              <w:sz w:val="20"/>
              <w:szCs w:val="22"/>
              <w:u w:val="single"/>
            </w:rPr>
          </w:rPrChange>
        </w:rPr>
        <w:t xml:space="preserve"> maxOccurs=</w:t>
      </w:r>
      <w:r w:rsidRPr="00D05B0C">
        <w:rPr>
          <w:i/>
          <w:iCs/>
          <w:sz w:val="22"/>
          <w:szCs w:val="22"/>
          <w:rPrChange w:id="1540" w:author="Jithu.Ramesh" w:date="2010-12-17T09:40:00Z">
            <w:rPr>
              <w:rFonts w:ascii="Courier New" w:hAnsi="Courier New"/>
              <w:i/>
              <w:iCs/>
              <w:color w:val="2A00FF"/>
              <w:sz w:val="20"/>
              <w:szCs w:val="22"/>
              <w:u w:val="single"/>
            </w:rPr>
          </w:rPrChange>
        </w:rPr>
        <w:t>"1"</w:t>
      </w:r>
      <w:r w:rsidRPr="00D05B0C">
        <w:rPr>
          <w:sz w:val="22"/>
          <w:szCs w:val="22"/>
          <w:rPrChange w:id="1541" w:author="Jithu.Ramesh" w:date="2010-12-17T09:40:00Z">
            <w:rPr>
              <w:rFonts w:ascii="Courier New" w:hAnsi="Courier New"/>
              <w:color w:val="0000FF"/>
              <w:sz w:val="20"/>
              <w:szCs w:val="22"/>
              <w:u w:val="single"/>
            </w:rPr>
          </w:rPrChange>
        </w:rPr>
        <w:t xml:space="preserve"> /&gt;</w:t>
      </w:r>
    </w:p>
    <w:p w:rsidR="00D05B0C" w:rsidRPr="00D05B0C" w:rsidRDefault="00D05B0C" w:rsidP="006D36C1">
      <w:pPr>
        <w:autoSpaceDE w:val="0"/>
        <w:autoSpaceDN w:val="0"/>
        <w:adjustRightInd w:val="0"/>
        <w:spacing w:before="0" w:after="0"/>
        <w:rPr>
          <w:sz w:val="22"/>
          <w:szCs w:val="22"/>
          <w:rPrChange w:id="1542" w:author="Unknown">
            <w:rPr>
              <w:rFonts w:ascii="Courier New" w:hAnsi="Courier New"/>
              <w:sz w:val="20"/>
              <w:szCs w:val="22"/>
            </w:rPr>
          </w:rPrChange>
        </w:rPr>
      </w:pPr>
      <w:r w:rsidRPr="00D05B0C">
        <w:rPr>
          <w:sz w:val="22"/>
          <w:szCs w:val="22"/>
          <w:rPrChange w:id="1543"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544" w:author="Unknown">
            <w:rPr>
              <w:rFonts w:ascii="Courier New" w:hAnsi="Courier New"/>
              <w:sz w:val="20"/>
              <w:szCs w:val="22"/>
            </w:rPr>
          </w:rPrChange>
        </w:rPr>
      </w:pPr>
      <w:r w:rsidRPr="00D05B0C">
        <w:rPr>
          <w:sz w:val="22"/>
          <w:szCs w:val="22"/>
          <w:rPrChange w:id="1545"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546" w:author="Unknown">
            <w:rPr>
              <w:rFonts w:ascii="Courier New" w:hAnsi="Courier New"/>
              <w:sz w:val="20"/>
              <w:szCs w:val="22"/>
            </w:rPr>
          </w:rPrChange>
        </w:rPr>
      </w:pPr>
      <w:r w:rsidRPr="00D05B0C">
        <w:rPr>
          <w:sz w:val="22"/>
          <w:szCs w:val="22"/>
          <w:rPrChange w:id="1547" w:author="Jithu.Ramesh" w:date="2010-12-17T09:40:00Z">
            <w:rPr>
              <w:rFonts w:ascii="Courier New" w:hAnsi="Courier New"/>
              <w:color w:val="000000"/>
              <w:sz w:val="20"/>
              <w:szCs w:val="22"/>
              <w:u w:val="single"/>
            </w:rPr>
          </w:rPrChange>
        </w:rPr>
        <w:t xml:space="preserve">            &lt;/element&gt;</w:t>
      </w:r>
    </w:p>
    <w:p w:rsidR="00D05B0C" w:rsidRPr="00D05B0C" w:rsidRDefault="00D05B0C" w:rsidP="006D36C1">
      <w:pPr>
        <w:autoSpaceDE w:val="0"/>
        <w:autoSpaceDN w:val="0"/>
        <w:adjustRightInd w:val="0"/>
        <w:spacing w:before="0" w:after="0"/>
        <w:rPr>
          <w:sz w:val="22"/>
          <w:szCs w:val="22"/>
          <w:rPrChange w:id="1548" w:author="Unknown">
            <w:rPr>
              <w:rFonts w:ascii="Courier New" w:hAnsi="Courier New"/>
              <w:sz w:val="20"/>
              <w:szCs w:val="22"/>
            </w:rPr>
          </w:rPrChange>
        </w:rPr>
      </w:pPr>
      <w:r w:rsidRPr="00D05B0C">
        <w:rPr>
          <w:sz w:val="22"/>
          <w:szCs w:val="22"/>
          <w:rPrChange w:id="1549"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550" w:author="Unknown">
            <w:rPr>
              <w:rFonts w:ascii="Courier New" w:hAnsi="Courier New"/>
              <w:sz w:val="20"/>
              <w:szCs w:val="22"/>
            </w:rPr>
          </w:rPrChange>
        </w:rPr>
      </w:pPr>
      <w:r w:rsidRPr="00D05B0C">
        <w:rPr>
          <w:sz w:val="22"/>
          <w:szCs w:val="22"/>
          <w:rPrChange w:id="1551"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552" w:author="Unknown">
            <w:rPr>
              <w:rFonts w:ascii="Courier New" w:hAnsi="Courier New"/>
              <w:sz w:val="20"/>
              <w:szCs w:val="22"/>
            </w:rPr>
          </w:rPrChange>
        </w:rPr>
      </w:pPr>
      <w:r w:rsidRPr="00D05B0C">
        <w:rPr>
          <w:sz w:val="22"/>
          <w:szCs w:val="22"/>
          <w:rPrChange w:id="1553" w:author="Jithu.Ramesh" w:date="2010-12-17T09:40:00Z">
            <w:rPr>
              <w:rFonts w:ascii="Courier New" w:hAnsi="Courier New"/>
              <w:color w:val="000000"/>
              <w:sz w:val="20"/>
              <w:szCs w:val="22"/>
              <w:u w:val="single"/>
            </w:rPr>
          </w:rPrChange>
        </w:rPr>
        <w:t xml:space="preserve">      &lt;/element&gt;</w:t>
      </w:r>
    </w:p>
    <w:p w:rsidR="00D05B0C" w:rsidRPr="00D05B0C" w:rsidRDefault="00D05B0C" w:rsidP="006D36C1">
      <w:pPr>
        <w:autoSpaceDE w:val="0"/>
        <w:autoSpaceDN w:val="0"/>
        <w:adjustRightInd w:val="0"/>
        <w:spacing w:before="0" w:after="0"/>
        <w:rPr>
          <w:sz w:val="22"/>
          <w:szCs w:val="22"/>
          <w:rPrChange w:id="1554" w:author="Unknown">
            <w:rPr>
              <w:rFonts w:ascii="Courier New" w:hAnsi="Courier New"/>
              <w:sz w:val="20"/>
              <w:szCs w:val="22"/>
            </w:rPr>
          </w:rPrChange>
        </w:rPr>
      </w:pPr>
      <w:r w:rsidRPr="00D05B0C">
        <w:rPr>
          <w:sz w:val="22"/>
          <w:szCs w:val="22"/>
          <w:rPrChange w:id="1555" w:author="Jithu.Ramesh" w:date="2010-12-17T09:40:00Z">
            <w:rPr>
              <w:rFonts w:ascii="Courier New" w:hAnsi="Courier New"/>
              <w:color w:val="000000"/>
              <w:sz w:val="20"/>
              <w:szCs w:val="22"/>
              <w:u w:val="single"/>
            </w:rPr>
          </w:rPrChange>
        </w:rPr>
        <w:t xml:space="preserve">      &lt;element name=</w:t>
      </w:r>
      <w:r w:rsidRPr="00D05B0C">
        <w:rPr>
          <w:i/>
          <w:iCs/>
          <w:sz w:val="22"/>
          <w:szCs w:val="22"/>
          <w:rPrChange w:id="1556" w:author="Jithu.Ramesh" w:date="2010-12-17T09:40:00Z">
            <w:rPr>
              <w:rFonts w:ascii="Courier New" w:hAnsi="Courier New"/>
              <w:i/>
              <w:iCs/>
              <w:color w:val="2A00FF"/>
              <w:sz w:val="20"/>
              <w:szCs w:val="22"/>
              <w:u w:val="single"/>
            </w:rPr>
          </w:rPrChange>
        </w:rPr>
        <w:t>"CreateKeysResponse"</w:t>
      </w:r>
      <w:r w:rsidRPr="00D05B0C">
        <w:rPr>
          <w:sz w:val="22"/>
          <w:szCs w:val="22"/>
          <w:rPrChange w:id="1557" w:author="Jithu.Ramesh" w:date="2010-12-17T09:40:00Z">
            <w:rPr>
              <w:rFonts w:ascii="Courier New" w:hAnsi="Courier New"/>
              <w:color w:val="008080"/>
              <w:sz w:val="20"/>
              <w:szCs w:val="22"/>
              <w:u w:val="single"/>
            </w:rPr>
          </w:rPrChange>
        </w:rPr>
        <w:t>&gt;</w:t>
      </w:r>
    </w:p>
    <w:p w:rsidR="00D05B0C" w:rsidRPr="00D05B0C" w:rsidRDefault="00D05B0C" w:rsidP="006D36C1">
      <w:pPr>
        <w:autoSpaceDE w:val="0"/>
        <w:autoSpaceDN w:val="0"/>
        <w:adjustRightInd w:val="0"/>
        <w:spacing w:before="0" w:after="0"/>
        <w:rPr>
          <w:sz w:val="22"/>
          <w:szCs w:val="22"/>
          <w:rPrChange w:id="1558" w:author="Unknown">
            <w:rPr>
              <w:rFonts w:ascii="Courier New" w:hAnsi="Courier New"/>
              <w:sz w:val="20"/>
              <w:szCs w:val="22"/>
            </w:rPr>
          </w:rPrChange>
        </w:rPr>
      </w:pPr>
      <w:r w:rsidRPr="00D05B0C">
        <w:rPr>
          <w:sz w:val="22"/>
          <w:szCs w:val="22"/>
          <w:rPrChange w:id="1559"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560" w:author="Unknown">
            <w:rPr>
              <w:rFonts w:ascii="Courier New" w:hAnsi="Courier New"/>
              <w:sz w:val="20"/>
              <w:szCs w:val="22"/>
            </w:rPr>
          </w:rPrChange>
        </w:rPr>
      </w:pPr>
      <w:r w:rsidRPr="00D05B0C">
        <w:rPr>
          <w:sz w:val="22"/>
          <w:szCs w:val="22"/>
          <w:rPrChange w:id="1561" w:author="Jithu.Ramesh" w:date="2010-12-17T09:40:00Z">
            <w:rPr>
              <w:rFonts w:ascii="Courier New" w:hAnsi="Courier New"/>
              <w:color w:val="000000"/>
              <w:sz w:val="20"/>
              <w:szCs w:val="22"/>
              <w:u w:val="single"/>
            </w:rPr>
          </w:rPrChange>
        </w:rPr>
        <w:t xml:space="preserve">          &lt;sequence /&gt;</w:t>
      </w:r>
    </w:p>
    <w:p w:rsidR="00D05B0C" w:rsidRPr="00D05B0C" w:rsidRDefault="00D05B0C" w:rsidP="006D36C1">
      <w:pPr>
        <w:autoSpaceDE w:val="0"/>
        <w:autoSpaceDN w:val="0"/>
        <w:adjustRightInd w:val="0"/>
        <w:spacing w:before="0" w:after="0"/>
        <w:rPr>
          <w:sz w:val="22"/>
          <w:szCs w:val="22"/>
          <w:rPrChange w:id="1562" w:author="Unknown">
            <w:rPr>
              <w:rFonts w:ascii="Courier New" w:hAnsi="Courier New"/>
              <w:sz w:val="20"/>
              <w:szCs w:val="22"/>
            </w:rPr>
          </w:rPrChange>
        </w:rPr>
      </w:pPr>
      <w:r w:rsidRPr="00D05B0C">
        <w:rPr>
          <w:sz w:val="22"/>
          <w:szCs w:val="22"/>
          <w:rPrChange w:id="1563"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564" w:author="Unknown">
            <w:rPr>
              <w:rFonts w:ascii="Courier New" w:hAnsi="Courier New"/>
              <w:sz w:val="20"/>
              <w:szCs w:val="22"/>
            </w:rPr>
          </w:rPrChange>
        </w:rPr>
      </w:pPr>
      <w:r w:rsidRPr="00D05B0C">
        <w:rPr>
          <w:sz w:val="22"/>
          <w:szCs w:val="22"/>
          <w:rPrChange w:id="1565" w:author="Jithu.Ramesh" w:date="2010-12-17T09:40:00Z">
            <w:rPr>
              <w:rFonts w:ascii="Courier New" w:hAnsi="Courier New"/>
              <w:color w:val="000000"/>
              <w:sz w:val="20"/>
              <w:szCs w:val="22"/>
              <w:u w:val="single"/>
            </w:rPr>
          </w:rPrChange>
        </w:rPr>
        <w:t xml:space="preserve">      &lt;/element&gt;</w:t>
      </w:r>
    </w:p>
    <w:p w:rsidR="00D05B0C" w:rsidRPr="00D05B0C" w:rsidRDefault="00D05B0C" w:rsidP="006D36C1">
      <w:pPr>
        <w:autoSpaceDE w:val="0"/>
        <w:autoSpaceDN w:val="0"/>
        <w:adjustRightInd w:val="0"/>
        <w:spacing w:before="0" w:after="0"/>
        <w:rPr>
          <w:sz w:val="22"/>
          <w:szCs w:val="22"/>
          <w:rPrChange w:id="1566" w:author="Unknown">
            <w:rPr>
              <w:rFonts w:ascii="Courier New" w:hAnsi="Courier New"/>
              <w:sz w:val="20"/>
              <w:szCs w:val="22"/>
            </w:rPr>
          </w:rPrChange>
        </w:rPr>
      </w:pPr>
      <w:r w:rsidRPr="00D05B0C">
        <w:rPr>
          <w:sz w:val="22"/>
          <w:szCs w:val="22"/>
          <w:rPrChange w:id="1567" w:author="Jithu.Ramesh" w:date="2010-12-17T09:40:00Z">
            <w:rPr>
              <w:rFonts w:ascii="Courier New" w:hAnsi="Courier New"/>
              <w:color w:val="000000"/>
              <w:sz w:val="20"/>
              <w:szCs w:val="22"/>
              <w:u w:val="single"/>
            </w:rPr>
          </w:rPrChange>
        </w:rPr>
        <w:t xml:space="preserve">      &lt;element name=</w:t>
      </w:r>
      <w:r w:rsidRPr="00D05B0C">
        <w:rPr>
          <w:i/>
          <w:iCs/>
          <w:sz w:val="22"/>
          <w:szCs w:val="22"/>
          <w:rPrChange w:id="1568" w:author="Jithu.Ramesh" w:date="2010-12-17T09:40:00Z">
            <w:rPr>
              <w:rFonts w:ascii="Courier New" w:hAnsi="Courier New"/>
              <w:i/>
              <w:iCs/>
              <w:color w:val="2A00FF"/>
              <w:sz w:val="20"/>
              <w:szCs w:val="22"/>
              <w:u w:val="single"/>
            </w:rPr>
          </w:rPrChange>
        </w:rPr>
        <w:t>"ReplaceKeyValuesRequest"</w:t>
      </w:r>
      <w:r w:rsidRPr="00D05B0C">
        <w:rPr>
          <w:sz w:val="22"/>
          <w:szCs w:val="22"/>
          <w:rPrChange w:id="1569" w:author="Jithu.Ramesh" w:date="2010-12-17T09:40:00Z">
            <w:rPr>
              <w:rFonts w:ascii="Courier New" w:hAnsi="Courier New"/>
              <w:color w:val="008080"/>
              <w:sz w:val="20"/>
              <w:szCs w:val="22"/>
              <w:u w:val="single"/>
            </w:rPr>
          </w:rPrChange>
        </w:rPr>
        <w:t>&gt;</w:t>
      </w:r>
    </w:p>
    <w:p w:rsidR="00D05B0C" w:rsidRPr="00D05B0C" w:rsidRDefault="00D05B0C" w:rsidP="006D36C1">
      <w:pPr>
        <w:autoSpaceDE w:val="0"/>
        <w:autoSpaceDN w:val="0"/>
        <w:adjustRightInd w:val="0"/>
        <w:spacing w:before="0" w:after="0"/>
        <w:rPr>
          <w:sz w:val="22"/>
          <w:szCs w:val="22"/>
          <w:rPrChange w:id="1570" w:author="Unknown">
            <w:rPr>
              <w:rFonts w:ascii="Courier New" w:hAnsi="Courier New"/>
              <w:sz w:val="20"/>
              <w:szCs w:val="22"/>
            </w:rPr>
          </w:rPrChange>
        </w:rPr>
      </w:pPr>
      <w:r w:rsidRPr="00D05B0C">
        <w:rPr>
          <w:sz w:val="22"/>
          <w:szCs w:val="22"/>
          <w:rPrChange w:id="1571"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572" w:author="Unknown">
            <w:rPr>
              <w:rFonts w:ascii="Courier New" w:hAnsi="Courier New"/>
              <w:sz w:val="20"/>
              <w:szCs w:val="22"/>
            </w:rPr>
          </w:rPrChange>
        </w:rPr>
      </w:pPr>
      <w:r w:rsidRPr="00D05B0C">
        <w:rPr>
          <w:sz w:val="22"/>
          <w:szCs w:val="22"/>
          <w:rPrChange w:id="1573"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574" w:author="Unknown">
            <w:rPr>
              <w:rFonts w:ascii="Courier New" w:hAnsi="Courier New"/>
              <w:sz w:val="20"/>
              <w:szCs w:val="22"/>
            </w:rPr>
          </w:rPrChange>
        </w:rPr>
      </w:pPr>
      <w:r w:rsidRPr="00D05B0C">
        <w:rPr>
          <w:sz w:val="22"/>
          <w:szCs w:val="22"/>
          <w:rPrChange w:id="1575" w:author="Jithu.Ramesh" w:date="2010-12-17T09:40:00Z">
            <w:rPr>
              <w:rFonts w:ascii="Courier New" w:hAnsi="Courier New"/>
              <w:color w:val="000000"/>
              <w:sz w:val="20"/>
              <w:szCs w:val="22"/>
              <w:u w:val="single"/>
            </w:rPr>
          </w:rPrChange>
        </w:rPr>
        <w:t xml:space="preserve">            &lt;element name=</w:t>
      </w:r>
      <w:r w:rsidRPr="00D05B0C">
        <w:rPr>
          <w:i/>
          <w:iCs/>
          <w:sz w:val="22"/>
          <w:szCs w:val="22"/>
          <w:rPrChange w:id="1576" w:author="Jithu.Ramesh" w:date="2010-12-17T09:40:00Z">
            <w:rPr>
              <w:rFonts w:ascii="Courier New" w:hAnsi="Courier New"/>
              <w:i/>
              <w:iCs/>
              <w:color w:val="2A00FF"/>
              <w:sz w:val="20"/>
              <w:szCs w:val="22"/>
              <w:u w:val="single"/>
            </w:rPr>
          </w:rPrChange>
        </w:rPr>
        <w:t>"identifier"</w:t>
      </w:r>
      <w:r w:rsidRPr="00D05B0C">
        <w:rPr>
          <w:sz w:val="22"/>
          <w:szCs w:val="22"/>
          <w:rPrChange w:id="1577" w:author="Jithu.Ramesh" w:date="2010-12-17T09:40:00Z">
            <w:rPr>
              <w:rFonts w:ascii="Courier New" w:hAnsi="Courier New"/>
              <w:color w:val="008080"/>
              <w:sz w:val="20"/>
              <w:szCs w:val="22"/>
              <w:u w:val="single"/>
            </w:rPr>
          </w:rPrChange>
        </w:rPr>
        <w:t>&gt;</w:t>
      </w:r>
    </w:p>
    <w:p w:rsidR="00D05B0C" w:rsidRPr="00D05B0C" w:rsidRDefault="00D05B0C" w:rsidP="006D36C1">
      <w:pPr>
        <w:autoSpaceDE w:val="0"/>
        <w:autoSpaceDN w:val="0"/>
        <w:adjustRightInd w:val="0"/>
        <w:spacing w:before="0" w:after="0"/>
        <w:rPr>
          <w:sz w:val="22"/>
          <w:szCs w:val="22"/>
          <w:rPrChange w:id="1578" w:author="Unknown">
            <w:rPr>
              <w:rFonts w:ascii="Courier New" w:hAnsi="Courier New"/>
              <w:sz w:val="20"/>
              <w:szCs w:val="22"/>
            </w:rPr>
          </w:rPrChange>
        </w:rPr>
      </w:pPr>
      <w:r w:rsidRPr="00D05B0C">
        <w:rPr>
          <w:sz w:val="22"/>
          <w:szCs w:val="22"/>
          <w:rPrChange w:id="1579"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580" w:author="Unknown">
            <w:rPr>
              <w:rFonts w:ascii="Courier New" w:hAnsi="Courier New"/>
              <w:sz w:val="20"/>
              <w:szCs w:val="22"/>
            </w:rPr>
          </w:rPrChange>
        </w:rPr>
      </w:pPr>
      <w:r w:rsidRPr="00D05B0C">
        <w:rPr>
          <w:sz w:val="22"/>
          <w:szCs w:val="22"/>
          <w:rPrChange w:id="1581"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582" w:author="Unknown">
            <w:rPr>
              <w:rFonts w:ascii="Courier New" w:hAnsi="Courier New"/>
              <w:sz w:val="20"/>
              <w:szCs w:val="22"/>
            </w:rPr>
          </w:rPrChange>
        </w:rPr>
      </w:pPr>
      <w:r w:rsidRPr="00D05B0C">
        <w:rPr>
          <w:sz w:val="22"/>
          <w:szCs w:val="22"/>
          <w:rPrChange w:id="1583" w:author="Jithu.Ramesh" w:date="2010-12-17T09:40:00Z">
            <w:rPr>
              <w:rFonts w:ascii="Courier New" w:hAnsi="Courier New"/>
              <w:color w:val="000000"/>
              <w:sz w:val="20"/>
              <w:szCs w:val="22"/>
              <w:u w:val="single"/>
            </w:rPr>
          </w:rPrChange>
        </w:rPr>
        <w:t xml:space="preserve">                  &lt;element ref=</w:t>
      </w:r>
      <w:r w:rsidRPr="00D05B0C">
        <w:rPr>
          <w:i/>
          <w:iCs/>
          <w:sz w:val="22"/>
          <w:szCs w:val="22"/>
          <w:rPrChange w:id="1584" w:author="Jithu.Ramesh" w:date="2010-12-17T09:40:00Z">
            <w:rPr>
              <w:rFonts w:ascii="Courier New" w:hAnsi="Courier New"/>
              <w:i/>
              <w:iCs/>
              <w:color w:val="2A00FF"/>
              <w:sz w:val="20"/>
              <w:szCs w:val="22"/>
              <w:u w:val="single"/>
            </w:rPr>
          </w:rPrChange>
        </w:rPr>
        <w:t>"ns0:Identifier"</w:t>
      </w:r>
      <w:r w:rsidRPr="00D05B0C">
        <w:rPr>
          <w:sz w:val="22"/>
          <w:szCs w:val="22"/>
          <w:rPrChange w:id="1585" w:author="Jithu.Ramesh" w:date="2010-12-17T09:40:00Z">
            <w:rPr>
              <w:rFonts w:ascii="Courier New" w:hAnsi="Courier New"/>
              <w:color w:val="0000FF"/>
              <w:sz w:val="20"/>
              <w:szCs w:val="22"/>
              <w:u w:val="single"/>
            </w:rPr>
          </w:rPrChange>
        </w:rPr>
        <w:t xml:space="preserve"> minOccurs=</w:t>
      </w:r>
      <w:r w:rsidRPr="00D05B0C">
        <w:rPr>
          <w:i/>
          <w:iCs/>
          <w:sz w:val="22"/>
          <w:szCs w:val="22"/>
          <w:rPrChange w:id="1586" w:author="Jithu.Ramesh" w:date="2010-12-17T09:40:00Z">
            <w:rPr>
              <w:rFonts w:ascii="Courier New" w:hAnsi="Courier New"/>
              <w:i/>
              <w:iCs/>
              <w:color w:val="2A00FF"/>
              <w:sz w:val="20"/>
              <w:szCs w:val="22"/>
              <w:u w:val="single"/>
            </w:rPr>
          </w:rPrChange>
        </w:rPr>
        <w:t>"1"</w:t>
      </w:r>
      <w:r w:rsidRPr="00D05B0C">
        <w:rPr>
          <w:sz w:val="22"/>
          <w:szCs w:val="22"/>
          <w:rPrChange w:id="1587" w:author="Jithu.Ramesh" w:date="2010-12-17T09:40:00Z">
            <w:rPr>
              <w:rFonts w:ascii="Courier New" w:hAnsi="Courier New"/>
              <w:color w:val="0000FF"/>
              <w:sz w:val="20"/>
              <w:szCs w:val="22"/>
              <w:u w:val="single"/>
            </w:rPr>
          </w:rPrChange>
        </w:rPr>
        <w:t xml:space="preserve"> maxOccurs=</w:t>
      </w:r>
      <w:r w:rsidRPr="00D05B0C">
        <w:rPr>
          <w:i/>
          <w:iCs/>
          <w:sz w:val="22"/>
          <w:szCs w:val="22"/>
          <w:rPrChange w:id="1588" w:author="Jithu.Ramesh" w:date="2010-12-17T09:40:00Z">
            <w:rPr>
              <w:rFonts w:ascii="Courier New" w:hAnsi="Courier New"/>
              <w:i/>
              <w:iCs/>
              <w:color w:val="2A00FF"/>
              <w:sz w:val="20"/>
              <w:szCs w:val="22"/>
              <w:u w:val="single"/>
            </w:rPr>
          </w:rPrChange>
        </w:rPr>
        <w:t>"1"</w:t>
      </w:r>
      <w:r w:rsidRPr="00D05B0C">
        <w:rPr>
          <w:sz w:val="22"/>
          <w:szCs w:val="22"/>
          <w:rPrChange w:id="1589" w:author="Jithu.Ramesh" w:date="2010-12-17T09:40:00Z">
            <w:rPr>
              <w:rFonts w:ascii="Courier New" w:hAnsi="Courier New"/>
              <w:color w:val="0000FF"/>
              <w:sz w:val="20"/>
              <w:szCs w:val="22"/>
              <w:u w:val="single"/>
            </w:rPr>
          </w:rPrChange>
        </w:rPr>
        <w:t xml:space="preserve"> /&gt;</w:t>
      </w:r>
    </w:p>
    <w:p w:rsidR="00D05B0C" w:rsidRPr="00D05B0C" w:rsidRDefault="00D05B0C" w:rsidP="006D36C1">
      <w:pPr>
        <w:autoSpaceDE w:val="0"/>
        <w:autoSpaceDN w:val="0"/>
        <w:adjustRightInd w:val="0"/>
        <w:spacing w:before="0" w:after="0"/>
        <w:rPr>
          <w:sz w:val="22"/>
          <w:szCs w:val="22"/>
          <w:rPrChange w:id="1590" w:author="Unknown">
            <w:rPr>
              <w:rFonts w:ascii="Courier New" w:hAnsi="Courier New"/>
              <w:sz w:val="20"/>
              <w:szCs w:val="22"/>
            </w:rPr>
          </w:rPrChange>
        </w:rPr>
      </w:pPr>
      <w:r w:rsidRPr="00D05B0C">
        <w:rPr>
          <w:sz w:val="22"/>
          <w:szCs w:val="22"/>
          <w:rPrChange w:id="1591"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592" w:author="Unknown">
            <w:rPr>
              <w:rFonts w:ascii="Courier New" w:hAnsi="Courier New"/>
              <w:sz w:val="20"/>
              <w:szCs w:val="22"/>
            </w:rPr>
          </w:rPrChange>
        </w:rPr>
      </w:pPr>
      <w:r w:rsidRPr="00D05B0C">
        <w:rPr>
          <w:sz w:val="22"/>
          <w:szCs w:val="22"/>
          <w:rPrChange w:id="1593"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594" w:author="Unknown">
            <w:rPr>
              <w:rFonts w:ascii="Courier New" w:hAnsi="Courier New"/>
              <w:sz w:val="20"/>
              <w:szCs w:val="22"/>
            </w:rPr>
          </w:rPrChange>
        </w:rPr>
      </w:pPr>
      <w:r w:rsidRPr="00D05B0C">
        <w:rPr>
          <w:sz w:val="22"/>
          <w:szCs w:val="22"/>
          <w:rPrChange w:id="1595" w:author="Jithu.Ramesh" w:date="2010-12-17T09:40:00Z">
            <w:rPr>
              <w:rFonts w:ascii="Courier New" w:hAnsi="Courier New"/>
              <w:color w:val="000000"/>
              <w:sz w:val="20"/>
              <w:szCs w:val="22"/>
              <w:u w:val="single"/>
            </w:rPr>
          </w:rPrChange>
        </w:rPr>
        <w:t xml:space="preserve">            &lt;/element&gt;</w:t>
      </w:r>
    </w:p>
    <w:p w:rsidR="00D05B0C" w:rsidRPr="00D05B0C" w:rsidRDefault="00D05B0C" w:rsidP="006D36C1">
      <w:pPr>
        <w:autoSpaceDE w:val="0"/>
        <w:autoSpaceDN w:val="0"/>
        <w:adjustRightInd w:val="0"/>
        <w:spacing w:before="0" w:after="0"/>
        <w:rPr>
          <w:sz w:val="22"/>
          <w:szCs w:val="22"/>
          <w:rPrChange w:id="1596" w:author="Unknown">
            <w:rPr>
              <w:rFonts w:ascii="Courier New" w:hAnsi="Courier New"/>
              <w:sz w:val="20"/>
              <w:szCs w:val="22"/>
            </w:rPr>
          </w:rPrChange>
        </w:rPr>
      </w:pPr>
      <w:r w:rsidRPr="00D05B0C">
        <w:rPr>
          <w:sz w:val="22"/>
          <w:szCs w:val="22"/>
          <w:rPrChange w:id="1597" w:author="Jithu.Ramesh" w:date="2010-12-17T09:40:00Z">
            <w:rPr>
              <w:rFonts w:ascii="Courier New" w:hAnsi="Courier New"/>
              <w:color w:val="000000"/>
              <w:sz w:val="20"/>
              <w:szCs w:val="22"/>
              <w:u w:val="single"/>
            </w:rPr>
          </w:rPrChange>
        </w:rPr>
        <w:t xml:space="preserve">            &lt;element name=</w:t>
      </w:r>
      <w:r w:rsidRPr="00D05B0C">
        <w:rPr>
          <w:i/>
          <w:iCs/>
          <w:sz w:val="22"/>
          <w:szCs w:val="22"/>
          <w:rPrChange w:id="1598" w:author="Jithu.Ramesh" w:date="2010-12-17T09:40:00Z">
            <w:rPr>
              <w:rFonts w:ascii="Courier New" w:hAnsi="Courier New"/>
              <w:i/>
              <w:iCs/>
              <w:color w:val="2A00FF"/>
              <w:sz w:val="20"/>
              <w:szCs w:val="22"/>
              <w:u w:val="single"/>
            </w:rPr>
          </w:rPrChange>
        </w:rPr>
        <w:t>"identifierValues"</w:t>
      </w:r>
      <w:r w:rsidRPr="00D05B0C">
        <w:rPr>
          <w:sz w:val="22"/>
          <w:szCs w:val="22"/>
          <w:rPrChange w:id="1599" w:author="Jithu.Ramesh" w:date="2010-12-17T09:40:00Z">
            <w:rPr>
              <w:rFonts w:ascii="Courier New" w:hAnsi="Courier New"/>
              <w:color w:val="008080"/>
              <w:sz w:val="20"/>
              <w:szCs w:val="22"/>
              <w:u w:val="single"/>
            </w:rPr>
          </w:rPrChange>
        </w:rPr>
        <w:t>&gt;</w:t>
      </w:r>
    </w:p>
    <w:p w:rsidR="00D05B0C" w:rsidRPr="00D05B0C" w:rsidRDefault="00D05B0C" w:rsidP="006D36C1">
      <w:pPr>
        <w:autoSpaceDE w:val="0"/>
        <w:autoSpaceDN w:val="0"/>
        <w:adjustRightInd w:val="0"/>
        <w:spacing w:before="0" w:after="0"/>
        <w:rPr>
          <w:sz w:val="22"/>
          <w:szCs w:val="22"/>
          <w:rPrChange w:id="1600" w:author="Unknown">
            <w:rPr>
              <w:rFonts w:ascii="Courier New" w:hAnsi="Courier New"/>
              <w:sz w:val="20"/>
              <w:szCs w:val="22"/>
            </w:rPr>
          </w:rPrChange>
        </w:rPr>
      </w:pPr>
      <w:r w:rsidRPr="00D05B0C">
        <w:rPr>
          <w:sz w:val="22"/>
          <w:szCs w:val="22"/>
          <w:rPrChange w:id="1601"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602" w:author="Unknown">
            <w:rPr>
              <w:rFonts w:ascii="Courier New" w:hAnsi="Courier New"/>
              <w:sz w:val="20"/>
              <w:szCs w:val="22"/>
            </w:rPr>
          </w:rPrChange>
        </w:rPr>
      </w:pPr>
      <w:r w:rsidRPr="00D05B0C">
        <w:rPr>
          <w:sz w:val="22"/>
          <w:szCs w:val="22"/>
          <w:rPrChange w:id="1603"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604" w:author="Unknown">
            <w:rPr>
              <w:rFonts w:ascii="Courier New" w:hAnsi="Courier New"/>
              <w:sz w:val="20"/>
              <w:szCs w:val="22"/>
            </w:rPr>
          </w:rPrChange>
        </w:rPr>
      </w:pPr>
      <w:r w:rsidRPr="00D05B0C">
        <w:rPr>
          <w:sz w:val="22"/>
          <w:szCs w:val="22"/>
          <w:rPrChange w:id="1605" w:author="Jithu.Ramesh" w:date="2010-12-17T09:40:00Z">
            <w:rPr>
              <w:rFonts w:ascii="Courier New" w:hAnsi="Courier New"/>
              <w:color w:val="000000"/>
              <w:sz w:val="20"/>
              <w:szCs w:val="22"/>
              <w:u w:val="single"/>
            </w:rPr>
          </w:rPrChange>
        </w:rPr>
        <w:t xml:space="preserve">                  &lt;element ref=</w:t>
      </w:r>
      <w:r w:rsidRPr="00D05B0C">
        <w:rPr>
          <w:i/>
          <w:iCs/>
          <w:sz w:val="22"/>
          <w:szCs w:val="22"/>
          <w:rPrChange w:id="1606" w:author="Jithu.Ramesh" w:date="2010-12-17T09:40:00Z">
            <w:rPr>
              <w:rFonts w:ascii="Courier New" w:hAnsi="Courier New"/>
              <w:i/>
              <w:iCs/>
              <w:color w:val="2A00FF"/>
              <w:sz w:val="20"/>
              <w:szCs w:val="22"/>
              <w:u w:val="single"/>
            </w:rPr>
          </w:rPrChange>
        </w:rPr>
        <w:t>"ns0:IdentifierValues"</w:t>
      </w:r>
      <w:r w:rsidRPr="00D05B0C">
        <w:rPr>
          <w:sz w:val="22"/>
          <w:szCs w:val="22"/>
          <w:rPrChange w:id="1607" w:author="Jithu.Ramesh" w:date="2010-12-17T09:40:00Z">
            <w:rPr>
              <w:rFonts w:ascii="Courier New" w:hAnsi="Courier New"/>
              <w:color w:val="0000FF"/>
              <w:sz w:val="20"/>
              <w:szCs w:val="22"/>
              <w:u w:val="single"/>
            </w:rPr>
          </w:rPrChange>
        </w:rPr>
        <w:t xml:space="preserve"> minOccurs=</w:t>
      </w:r>
      <w:r w:rsidRPr="00D05B0C">
        <w:rPr>
          <w:i/>
          <w:iCs/>
          <w:sz w:val="22"/>
          <w:szCs w:val="22"/>
          <w:rPrChange w:id="1608" w:author="Jithu.Ramesh" w:date="2010-12-17T09:40:00Z">
            <w:rPr>
              <w:rFonts w:ascii="Courier New" w:hAnsi="Courier New"/>
              <w:i/>
              <w:iCs/>
              <w:color w:val="2A00FF"/>
              <w:sz w:val="20"/>
              <w:szCs w:val="22"/>
              <w:u w:val="single"/>
            </w:rPr>
          </w:rPrChange>
        </w:rPr>
        <w:t>"1"</w:t>
      </w:r>
      <w:r w:rsidRPr="00D05B0C">
        <w:rPr>
          <w:sz w:val="22"/>
          <w:szCs w:val="22"/>
          <w:rPrChange w:id="1609" w:author="Jithu.Ramesh" w:date="2010-12-17T09:40:00Z">
            <w:rPr>
              <w:rFonts w:ascii="Courier New" w:hAnsi="Courier New"/>
              <w:color w:val="0000FF"/>
              <w:sz w:val="20"/>
              <w:szCs w:val="22"/>
              <w:u w:val="single"/>
            </w:rPr>
          </w:rPrChange>
        </w:rPr>
        <w:t xml:space="preserve"> maxOccurs=</w:t>
      </w:r>
      <w:r w:rsidRPr="00D05B0C">
        <w:rPr>
          <w:i/>
          <w:iCs/>
          <w:sz w:val="22"/>
          <w:szCs w:val="22"/>
          <w:rPrChange w:id="1610" w:author="Jithu.Ramesh" w:date="2010-12-17T09:40:00Z">
            <w:rPr>
              <w:rFonts w:ascii="Courier New" w:hAnsi="Courier New"/>
              <w:i/>
              <w:iCs/>
              <w:color w:val="2A00FF"/>
              <w:sz w:val="20"/>
              <w:szCs w:val="22"/>
              <w:u w:val="single"/>
            </w:rPr>
          </w:rPrChange>
        </w:rPr>
        <w:t>"1"</w:t>
      </w:r>
      <w:r w:rsidRPr="00D05B0C">
        <w:rPr>
          <w:sz w:val="22"/>
          <w:szCs w:val="22"/>
          <w:rPrChange w:id="1611" w:author="Jithu.Ramesh" w:date="2010-12-17T09:40:00Z">
            <w:rPr>
              <w:rFonts w:ascii="Courier New" w:hAnsi="Courier New"/>
              <w:color w:val="0000FF"/>
              <w:sz w:val="20"/>
              <w:szCs w:val="22"/>
              <w:u w:val="single"/>
            </w:rPr>
          </w:rPrChange>
        </w:rPr>
        <w:t xml:space="preserve"> /&gt;</w:t>
      </w:r>
    </w:p>
    <w:p w:rsidR="00D05B0C" w:rsidRPr="00D05B0C" w:rsidRDefault="00D05B0C" w:rsidP="006D36C1">
      <w:pPr>
        <w:autoSpaceDE w:val="0"/>
        <w:autoSpaceDN w:val="0"/>
        <w:adjustRightInd w:val="0"/>
        <w:spacing w:before="0" w:after="0"/>
        <w:rPr>
          <w:sz w:val="22"/>
          <w:szCs w:val="22"/>
          <w:rPrChange w:id="1612" w:author="Unknown">
            <w:rPr>
              <w:rFonts w:ascii="Courier New" w:hAnsi="Courier New"/>
              <w:sz w:val="20"/>
              <w:szCs w:val="22"/>
            </w:rPr>
          </w:rPrChange>
        </w:rPr>
      </w:pPr>
      <w:r w:rsidRPr="00D05B0C">
        <w:rPr>
          <w:sz w:val="22"/>
          <w:szCs w:val="22"/>
          <w:rPrChange w:id="1613"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614" w:author="Unknown">
            <w:rPr>
              <w:rFonts w:ascii="Courier New" w:hAnsi="Courier New"/>
              <w:sz w:val="20"/>
              <w:szCs w:val="22"/>
            </w:rPr>
          </w:rPrChange>
        </w:rPr>
      </w:pPr>
      <w:r w:rsidRPr="00D05B0C">
        <w:rPr>
          <w:sz w:val="22"/>
          <w:szCs w:val="22"/>
          <w:rPrChange w:id="1615"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616" w:author="Unknown">
            <w:rPr>
              <w:rFonts w:ascii="Courier New" w:hAnsi="Courier New"/>
              <w:sz w:val="20"/>
              <w:szCs w:val="22"/>
            </w:rPr>
          </w:rPrChange>
        </w:rPr>
      </w:pPr>
      <w:r w:rsidRPr="00D05B0C">
        <w:rPr>
          <w:sz w:val="22"/>
          <w:szCs w:val="22"/>
          <w:rPrChange w:id="1617" w:author="Jithu.Ramesh" w:date="2010-12-17T09:40:00Z">
            <w:rPr>
              <w:rFonts w:ascii="Courier New" w:hAnsi="Courier New"/>
              <w:color w:val="000000"/>
              <w:sz w:val="20"/>
              <w:szCs w:val="22"/>
              <w:u w:val="single"/>
            </w:rPr>
          </w:rPrChange>
        </w:rPr>
        <w:t xml:space="preserve">            &lt;/element&gt;</w:t>
      </w:r>
    </w:p>
    <w:p w:rsidR="00D05B0C" w:rsidRPr="00D05B0C" w:rsidRDefault="00D05B0C" w:rsidP="006D36C1">
      <w:pPr>
        <w:autoSpaceDE w:val="0"/>
        <w:autoSpaceDN w:val="0"/>
        <w:adjustRightInd w:val="0"/>
        <w:spacing w:before="0" w:after="0"/>
        <w:rPr>
          <w:sz w:val="22"/>
          <w:szCs w:val="22"/>
          <w:rPrChange w:id="1618" w:author="Unknown">
            <w:rPr>
              <w:rFonts w:ascii="Courier New" w:hAnsi="Courier New"/>
              <w:sz w:val="20"/>
              <w:szCs w:val="22"/>
            </w:rPr>
          </w:rPrChange>
        </w:rPr>
      </w:pPr>
      <w:r w:rsidRPr="00D05B0C">
        <w:rPr>
          <w:sz w:val="22"/>
          <w:szCs w:val="22"/>
          <w:rPrChange w:id="1619"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620" w:author="Unknown">
            <w:rPr>
              <w:rFonts w:ascii="Courier New" w:hAnsi="Courier New"/>
              <w:sz w:val="20"/>
              <w:szCs w:val="22"/>
            </w:rPr>
          </w:rPrChange>
        </w:rPr>
      </w:pPr>
      <w:r w:rsidRPr="00D05B0C">
        <w:rPr>
          <w:sz w:val="22"/>
          <w:szCs w:val="22"/>
          <w:rPrChange w:id="1621"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622" w:author="Unknown">
            <w:rPr>
              <w:rFonts w:ascii="Courier New" w:hAnsi="Courier New"/>
              <w:sz w:val="20"/>
              <w:szCs w:val="22"/>
            </w:rPr>
          </w:rPrChange>
        </w:rPr>
      </w:pPr>
      <w:r w:rsidRPr="00D05B0C">
        <w:rPr>
          <w:sz w:val="22"/>
          <w:szCs w:val="22"/>
          <w:rPrChange w:id="1623" w:author="Jithu.Ramesh" w:date="2010-12-17T09:40:00Z">
            <w:rPr>
              <w:rFonts w:ascii="Courier New" w:hAnsi="Courier New"/>
              <w:color w:val="000000"/>
              <w:sz w:val="20"/>
              <w:szCs w:val="22"/>
              <w:u w:val="single"/>
            </w:rPr>
          </w:rPrChange>
        </w:rPr>
        <w:t xml:space="preserve">      &lt;/element&gt;</w:t>
      </w:r>
    </w:p>
    <w:p w:rsidR="00D05B0C" w:rsidRPr="00D05B0C" w:rsidRDefault="00D05B0C" w:rsidP="006D36C1">
      <w:pPr>
        <w:autoSpaceDE w:val="0"/>
        <w:autoSpaceDN w:val="0"/>
        <w:adjustRightInd w:val="0"/>
        <w:spacing w:before="0" w:after="0"/>
        <w:rPr>
          <w:sz w:val="22"/>
          <w:szCs w:val="22"/>
          <w:rPrChange w:id="1624" w:author="Unknown">
            <w:rPr>
              <w:rFonts w:ascii="Courier New" w:hAnsi="Courier New"/>
              <w:sz w:val="20"/>
              <w:szCs w:val="22"/>
            </w:rPr>
          </w:rPrChange>
        </w:rPr>
      </w:pPr>
      <w:r w:rsidRPr="00D05B0C">
        <w:rPr>
          <w:sz w:val="22"/>
          <w:szCs w:val="22"/>
          <w:rPrChange w:id="1625" w:author="Jithu.Ramesh" w:date="2010-12-17T09:40:00Z">
            <w:rPr>
              <w:rFonts w:ascii="Courier New" w:hAnsi="Courier New"/>
              <w:color w:val="000000"/>
              <w:sz w:val="20"/>
              <w:szCs w:val="22"/>
              <w:u w:val="single"/>
            </w:rPr>
          </w:rPrChange>
        </w:rPr>
        <w:t xml:space="preserve">      &lt;element name=</w:t>
      </w:r>
      <w:r w:rsidRPr="00D05B0C">
        <w:rPr>
          <w:i/>
          <w:iCs/>
          <w:sz w:val="22"/>
          <w:szCs w:val="22"/>
          <w:rPrChange w:id="1626" w:author="Jithu.Ramesh" w:date="2010-12-17T09:40:00Z">
            <w:rPr>
              <w:rFonts w:ascii="Courier New" w:hAnsi="Courier New"/>
              <w:i/>
              <w:iCs/>
              <w:color w:val="2A00FF"/>
              <w:sz w:val="20"/>
              <w:szCs w:val="22"/>
              <w:u w:val="single"/>
            </w:rPr>
          </w:rPrChange>
        </w:rPr>
        <w:t>"ReplaceKeyValuesResponse"</w:t>
      </w:r>
      <w:r w:rsidRPr="00D05B0C">
        <w:rPr>
          <w:sz w:val="22"/>
          <w:szCs w:val="22"/>
          <w:rPrChange w:id="1627" w:author="Jithu.Ramesh" w:date="2010-12-17T09:40:00Z">
            <w:rPr>
              <w:rFonts w:ascii="Courier New" w:hAnsi="Courier New"/>
              <w:color w:val="008080"/>
              <w:sz w:val="20"/>
              <w:szCs w:val="22"/>
              <w:u w:val="single"/>
            </w:rPr>
          </w:rPrChange>
        </w:rPr>
        <w:t>&gt;</w:t>
      </w:r>
    </w:p>
    <w:p w:rsidR="00D05B0C" w:rsidRPr="00D05B0C" w:rsidRDefault="00D05B0C" w:rsidP="006D36C1">
      <w:pPr>
        <w:autoSpaceDE w:val="0"/>
        <w:autoSpaceDN w:val="0"/>
        <w:adjustRightInd w:val="0"/>
        <w:spacing w:before="0" w:after="0"/>
        <w:rPr>
          <w:sz w:val="22"/>
          <w:szCs w:val="22"/>
          <w:rPrChange w:id="1628" w:author="Unknown">
            <w:rPr>
              <w:rFonts w:ascii="Courier New" w:hAnsi="Courier New"/>
              <w:sz w:val="20"/>
              <w:szCs w:val="22"/>
            </w:rPr>
          </w:rPrChange>
        </w:rPr>
      </w:pPr>
      <w:r w:rsidRPr="00D05B0C">
        <w:rPr>
          <w:sz w:val="22"/>
          <w:szCs w:val="22"/>
          <w:rPrChange w:id="1629"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630" w:author="Unknown">
            <w:rPr>
              <w:rFonts w:ascii="Courier New" w:hAnsi="Courier New"/>
              <w:sz w:val="20"/>
              <w:szCs w:val="22"/>
            </w:rPr>
          </w:rPrChange>
        </w:rPr>
      </w:pPr>
      <w:r w:rsidRPr="00D05B0C">
        <w:rPr>
          <w:sz w:val="22"/>
          <w:szCs w:val="22"/>
          <w:rPrChange w:id="1631" w:author="Jithu.Ramesh" w:date="2010-12-17T09:40:00Z">
            <w:rPr>
              <w:rFonts w:ascii="Courier New" w:hAnsi="Courier New"/>
              <w:color w:val="000000"/>
              <w:sz w:val="20"/>
              <w:szCs w:val="22"/>
              <w:u w:val="single"/>
            </w:rPr>
          </w:rPrChange>
        </w:rPr>
        <w:t xml:space="preserve">          &lt;sequence /&gt;</w:t>
      </w:r>
    </w:p>
    <w:p w:rsidR="00D05B0C" w:rsidRPr="00D05B0C" w:rsidRDefault="00D05B0C" w:rsidP="006D36C1">
      <w:pPr>
        <w:autoSpaceDE w:val="0"/>
        <w:autoSpaceDN w:val="0"/>
        <w:adjustRightInd w:val="0"/>
        <w:spacing w:before="0" w:after="0"/>
        <w:rPr>
          <w:sz w:val="22"/>
          <w:szCs w:val="22"/>
          <w:rPrChange w:id="1632" w:author="Unknown">
            <w:rPr>
              <w:rFonts w:ascii="Courier New" w:hAnsi="Courier New"/>
              <w:sz w:val="20"/>
              <w:szCs w:val="22"/>
            </w:rPr>
          </w:rPrChange>
        </w:rPr>
      </w:pPr>
      <w:r w:rsidRPr="00D05B0C">
        <w:rPr>
          <w:sz w:val="22"/>
          <w:szCs w:val="22"/>
          <w:rPrChange w:id="1633"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634" w:author="Unknown">
            <w:rPr>
              <w:rFonts w:ascii="Courier New" w:hAnsi="Courier New"/>
              <w:sz w:val="20"/>
              <w:szCs w:val="22"/>
            </w:rPr>
          </w:rPrChange>
        </w:rPr>
      </w:pPr>
      <w:r w:rsidRPr="00D05B0C">
        <w:rPr>
          <w:sz w:val="22"/>
          <w:szCs w:val="22"/>
          <w:rPrChange w:id="1635" w:author="Jithu.Ramesh" w:date="2010-12-17T09:40:00Z">
            <w:rPr>
              <w:rFonts w:ascii="Courier New" w:hAnsi="Courier New"/>
              <w:color w:val="000000"/>
              <w:sz w:val="20"/>
              <w:szCs w:val="22"/>
              <w:u w:val="single"/>
            </w:rPr>
          </w:rPrChange>
        </w:rPr>
        <w:t xml:space="preserve">      &lt;/element&gt;</w:t>
      </w:r>
    </w:p>
    <w:p w:rsidR="00D05B0C" w:rsidRPr="00D05B0C" w:rsidRDefault="00D05B0C" w:rsidP="006D36C1">
      <w:pPr>
        <w:autoSpaceDE w:val="0"/>
        <w:autoSpaceDN w:val="0"/>
        <w:adjustRightInd w:val="0"/>
        <w:spacing w:before="0" w:after="0"/>
        <w:rPr>
          <w:sz w:val="22"/>
          <w:szCs w:val="22"/>
          <w:rPrChange w:id="1636" w:author="Unknown">
            <w:rPr>
              <w:rFonts w:ascii="Courier New" w:hAnsi="Courier New"/>
              <w:sz w:val="20"/>
              <w:szCs w:val="22"/>
            </w:rPr>
          </w:rPrChange>
        </w:rPr>
      </w:pPr>
      <w:r w:rsidRPr="00D05B0C">
        <w:rPr>
          <w:sz w:val="22"/>
          <w:szCs w:val="22"/>
          <w:rPrChange w:id="1637" w:author="Jithu.Ramesh" w:date="2010-12-17T09:40:00Z">
            <w:rPr>
              <w:rFonts w:ascii="Courier New" w:hAnsi="Courier New"/>
              <w:color w:val="000000"/>
              <w:sz w:val="20"/>
              <w:szCs w:val="22"/>
              <w:u w:val="single"/>
            </w:rPr>
          </w:rPrChange>
        </w:rPr>
        <w:t xml:space="preserve">      &lt;element name=</w:t>
      </w:r>
      <w:r w:rsidRPr="00D05B0C">
        <w:rPr>
          <w:i/>
          <w:iCs/>
          <w:sz w:val="22"/>
          <w:szCs w:val="22"/>
          <w:rPrChange w:id="1638" w:author="Jithu.Ramesh" w:date="2010-12-17T09:40:00Z">
            <w:rPr>
              <w:rFonts w:ascii="Courier New" w:hAnsi="Courier New"/>
              <w:i/>
              <w:iCs/>
              <w:color w:val="2A00FF"/>
              <w:sz w:val="20"/>
              <w:szCs w:val="22"/>
              <w:u w:val="single"/>
            </w:rPr>
          </w:rPrChange>
        </w:rPr>
        <w:t>"GetKeyNamesRequest"</w:t>
      </w:r>
      <w:r w:rsidRPr="00D05B0C">
        <w:rPr>
          <w:sz w:val="22"/>
          <w:szCs w:val="22"/>
          <w:rPrChange w:id="1639" w:author="Jithu.Ramesh" w:date="2010-12-17T09:40:00Z">
            <w:rPr>
              <w:rFonts w:ascii="Courier New" w:hAnsi="Courier New"/>
              <w:color w:val="008080"/>
              <w:sz w:val="20"/>
              <w:szCs w:val="22"/>
              <w:u w:val="single"/>
            </w:rPr>
          </w:rPrChange>
        </w:rPr>
        <w:t>&gt;</w:t>
      </w:r>
    </w:p>
    <w:p w:rsidR="00D05B0C" w:rsidRPr="00D05B0C" w:rsidRDefault="00D05B0C" w:rsidP="006D36C1">
      <w:pPr>
        <w:autoSpaceDE w:val="0"/>
        <w:autoSpaceDN w:val="0"/>
        <w:adjustRightInd w:val="0"/>
        <w:spacing w:before="0" w:after="0"/>
        <w:rPr>
          <w:sz w:val="22"/>
          <w:szCs w:val="22"/>
          <w:rPrChange w:id="1640" w:author="Unknown">
            <w:rPr>
              <w:rFonts w:ascii="Courier New" w:hAnsi="Courier New"/>
              <w:sz w:val="20"/>
              <w:szCs w:val="22"/>
            </w:rPr>
          </w:rPrChange>
        </w:rPr>
      </w:pPr>
      <w:r w:rsidRPr="00D05B0C">
        <w:rPr>
          <w:sz w:val="22"/>
          <w:szCs w:val="22"/>
          <w:rPrChange w:id="1641"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642" w:author="Unknown">
            <w:rPr>
              <w:rFonts w:ascii="Courier New" w:hAnsi="Courier New"/>
              <w:sz w:val="20"/>
              <w:szCs w:val="22"/>
            </w:rPr>
          </w:rPrChange>
        </w:rPr>
      </w:pPr>
      <w:r w:rsidRPr="00D05B0C">
        <w:rPr>
          <w:sz w:val="22"/>
          <w:szCs w:val="22"/>
          <w:rPrChange w:id="1643"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644" w:author="Unknown">
            <w:rPr>
              <w:rFonts w:ascii="Courier New" w:hAnsi="Courier New"/>
              <w:sz w:val="20"/>
              <w:szCs w:val="22"/>
            </w:rPr>
          </w:rPrChange>
        </w:rPr>
      </w:pPr>
      <w:r w:rsidRPr="00D05B0C">
        <w:rPr>
          <w:sz w:val="22"/>
          <w:szCs w:val="22"/>
          <w:rPrChange w:id="1645" w:author="Jithu.Ramesh" w:date="2010-12-17T09:40:00Z">
            <w:rPr>
              <w:rFonts w:ascii="Courier New" w:hAnsi="Courier New"/>
              <w:color w:val="000000"/>
              <w:sz w:val="20"/>
              <w:szCs w:val="22"/>
              <w:u w:val="single"/>
            </w:rPr>
          </w:rPrChange>
        </w:rPr>
        <w:t xml:space="preserve">            &lt;element name=</w:t>
      </w:r>
      <w:r w:rsidRPr="00D05B0C">
        <w:rPr>
          <w:i/>
          <w:iCs/>
          <w:sz w:val="22"/>
          <w:szCs w:val="22"/>
          <w:rPrChange w:id="1646" w:author="Jithu.Ramesh" w:date="2010-12-17T09:40:00Z">
            <w:rPr>
              <w:rFonts w:ascii="Courier New" w:hAnsi="Courier New"/>
              <w:i/>
              <w:iCs/>
              <w:color w:val="2A00FF"/>
              <w:sz w:val="20"/>
              <w:szCs w:val="22"/>
              <w:u w:val="single"/>
            </w:rPr>
          </w:rPrChange>
        </w:rPr>
        <w:t>"identifier"</w:t>
      </w:r>
      <w:r w:rsidRPr="00D05B0C">
        <w:rPr>
          <w:sz w:val="22"/>
          <w:szCs w:val="22"/>
          <w:rPrChange w:id="1647" w:author="Jithu.Ramesh" w:date="2010-12-17T09:40:00Z">
            <w:rPr>
              <w:rFonts w:ascii="Courier New" w:hAnsi="Courier New"/>
              <w:color w:val="008080"/>
              <w:sz w:val="20"/>
              <w:szCs w:val="22"/>
              <w:u w:val="single"/>
            </w:rPr>
          </w:rPrChange>
        </w:rPr>
        <w:t>&gt;</w:t>
      </w:r>
    </w:p>
    <w:p w:rsidR="00D05B0C" w:rsidRPr="00D05B0C" w:rsidRDefault="00D05B0C" w:rsidP="006D36C1">
      <w:pPr>
        <w:autoSpaceDE w:val="0"/>
        <w:autoSpaceDN w:val="0"/>
        <w:adjustRightInd w:val="0"/>
        <w:spacing w:before="0" w:after="0"/>
        <w:rPr>
          <w:sz w:val="22"/>
          <w:szCs w:val="22"/>
          <w:rPrChange w:id="1648" w:author="Unknown">
            <w:rPr>
              <w:rFonts w:ascii="Courier New" w:hAnsi="Courier New"/>
              <w:sz w:val="20"/>
              <w:szCs w:val="22"/>
            </w:rPr>
          </w:rPrChange>
        </w:rPr>
      </w:pPr>
      <w:r w:rsidRPr="00D05B0C">
        <w:rPr>
          <w:sz w:val="22"/>
          <w:szCs w:val="22"/>
          <w:rPrChange w:id="1649"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650" w:author="Unknown">
            <w:rPr>
              <w:rFonts w:ascii="Courier New" w:hAnsi="Courier New"/>
              <w:sz w:val="20"/>
              <w:szCs w:val="22"/>
            </w:rPr>
          </w:rPrChange>
        </w:rPr>
      </w:pPr>
      <w:r w:rsidRPr="00D05B0C">
        <w:rPr>
          <w:sz w:val="22"/>
          <w:szCs w:val="22"/>
          <w:rPrChange w:id="1651"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652" w:author="Unknown">
            <w:rPr>
              <w:rFonts w:ascii="Courier New" w:hAnsi="Courier New"/>
              <w:sz w:val="20"/>
              <w:szCs w:val="22"/>
            </w:rPr>
          </w:rPrChange>
        </w:rPr>
      </w:pPr>
      <w:r w:rsidRPr="00D05B0C">
        <w:rPr>
          <w:sz w:val="22"/>
          <w:szCs w:val="22"/>
          <w:rPrChange w:id="1653" w:author="Jithu.Ramesh" w:date="2010-12-17T09:40:00Z">
            <w:rPr>
              <w:rFonts w:ascii="Courier New" w:hAnsi="Courier New"/>
              <w:color w:val="000000"/>
              <w:sz w:val="20"/>
              <w:szCs w:val="22"/>
              <w:u w:val="single"/>
            </w:rPr>
          </w:rPrChange>
        </w:rPr>
        <w:t xml:space="preserve">                  &lt;element ref=</w:t>
      </w:r>
      <w:r w:rsidRPr="00D05B0C">
        <w:rPr>
          <w:i/>
          <w:iCs/>
          <w:sz w:val="22"/>
          <w:szCs w:val="22"/>
          <w:rPrChange w:id="1654" w:author="Jithu.Ramesh" w:date="2010-12-17T09:40:00Z">
            <w:rPr>
              <w:rFonts w:ascii="Courier New" w:hAnsi="Courier New"/>
              <w:i/>
              <w:iCs/>
              <w:color w:val="2A00FF"/>
              <w:sz w:val="20"/>
              <w:szCs w:val="22"/>
              <w:u w:val="single"/>
            </w:rPr>
          </w:rPrChange>
        </w:rPr>
        <w:t>"ns0:Identifier"</w:t>
      </w:r>
      <w:r w:rsidRPr="00D05B0C">
        <w:rPr>
          <w:sz w:val="22"/>
          <w:szCs w:val="22"/>
          <w:rPrChange w:id="1655" w:author="Jithu.Ramesh" w:date="2010-12-17T09:40:00Z">
            <w:rPr>
              <w:rFonts w:ascii="Courier New" w:hAnsi="Courier New"/>
              <w:color w:val="0000FF"/>
              <w:sz w:val="20"/>
              <w:szCs w:val="22"/>
              <w:u w:val="single"/>
            </w:rPr>
          </w:rPrChange>
        </w:rPr>
        <w:t xml:space="preserve"> minOccurs=</w:t>
      </w:r>
      <w:r w:rsidRPr="00D05B0C">
        <w:rPr>
          <w:i/>
          <w:iCs/>
          <w:sz w:val="22"/>
          <w:szCs w:val="22"/>
          <w:rPrChange w:id="1656" w:author="Jithu.Ramesh" w:date="2010-12-17T09:40:00Z">
            <w:rPr>
              <w:rFonts w:ascii="Courier New" w:hAnsi="Courier New"/>
              <w:i/>
              <w:iCs/>
              <w:color w:val="2A00FF"/>
              <w:sz w:val="20"/>
              <w:szCs w:val="22"/>
              <w:u w:val="single"/>
            </w:rPr>
          </w:rPrChange>
        </w:rPr>
        <w:t>"1"</w:t>
      </w:r>
      <w:r w:rsidRPr="00D05B0C">
        <w:rPr>
          <w:sz w:val="22"/>
          <w:szCs w:val="22"/>
          <w:rPrChange w:id="1657" w:author="Jithu.Ramesh" w:date="2010-12-17T09:40:00Z">
            <w:rPr>
              <w:rFonts w:ascii="Courier New" w:hAnsi="Courier New"/>
              <w:color w:val="0000FF"/>
              <w:sz w:val="20"/>
              <w:szCs w:val="22"/>
              <w:u w:val="single"/>
            </w:rPr>
          </w:rPrChange>
        </w:rPr>
        <w:t xml:space="preserve"> maxOccurs=</w:t>
      </w:r>
      <w:r w:rsidRPr="00D05B0C">
        <w:rPr>
          <w:i/>
          <w:iCs/>
          <w:sz w:val="22"/>
          <w:szCs w:val="22"/>
          <w:rPrChange w:id="1658" w:author="Jithu.Ramesh" w:date="2010-12-17T09:40:00Z">
            <w:rPr>
              <w:rFonts w:ascii="Courier New" w:hAnsi="Courier New"/>
              <w:i/>
              <w:iCs/>
              <w:color w:val="2A00FF"/>
              <w:sz w:val="20"/>
              <w:szCs w:val="22"/>
              <w:u w:val="single"/>
            </w:rPr>
          </w:rPrChange>
        </w:rPr>
        <w:t>"1"</w:t>
      </w:r>
      <w:r w:rsidRPr="00D05B0C">
        <w:rPr>
          <w:sz w:val="22"/>
          <w:szCs w:val="22"/>
          <w:rPrChange w:id="1659" w:author="Jithu.Ramesh" w:date="2010-12-17T09:40:00Z">
            <w:rPr>
              <w:rFonts w:ascii="Courier New" w:hAnsi="Courier New"/>
              <w:color w:val="0000FF"/>
              <w:sz w:val="20"/>
              <w:szCs w:val="22"/>
              <w:u w:val="single"/>
            </w:rPr>
          </w:rPrChange>
        </w:rPr>
        <w:t xml:space="preserve"> /&gt;</w:t>
      </w:r>
    </w:p>
    <w:p w:rsidR="00D05B0C" w:rsidRPr="00D05B0C" w:rsidRDefault="00D05B0C" w:rsidP="006D36C1">
      <w:pPr>
        <w:autoSpaceDE w:val="0"/>
        <w:autoSpaceDN w:val="0"/>
        <w:adjustRightInd w:val="0"/>
        <w:spacing w:before="0" w:after="0"/>
        <w:rPr>
          <w:sz w:val="22"/>
          <w:szCs w:val="22"/>
          <w:rPrChange w:id="1660" w:author="Unknown">
            <w:rPr>
              <w:rFonts w:ascii="Courier New" w:hAnsi="Courier New"/>
              <w:sz w:val="20"/>
              <w:szCs w:val="22"/>
            </w:rPr>
          </w:rPrChange>
        </w:rPr>
      </w:pPr>
      <w:r w:rsidRPr="00D05B0C">
        <w:rPr>
          <w:sz w:val="22"/>
          <w:szCs w:val="22"/>
          <w:rPrChange w:id="1661"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662" w:author="Unknown">
            <w:rPr>
              <w:rFonts w:ascii="Courier New" w:hAnsi="Courier New"/>
              <w:sz w:val="20"/>
              <w:szCs w:val="22"/>
            </w:rPr>
          </w:rPrChange>
        </w:rPr>
      </w:pPr>
      <w:r w:rsidRPr="00D05B0C">
        <w:rPr>
          <w:sz w:val="22"/>
          <w:szCs w:val="22"/>
          <w:rPrChange w:id="1663"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664" w:author="Unknown">
            <w:rPr>
              <w:rFonts w:ascii="Courier New" w:hAnsi="Courier New"/>
              <w:sz w:val="20"/>
              <w:szCs w:val="22"/>
            </w:rPr>
          </w:rPrChange>
        </w:rPr>
      </w:pPr>
      <w:r w:rsidRPr="00D05B0C">
        <w:rPr>
          <w:sz w:val="22"/>
          <w:szCs w:val="22"/>
          <w:rPrChange w:id="1665" w:author="Jithu.Ramesh" w:date="2010-12-17T09:40:00Z">
            <w:rPr>
              <w:rFonts w:ascii="Courier New" w:hAnsi="Courier New"/>
              <w:color w:val="000000"/>
              <w:sz w:val="20"/>
              <w:szCs w:val="22"/>
              <w:u w:val="single"/>
            </w:rPr>
          </w:rPrChange>
        </w:rPr>
        <w:t xml:space="preserve">            &lt;/element&gt;</w:t>
      </w:r>
    </w:p>
    <w:p w:rsidR="00D05B0C" w:rsidRPr="00D05B0C" w:rsidRDefault="00D05B0C" w:rsidP="006D36C1">
      <w:pPr>
        <w:autoSpaceDE w:val="0"/>
        <w:autoSpaceDN w:val="0"/>
        <w:adjustRightInd w:val="0"/>
        <w:spacing w:before="0" w:after="0"/>
        <w:rPr>
          <w:sz w:val="22"/>
          <w:szCs w:val="22"/>
          <w:rPrChange w:id="1666" w:author="Unknown">
            <w:rPr>
              <w:rFonts w:ascii="Courier New" w:hAnsi="Courier New"/>
              <w:sz w:val="20"/>
              <w:szCs w:val="22"/>
            </w:rPr>
          </w:rPrChange>
        </w:rPr>
      </w:pPr>
      <w:r w:rsidRPr="00D05B0C">
        <w:rPr>
          <w:sz w:val="22"/>
          <w:szCs w:val="22"/>
          <w:rPrChange w:id="1667"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668" w:author="Unknown">
            <w:rPr>
              <w:rFonts w:ascii="Courier New" w:hAnsi="Courier New"/>
              <w:sz w:val="20"/>
              <w:szCs w:val="22"/>
            </w:rPr>
          </w:rPrChange>
        </w:rPr>
      </w:pPr>
      <w:r w:rsidRPr="00D05B0C">
        <w:rPr>
          <w:sz w:val="22"/>
          <w:szCs w:val="22"/>
          <w:rPrChange w:id="1669"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670" w:author="Unknown">
            <w:rPr>
              <w:rFonts w:ascii="Courier New" w:hAnsi="Courier New"/>
              <w:sz w:val="20"/>
              <w:szCs w:val="22"/>
            </w:rPr>
          </w:rPrChange>
        </w:rPr>
      </w:pPr>
      <w:r w:rsidRPr="00D05B0C">
        <w:rPr>
          <w:sz w:val="22"/>
          <w:szCs w:val="22"/>
          <w:rPrChange w:id="1671" w:author="Jithu.Ramesh" w:date="2010-12-17T09:40:00Z">
            <w:rPr>
              <w:rFonts w:ascii="Courier New" w:hAnsi="Courier New"/>
              <w:color w:val="000000"/>
              <w:sz w:val="20"/>
              <w:szCs w:val="22"/>
              <w:u w:val="single"/>
            </w:rPr>
          </w:rPrChange>
        </w:rPr>
        <w:t xml:space="preserve">      &lt;/element&gt;</w:t>
      </w:r>
    </w:p>
    <w:p w:rsidR="00D05B0C" w:rsidRPr="00D05B0C" w:rsidRDefault="00D05B0C" w:rsidP="006D36C1">
      <w:pPr>
        <w:autoSpaceDE w:val="0"/>
        <w:autoSpaceDN w:val="0"/>
        <w:adjustRightInd w:val="0"/>
        <w:spacing w:before="0" w:after="0"/>
        <w:rPr>
          <w:sz w:val="22"/>
          <w:szCs w:val="22"/>
          <w:rPrChange w:id="1672" w:author="Unknown">
            <w:rPr>
              <w:rFonts w:ascii="Courier New" w:hAnsi="Courier New"/>
              <w:sz w:val="20"/>
              <w:szCs w:val="22"/>
            </w:rPr>
          </w:rPrChange>
        </w:rPr>
      </w:pPr>
      <w:r w:rsidRPr="00D05B0C">
        <w:rPr>
          <w:sz w:val="22"/>
          <w:szCs w:val="22"/>
          <w:rPrChange w:id="1673" w:author="Jithu.Ramesh" w:date="2010-12-17T09:40:00Z">
            <w:rPr>
              <w:rFonts w:ascii="Courier New" w:hAnsi="Courier New"/>
              <w:color w:val="000000"/>
              <w:sz w:val="20"/>
              <w:szCs w:val="22"/>
              <w:u w:val="single"/>
            </w:rPr>
          </w:rPrChange>
        </w:rPr>
        <w:t xml:space="preserve">      &lt;element name=</w:t>
      </w:r>
      <w:r w:rsidRPr="00D05B0C">
        <w:rPr>
          <w:i/>
          <w:iCs/>
          <w:sz w:val="22"/>
          <w:szCs w:val="22"/>
          <w:rPrChange w:id="1674" w:author="Jithu.Ramesh" w:date="2010-12-17T09:40:00Z">
            <w:rPr>
              <w:rFonts w:ascii="Courier New" w:hAnsi="Courier New"/>
              <w:i/>
              <w:iCs/>
              <w:color w:val="2A00FF"/>
              <w:sz w:val="20"/>
              <w:szCs w:val="22"/>
              <w:u w:val="single"/>
            </w:rPr>
          </w:rPrChange>
        </w:rPr>
        <w:t>"GetKeyNamesResponse"</w:t>
      </w:r>
      <w:r w:rsidRPr="00D05B0C">
        <w:rPr>
          <w:sz w:val="22"/>
          <w:szCs w:val="22"/>
          <w:rPrChange w:id="1675" w:author="Jithu.Ramesh" w:date="2010-12-17T09:40:00Z">
            <w:rPr>
              <w:rFonts w:ascii="Courier New" w:hAnsi="Courier New"/>
              <w:color w:val="008080"/>
              <w:sz w:val="20"/>
              <w:szCs w:val="22"/>
              <w:u w:val="single"/>
            </w:rPr>
          </w:rPrChange>
        </w:rPr>
        <w:t>&gt;</w:t>
      </w:r>
    </w:p>
    <w:p w:rsidR="00D05B0C" w:rsidRPr="00D05B0C" w:rsidRDefault="00D05B0C" w:rsidP="006D36C1">
      <w:pPr>
        <w:autoSpaceDE w:val="0"/>
        <w:autoSpaceDN w:val="0"/>
        <w:adjustRightInd w:val="0"/>
        <w:spacing w:before="0" w:after="0"/>
        <w:rPr>
          <w:sz w:val="22"/>
          <w:szCs w:val="22"/>
          <w:rPrChange w:id="1676" w:author="Unknown">
            <w:rPr>
              <w:rFonts w:ascii="Courier New" w:hAnsi="Courier New"/>
              <w:sz w:val="20"/>
              <w:szCs w:val="22"/>
            </w:rPr>
          </w:rPrChange>
        </w:rPr>
      </w:pPr>
      <w:r w:rsidRPr="00D05B0C">
        <w:rPr>
          <w:sz w:val="22"/>
          <w:szCs w:val="22"/>
          <w:rPrChange w:id="1677"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678" w:author="Unknown">
            <w:rPr>
              <w:rFonts w:ascii="Courier New" w:hAnsi="Courier New"/>
              <w:sz w:val="20"/>
              <w:szCs w:val="22"/>
            </w:rPr>
          </w:rPrChange>
        </w:rPr>
      </w:pPr>
      <w:r w:rsidRPr="00D05B0C">
        <w:rPr>
          <w:sz w:val="22"/>
          <w:szCs w:val="22"/>
          <w:rPrChange w:id="1679"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680" w:author="Unknown">
            <w:rPr>
              <w:rFonts w:ascii="Courier New" w:hAnsi="Courier New"/>
              <w:sz w:val="20"/>
              <w:szCs w:val="22"/>
            </w:rPr>
          </w:rPrChange>
        </w:rPr>
      </w:pPr>
      <w:r w:rsidRPr="00D05B0C">
        <w:rPr>
          <w:sz w:val="22"/>
          <w:szCs w:val="22"/>
          <w:rPrChange w:id="1681" w:author="Jithu.Ramesh" w:date="2010-12-17T09:40:00Z">
            <w:rPr>
              <w:rFonts w:ascii="Courier New" w:hAnsi="Courier New"/>
              <w:color w:val="000000"/>
              <w:sz w:val="20"/>
              <w:szCs w:val="22"/>
              <w:u w:val="single"/>
            </w:rPr>
          </w:rPrChange>
        </w:rPr>
        <w:t xml:space="preserve">            &lt;element ref=</w:t>
      </w:r>
      <w:r w:rsidRPr="00D05B0C">
        <w:rPr>
          <w:i/>
          <w:iCs/>
          <w:sz w:val="22"/>
          <w:szCs w:val="22"/>
          <w:rPrChange w:id="1682" w:author="Jithu.Ramesh" w:date="2010-12-17T09:40:00Z">
            <w:rPr>
              <w:rFonts w:ascii="Courier New" w:hAnsi="Courier New"/>
              <w:i/>
              <w:iCs/>
              <w:color w:val="2A00FF"/>
              <w:sz w:val="20"/>
              <w:szCs w:val="22"/>
              <w:u w:val="single"/>
            </w:rPr>
          </w:rPrChange>
        </w:rPr>
        <w:t>"ns0:KeyName"</w:t>
      </w:r>
      <w:r w:rsidRPr="00D05B0C">
        <w:rPr>
          <w:sz w:val="22"/>
          <w:szCs w:val="22"/>
          <w:rPrChange w:id="1683" w:author="Jithu.Ramesh" w:date="2010-12-17T09:40:00Z">
            <w:rPr>
              <w:rFonts w:ascii="Courier New" w:hAnsi="Courier New"/>
              <w:color w:val="0000FF"/>
              <w:sz w:val="20"/>
              <w:szCs w:val="22"/>
              <w:u w:val="single"/>
            </w:rPr>
          </w:rPrChange>
        </w:rPr>
        <w:t xml:space="preserve"> minOccurs=</w:t>
      </w:r>
      <w:r w:rsidRPr="00D05B0C">
        <w:rPr>
          <w:i/>
          <w:iCs/>
          <w:sz w:val="22"/>
          <w:szCs w:val="22"/>
          <w:rPrChange w:id="1684" w:author="Jithu.Ramesh" w:date="2010-12-17T09:40:00Z">
            <w:rPr>
              <w:rFonts w:ascii="Courier New" w:hAnsi="Courier New"/>
              <w:i/>
              <w:iCs/>
              <w:color w:val="2A00FF"/>
              <w:sz w:val="20"/>
              <w:szCs w:val="22"/>
              <w:u w:val="single"/>
            </w:rPr>
          </w:rPrChange>
        </w:rPr>
        <w:t>"1"</w:t>
      </w:r>
      <w:r w:rsidRPr="00D05B0C">
        <w:rPr>
          <w:sz w:val="22"/>
          <w:szCs w:val="22"/>
          <w:rPrChange w:id="1685" w:author="Jithu.Ramesh" w:date="2010-12-17T09:40:00Z">
            <w:rPr>
              <w:rFonts w:ascii="Courier New" w:hAnsi="Courier New"/>
              <w:color w:val="0000FF"/>
              <w:sz w:val="20"/>
              <w:szCs w:val="22"/>
              <w:u w:val="single"/>
            </w:rPr>
          </w:rPrChange>
        </w:rPr>
        <w:t xml:space="preserve"> maxOccurs=</w:t>
      </w:r>
      <w:r w:rsidRPr="00D05B0C">
        <w:rPr>
          <w:i/>
          <w:iCs/>
          <w:sz w:val="22"/>
          <w:szCs w:val="22"/>
          <w:rPrChange w:id="1686" w:author="Jithu.Ramesh" w:date="2010-12-17T09:40:00Z">
            <w:rPr>
              <w:rFonts w:ascii="Courier New" w:hAnsi="Courier New"/>
              <w:i/>
              <w:iCs/>
              <w:color w:val="2A00FF"/>
              <w:sz w:val="20"/>
              <w:szCs w:val="22"/>
              <w:u w:val="single"/>
            </w:rPr>
          </w:rPrChange>
        </w:rPr>
        <w:t>"unbounded"</w:t>
      </w:r>
      <w:r w:rsidRPr="00D05B0C">
        <w:rPr>
          <w:sz w:val="22"/>
          <w:szCs w:val="22"/>
          <w:rPrChange w:id="1687" w:author="Jithu.Ramesh" w:date="2010-12-17T09:40:00Z">
            <w:rPr>
              <w:rFonts w:ascii="Courier New" w:hAnsi="Courier New"/>
              <w:color w:val="0000FF"/>
              <w:sz w:val="20"/>
              <w:szCs w:val="22"/>
              <w:u w:val="single"/>
            </w:rPr>
          </w:rPrChange>
        </w:rPr>
        <w:t xml:space="preserve"> /&gt;</w:t>
      </w:r>
    </w:p>
    <w:p w:rsidR="00D05B0C" w:rsidRPr="00D05B0C" w:rsidRDefault="00D05B0C" w:rsidP="006D36C1">
      <w:pPr>
        <w:autoSpaceDE w:val="0"/>
        <w:autoSpaceDN w:val="0"/>
        <w:adjustRightInd w:val="0"/>
        <w:spacing w:before="0" w:after="0"/>
        <w:rPr>
          <w:sz w:val="22"/>
          <w:szCs w:val="22"/>
          <w:rPrChange w:id="1688" w:author="Unknown">
            <w:rPr>
              <w:rFonts w:ascii="Courier New" w:hAnsi="Courier New"/>
              <w:sz w:val="20"/>
              <w:szCs w:val="22"/>
            </w:rPr>
          </w:rPrChange>
        </w:rPr>
      </w:pPr>
      <w:r w:rsidRPr="00D05B0C">
        <w:rPr>
          <w:sz w:val="22"/>
          <w:szCs w:val="22"/>
          <w:rPrChange w:id="1689"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690" w:author="Unknown">
            <w:rPr>
              <w:rFonts w:ascii="Courier New" w:hAnsi="Courier New"/>
              <w:sz w:val="20"/>
              <w:szCs w:val="22"/>
            </w:rPr>
          </w:rPrChange>
        </w:rPr>
      </w:pPr>
      <w:r w:rsidRPr="00D05B0C">
        <w:rPr>
          <w:sz w:val="22"/>
          <w:szCs w:val="22"/>
          <w:rPrChange w:id="1691"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692" w:author="Unknown">
            <w:rPr>
              <w:rFonts w:ascii="Courier New" w:hAnsi="Courier New"/>
              <w:sz w:val="20"/>
              <w:szCs w:val="22"/>
            </w:rPr>
          </w:rPrChange>
        </w:rPr>
      </w:pPr>
      <w:r w:rsidRPr="00D05B0C">
        <w:rPr>
          <w:sz w:val="22"/>
          <w:szCs w:val="22"/>
          <w:rPrChange w:id="1693" w:author="Jithu.Ramesh" w:date="2010-12-17T09:40:00Z">
            <w:rPr>
              <w:rFonts w:ascii="Courier New" w:hAnsi="Courier New"/>
              <w:color w:val="000000"/>
              <w:sz w:val="20"/>
              <w:szCs w:val="22"/>
              <w:u w:val="single"/>
            </w:rPr>
          </w:rPrChange>
        </w:rPr>
        <w:t xml:space="preserve">      &lt;/element&gt;</w:t>
      </w:r>
    </w:p>
    <w:p w:rsidR="00D05B0C" w:rsidRPr="00D05B0C" w:rsidRDefault="00D05B0C" w:rsidP="006D36C1">
      <w:pPr>
        <w:autoSpaceDE w:val="0"/>
        <w:autoSpaceDN w:val="0"/>
        <w:adjustRightInd w:val="0"/>
        <w:spacing w:before="0" w:after="0"/>
        <w:rPr>
          <w:sz w:val="22"/>
          <w:szCs w:val="22"/>
          <w:rPrChange w:id="1694" w:author="Unknown">
            <w:rPr>
              <w:rFonts w:ascii="Courier New" w:hAnsi="Courier New"/>
              <w:sz w:val="20"/>
              <w:szCs w:val="22"/>
            </w:rPr>
          </w:rPrChange>
        </w:rPr>
      </w:pPr>
      <w:r w:rsidRPr="00D05B0C">
        <w:rPr>
          <w:sz w:val="22"/>
          <w:szCs w:val="22"/>
          <w:rPrChange w:id="1695" w:author="Jithu.Ramesh" w:date="2010-12-17T09:40:00Z">
            <w:rPr>
              <w:rFonts w:ascii="Courier New" w:hAnsi="Courier New"/>
              <w:color w:val="000000"/>
              <w:sz w:val="20"/>
              <w:szCs w:val="22"/>
              <w:u w:val="single"/>
            </w:rPr>
          </w:rPrChange>
        </w:rPr>
        <w:t xml:space="preserve">      &lt;element name=</w:t>
      </w:r>
      <w:r w:rsidRPr="00D05B0C">
        <w:rPr>
          <w:i/>
          <w:iCs/>
          <w:sz w:val="22"/>
          <w:szCs w:val="22"/>
          <w:rPrChange w:id="1696" w:author="Jithu.Ramesh" w:date="2010-12-17T09:40:00Z">
            <w:rPr>
              <w:rFonts w:ascii="Courier New" w:hAnsi="Courier New"/>
              <w:i/>
              <w:iCs/>
              <w:color w:val="2A00FF"/>
              <w:sz w:val="20"/>
              <w:szCs w:val="22"/>
              <w:u w:val="single"/>
            </w:rPr>
          </w:rPrChange>
        </w:rPr>
        <w:t>"GetKeyDataRequest"</w:t>
      </w:r>
      <w:r w:rsidRPr="00D05B0C">
        <w:rPr>
          <w:sz w:val="22"/>
          <w:szCs w:val="22"/>
          <w:rPrChange w:id="1697" w:author="Jithu.Ramesh" w:date="2010-12-17T09:40:00Z">
            <w:rPr>
              <w:rFonts w:ascii="Courier New" w:hAnsi="Courier New"/>
              <w:color w:val="008080"/>
              <w:sz w:val="20"/>
              <w:szCs w:val="22"/>
              <w:u w:val="single"/>
            </w:rPr>
          </w:rPrChange>
        </w:rPr>
        <w:t>&gt;</w:t>
      </w:r>
    </w:p>
    <w:p w:rsidR="00D05B0C" w:rsidRPr="00D05B0C" w:rsidRDefault="00D05B0C" w:rsidP="006D36C1">
      <w:pPr>
        <w:autoSpaceDE w:val="0"/>
        <w:autoSpaceDN w:val="0"/>
        <w:adjustRightInd w:val="0"/>
        <w:spacing w:before="0" w:after="0"/>
        <w:rPr>
          <w:sz w:val="22"/>
          <w:szCs w:val="22"/>
          <w:rPrChange w:id="1698" w:author="Unknown">
            <w:rPr>
              <w:rFonts w:ascii="Courier New" w:hAnsi="Courier New"/>
              <w:sz w:val="20"/>
              <w:szCs w:val="22"/>
            </w:rPr>
          </w:rPrChange>
        </w:rPr>
      </w:pPr>
      <w:r w:rsidRPr="00D05B0C">
        <w:rPr>
          <w:sz w:val="22"/>
          <w:szCs w:val="22"/>
          <w:rPrChange w:id="1699"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700" w:author="Unknown">
            <w:rPr>
              <w:rFonts w:ascii="Courier New" w:hAnsi="Courier New"/>
              <w:sz w:val="20"/>
              <w:szCs w:val="22"/>
            </w:rPr>
          </w:rPrChange>
        </w:rPr>
      </w:pPr>
      <w:r w:rsidRPr="00D05B0C">
        <w:rPr>
          <w:sz w:val="22"/>
          <w:szCs w:val="22"/>
          <w:rPrChange w:id="1701"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702" w:author="Unknown">
            <w:rPr>
              <w:rFonts w:ascii="Courier New" w:hAnsi="Courier New"/>
              <w:sz w:val="20"/>
              <w:szCs w:val="22"/>
            </w:rPr>
          </w:rPrChange>
        </w:rPr>
      </w:pPr>
      <w:r w:rsidRPr="00D05B0C">
        <w:rPr>
          <w:sz w:val="22"/>
          <w:szCs w:val="22"/>
          <w:rPrChange w:id="1703" w:author="Jithu.Ramesh" w:date="2010-12-17T09:40:00Z">
            <w:rPr>
              <w:rFonts w:ascii="Courier New" w:hAnsi="Courier New"/>
              <w:color w:val="000000"/>
              <w:sz w:val="20"/>
              <w:szCs w:val="22"/>
              <w:u w:val="single"/>
            </w:rPr>
          </w:rPrChange>
        </w:rPr>
        <w:t xml:space="preserve">            &lt;element name=</w:t>
      </w:r>
      <w:r w:rsidRPr="00D05B0C">
        <w:rPr>
          <w:i/>
          <w:iCs/>
          <w:sz w:val="22"/>
          <w:szCs w:val="22"/>
          <w:rPrChange w:id="1704" w:author="Jithu.Ramesh" w:date="2010-12-17T09:40:00Z">
            <w:rPr>
              <w:rFonts w:ascii="Courier New" w:hAnsi="Courier New"/>
              <w:i/>
              <w:iCs/>
              <w:color w:val="2A00FF"/>
              <w:sz w:val="20"/>
              <w:szCs w:val="22"/>
              <w:u w:val="single"/>
            </w:rPr>
          </w:rPrChange>
        </w:rPr>
        <w:t>"identifier"</w:t>
      </w:r>
      <w:r w:rsidRPr="00D05B0C">
        <w:rPr>
          <w:sz w:val="22"/>
          <w:szCs w:val="22"/>
          <w:rPrChange w:id="1705" w:author="Jithu.Ramesh" w:date="2010-12-17T09:40:00Z">
            <w:rPr>
              <w:rFonts w:ascii="Courier New" w:hAnsi="Courier New"/>
              <w:color w:val="008080"/>
              <w:sz w:val="20"/>
              <w:szCs w:val="22"/>
              <w:u w:val="single"/>
            </w:rPr>
          </w:rPrChange>
        </w:rPr>
        <w:t>&gt;</w:t>
      </w:r>
    </w:p>
    <w:p w:rsidR="00D05B0C" w:rsidRPr="00D05B0C" w:rsidRDefault="00D05B0C" w:rsidP="006D36C1">
      <w:pPr>
        <w:autoSpaceDE w:val="0"/>
        <w:autoSpaceDN w:val="0"/>
        <w:adjustRightInd w:val="0"/>
        <w:spacing w:before="0" w:after="0"/>
        <w:rPr>
          <w:sz w:val="22"/>
          <w:szCs w:val="22"/>
          <w:rPrChange w:id="1706" w:author="Unknown">
            <w:rPr>
              <w:rFonts w:ascii="Courier New" w:hAnsi="Courier New"/>
              <w:sz w:val="20"/>
              <w:szCs w:val="22"/>
            </w:rPr>
          </w:rPrChange>
        </w:rPr>
      </w:pPr>
      <w:r w:rsidRPr="00D05B0C">
        <w:rPr>
          <w:sz w:val="22"/>
          <w:szCs w:val="22"/>
          <w:rPrChange w:id="1707"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708" w:author="Unknown">
            <w:rPr>
              <w:rFonts w:ascii="Courier New" w:hAnsi="Courier New"/>
              <w:sz w:val="20"/>
              <w:szCs w:val="22"/>
            </w:rPr>
          </w:rPrChange>
        </w:rPr>
      </w:pPr>
      <w:r w:rsidRPr="00D05B0C">
        <w:rPr>
          <w:sz w:val="22"/>
          <w:szCs w:val="22"/>
          <w:rPrChange w:id="1709"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710" w:author="Unknown">
            <w:rPr>
              <w:rFonts w:ascii="Courier New" w:hAnsi="Courier New"/>
              <w:sz w:val="20"/>
              <w:szCs w:val="22"/>
            </w:rPr>
          </w:rPrChange>
        </w:rPr>
      </w:pPr>
      <w:r w:rsidRPr="00D05B0C">
        <w:rPr>
          <w:sz w:val="22"/>
          <w:szCs w:val="22"/>
          <w:rPrChange w:id="1711" w:author="Jithu.Ramesh" w:date="2010-12-17T09:40:00Z">
            <w:rPr>
              <w:rFonts w:ascii="Courier New" w:hAnsi="Courier New"/>
              <w:color w:val="000000"/>
              <w:sz w:val="20"/>
              <w:szCs w:val="22"/>
              <w:u w:val="single"/>
            </w:rPr>
          </w:rPrChange>
        </w:rPr>
        <w:t xml:space="preserve">                  &lt;element ref=</w:t>
      </w:r>
      <w:r w:rsidRPr="00D05B0C">
        <w:rPr>
          <w:i/>
          <w:iCs/>
          <w:sz w:val="22"/>
          <w:szCs w:val="22"/>
          <w:rPrChange w:id="1712" w:author="Jithu.Ramesh" w:date="2010-12-17T09:40:00Z">
            <w:rPr>
              <w:rFonts w:ascii="Courier New" w:hAnsi="Courier New"/>
              <w:i/>
              <w:iCs/>
              <w:color w:val="2A00FF"/>
              <w:sz w:val="20"/>
              <w:szCs w:val="22"/>
              <w:u w:val="single"/>
            </w:rPr>
          </w:rPrChange>
        </w:rPr>
        <w:t>"ns0:Identifier"</w:t>
      </w:r>
      <w:r w:rsidRPr="00D05B0C">
        <w:rPr>
          <w:sz w:val="22"/>
          <w:szCs w:val="22"/>
          <w:rPrChange w:id="1713" w:author="Jithu.Ramesh" w:date="2010-12-17T09:40:00Z">
            <w:rPr>
              <w:rFonts w:ascii="Courier New" w:hAnsi="Courier New"/>
              <w:color w:val="0000FF"/>
              <w:sz w:val="20"/>
              <w:szCs w:val="22"/>
              <w:u w:val="single"/>
            </w:rPr>
          </w:rPrChange>
        </w:rPr>
        <w:t xml:space="preserve"> minOccurs=</w:t>
      </w:r>
      <w:r w:rsidRPr="00D05B0C">
        <w:rPr>
          <w:i/>
          <w:iCs/>
          <w:sz w:val="22"/>
          <w:szCs w:val="22"/>
          <w:rPrChange w:id="1714" w:author="Jithu.Ramesh" w:date="2010-12-17T09:40:00Z">
            <w:rPr>
              <w:rFonts w:ascii="Courier New" w:hAnsi="Courier New"/>
              <w:i/>
              <w:iCs/>
              <w:color w:val="2A00FF"/>
              <w:sz w:val="20"/>
              <w:szCs w:val="22"/>
              <w:u w:val="single"/>
            </w:rPr>
          </w:rPrChange>
        </w:rPr>
        <w:t>"1"</w:t>
      </w:r>
      <w:r w:rsidRPr="00D05B0C">
        <w:rPr>
          <w:sz w:val="22"/>
          <w:szCs w:val="22"/>
          <w:rPrChange w:id="1715" w:author="Jithu.Ramesh" w:date="2010-12-17T09:40:00Z">
            <w:rPr>
              <w:rFonts w:ascii="Courier New" w:hAnsi="Courier New"/>
              <w:color w:val="0000FF"/>
              <w:sz w:val="20"/>
              <w:szCs w:val="22"/>
              <w:u w:val="single"/>
            </w:rPr>
          </w:rPrChange>
        </w:rPr>
        <w:t xml:space="preserve"> maxOccurs=</w:t>
      </w:r>
      <w:r w:rsidRPr="00D05B0C">
        <w:rPr>
          <w:i/>
          <w:iCs/>
          <w:sz w:val="22"/>
          <w:szCs w:val="22"/>
          <w:rPrChange w:id="1716" w:author="Jithu.Ramesh" w:date="2010-12-17T09:40:00Z">
            <w:rPr>
              <w:rFonts w:ascii="Courier New" w:hAnsi="Courier New"/>
              <w:i/>
              <w:iCs/>
              <w:color w:val="2A00FF"/>
              <w:sz w:val="20"/>
              <w:szCs w:val="22"/>
              <w:u w:val="single"/>
            </w:rPr>
          </w:rPrChange>
        </w:rPr>
        <w:t>"1"</w:t>
      </w:r>
      <w:r w:rsidRPr="00D05B0C">
        <w:rPr>
          <w:sz w:val="22"/>
          <w:szCs w:val="22"/>
          <w:rPrChange w:id="1717" w:author="Jithu.Ramesh" w:date="2010-12-17T09:40:00Z">
            <w:rPr>
              <w:rFonts w:ascii="Courier New" w:hAnsi="Courier New"/>
              <w:color w:val="0000FF"/>
              <w:sz w:val="20"/>
              <w:szCs w:val="22"/>
              <w:u w:val="single"/>
            </w:rPr>
          </w:rPrChange>
        </w:rPr>
        <w:t xml:space="preserve"> /&gt;</w:t>
      </w:r>
    </w:p>
    <w:p w:rsidR="00D05B0C" w:rsidRPr="00D05B0C" w:rsidRDefault="00D05B0C" w:rsidP="006D36C1">
      <w:pPr>
        <w:autoSpaceDE w:val="0"/>
        <w:autoSpaceDN w:val="0"/>
        <w:adjustRightInd w:val="0"/>
        <w:spacing w:before="0" w:after="0"/>
        <w:rPr>
          <w:sz w:val="22"/>
          <w:szCs w:val="22"/>
          <w:rPrChange w:id="1718" w:author="Unknown">
            <w:rPr>
              <w:rFonts w:ascii="Courier New" w:hAnsi="Courier New"/>
              <w:sz w:val="20"/>
              <w:szCs w:val="22"/>
            </w:rPr>
          </w:rPrChange>
        </w:rPr>
      </w:pPr>
      <w:r w:rsidRPr="00D05B0C">
        <w:rPr>
          <w:sz w:val="22"/>
          <w:szCs w:val="22"/>
          <w:rPrChange w:id="1719"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720" w:author="Unknown">
            <w:rPr>
              <w:rFonts w:ascii="Courier New" w:hAnsi="Courier New"/>
              <w:sz w:val="20"/>
              <w:szCs w:val="22"/>
            </w:rPr>
          </w:rPrChange>
        </w:rPr>
      </w:pPr>
      <w:r w:rsidRPr="00D05B0C">
        <w:rPr>
          <w:sz w:val="22"/>
          <w:szCs w:val="22"/>
          <w:rPrChange w:id="1721"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722" w:author="Unknown">
            <w:rPr>
              <w:rFonts w:ascii="Courier New" w:hAnsi="Courier New"/>
              <w:sz w:val="20"/>
              <w:szCs w:val="22"/>
            </w:rPr>
          </w:rPrChange>
        </w:rPr>
      </w:pPr>
      <w:r w:rsidRPr="00D05B0C">
        <w:rPr>
          <w:sz w:val="22"/>
          <w:szCs w:val="22"/>
          <w:rPrChange w:id="1723" w:author="Jithu.Ramesh" w:date="2010-12-17T09:40:00Z">
            <w:rPr>
              <w:rFonts w:ascii="Courier New" w:hAnsi="Courier New"/>
              <w:color w:val="000000"/>
              <w:sz w:val="20"/>
              <w:szCs w:val="22"/>
              <w:u w:val="single"/>
            </w:rPr>
          </w:rPrChange>
        </w:rPr>
        <w:t xml:space="preserve">            &lt;/element&gt;</w:t>
      </w:r>
    </w:p>
    <w:p w:rsidR="00D05B0C" w:rsidRPr="00D05B0C" w:rsidRDefault="00D05B0C" w:rsidP="006D36C1">
      <w:pPr>
        <w:autoSpaceDE w:val="0"/>
        <w:autoSpaceDN w:val="0"/>
        <w:adjustRightInd w:val="0"/>
        <w:spacing w:before="0" w:after="0"/>
        <w:rPr>
          <w:sz w:val="22"/>
          <w:szCs w:val="22"/>
          <w:rPrChange w:id="1724" w:author="Unknown">
            <w:rPr>
              <w:rFonts w:ascii="Courier New" w:hAnsi="Courier New"/>
              <w:sz w:val="20"/>
              <w:szCs w:val="22"/>
            </w:rPr>
          </w:rPrChange>
        </w:rPr>
      </w:pPr>
      <w:r w:rsidRPr="00D05B0C">
        <w:rPr>
          <w:sz w:val="22"/>
          <w:szCs w:val="22"/>
          <w:rPrChange w:id="1725" w:author="Jithu.Ramesh" w:date="2010-12-17T09:40:00Z">
            <w:rPr>
              <w:rFonts w:ascii="Courier New" w:hAnsi="Courier New"/>
              <w:color w:val="000000"/>
              <w:sz w:val="20"/>
              <w:szCs w:val="22"/>
              <w:u w:val="single"/>
            </w:rPr>
          </w:rPrChange>
        </w:rPr>
        <w:t xml:space="preserve">            &lt;element name=</w:t>
      </w:r>
      <w:r w:rsidRPr="00D05B0C">
        <w:rPr>
          <w:i/>
          <w:iCs/>
          <w:sz w:val="22"/>
          <w:szCs w:val="22"/>
          <w:rPrChange w:id="1726" w:author="Jithu.Ramesh" w:date="2010-12-17T09:40:00Z">
            <w:rPr>
              <w:rFonts w:ascii="Courier New" w:hAnsi="Courier New"/>
              <w:i/>
              <w:iCs/>
              <w:color w:val="2A00FF"/>
              <w:sz w:val="20"/>
              <w:szCs w:val="22"/>
              <w:u w:val="single"/>
            </w:rPr>
          </w:rPrChange>
        </w:rPr>
        <w:t>"keyName"</w:t>
      </w:r>
      <w:r w:rsidRPr="00D05B0C">
        <w:rPr>
          <w:sz w:val="22"/>
          <w:szCs w:val="22"/>
          <w:rPrChange w:id="1727" w:author="Jithu.Ramesh" w:date="2010-12-17T09:40:00Z">
            <w:rPr>
              <w:rFonts w:ascii="Courier New" w:hAnsi="Courier New"/>
              <w:color w:val="008080"/>
              <w:sz w:val="20"/>
              <w:szCs w:val="22"/>
              <w:u w:val="single"/>
            </w:rPr>
          </w:rPrChange>
        </w:rPr>
        <w:t>&gt;</w:t>
      </w:r>
    </w:p>
    <w:p w:rsidR="00D05B0C" w:rsidRPr="00D05B0C" w:rsidRDefault="00D05B0C" w:rsidP="006D36C1">
      <w:pPr>
        <w:autoSpaceDE w:val="0"/>
        <w:autoSpaceDN w:val="0"/>
        <w:adjustRightInd w:val="0"/>
        <w:spacing w:before="0" w:after="0"/>
        <w:rPr>
          <w:sz w:val="22"/>
          <w:szCs w:val="22"/>
          <w:rPrChange w:id="1728" w:author="Unknown">
            <w:rPr>
              <w:rFonts w:ascii="Courier New" w:hAnsi="Courier New"/>
              <w:sz w:val="20"/>
              <w:szCs w:val="22"/>
            </w:rPr>
          </w:rPrChange>
        </w:rPr>
      </w:pPr>
      <w:r w:rsidRPr="00D05B0C">
        <w:rPr>
          <w:sz w:val="22"/>
          <w:szCs w:val="22"/>
          <w:rPrChange w:id="1729"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730" w:author="Unknown">
            <w:rPr>
              <w:rFonts w:ascii="Courier New" w:hAnsi="Courier New"/>
              <w:sz w:val="20"/>
              <w:szCs w:val="22"/>
            </w:rPr>
          </w:rPrChange>
        </w:rPr>
      </w:pPr>
      <w:r w:rsidRPr="00D05B0C">
        <w:rPr>
          <w:sz w:val="22"/>
          <w:szCs w:val="22"/>
          <w:rPrChange w:id="1731"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732" w:author="Unknown">
            <w:rPr>
              <w:rFonts w:ascii="Courier New" w:hAnsi="Courier New"/>
              <w:sz w:val="20"/>
              <w:szCs w:val="22"/>
            </w:rPr>
          </w:rPrChange>
        </w:rPr>
      </w:pPr>
      <w:r w:rsidRPr="00D05B0C">
        <w:rPr>
          <w:sz w:val="22"/>
          <w:szCs w:val="22"/>
          <w:rPrChange w:id="1733" w:author="Jithu.Ramesh" w:date="2010-12-17T09:40:00Z">
            <w:rPr>
              <w:rFonts w:ascii="Courier New" w:hAnsi="Courier New"/>
              <w:color w:val="000000"/>
              <w:sz w:val="20"/>
              <w:szCs w:val="22"/>
              <w:u w:val="single"/>
            </w:rPr>
          </w:rPrChange>
        </w:rPr>
        <w:t xml:space="preserve">                  &lt;element ref=</w:t>
      </w:r>
      <w:r w:rsidRPr="00D05B0C">
        <w:rPr>
          <w:i/>
          <w:iCs/>
          <w:sz w:val="22"/>
          <w:szCs w:val="22"/>
          <w:rPrChange w:id="1734" w:author="Jithu.Ramesh" w:date="2010-12-17T09:40:00Z">
            <w:rPr>
              <w:rFonts w:ascii="Courier New" w:hAnsi="Courier New"/>
              <w:i/>
              <w:iCs/>
              <w:color w:val="2A00FF"/>
              <w:sz w:val="20"/>
              <w:szCs w:val="22"/>
              <w:u w:val="single"/>
            </w:rPr>
          </w:rPrChange>
        </w:rPr>
        <w:t>"ns0:KeyName"</w:t>
      </w:r>
      <w:r w:rsidRPr="00D05B0C">
        <w:rPr>
          <w:sz w:val="22"/>
          <w:szCs w:val="22"/>
          <w:rPrChange w:id="1735" w:author="Jithu.Ramesh" w:date="2010-12-17T09:40:00Z">
            <w:rPr>
              <w:rFonts w:ascii="Courier New" w:hAnsi="Courier New"/>
              <w:color w:val="0000FF"/>
              <w:sz w:val="20"/>
              <w:szCs w:val="22"/>
              <w:u w:val="single"/>
            </w:rPr>
          </w:rPrChange>
        </w:rPr>
        <w:t xml:space="preserve"> minOccurs=</w:t>
      </w:r>
      <w:r w:rsidRPr="00D05B0C">
        <w:rPr>
          <w:i/>
          <w:iCs/>
          <w:sz w:val="22"/>
          <w:szCs w:val="22"/>
          <w:rPrChange w:id="1736" w:author="Jithu.Ramesh" w:date="2010-12-17T09:40:00Z">
            <w:rPr>
              <w:rFonts w:ascii="Courier New" w:hAnsi="Courier New"/>
              <w:i/>
              <w:iCs/>
              <w:color w:val="2A00FF"/>
              <w:sz w:val="20"/>
              <w:szCs w:val="22"/>
              <w:u w:val="single"/>
            </w:rPr>
          </w:rPrChange>
        </w:rPr>
        <w:t>"1"</w:t>
      </w:r>
      <w:r w:rsidRPr="00D05B0C">
        <w:rPr>
          <w:sz w:val="22"/>
          <w:szCs w:val="22"/>
          <w:rPrChange w:id="1737" w:author="Jithu.Ramesh" w:date="2010-12-17T09:40:00Z">
            <w:rPr>
              <w:rFonts w:ascii="Courier New" w:hAnsi="Courier New"/>
              <w:color w:val="0000FF"/>
              <w:sz w:val="20"/>
              <w:szCs w:val="22"/>
              <w:u w:val="single"/>
            </w:rPr>
          </w:rPrChange>
        </w:rPr>
        <w:t xml:space="preserve"> maxOccurs=</w:t>
      </w:r>
      <w:r w:rsidRPr="00D05B0C">
        <w:rPr>
          <w:i/>
          <w:iCs/>
          <w:sz w:val="22"/>
          <w:szCs w:val="22"/>
          <w:rPrChange w:id="1738" w:author="Jithu.Ramesh" w:date="2010-12-17T09:40:00Z">
            <w:rPr>
              <w:rFonts w:ascii="Courier New" w:hAnsi="Courier New"/>
              <w:i/>
              <w:iCs/>
              <w:color w:val="2A00FF"/>
              <w:sz w:val="20"/>
              <w:szCs w:val="22"/>
              <w:u w:val="single"/>
            </w:rPr>
          </w:rPrChange>
        </w:rPr>
        <w:t>"1"</w:t>
      </w:r>
      <w:r w:rsidRPr="00D05B0C">
        <w:rPr>
          <w:sz w:val="22"/>
          <w:szCs w:val="22"/>
          <w:rPrChange w:id="1739" w:author="Jithu.Ramesh" w:date="2010-12-17T09:40:00Z">
            <w:rPr>
              <w:rFonts w:ascii="Courier New" w:hAnsi="Courier New"/>
              <w:color w:val="0000FF"/>
              <w:sz w:val="20"/>
              <w:szCs w:val="22"/>
              <w:u w:val="single"/>
            </w:rPr>
          </w:rPrChange>
        </w:rPr>
        <w:t xml:space="preserve"> /&gt;</w:t>
      </w:r>
    </w:p>
    <w:p w:rsidR="00D05B0C" w:rsidRPr="00D05B0C" w:rsidRDefault="00D05B0C" w:rsidP="006D36C1">
      <w:pPr>
        <w:autoSpaceDE w:val="0"/>
        <w:autoSpaceDN w:val="0"/>
        <w:adjustRightInd w:val="0"/>
        <w:spacing w:before="0" w:after="0"/>
        <w:rPr>
          <w:sz w:val="22"/>
          <w:szCs w:val="22"/>
          <w:rPrChange w:id="1740" w:author="Unknown">
            <w:rPr>
              <w:rFonts w:ascii="Courier New" w:hAnsi="Courier New"/>
              <w:sz w:val="20"/>
              <w:szCs w:val="22"/>
            </w:rPr>
          </w:rPrChange>
        </w:rPr>
      </w:pPr>
      <w:r w:rsidRPr="00D05B0C">
        <w:rPr>
          <w:sz w:val="22"/>
          <w:szCs w:val="22"/>
          <w:rPrChange w:id="1741"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742" w:author="Unknown">
            <w:rPr>
              <w:rFonts w:ascii="Courier New" w:hAnsi="Courier New"/>
              <w:sz w:val="20"/>
              <w:szCs w:val="22"/>
            </w:rPr>
          </w:rPrChange>
        </w:rPr>
      </w:pPr>
      <w:r w:rsidRPr="00D05B0C">
        <w:rPr>
          <w:sz w:val="22"/>
          <w:szCs w:val="22"/>
          <w:rPrChange w:id="1743"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744" w:author="Unknown">
            <w:rPr>
              <w:rFonts w:ascii="Courier New" w:hAnsi="Courier New"/>
              <w:sz w:val="20"/>
              <w:szCs w:val="22"/>
            </w:rPr>
          </w:rPrChange>
        </w:rPr>
      </w:pPr>
      <w:r w:rsidRPr="00D05B0C">
        <w:rPr>
          <w:sz w:val="22"/>
          <w:szCs w:val="22"/>
          <w:rPrChange w:id="1745" w:author="Jithu.Ramesh" w:date="2010-12-17T09:40:00Z">
            <w:rPr>
              <w:rFonts w:ascii="Courier New" w:hAnsi="Courier New"/>
              <w:color w:val="000000"/>
              <w:sz w:val="20"/>
              <w:szCs w:val="22"/>
              <w:u w:val="single"/>
            </w:rPr>
          </w:rPrChange>
        </w:rPr>
        <w:t xml:space="preserve">            &lt;/element&gt;</w:t>
      </w:r>
    </w:p>
    <w:p w:rsidR="00D05B0C" w:rsidRPr="00D05B0C" w:rsidRDefault="00D05B0C" w:rsidP="006D36C1">
      <w:pPr>
        <w:autoSpaceDE w:val="0"/>
        <w:autoSpaceDN w:val="0"/>
        <w:adjustRightInd w:val="0"/>
        <w:spacing w:before="0" w:after="0"/>
        <w:rPr>
          <w:sz w:val="22"/>
          <w:szCs w:val="22"/>
          <w:rPrChange w:id="1746" w:author="Unknown">
            <w:rPr>
              <w:rFonts w:ascii="Courier New" w:hAnsi="Courier New"/>
              <w:sz w:val="20"/>
              <w:szCs w:val="22"/>
            </w:rPr>
          </w:rPrChange>
        </w:rPr>
      </w:pPr>
      <w:r w:rsidRPr="00D05B0C">
        <w:rPr>
          <w:sz w:val="22"/>
          <w:szCs w:val="22"/>
          <w:rPrChange w:id="1747"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748" w:author="Unknown">
            <w:rPr>
              <w:rFonts w:ascii="Courier New" w:hAnsi="Courier New"/>
              <w:sz w:val="20"/>
              <w:szCs w:val="22"/>
            </w:rPr>
          </w:rPrChange>
        </w:rPr>
      </w:pPr>
      <w:r w:rsidRPr="00D05B0C">
        <w:rPr>
          <w:sz w:val="22"/>
          <w:szCs w:val="22"/>
          <w:rPrChange w:id="1749"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750" w:author="Unknown">
            <w:rPr>
              <w:rFonts w:ascii="Courier New" w:hAnsi="Courier New"/>
              <w:sz w:val="20"/>
              <w:szCs w:val="22"/>
            </w:rPr>
          </w:rPrChange>
        </w:rPr>
      </w:pPr>
      <w:r w:rsidRPr="00D05B0C">
        <w:rPr>
          <w:sz w:val="22"/>
          <w:szCs w:val="22"/>
          <w:rPrChange w:id="1751" w:author="Jithu.Ramesh" w:date="2010-12-17T09:40:00Z">
            <w:rPr>
              <w:rFonts w:ascii="Courier New" w:hAnsi="Courier New"/>
              <w:color w:val="000000"/>
              <w:sz w:val="20"/>
              <w:szCs w:val="22"/>
              <w:u w:val="single"/>
            </w:rPr>
          </w:rPrChange>
        </w:rPr>
        <w:t xml:space="preserve">      &lt;/element&gt;</w:t>
      </w:r>
    </w:p>
    <w:p w:rsidR="00D05B0C" w:rsidRPr="00D05B0C" w:rsidRDefault="00D05B0C" w:rsidP="006D36C1">
      <w:pPr>
        <w:autoSpaceDE w:val="0"/>
        <w:autoSpaceDN w:val="0"/>
        <w:adjustRightInd w:val="0"/>
        <w:spacing w:before="0" w:after="0"/>
        <w:rPr>
          <w:sz w:val="22"/>
          <w:szCs w:val="22"/>
          <w:rPrChange w:id="1752" w:author="Unknown">
            <w:rPr>
              <w:rFonts w:ascii="Courier New" w:hAnsi="Courier New"/>
              <w:sz w:val="20"/>
              <w:szCs w:val="22"/>
            </w:rPr>
          </w:rPrChange>
        </w:rPr>
      </w:pPr>
      <w:r w:rsidRPr="00D05B0C">
        <w:rPr>
          <w:sz w:val="22"/>
          <w:szCs w:val="22"/>
          <w:rPrChange w:id="1753" w:author="Jithu.Ramesh" w:date="2010-12-17T09:40:00Z">
            <w:rPr>
              <w:rFonts w:ascii="Courier New" w:hAnsi="Courier New"/>
              <w:color w:val="000000"/>
              <w:sz w:val="20"/>
              <w:szCs w:val="22"/>
              <w:u w:val="single"/>
            </w:rPr>
          </w:rPrChange>
        </w:rPr>
        <w:t xml:space="preserve">      &lt;element name=</w:t>
      </w:r>
      <w:r w:rsidRPr="00D05B0C">
        <w:rPr>
          <w:i/>
          <w:iCs/>
          <w:sz w:val="22"/>
          <w:szCs w:val="22"/>
          <w:rPrChange w:id="1754" w:author="Jithu.Ramesh" w:date="2010-12-17T09:40:00Z">
            <w:rPr>
              <w:rFonts w:ascii="Courier New" w:hAnsi="Courier New"/>
              <w:i/>
              <w:iCs/>
              <w:color w:val="2A00FF"/>
              <w:sz w:val="20"/>
              <w:szCs w:val="22"/>
              <w:u w:val="single"/>
            </w:rPr>
          </w:rPrChange>
        </w:rPr>
        <w:t>"GetKeyDataResponse"</w:t>
      </w:r>
      <w:r w:rsidRPr="00D05B0C">
        <w:rPr>
          <w:sz w:val="22"/>
          <w:szCs w:val="22"/>
          <w:rPrChange w:id="1755" w:author="Jithu.Ramesh" w:date="2010-12-17T09:40:00Z">
            <w:rPr>
              <w:rFonts w:ascii="Courier New" w:hAnsi="Courier New"/>
              <w:color w:val="008080"/>
              <w:sz w:val="20"/>
              <w:szCs w:val="22"/>
              <w:u w:val="single"/>
            </w:rPr>
          </w:rPrChange>
        </w:rPr>
        <w:t>&gt;</w:t>
      </w:r>
    </w:p>
    <w:p w:rsidR="00D05B0C" w:rsidRPr="00D05B0C" w:rsidRDefault="00D05B0C" w:rsidP="006D36C1">
      <w:pPr>
        <w:autoSpaceDE w:val="0"/>
        <w:autoSpaceDN w:val="0"/>
        <w:adjustRightInd w:val="0"/>
        <w:spacing w:before="0" w:after="0"/>
        <w:rPr>
          <w:sz w:val="22"/>
          <w:szCs w:val="22"/>
          <w:rPrChange w:id="1756" w:author="Unknown">
            <w:rPr>
              <w:rFonts w:ascii="Courier New" w:hAnsi="Courier New"/>
              <w:sz w:val="20"/>
              <w:szCs w:val="22"/>
            </w:rPr>
          </w:rPrChange>
        </w:rPr>
      </w:pPr>
      <w:r w:rsidRPr="00D05B0C">
        <w:rPr>
          <w:sz w:val="22"/>
          <w:szCs w:val="22"/>
          <w:rPrChange w:id="1757"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758" w:author="Unknown">
            <w:rPr>
              <w:rFonts w:ascii="Courier New" w:hAnsi="Courier New"/>
              <w:sz w:val="20"/>
              <w:szCs w:val="22"/>
            </w:rPr>
          </w:rPrChange>
        </w:rPr>
      </w:pPr>
      <w:r w:rsidRPr="00D05B0C">
        <w:rPr>
          <w:sz w:val="22"/>
          <w:szCs w:val="22"/>
          <w:rPrChange w:id="1759"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760" w:author="Unknown">
            <w:rPr>
              <w:rFonts w:ascii="Courier New" w:hAnsi="Courier New"/>
              <w:sz w:val="20"/>
              <w:szCs w:val="22"/>
            </w:rPr>
          </w:rPrChange>
        </w:rPr>
      </w:pPr>
      <w:r w:rsidRPr="00D05B0C">
        <w:rPr>
          <w:sz w:val="22"/>
          <w:szCs w:val="22"/>
          <w:rPrChange w:id="1761" w:author="Jithu.Ramesh" w:date="2010-12-17T09:40:00Z">
            <w:rPr>
              <w:rFonts w:ascii="Courier New" w:hAnsi="Courier New"/>
              <w:color w:val="000000"/>
              <w:sz w:val="20"/>
              <w:szCs w:val="22"/>
              <w:u w:val="single"/>
            </w:rPr>
          </w:rPrChange>
        </w:rPr>
        <w:t xml:space="preserve">            &lt;element ref=</w:t>
      </w:r>
      <w:r w:rsidRPr="00D05B0C">
        <w:rPr>
          <w:i/>
          <w:iCs/>
          <w:sz w:val="22"/>
          <w:szCs w:val="22"/>
          <w:rPrChange w:id="1762" w:author="Jithu.Ramesh" w:date="2010-12-17T09:40:00Z">
            <w:rPr>
              <w:rFonts w:ascii="Courier New" w:hAnsi="Courier New"/>
              <w:i/>
              <w:iCs/>
              <w:color w:val="2A00FF"/>
              <w:sz w:val="20"/>
              <w:szCs w:val="22"/>
              <w:u w:val="single"/>
            </w:rPr>
          </w:rPrChange>
        </w:rPr>
        <w:t>"ns0:KeyNameData"</w:t>
      </w:r>
      <w:r w:rsidRPr="00D05B0C">
        <w:rPr>
          <w:sz w:val="22"/>
          <w:szCs w:val="22"/>
          <w:rPrChange w:id="1763" w:author="Jithu.Ramesh" w:date="2010-12-17T09:40:00Z">
            <w:rPr>
              <w:rFonts w:ascii="Courier New" w:hAnsi="Courier New"/>
              <w:color w:val="0000FF"/>
              <w:sz w:val="20"/>
              <w:szCs w:val="22"/>
              <w:u w:val="single"/>
            </w:rPr>
          </w:rPrChange>
        </w:rPr>
        <w:t xml:space="preserve"> minOccurs=</w:t>
      </w:r>
      <w:r w:rsidRPr="00D05B0C">
        <w:rPr>
          <w:i/>
          <w:iCs/>
          <w:sz w:val="22"/>
          <w:szCs w:val="22"/>
          <w:rPrChange w:id="1764" w:author="Jithu.Ramesh" w:date="2010-12-17T09:40:00Z">
            <w:rPr>
              <w:rFonts w:ascii="Courier New" w:hAnsi="Courier New"/>
              <w:i/>
              <w:iCs/>
              <w:color w:val="2A00FF"/>
              <w:sz w:val="20"/>
              <w:szCs w:val="22"/>
              <w:u w:val="single"/>
            </w:rPr>
          </w:rPrChange>
        </w:rPr>
        <w:t>"1"</w:t>
      </w:r>
      <w:r w:rsidRPr="00D05B0C">
        <w:rPr>
          <w:sz w:val="22"/>
          <w:szCs w:val="22"/>
          <w:rPrChange w:id="1765" w:author="Jithu.Ramesh" w:date="2010-12-17T09:40:00Z">
            <w:rPr>
              <w:rFonts w:ascii="Courier New" w:hAnsi="Courier New"/>
              <w:color w:val="0000FF"/>
              <w:sz w:val="20"/>
              <w:szCs w:val="22"/>
              <w:u w:val="single"/>
            </w:rPr>
          </w:rPrChange>
        </w:rPr>
        <w:t xml:space="preserve"> maxOccurs=</w:t>
      </w:r>
      <w:r w:rsidRPr="00D05B0C">
        <w:rPr>
          <w:i/>
          <w:iCs/>
          <w:sz w:val="22"/>
          <w:szCs w:val="22"/>
          <w:rPrChange w:id="1766" w:author="Jithu.Ramesh" w:date="2010-12-17T09:40:00Z">
            <w:rPr>
              <w:rFonts w:ascii="Courier New" w:hAnsi="Courier New"/>
              <w:i/>
              <w:iCs/>
              <w:color w:val="2A00FF"/>
              <w:sz w:val="20"/>
              <w:szCs w:val="22"/>
              <w:u w:val="single"/>
            </w:rPr>
          </w:rPrChange>
        </w:rPr>
        <w:t>"1"</w:t>
      </w:r>
      <w:r w:rsidRPr="00D05B0C">
        <w:rPr>
          <w:sz w:val="22"/>
          <w:szCs w:val="22"/>
          <w:rPrChange w:id="1767" w:author="Jithu.Ramesh" w:date="2010-12-17T09:40:00Z">
            <w:rPr>
              <w:rFonts w:ascii="Courier New" w:hAnsi="Courier New"/>
              <w:color w:val="0000FF"/>
              <w:sz w:val="20"/>
              <w:szCs w:val="22"/>
              <w:u w:val="single"/>
            </w:rPr>
          </w:rPrChange>
        </w:rPr>
        <w:t xml:space="preserve"> /&gt;</w:t>
      </w:r>
    </w:p>
    <w:p w:rsidR="00D05B0C" w:rsidRPr="00D05B0C" w:rsidRDefault="00D05B0C" w:rsidP="006D36C1">
      <w:pPr>
        <w:autoSpaceDE w:val="0"/>
        <w:autoSpaceDN w:val="0"/>
        <w:adjustRightInd w:val="0"/>
        <w:spacing w:before="0" w:after="0"/>
        <w:rPr>
          <w:sz w:val="22"/>
          <w:szCs w:val="22"/>
          <w:rPrChange w:id="1768" w:author="Unknown">
            <w:rPr>
              <w:rFonts w:ascii="Courier New" w:hAnsi="Courier New"/>
              <w:sz w:val="20"/>
              <w:szCs w:val="22"/>
            </w:rPr>
          </w:rPrChange>
        </w:rPr>
      </w:pPr>
      <w:r w:rsidRPr="00D05B0C">
        <w:rPr>
          <w:sz w:val="22"/>
          <w:szCs w:val="22"/>
          <w:rPrChange w:id="1769"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770" w:author="Unknown">
            <w:rPr>
              <w:rFonts w:ascii="Courier New" w:hAnsi="Courier New"/>
              <w:sz w:val="20"/>
              <w:szCs w:val="22"/>
            </w:rPr>
          </w:rPrChange>
        </w:rPr>
      </w:pPr>
      <w:r w:rsidRPr="00D05B0C">
        <w:rPr>
          <w:sz w:val="22"/>
          <w:szCs w:val="22"/>
          <w:rPrChange w:id="1771"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772" w:author="Unknown">
            <w:rPr>
              <w:rFonts w:ascii="Courier New" w:hAnsi="Courier New"/>
              <w:sz w:val="20"/>
              <w:szCs w:val="22"/>
            </w:rPr>
          </w:rPrChange>
        </w:rPr>
      </w:pPr>
      <w:r w:rsidRPr="00D05B0C">
        <w:rPr>
          <w:sz w:val="22"/>
          <w:szCs w:val="22"/>
          <w:rPrChange w:id="1773" w:author="Jithu.Ramesh" w:date="2010-12-17T09:40:00Z">
            <w:rPr>
              <w:rFonts w:ascii="Courier New" w:hAnsi="Courier New"/>
              <w:color w:val="000000"/>
              <w:sz w:val="20"/>
              <w:szCs w:val="22"/>
              <w:u w:val="single"/>
            </w:rPr>
          </w:rPrChange>
        </w:rPr>
        <w:t xml:space="preserve">      &lt;/element&gt;</w:t>
      </w:r>
    </w:p>
    <w:p w:rsidR="00D05B0C" w:rsidRPr="00D05B0C" w:rsidRDefault="00D05B0C" w:rsidP="006D36C1">
      <w:pPr>
        <w:autoSpaceDE w:val="0"/>
        <w:autoSpaceDN w:val="0"/>
        <w:adjustRightInd w:val="0"/>
        <w:spacing w:before="0" w:after="0"/>
        <w:rPr>
          <w:sz w:val="22"/>
          <w:szCs w:val="22"/>
          <w:rPrChange w:id="1774" w:author="Unknown">
            <w:rPr>
              <w:rFonts w:ascii="Courier New" w:hAnsi="Courier New"/>
              <w:sz w:val="20"/>
              <w:szCs w:val="22"/>
            </w:rPr>
          </w:rPrChange>
        </w:rPr>
      </w:pPr>
      <w:r w:rsidRPr="00D05B0C">
        <w:rPr>
          <w:sz w:val="22"/>
          <w:szCs w:val="22"/>
          <w:rPrChange w:id="1775" w:author="Jithu.Ramesh" w:date="2010-12-17T09:40:00Z">
            <w:rPr>
              <w:rFonts w:ascii="Courier New" w:hAnsi="Courier New"/>
              <w:color w:val="000000"/>
              <w:sz w:val="20"/>
              <w:szCs w:val="22"/>
              <w:u w:val="single"/>
            </w:rPr>
          </w:rPrChange>
        </w:rPr>
        <w:t xml:space="preserve">      &lt;element name=</w:t>
      </w:r>
      <w:r w:rsidRPr="00D05B0C">
        <w:rPr>
          <w:i/>
          <w:iCs/>
          <w:sz w:val="22"/>
          <w:szCs w:val="22"/>
          <w:rPrChange w:id="1776" w:author="Jithu.Ramesh" w:date="2010-12-17T09:40:00Z">
            <w:rPr>
              <w:rFonts w:ascii="Courier New" w:hAnsi="Courier New"/>
              <w:i/>
              <w:iCs/>
              <w:color w:val="2A00FF"/>
              <w:sz w:val="20"/>
              <w:szCs w:val="22"/>
              <w:u w:val="single"/>
            </w:rPr>
          </w:rPrChange>
        </w:rPr>
        <w:t>"RegisterGSIDRequest"</w:t>
      </w:r>
      <w:r w:rsidRPr="00D05B0C">
        <w:rPr>
          <w:sz w:val="22"/>
          <w:szCs w:val="22"/>
          <w:rPrChange w:id="1777" w:author="Jithu.Ramesh" w:date="2010-12-17T09:40:00Z">
            <w:rPr>
              <w:rFonts w:ascii="Courier New" w:hAnsi="Courier New"/>
              <w:color w:val="008080"/>
              <w:sz w:val="20"/>
              <w:szCs w:val="22"/>
              <w:u w:val="single"/>
            </w:rPr>
          </w:rPrChange>
        </w:rPr>
        <w:t>&gt;</w:t>
      </w:r>
    </w:p>
    <w:p w:rsidR="00D05B0C" w:rsidRPr="00D05B0C" w:rsidRDefault="00D05B0C" w:rsidP="006D36C1">
      <w:pPr>
        <w:autoSpaceDE w:val="0"/>
        <w:autoSpaceDN w:val="0"/>
        <w:adjustRightInd w:val="0"/>
        <w:spacing w:before="0" w:after="0"/>
        <w:rPr>
          <w:sz w:val="22"/>
          <w:szCs w:val="22"/>
          <w:rPrChange w:id="1778" w:author="Unknown">
            <w:rPr>
              <w:rFonts w:ascii="Courier New" w:hAnsi="Courier New"/>
              <w:sz w:val="20"/>
              <w:szCs w:val="22"/>
            </w:rPr>
          </w:rPrChange>
        </w:rPr>
      </w:pPr>
      <w:r w:rsidRPr="00D05B0C">
        <w:rPr>
          <w:sz w:val="22"/>
          <w:szCs w:val="22"/>
          <w:rPrChange w:id="1779"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780" w:author="Unknown">
            <w:rPr>
              <w:rFonts w:ascii="Courier New" w:hAnsi="Courier New"/>
              <w:sz w:val="20"/>
              <w:szCs w:val="22"/>
            </w:rPr>
          </w:rPrChange>
        </w:rPr>
      </w:pPr>
      <w:r w:rsidRPr="00D05B0C">
        <w:rPr>
          <w:sz w:val="22"/>
          <w:szCs w:val="22"/>
          <w:rPrChange w:id="1781"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782" w:author="Unknown">
            <w:rPr>
              <w:rFonts w:ascii="Courier New" w:hAnsi="Courier New"/>
              <w:sz w:val="20"/>
              <w:szCs w:val="22"/>
            </w:rPr>
          </w:rPrChange>
        </w:rPr>
      </w:pPr>
      <w:r w:rsidRPr="00D05B0C">
        <w:rPr>
          <w:sz w:val="22"/>
          <w:szCs w:val="22"/>
          <w:rPrChange w:id="1783" w:author="Jithu.Ramesh" w:date="2010-12-17T09:40:00Z">
            <w:rPr>
              <w:rFonts w:ascii="Courier New" w:hAnsi="Courier New"/>
              <w:color w:val="000000"/>
              <w:sz w:val="20"/>
              <w:szCs w:val="22"/>
              <w:u w:val="single"/>
            </w:rPr>
          </w:rPrChange>
        </w:rPr>
        <w:t xml:space="preserve">            &lt;element name=</w:t>
      </w:r>
      <w:r w:rsidRPr="00D05B0C">
        <w:rPr>
          <w:i/>
          <w:iCs/>
          <w:sz w:val="22"/>
          <w:szCs w:val="22"/>
          <w:rPrChange w:id="1784" w:author="Jithu.Ramesh" w:date="2010-12-17T09:40:00Z">
            <w:rPr>
              <w:rFonts w:ascii="Courier New" w:hAnsi="Courier New"/>
              <w:i/>
              <w:iCs/>
              <w:color w:val="2A00FF"/>
              <w:sz w:val="20"/>
              <w:szCs w:val="22"/>
              <w:u w:val="single"/>
            </w:rPr>
          </w:rPrChange>
        </w:rPr>
        <w:t>"suggestedIdentifer"</w:t>
      </w:r>
      <w:r w:rsidRPr="00D05B0C">
        <w:rPr>
          <w:sz w:val="22"/>
          <w:szCs w:val="22"/>
          <w:rPrChange w:id="1785" w:author="Jithu.Ramesh" w:date="2010-12-17T09:40:00Z">
            <w:rPr>
              <w:rFonts w:ascii="Courier New" w:hAnsi="Courier New"/>
              <w:color w:val="0000FF"/>
              <w:sz w:val="20"/>
              <w:szCs w:val="22"/>
              <w:u w:val="single"/>
            </w:rPr>
          </w:rPrChange>
        </w:rPr>
        <w:t xml:space="preserve"> type=</w:t>
      </w:r>
      <w:r w:rsidRPr="00D05B0C">
        <w:rPr>
          <w:i/>
          <w:iCs/>
          <w:sz w:val="22"/>
          <w:szCs w:val="22"/>
          <w:rPrChange w:id="1786" w:author="Jithu.Ramesh" w:date="2010-12-17T09:40:00Z">
            <w:rPr>
              <w:rFonts w:ascii="Courier New" w:hAnsi="Courier New"/>
              <w:i/>
              <w:iCs/>
              <w:color w:val="2A00FF"/>
              <w:sz w:val="20"/>
              <w:szCs w:val="22"/>
              <w:u w:val="single"/>
            </w:rPr>
          </w:rPrChange>
        </w:rPr>
        <w:t>"xs:string"</w:t>
      </w:r>
      <w:r w:rsidRPr="00D05B0C">
        <w:rPr>
          <w:sz w:val="22"/>
          <w:szCs w:val="22"/>
          <w:rPrChange w:id="1787" w:author="Jithu.Ramesh" w:date="2010-12-17T09:40:00Z">
            <w:rPr>
              <w:rFonts w:ascii="Courier New" w:hAnsi="Courier New"/>
              <w:color w:val="0000FF"/>
              <w:sz w:val="20"/>
              <w:szCs w:val="22"/>
              <w:u w:val="single"/>
            </w:rPr>
          </w:rPrChange>
        </w:rPr>
        <w:t xml:space="preserve"> minOccurs=</w:t>
      </w:r>
      <w:r w:rsidRPr="00D05B0C">
        <w:rPr>
          <w:i/>
          <w:iCs/>
          <w:sz w:val="22"/>
          <w:szCs w:val="22"/>
          <w:rPrChange w:id="1788" w:author="Jithu.Ramesh" w:date="2010-12-17T09:40:00Z">
            <w:rPr>
              <w:rFonts w:ascii="Courier New" w:hAnsi="Courier New"/>
              <w:i/>
              <w:iCs/>
              <w:color w:val="2A00FF"/>
              <w:sz w:val="20"/>
              <w:szCs w:val="22"/>
              <w:u w:val="single"/>
            </w:rPr>
          </w:rPrChange>
        </w:rPr>
        <w:t>"1"</w:t>
      </w:r>
      <w:r w:rsidRPr="00D05B0C">
        <w:rPr>
          <w:sz w:val="22"/>
          <w:szCs w:val="22"/>
          <w:rPrChange w:id="1789" w:author="Jithu.Ramesh" w:date="2010-12-17T09:40:00Z">
            <w:rPr>
              <w:rFonts w:ascii="Courier New" w:hAnsi="Courier New"/>
              <w:color w:val="0000FF"/>
              <w:sz w:val="20"/>
              <w:szCs w:val="22"/>
              <w:u w:val="single"/>
            </w:rPr>
          </w:rPrChange>
        </w:rPr>
        <w:t xml:space="preserve"> maxOccurs=</w:t>
      </w:r>
      <w:r w:rsidRPr="00D05B0C">
        <w:rPr>
          <w:i/>
          <w:iCs/>
          <w:sz w:val="22"/>
          <w:szCs w:val="22"/>
          <w:rPrChange w:id="1790" w:author="Jithu.Ramesh" w:date="2010-12-17T09:40:00Z">
            <w:rPr>
              <w:rFonts w:ascii="Courier New" w:hAnsi="Courier New"/>
              <w:i/>
              <w:iCs/>
              <w:color w:val="2A00FF"/>
              <w:sz w:val="20"/>
              <w:szCs w:val="22"/>
              <w:u w:val="single"/>
            </w:rPr>
          </w:rPrChange>
        </w:rPr>
        <w:t>"1"</w:t>
      </w:r>
      <w:r w:rsidRPr="00D05B0C">
        <w:rPr>
          <w:sz w:val="22"/>
          <w:szCs w:val="22"/>
          <w:rPrChange w:id="1791" w:author="Jithu.Ramesh" w:date="2010-12-17T09:40:00Z">
            <w:rPr>
              <w:rFonts w:ascii="Courier New" w:hAnsi="Courier New"/>
              <w:color w:val="0000FF"/>
              <w:sz w:val="20"/>
              <w:szCs w:val="22"/>
              <w:u w:val="single"/>
            </w:rPr>
          </w:rPrChange>
        </w:rPr>
        <w:t xml:space="preserve"> /&gt;</w:t>
      </w:r>
    </w:p>
    <w:p w:rsidR="00D05B0C" w:rsidRPr="00D05B0C" w:rsidRDefault="00D05B0C" w:rsidP="006D36C1">
      <w:pPr>
        <w:autoSpaceDE w:val="0"/>
        <w:autoSpaceDN w:val="0"/>
        <w:adjustRightInd w:val="0"/>
        <w:spacing w:before="0" w:after="0"/>
        <w:rPr>
          <w:sz w:val="22"/>
          <w:szCs w:val="22"/>
          <w:rPrChange w:id="1792" w:author="Unknown">
            <w:rPr>
              <w:rFonts w:ascii="Courier New" w:hAnsi="Courier New"/>
              <w:sz w:val="20"/>
              <w:szCs w:val="22"/>
            </w:rPr>
          </w:rPrChange>
        </w:rPr>
      </w:pPr>
      <w:r w:rsidRPr="00D05B0C">
        <w:rPr>
          <w:sz w:val="22"/>
          <w:szCs w:val="22"/>
          <w:rPrChange w:id="1793" w:author="Jithu.Ramesh" w:date="2010-12-17T09:40:00Z">
            <w:rPr>
              <w:rFonts w:ascii="Courier New" w:hAnsi="Courier New"/>
              <w:color w:val="000000"/>
              <w:sz w:val="20"/>
              <w:szCs w:val="22"/>
              <w:u w:val="single"/>
            </w:rPr>
          </w:rPrChange>
        </w:rPr>
        <w:t xml:space="preserve">            &lt;element name=</w:t>
      </w:r>
      <w:r w:rsidRPr="00D05B0C">
        <w:rPr>
          <w:i/>
          <w:iCs/>
          <w:sz w:val="22"/>
          <w:szCs w:val="22"/>
          <w:rPrChange w:id="1794" w:author="Jithu.Ramesh" w:date="2010-12-17T09:40:00Z">
            <w:rPr>
              <w:rFonts w:ascii="Courier New" w:hAnsi="Courier New"/>
              <w:i/>
              <w:iCs/>
              <w:color w:val="2A00FF"/>
              <w:sz w:val="20"/>
              <w:szCs w:val="22"/>
              <w:u w:val="single"/>
            </w:rPr>
          </w:rPrChange>
        </w:rPr>
        <w:t>"parentIdentifiers"</w:t>
      </w:r>
      <w:r w:rsidRPr="00D05B0C">
        <w:rPr>
          <w:sz w:val="22"/>
          <w:szCs w:val="22"/>
          <w:rPrChange w:id="1795" w:author="Jithu.Ramesh" w:date="2010-12-17T09:40:00Z">
            <w:rPr>
              <w:rFonts w:ascii="Courier New" w:hAnsi="Courier New"/>
              <w:color w:val="0000FF"/>
              <w:sz w:val="20"/>
              <w:szCs w:val="22"/>
              <w:u w:val="single"/>
            </w:rPr>
          </w:rPrChange>
        </w:rPr>
        <w:t xml:space="preserve"> type=</w:t>
      </w:r>
      <w:r w:rsidRPr="00D05B0C">
        <w:rPr>
          <w:i/>
          <w:iCs/>
          <w:sz w:val="22"/>
          <w:szCs w:val="22"/>
          <w:rPrChange w:id="1796" w:author="Jithu.Ramesh" w:date="2010-12-17T09:40:00Z">
            <w:rPr>
              <w:rFonts w:ascii="Courier New" w:hAnsi="Courier New"/>
              <w:i/>
              <w:iCs/>
              <w:color w:val="2A00FF"/>
              <w:sz w:val="20"/>
              <w:szCs w:val="22"/>
              <w:u w:val="single"/>
            </w:rPr>
          </w:rPrChange>
        </w:rPr>
        <w:t>"xs:string"</w:t>
      </w:r>
      <w:r w:rsidRPr="00D05B0C">
        <w:rPr>
          <w:sz w:val="22"/>
          <w:szCs w:val="22"/>
          <w:rPrChange w:id="1797" w:author="Jithu.Ramesh" w:date="2010-12-17T09:40:00Z">
            <w:rPr>
              <w:rFonts w:ascii="Courier New" w:hAnsi="Courier New"/>
              <w:color w:val="0000FF"/>
              <w:sz w:val="20"/>
              <w:szCs w:val="22"/>
              <w:u w:val="single"/>
            </w:rPr>
          </w:rPrChange>
        </w:rPr>
        <w:t xml:space="preserve"> minOccurs=</w:t>
      </w:r>
      <w:r w:rsidRPr="00D05B0C">
        <w:rPr>
          <w:i/>
          <w:iCs/>
          <w:sz w:val="22"/>
          <w:szCs w:val="22"/>
          <w:rPrChange w:id="1798" w:author="Jithu.Ramesh" w:date="2010-12-17T09:40:00Z">
            <w:rPr>
              <w:rFonts w:ascii="Courier New" w:hAnsi="Courier New"/>
              <w:i/>
              <w:iCs/>
              <w:color w:val="2A00FF"/>
              <w:sz w:val="20"/>
              <w:szCs w:val="22"/>
              <w:u w:val="single"/>
            </w:rPr>
          </w:rPrChange>
        </w:rPr>
        <w:t>"1"</w:t>
      </w:r>
      <w:r w:rsidRPr="00D05B0C">
        <w:rPr>
          <w:sz w:val="22"/>
          <w:szCs w:val="22"/>
          <w:rPrChange w:id="1799" w:author="Jithu.Ramesh" w:date="2010-12-17T09:40:00Z">
            <w:rPr>
              <w:rFonts w:ascii="Courier New" w:hAnsi="Courier New"/>
              <w:color w:val="0000FF"/>
              <w:sz w:val="20"/>
              <w:szCs w:val="22"/>
              <w:u w:val="single"/>
            </w:rPr>
          </w:rPrChange>
        </w:rPr>
        <w:t xml:space="preserve"> maxOccurs=</w:t>
      </w:r>
      <w:r w:rsidRPr="00D05B0C">
        <w:rPr>
          <w:i/>
          <w:iCs/>
          <w:sz w:val="22"/>
          <w:szCs w:val="22"/>
          <w:rPrChange w:id="1800" w:author="Jithu.Ramesh" w:date="2010-12-17T09:40:00Z">
            <w:rPr>
              <w:rFonts w:ascii="Courier New" w:hAnsi="Courier New"/>
              <w:i/>
              <w:iCs/>
              <w:color w:val="2A00FF"/>
              <w:sz w:val="20"/>
              <w:szCs w:val="22"/>
              <w:u w:val="single"/>
            </w:rPr>
          </w:rPrChange>
        </w:rPr>
        <w:t>"unbounded"</w:t>
      </w:r>
      <w:r w:rsidRPr="00D05B0C">
        <w:rPr>
          <w:sz w:val="22"/>
          <w:szCs w:val="22"/>
          <w:rPrChange w:id="1801" w:author="Jithu.Ramesh" w:date="2010-12-17T09:40:00Z">
            <w:rPr>
              <w:rFonts w:ascii="Courier New" w:hAnsi="Courier New"/>
              <w:color w:val="0000FF"/>
              <w:sz w:val="20"/>
              <w:szCs w:val="22"/>
              <w:u w:val="single"/>
            </w:rPr>
          </w:rPrChange>
        </w:rPr>
        <w:t xml:space="preserve"> /&gt;</w:t>
      </w:r>
    </w:p>
    <w:p w:rsidR="00D05B0C" w:rsidRPr="00D05B0C" w:rsidRDefault="00D05B0C" w:rsidP="006D36C1">
      <w:pPr>
        <w:autoSpaceDE w:val="0"/>
        <w:autoSpaceDN w:val="0"/>
        <w:adjustRightInd w:val="0"/>
        <w:spacing w:before="0" w:after="0"/>
        <w:rPr>
          <w:sz w:val="22"/>
          <w:szCs w:val="22"/>
          <w:rPrChange w:id="1802" w:author="Unknown">
            <w:rPr>
              <w:rFonts w:ascii="Courier New" w:hAnsi="Courier New"/>
              <w:sz w:val="20"/>
              <w:szCs w:val="22"/>
            </w:rPr>
          </w:rPrChange>
        </w:rPr>
      </w:pPr>
      <w:r w:rsidRPr="00D05B0C">
        <w:rPr>
          <w:sz w:val="22"/>
          <w:szCs w:val="22"/>
          <w:rPrChange w:id="1803"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804" w:author="Unknown">
            <w:rPr>
              <w:rFonts w:ascii="Courier New" w:hAnsi="Courier New"/>
              <w:sz w:val="20"/>
              <w:szCs w:val="22"/>
            </w:rPr>
          </w:rPrChange>
        </w:rPr>
      </w:pPr>
      <w:r w:rsidRPr="00D05B0C">
        <w:rPr>
          <w:sz w:val="22"/>
          <w:szCs w:val="22"/>
          <w:rPrChange w:id="1805"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806" w:author="Unknown">
            <w:rPr>
              <w:rFonts w:ascii="Courier New" w:hAnsi="Courier New"/>
              <w:sz w:val="20"/>
              <w:szCs w:val="22"/>
            </w:rPr>
          </w:rPrChange>
        </w:rPr>
      </w:pPr>
      <w:r w:rsidRPr="00D05B0C">
        <w:rPr>
          <w:sz w:val="22"/>
          <w:szCs w:val="22"/>
          <w:rPrChange w:id="1807" w:author="Jithu.Ramesh" w:date="2010-12-17T09:40:00Z">
            <w:rPr>
              <w:rFonts w:ascii="Courier New" w:hAnsi="Courier New"/>
              <w:color w:val="000000"/>
              <w:sz w:val="20"/>
              <w:szCs w:val="22"/>
              <w:u w:val="single"/>
            </w:rPr>
          </w:rPrChange>
        </w:rPr>
        <w:t xml:space="preserve">      &lt;/element&gt;</w:t>
      </w:r>
    </w:p>
    <w:p w:rsidR="00D05B0C" w:rsidRPr="00D05B0C" w:rsidRDefault="00D05B0C" w:rsidP="006D36C1">
      <w:pPr>
        <w:autoSpaceDE w:val="0"/>
        <w:autoSpaceDN w:val="0"/>
        <w:adjustRightInd w:val="0"/>
        <w:spacing w:before="0" w:after="0"/>
        <w:rPr>
          <w:sz w:val="22"/>
          <w:szCs w:val="22"/>
          <w:rPrChange w:id="1808" w:author="Unknown">
            <w:rPr>
              <w:rFonts w:ascii="Courier New" w:hAnsi="Courier New"/>
              <w:sz w:val="20"/>
              <w:szCs w:val="22"/>
            </w:rPr>
          </w:rPrChange>
        </w:rPr>
      </w:pPr>
      <w:r w:rsidRPr="00D05B0C">
        <w:rPr>
          <w:sz w:val="22"/>
          <w:szCs w:val="22"/>
          <w:rPrChange w:id="1809" w:author="Jithu.Ramesh" w:date="2010-12-17T09:40:00Z">
            <w:rPr>
              <w:rFonts w:ascii="Courier New" w:hAnsi="Courier New"/>
              <w:color w:val="000000"/>
              <w:sz w:val="20"/>
              <w:szCs w:val="22"/>
              <w:u w:val="single"/>
            </w:rPr>
          </w:rPrChange>
        </w:rPr>
        <w:t xml:space="preserve">      &lt;element name=</w:t>
      </w:r>
      <w:r w:rsidRPr="00D05B0C">
        <w:rPr>
          <w:i/>
          <w:iCs/>
          <w:sz w:val="22"/>
          <w:szCs w:val="22"/>
          <w:rPrChange w:id="1810" w:author="Jithu.Ramesh" w:date="2010-12-17T09:40:00Z">
            <w:rPr>
              <w:rFonts w:ascii="Courier New" w:hAnsi="Courier New"/>
              <w:i/>
              <w:iCs/>
              <w:color w:val="2A00FF"/>
              <w:sz w:val="20"/>
              <w:szCs w:val="22"/>
              <w:u w:val="single"/>
            </w:rPr>
          </w:rPrChange>
        </w:rPr>
        <w:t>"RegisterGSIDResponse"</w:t>
      </w:r>
      <w:r w:rsidRPr="00D05B0C">
        <w:rPr>
          <w:sz w:val="22"/>
          <w:szCs w:val="22"/>
          <w:rPrChange w:id="1811" w:author="Jithu.Ramesh" w:date="2010-12-17T09:40:00Z">
            <w:rPr>
              <w:rFonts w:ascii="Courier New" w:hAnsi="Courier New"/>
              <w:color w:val="008080"/>
              <w:sz w:val="20"/>
              <w:szCs w:val="22"/>
              <w:u w:val="single"/>
            </w:rPr>
          </w:rPrChange>
        </w:rPr>
        <w:t>&gt;</w:t>
      </w:r>
    </w:p>
    <w:p w:rsidR="00D05B0C" w:rsidRPr="00D05B0C" w:rsidRDefault="00D05B0C" w:rsidP="006D36C1">
      <w:pPr>
        <w:autoSpaceDE w:val="0"/>
        <w:autoSpaceDN w:val="0"/>
        <w:adjustRightInd w:val="0"/>
        <w:spacing w:before="0" w:after="0"/>
        <w:rPr>
          <w:sz w:val="22"/>
          <w:szCs w:val="22"/>
          <w:rPrChange w:id="1812" w:author="Unknown">
            <w:rPr>
              <w:rFonts w:ascii="Courier New" w:hAnsi="Courier New"/>
              <w:sz w:val="20"/>
              <w:szCs w:val="22"/>
            </w:rPr>
          </w:rPrChange>
        </w:rPr>
      </w:pPr>
      <w:r w:rsidRPr="00D05B0C">
        <w:rPr>
          <w:sz w:val="22"/>
          <w:szCs w:val="22"/>
          <w:rPrChange w:id="1813"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814" w:author="Unknown">
            <w:rPr>
              <w:rFonts w:ascii="Courier New" w:hAnsi="Courier New"/>
              <w:sz w:val="20"/>
              <w:szCs w:val="22"/>
            </w:rPr>
          </w:rPrChange>
        </w:rPr>
      </w:pPr>
      <w:r w:rsidRPr="00D05B0C">
        <w:rPr>
          <w:sz w:val="22"/>
          <w:szCs w:val="22"/>
          <w:rPrChange w:id="1815"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816" w:author="Unknown">
            <w:rPr>
              <w:rFonts w:ascii="Courier New" w:hAnsi="Courier New"/>
              <w:sz w:val="20"/>
              <w:szCs w:val="22"/>
            </w:rPr>
          </w:rPrChange>
        </w:rPr>
      </w:pPr>
      <w:r w:rsidRPr="00D05B0C">
        <w:rPr>
          <w:sz w:val="22"/>
          <w:szCs w:val="22"/>
          <w:rPrChange w:id="1817" w:author="Jithu.Ramesh" w:date="2010-12-17T09:40:00Z">
            <w:rPr>
              <w:rFonts w:ascii="Courier New" w:hAnsi="Courier New"/>
              <w:color w:val="000000"/>
              <w:sz w:val="20"/>
              <w:szCs w:val="22"/>
              <w:u w:val="single"/>
            </w:rPr>
          </w:rPrChange>
        </w:rPr>
        <w:t xml:space="preserve">            &lt;element name=</w:t>
      </w:r>
      <w:r w:rsidRPr="00D05B0C">
        <w:rPr>
          <w:i/>
          <w:iCs/>
          <w:sz w:val="22"/>
          <w:szCs w:val="22"/>
          <w:rPrChange w:id="1818" w:author="Jithu.Ramesh" w:date="2010-12-17T09:40:00Z">
            <w:rPr>
              <w:rFonts w:ascii="Courier New" w:hAnsi="Courier New"/>
              <w:i/>
              <w:iCs/>
              <w:color w:val="2A00FF"/>
              <w:sz w:val="20"/>
              <w:szCs w:val="22"/>
              <w:u w:val="single"/>
            </w:rPr>
          </w:rPrChange>
        </w:rPr>
        <w:t>"response"</w:t>
      </w:r>
      <w:r w:rsidRPr="00D05B0C">
        <w:rPr>
          <w:sz w:val="22"/>
          <w:szCs w:val="22"/>
          <w:rPrChange w:id="1819" w:author="Jithu.Ramesh" w:date="2010-12-17T09:40:00Z">
            <w:rPr>
              <w:rFonts w:ascii="Courier New" w:hAnsi="Courier New"/>
              <w:color w:val="0000FF"/>
              <w:sz w:val="20"/>
              <w:szCs w:val="22"/>
              <w:u w:val="single"/>
            </w:rPr>
          </w:rPrChange>
        </w:rPr>
        <w:t xml:space="preserve"> type=</w:t>
      </w:r>
      <w:r w:rsidRPr="00D05B0C">
        <w:rPr>
          <w:i/>
          <w:iCs/>
          <w:sz w:val="22"/>
          <w:szCs w:val="22"/>
          <w:rPrChange w:id="1820" w:author="Jithu.Ramesh" w:date="2010-12-17T09:40:00Z">
            <w:rPr>
              <w:rFonts w:ascii="Courier New" w:hAnsi="Courier New"/>
              <w:i/>
              <w:iCs/>
              <w:color w:val="2A00FF"/>
              <w:sz w:val="20"/>
              <w:szCs w:val="22"/>
              <w:u w:val="single"/>
            </w:rPr>
          </w:rPrChange>
        </w:rPr>
        <w:t>"xs:string"</w:t>
      </w:r>
      <w:r w:rsidRPr="00D05B0C">
        <w:rPr>
          <w:sz w:val="22"/>
          <w:szCs w:val="22"/>
          <w:rPrChange w:id="1821" w:author="Jithu.Ramesh" w:date="2010-12-17T09:40:00Z">
            <w:rPr>
              <w:rFonts w:ascii="Courier New" w:hAnsi="Courier New"/>
              <w:color w:val="0000FF"/>
              <w:sz w:val="20"/>
              <w:szCs w:val="22"/>
              <w:u w:val="single"/>
            </w:rPr>
          </w:rPrChange>
        </w:rPr>
        <w:t xml:space="preserve"> minOccurs=</w:t>
      </w:r>
      <w:r w:rsidRPr="00D05B0C">
        <w:rPr>
          <w:i/>
          <w:iCs/>
          <w:sz w:val="22"/>
          <w:szCs w:val="22"/>
          <w:rPrChange w:id="1822" w:author="Jithu.Ramesh" w:date="2010-12-17T09:40:00Z">
            <w:rPr>
              <w:rFonts w:ascii="Courier New" w:hAnsi="Courier New"/>
              <w:i/>
              <w:iCs/>
              <w:color w:val="2A00FF"/>
              <w:sz w:val="20"/>
              <w:szCs w:val="22"/>
              <w:u w:val="single"/>
            </w:rPr>
          </w:rPrChange>
        </w:rPr>
        <w:t>"1"</w:t>
      </w:r>
      <w:r w:rsidRPr="00D05B0C">
        <w:rPr>
          <w:sz w:val="22"/>
          <w:szCs w:val="22"/>
          <w:rPrChange w:id="1823" w:author="Jithu.Ramesh" w:date="2010-12-17T09:40:00Z">
            <w:rPr>
              <w:rFonts w:ascii="Courier New" w:hAnsi="Courier New"/>
              <w:color w:val="0000FF"/>
              <w:sz w:val="20"/>
              <w:szCs w:val="22"/>
              <w:u w:val="single"/>
            </w:rPr>
          </w:rPrChange>
        </w:rPr>
        <w:t xml:space="preserve"> maxOccurs=</w:t>
      </w:r>
      <w:r w:rsidRPr="00D05B0C">
        <w:rPr>
          <w:i/>
          <w:iCs/>
          <w:sz w:val="22"/>
          <w:szCs w:val="22"/>
          <w:rPrChange w:id="1824" w:author="Jithu.Ramesh" w:date="2010-12-17T09:40:00Z">
            <w:rPr>
              <w:rFonts w:ascii="Courier New" w:hAnsi="Courier New"/>
              <w:i/>
              <w:iCs/>
              <w:color w:val="2A00FF"/>
              <w:sz w:val="20"/>
              <w:szCs w:val="22"/>
              <w:u w:val="single"/>
            </w:rPr>
          </w:rPrChange>
        </w:rPr>
        <w:t>"1"</w:t>
      </w:r>
      <w:r w:rsidRPr="00D05B0C">
        <w:rPr>
          <w:sz w:val="22"/>
          <w:szCs w:val="22"/>
          <w:rPrChange w:id="1825" w:author="Jithu.Ramesh" w:date="2010-12-17T09:40:00Z">
            <w:rPr>
              <w:rFonts w:ascii="Courier New" w:hAnsi="Courier New"/>
              <w:color w:val="0000FF"/>
              <w:sz w:val="20"/>
              <w:szCs w:val="22"/>
              <w:u w:val="single"/>
            </w:rPr>
          </w:rPrChange>
        </w:rPr>
        <w:t xml:space="preserve"> /&gt;</w:t>
      </w:r>
    </w:p>
    <w:p w:rsidR="00D05B0C" w:rsidRPr="00D05B0C" w:rsidRDefault="00D05B0C" w:rsidP="006D36C1">
      <w:pPr>
        <w:autoSpaceDE w:val="0"/>
        <w:autoSpaceDN w:val="0"/>
        <w:adjustRightInd w:val="0"/>
        <w:spacing w:before="0" w:after="0"/>
        <w:rPr>
          <w:sz w:val="22"/>
          <w:szCs w:val="22"/>
          <w:rPrChange w:id="1826" w:author="Unknown">
            <w:rPr>
              <w:rFonts w:ascii="Courier New" w:hAnsi="Courier New"/>
              <w:sz w:val="20"/>
              <w:szCs w:val="22"/>
            </w:rPr>
          </w:rPrChange>
        </w:rPr>
      </w:pPr>
      <w:r w:rsidRPr="00D05B0C">
        <w:rPr>
          <w:sz w:val="22"/>
          <w:szCs w:val="22"/>
          <w:rPrChange w:id="1827"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828" w:author="Unknown">
            <w:rPr>
              <w:rFonts w:ascii="Courier New" w:hAnsi="Courier New"/>
              <w:sz w:val="20"/>
              <w:szCs w:val="22"/>
            </w:rPr>
          </w:rPrChange>
        </w:rPr>
      </w:pPr>
      <w:r w:rsidRPr="00D05B0C">
        <w:rPr>
          <w:sz w:val="22"/>
          <w:szCs w:val="22"/>
          <w:rPrChange w:id="1829"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830" w:author="Unknown">
            <w:rPr>
              <w:rFonts w:ascii="Courier New" w:hAnsi="Courier New"/>
              <w:sz w:val="20"/>
              <w:szCs w:val="22"/>
            </w:rPr>
          </w:rPrChange>
        </w:rPr>
      </w:pPr>
      <w:r w:rsidRPr="00D05B0C">
        <w:rPr>
          <w:sz w:val="22"/>
          <w:szCs w:val="22"/>
          <w:rPrChange w:id="1831" w:author="Jithu.Ramesh" w:date="2010-12-17T09:40:00Z">
            <w:rPr>
              <w:rFonts w:ascii="Courier New" w:hAnsi="Courier New"/>
              <w:color w:val="000000"/>
              <w:sz w:val="20"/>
              <w:szCs w:val="22"/>
              <w:u w:val="single"/>
            </w:rPr>
          </w:rPrChange>
        </w:rPr>
        <w:t xml:space="preserve">      &lt;/element&gt;</w:t>
      </w:r>
    </w:p>
    <w:p w:rsidR="00D05B0C" w:rsidRPr="00D05B0C" w:rsidRDefault="00D05B0C" w:rsidP="006D36C1">
      <w:pPr>
        <w:autoSpaceDE w:val="0"/>
        <w:autoSpaceDN w:val="0"/>
        <w:adjustRightInd w:val="0"/>
        <w:spacing w:before="0" w:after="0"/>
        <w:rPr>
          <w:sz w:val="22"/>
          <w:szCs w:val="22"/>
          <w:rPrChange w:id="1832" w:author="Unknown">
            <w:rPr>
              <w:rFonts w:ascii="Courier New" w:hAnsi="Courier New"/>
              <w:sz w:val="20"/>
              <w:szCs w:val="22"/>
            </w:rPr>
          </w:rPrChange>
        </w:rPr>
      </w:pPr>
      <w:r w:rsidRPr="00D05B0C">
        <w:rPr>
          <w:sz w:val="22"/>
          <w:szCs w:val="22"/>
          <w:rPrChange w:id="1833" w:author="Jithu.Ramesh" w:date="2010-12-17T09:40:00Z">
            <w:rPr>
              <w:rFonts w:ascii="Courier New" w:hAnsi="Courier New"/>
              <w:color w:val="000000"/>
              <w:sz w:val="20"/>
              <w:szCs w:val="22"/>
              <w:u w:val="single"/>
            </w:rPr>
          </w:rPrChange>
        </w:rPr>
        <w:t xml:space="preserve">      &lt;element name=</w:t>
      </w:r>
      <w:r w:rsidRPr="00D05B0C">
        <w:rPr>
          <w:i/>
          <w:iCs/>
          <w:sz w:val="22"/>
          <w:szCs w:val="22"/>
          <w:rPrChange w:id="1834" w:author="Jithu.Ramesh" w:date="2010-12-17T09:40:00Z">
            <w:rPr>
              <w:rFonts w:ascii="Courier New" w:hAnsi="Courier New"/>
              <w:i/>
              <w:iCs/>
              <w:color w:val="2A00FF"/>
              <w:sz w:val="20"/>
              <w:szCs w:val="22"/>
              <w:u w:val="single"/>
            </w:rPr>
          </w:rPrChange>
        </w:rPr>
        <w:t>"AddSiteRequest"</w:t>
      </w:r>
      <w:r w:rsidRPr="00D05B0C">
        <w:rPr>
          <w:sz w:val="22"/>
          <w:szCs w:val="22"/>
          <w:rPrChange w:id="1835" w:author="Jithu.Ramesh" w:date="2010-12-17T09:40:00Z">
            <w:rPr>
              <w:rFonts w:ascii="Courier New" w:hAnsi="Courier New"/>
              <w:color w:val="008080"/>
              <w:sz w:val="20"/>
              <w:szCs w:val="22"/>
              <w:u w:val="single"/>
            </w:rPr>
          </w:rPrChange>
        </w:rPr>
        <w:t>&gt;</w:t>
      </w:r>
    </w:p>
    <w:p w:rsidR="00D05B0C" w:rsidRPr="00D05B0C" w:rsidRDefault="00D05B0C" w:rsidP="006D36C1">
      <w:pPr>
        <w:autoSpaceDE w:val="0"/>
        <w:autoSpaceDN w:val="0"/>
        <w:adjustRightInd w:val="0"/>
        <w:spacing w:before="0" w:after="0"/>
        <w:rPr>
          <w:sz w:val="22"/>
          <w:szCs w:val="22"/>
          <w:rPrChange w:id="1836" w:author="Unknown">
            <w:rPr>
              <w:rFonts w:ascii="Courier New" w:hAnsi="Courier New"/>
              <w:sz w:val="20"/>
              <w:szCs w:val="22"/>
            </w:rPr>
          </w:rPrChange>
        </w:rPr>
      </w:pPr>
      <w:r w:rsidRPr="00D05B0C">
        <w:rPr>
          <w:sz w:val="22"/>
          <w:szCs w:val="22"/>
          <w:rPrChange w:id="1837"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838" w:author="Unknown">
            <w:rPr>
              <w:rFonts w:ascii="Courier New" w:hAnsi="Courier New"/>
              <w:sz w:val="20"/>
              <w:szCs w:val="22"/>
            </w:rPr>
          </w:rPrChange>
        </w:rPr>
      </w:pPr>
      <w:r w:rsidRPr="00D05B0C">
        <w:rPr>
          <w:sz w:val="22"/>
          <w:szCs w:val="22"/>
          <w:rPrChange w:id="1839"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840" w:author="Unknown">
            <w:rPr>
              <w:rFonts w:ascii="Courier New" w:hAnsi="Courier New"/>
              <w:sz w:val="20"/>
              <w:szCs w:val="22"/>
            </w:rPr>
          </w:rPrChange>
        </w:rPr>
      </w:pPr>
      <w:r w:rsidRPr="00D05B0C">
        <w:rPr>
          <w:sz w:val="22"/>
          <w:szCs w:val="22"/>
          <w:rPrChange w:id="1841" w:author="Jithu.Ramesh" w:date="2010-12-17T09:40:00Z">
            <w:rPr>
              <w:rFonts w:ascii="Courier New" w:hAnsi="Courier New"/>
              <w:color w:val="000000"/>
              <w:sz w:val="20"/>
              <w:szCs w:val="22"/>
              <w:u w:val="single"/>
            </w:rPr>
          </w:rPrChange>
        </w:rPr>
        <w:t xml:space="preserve">            &lt;element name=</w:t>
      </w:r>
      <w:r w:rsidRPr="00D05B0C">
        <w:rPr>
          <w:i/>
          <w:iCs/>
          <w:sz w:val="22"/>
          <w:szCs w:val="22"/>
          <w:rPrChange w:id="1842" w:author="Jithu.Ramesh" w:date="2010-12-17T09:40:00Z">
            <w:rPr>
              <w:rFonts w:ascii="Courier New" w:hAnsi="Courier New"/>
              <w:i/>
              <w:iCs/>
              <w:color w:val="2A00FF"/>
              <w:sz w:val="20"/>
              <w:szCs w:val="22"/>
              <w:u w:val="single"/>
            </w:rPr>
          </w:rPrChange>
        </w:rPr>
        <w:t>"identifier"</w:t>
      </w:r>
      <w:r w:rsidRPr="00D05B0C">
        <w:rPr>
          <w:sz w:val="22"/>
          <w:szCs w:val="22"/>
          <w:rPrChange w:id="1843" w:author="Jithu.Ramesh" w:date="2010-12-17T09:40:00Z">
            <w:rPr>
              <w:rFonts w:ascii="Courier New" w:hAnsi="Courier New"/>
              <w:color w:val="0000FF"/>
              <w:sz w:val="20"/>
              <w:szCs w:val="22"/>
              <w:u w:val="single"/>
            </w:rPr>
          </w:rPrChange>
        </w:rPr>
        <w:t xml:space="preserve"> type=</w:t>
      </w:r>
      <w:r w:rsidRPr="00D05B0C">
        <w:rPr>
          <w:i/>
          <w:iCs/>
          <w:sz w:val="22"/>
          <w:szCs w:val="22"/>
          <w:rPrChange w:id="1844" w:author="Jithu.Ramesh" w:date="2010-12-17T09:40:00Z">
            <w:rPr>
              <w:rFonts w:ascii="Courier New" w:hAnsi="Courier New"/>
              <w:i/>
              <w:iCs/>
              <w:color w:val="2A00FF"/>
              <w:sz w:val="20"/>
              <w:szCs w:val="22"/>
              <w:u w:val="single"/>
            </w:rPr>
          </w:rPrChange>
        </w:rPr>
        <w:t>"xs:string"</w:t>
      </w:r>
      <w:r w:rsidRPr="00D05B0C">
        <w:rPr>
          <w:sz w:val="22"/>
          <w:szCs w:val="22"/>
          <w:rPrChange w:id="1845" w:author="Jithu.Ramesh" w:date="2010-12-17T09:40:00Z">
            <w:rPr>
              <w:rFonts w:ascii="Courier New" w:hAnsi="Courier New"/>
              <w:color w:val="0000FF"/>
              <w:sz w:val="20"/>
              <w:szCs w:val="22"/>
              <w:u w:val="single"/>
            </w:rPr>
          </w:rPrChange>
        </w:rPr>
        <w:t xml:space="preserve"> minOccurs=</w:t>
      </w:r>
      <w:r w:rsidRPr="00D05B0C">
        <w:rPr>
          <w:i/>
          <w:iCs/>
          <w:sz w:val="22"/>
          <w:szCs w:val="22"/>
          <w:rPrChange w:id="1846" w:author="Jithu.Ramesh" w:date="2010-12-17T09:40:00Z">
            <w:rPr>
              <w:rFonts w:ascii="Courier New" w:hAnsi="Courier New"/>
              <w:i/>
              <w:iCs/>
              <w:color w:val="2A00FF"/>
              <w:sz w:val="20"/>
              <w:szCs w:val="22"/>
              <w:u w:val="single"/>
            </w:rPr>
          </w:rPrChange>
        </w:rPr>
        <w:t>"1"</w:t>
      </w:r>
      <w:r w:rsidRPr="00D05B0C">
        <w:rPr>
          <w:sz w:val="22"/>
          <w:szCs w:val="22"/>
          <w:rPrChange w:id="1847" w:author="Jithu.Ramesh" w:date="2010-12-17T09:40:00Z">
            <w:rPr>
              <w:rFonts w:ascii="Courier New" w:hAnsi="Courier New"/>
              <w:color w:val="0000FF"/>
              <w:sz w:val="20"/>
              <w:szCs w:val="22"/>
              <w:u w:val="single"/>
            </w:rPr>
          </w:rPrChange>
        </w:rPr>
        <w:t xml:space="preserve"> maxOccurs=</w:t>
      </w:r>
      <w:r w:rsidRPr="00D05B0C">
        <w:rPr>
          <w:i/>
          <w:iCs/>
          <w:sz w:val="22"/>
          <w:szCs w:val="22"/>
          <w:rPrChange w:id="1848" w:author="Jithu.Ramesh" w:date="2010-12-17T09:40:00Z">
            <w:rPr>
              <w:rFonts w:ascii="Courier New" w:hAnsi="Courier New"/>
              <w:i/>
              <w:iCs/>
              <w:color w:val="2A00FF"/>
              <w:sz w:val="20"/>
              <w:szCs w:val="22"/>
              <w:u w:val="single"/>
            </w:rPr>
          </w:rPrChange>
        </w:rPr>
        <w:t>"1"</w:t>
      </w:r>
      <w:r w:rsidRPr="00D05B0C">
        <w:rPr>
          <w:sz w:val="22"/>
          <w:szCs w:val="22"/>
          <w:rPrChange w:id="1849" w:author="Jithu.Ramesh" w:date="2010-12-17T09:40:00Z">
            <w:rPr>
              <w:rFonts w:ascii="Courier New" w:hAnsi="Courier New"/>
              <w:color w:val="0000FF"/>
              <w:sz w:val="20"/>
              <w:szCs w:val="22"/>
              <w:u w:val="single"/>
            </w:rPr>
          </w:rPrChange>
        </w:rPr>
        <w:t xml:space="preserve"> /&gt;</w:t>
      </w:r>
    </w:p>
    <w:p w:rsidR="00D05B0C" w:rsidRPr="00D05B0C" w:rsidRDefault="00D05B0C" w:rsidP="006D36C1">
      <w:pPr>
        <w:autoSpaceDE w:val="0"/>
        <w:autoSpaceDN w:val="0"/>
        <w:adjustRightInd w:val="0"/>
        <w:spacing w:before="0" w:after="0"/>
        <w:rPr>
          <w:sz w:val="22"/>
          <w:szCs w:val="22"/>
          <w:rPrChange w:id="1850" w:author="Unknown">
            <w:rPr>
              <w:rFonts w:ascii="Courier New" w:hAnsi="Courier New"/>
              <w:sz w:val="20"/>
              <w:szCs w:val="22"/>
            </w:rPr>
          </w:rPrChange>
        </w:rPr>
      </w:pPr>
      <w:r w:rsidRPr="00D05B0C">
        <w:rPr>
          <w:sz w:val="22"/>
          <w:szCs w:val="22"/>
          <w:rPrChange w:id="1851"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852" w:author="Unknown">
            <w:rPr>
              <w:rFonts w:ascii="Courier New" w:hAnsi="Courier New"/>
              <w:sz w:val="20"/>
              <w:szCs w:val="22"/>
            </w:rPr>
          </w:rPrChange>
        </w:rPr>
      </w:pPr>
      <w:r w:rsidRPr="00D05B0C">
        <w:rPr>
          <w:sz w:val="22"/>
          <w:szCs w:val="22"/>
          <w:rPrChange w:id="1853"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854" w:author="Unknown">
            <w:rPr>
              <w:rFonts w:ascii="Courier New" w:hAnsi="Courier New"/>
              <w:sz w:val="20"/>
              <w:szCs w:val="22"/>
            </w:rPr>
          </w:rPrChange>
        </w:rPr>
      </w:pPr>
      <w:r w:rsidRPr="00D05B0C">
        <w:rPr>
          <w:sz w:val="22"/>
          <w:szCs w:val="22"/>
          <w:rPrChange w:id="1855" w:author="Jithu.Ramesh" w:date="2010-12-17T09:40:00Z">
            <w:rPr>
              <w:rFonts w:ascii="Courier New" w:hAnsi="Courier New"/>
              <w:color w:val="000000"/>
              <w:sz w:val="20"/>
              <w:szCs w:val="22"/>
              <w:u w:val="single"/>
            </w:rPr>
          </w:rPrChange>
        </w:rPr>
        <w:t xml:space="preserve">      &lt;/element&gt;</w:t>
      </w:r>
    </w:p>
    <w:p w:rsidR="00D05B0C" w:rsidRPr="00D05B0C" w:rsidRDefault="00D05B0C" w:rsidP="006D36C1">
      <w:pPr>
        <w:autoSpaceDE w:val="0"/>
        <w:autoSpaceDN w:val="0"/>
        <w:adjustRightInd w:val="0"/>
        <w:spacing w:before="0" w:after="0"/>
        <w:rPr>
          <w:sz w:val="22"/>
          <w:szCs w:val="22"/>
          <w:rPrChange w:id="1856" w:author="Unknown">
            <w:rPr>
              <w:rFonts w:ascii="Courier New" w:hAnsi="Courier New"/>
              <w:sz w:val="20"/>
              <w:szCs w:val="22"/>
            </w:rPr>
          </w:rPrChange>
        </w:rPr>
      </w:pPr>
      <w:r w:rsidRPr="00D05B0C">
        <w:rPr>
          <w:sz w:val="22"/>
          <w:szCs w:val="22"/>
          <w:rPrChange w:id="1857" w:author="Jithu.Ramesh" w:date="2010-12-17T09:40:00Z">
            <w:rPr>
              <w:rFonts w:ascii="Courier New" w:hAnsi="Courier New"/>
              <w:color w:val="000000"/>
              <w:sz w:val="20"/>
              <w:szCs w:val="22"/>
              <w:u w:val="single"/>
            </w:rPr>
          </w:rPrChange>
        </w:rPr>
        <w:t xml:space="preserve">      &lt;element name=</w:t>
      </w:r>
      <w:r w:rsidRPr="00D05B0C">
        <w:rPr>
          <w:i/>
          <w:iCs/>
          <w:sz w:val="22"/>
          <w:szCs w:val="22"/>
          <w:rPrChange w:id="1858" w:author="Jithu.Ramesh" w:date="2010-12-17T09:40:00Z">
            <w:rPr>
              <w:rFonts w:ascii="Courier New" w:hAnsi="Courier New"/>
              <w:i/>
              <w:iCs/>
              <w:color w:val="2A00FF"/>
              <w:sz w:val="20"/>
              <w:szCs w:val="22"/>
              <w:u w:val="single"/>
            </w:rPr>
          </w:rPrChange>
        </w:rPr>
        <w:t>"AddSiteResponse"</w:t>
      </w:r>
      <w:r w:rsidRPr="00D05B0C">
        <w:rPr>
          <w:sz w:val="22"/>
          <w:szCs w:val="22"/>
          <w:rPrChange w:id="1859" w:author="Jithu.Ramesh" w:date="2010-12-17T09:40:00Z">
            <w:rPr>
              <w:rFonts w:ascii="Courier New" w:hAnsi="Courier New"/>
              <w:color w:val="008080"/>
              <w:sz w:val="20"/>
              <w:szCs w:val="22"/>
              <w:u w:val="single"/>
            </w:rPr>
          </w:rPrChange>
        </w:rPr>
        <w:t>&gt;</w:t>
      </w:r>
    </w:p>
    <w:p w:rsidR="00D05B0C" w:rsidRPr="00D05B0C" w:rsidRDefault="00D05B0C" w:rsidP="006D36C1">
      <w:pPr>
        <w:autoSpaceDE w:val="0"/>
        <w:autoSpaceDN w:val="0"/>
        <w:adjustRightInd w:val="0"/>
        <w:spacing w:before="0" w:after="0"/>
        <w:rPr>
          <w:sz w:val="22"/>
          <w:szCs w:val="22"/>
          <w:rPrChange w:id="1860" w:author="Unknown">
            <w:rPr>
              <w:rFonts w:ascii="Courier New" w:hAnsi="Courier New"/>
              <w:sz w:val="20"/>
              <w:szCs w:val="22"/>
            </w:rPr>
          </w:rPrChange>
        </w:rPr>
      </w:pPr>
      <w:r w:rsidRPr="00D05B0C">
        <w:rPr>
          <w:sz w:val="22"/>
          <w:szCs w:val="22"/>
          <w:rPrChange w:id="1861"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862" w:author="Unknown">
            <w:rPr>
              <w:rFonts w:ascii="Courier New" w:hAnsi="Courier New"/>
              <w:sz w:val="20"/>
              <w:szCs w:val="22"/>
            </w:rPr>
          </w:rPrChange>
        </w:rPr>
      </w:pPr>
      <w:r w:rsidRPr="00D05B0C">
        <w:rPr>
          <w:sz w:val="22"/>
          <w:szCs w:val="22"/>
          <w:rPrChange w:id="1863"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864" w:author="Unknown">
            <w:rPr>
              <w:rFonts w:ascii="Courier New" w:hAnsi="Courier New"/>
              <w:sz w:val="20"/>
              <w:szCs w:val="22"/>
            </w:rPr>
          </w:rPrChange>
        </w:rPr>
      </w:pPr>
      <w:r w:rsidRPr="00D05B0C">
        <w:rPr>
          <w:sz w:val="22"/>
          <w:szCs w:val="22"/>
          <w:rPrChange w:id="1865" w:author="Jithu.Ramesh" w:date="2010-12-17T09:40:00Z">
            <w:rPr>
              <w:rFonts w:ascii="Courier New" w:hAnsi="Courier New"/>
              <w:color w:val="000000"/>
              <w:sz w:val="20"/>
              <w:szCs w:val="22"/>
              <w:u w:val="single"/>
            </w:rPr>
          </w:rPrChange>
        </w:rPr>
        <w:t xml:space="preserve">            &lt;element ref=</w:t>
      </w:r>
      <w:r w:rsidRPr="00D05B0C">
        <w:rPr>
          <w:i/>
          <w:iCs/>
          <w:sz w:val="22"/>
          <w:szCs w:val="22"/>
          <w:rPrChange w:id="1866" w:author="Jithu.Ramesh" w:date="2010-12-17T09:40:00Z">
            <w:rPr>
              <w:rFonts w:ascii="Courier New" w:hAnsi="Courier New"/>
              <w:i/>
              <w:iCs/>
              <w:color w:val="2A00FF"/>
              <w:sz w:val="20"/>
              <w:szCs w:val="22"/>
              <w:u w:val="single"/>
            </w:rPr>
          </w:rPrChange>
        </w:rPr>
        <w:t>"ns0:Identifier"</w:t>
      </w:r>
      <w:r w:rsidRPr="00D05B0C">
        <w:rPr>
          <w:sz w:val="22"/>
          <w:szCs w:val="22"/>
          <w:rPrChange w:id="1867" w:author="Jithu.Ramesh" w:date="2010-12-17T09:40:00Z">
            <w:rPr>
              <w:rFonts w:ascii="Courier New" w:hAnsi="Courier New"/>
              <w:color w:val="0000FF"/>
              <w:sz w:val="20"/>
              <w:szCs w:val="22"/>
              <w:u w:val="single"/>
            </w:rPr>
          </w:rPrChange>
        </w:rPr>
        <w:t xml:space="preserve"> minOccurs=</w:t>
      </w:r>
      <w:r w:rsidRPr="00D05B0C">
        <w:rPr>
          <w:i/>
          <w:iCs/>
          <w:sz w:val="22"/>
          <w:szCs w:val="22"/>
          <w:rPrChange w:id="1868" w:author="Jithu.Ramesh" w:date="2010-12-17T09:40:00Z">
            <w:rPr>
              <w:rFonts w:ascii="Courier New" w:hAnsi="Courier New"/>
              <w:i/>
              <w:iCs/>
              <w:color w:val="2A00FF"/>
              <w:sz w:val="20"/>
              <w:szCs w:val="22"/>
              <w:u w:val="single"/>
            </w:rPr>
          </w:rPrChange>
        </w:rPr>
        <w:t>"1"</w:t>
      </w:r>
      <w:r w:rsidRPr="00D05B0C">
        <w:rPr>
          <w:sz w:val="22"/>
          <w:szCs w:val="22"/>
          <w:rPrChange w:id="1869" w:author="Jithu.Ramesh" w:date="2010-12-17T09:40:00Z">
            <w:rPr>
              <w:rFonts w:ascii="Courier New" w:hAnsi="Courier New"/>
              <w:color w:val="0000FF"/>
              <w:sz w:val="20"/>
              <w:szCs w:val="22"/>
              <w:u w:val="single"/>
            </w:rPr>
          </w:rPrChange>
        </w:rPr>
        <w:t xml:space="preserve"> maxOccurs=</w:t>
      </w:r>
      <w:r w:rsidRPr="00D05B0C">
        <w:rPr>
          <w:i/>
          <w:iCs/>
          <w:sz w:val="22"/>
          <w:szCs w:val="22"/>
          <w:rPrChange w:id="1870" w:author="Jithu.Ramesh" w:date="2010-12-17T09:40:00Z">
            <w:rPr>
              <w:rFonts w:ascii="Courier New" w:hAnsi="Courier New"/>
              <w:i/>
              <w:iCs/>
              <w:color w:val="2A00FF"/>
              <w:sz w:val="20"/>
              <w:szCs w:val="22"/>
              <w:u w:val="single"/>
            </w:rPr>
          </w:rPrChange>
        </w:rPr>
        <w:t>"1"</w:t>
      </w:r>
      <w:r w:rsidRPr="00D05B0C">
        <w:rPr>
          <w:sz w:val="22"/>
          <w:szCs w:val="22"/>
          <w:rPrChange w:id="1871" w:author="Jithu.Ramesh" w:date="2010-12-17T09:40:00Z">
            <w:rPr>
              <w:rFonts w:ascii="Courier New" w:hAnsi="Courier New"/>
              <w:color w:val="0000FF"/>
              <w:sz w:val="20"/>
              <w:szCs w:val="22"/>
              <w:u w:val="single"/>
            </w:rPr>
          </w:rPrChange>
        </w:rPr>
        <w:t xml:space="preserve"> /&gt;</w:t>
      </w:r>
    </w:p>
    <w:p w:rsidR="00D05B0C" w:rsidRPr="00D05B0C" w:rsidRDefault="00D05B0C" w:rsidP="006D36C1">
      <w:pPr>
        <w:autoSpaceDE w:val="0"/>
        <w:autoSpaceDN w:val="0"/>
        <w:adjustRightInd w:val="0"/>
        <w:spacing w:before="0" w:after="0"/>
        <w:rPr>
          <w:sz w:val="22"/>
          <w:szCs w:val="22"/>
          <w:rPrChange w:id="1872" w:author="Unknown">
            <w:rPr>
              <w:rFonts w:ascii="Courier New" w:hAnsi="Courier New"/>
              <w:sz w:val="20"/>
              <w:szCs w:val="22"/>
            </w:rPr>
          </w:rPrChange>
        </w:rPr>
      </w:pPr>
      <w:r w:rsidRPr="00D05B0C">
        <w:rPr>
          <w:sz w:val="22"/>
          <w:szCs w:val="22"/>
          <w:rPrChange w:id="1873"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874" w:author="Unknown">
            <w:rPr>
              <w:rFonts w:ascii="Courier New" w:hAnsi="Courier New"/>
              <w:sz w:val="20"/>
              <w:szCs w:val="22"/>
            </w:rPr>
          </w:rPrChange>
        </w:rPr>
      </w:pPr>
      <w:r w:rsidRPr="00D05B0C">
        <w:rPr>
          <w:sz w:val="22"/>
          <w:szCs w:val="22"/>
          <w:rPrChange w:id="1875"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876" w:author="Unknown">
            <w:rPr>
              <w:rFonts w:ascii="Courier New" w:hAnsi="Courier New"/>
              <w:sz w:val="20"/>
              <w:szCs w:val="22"/>
            </w:rPr>
          </w:rPrChange>
        </w:rPr>
      </w:pPr>
      <w:r w:rsidRPr="00D05B0C">
        <w:rPr>
          <w:sz w:val="22"/>
          <w:szCs w:val="22"/>
          <w:rPrChange w:id="1877" w:author="Jithu.Ramesh" w:date="2010-12-17T09:40:00Z">
            <w:rPr>
              <w:rFonts w:ascii="Courier New" w:hAnsi="Courier New"/>
              <w:color w:val="000000"/>
              <w:sz w:val="20"/>
              <w:szCs w:val="22"/>
              <w:u w:val="single"/>
            </w:rPr>
          </w:rPrChange>
        </w:rPr>
        <w:t xml:space="preserve">      &lt;/element&gt;</w:t>
      </w:r>
    </w:p>
    <w:p w:rsidR="00D05B0C" w:rsidRPr="00D05B0C" w:rsidRDefault="00D05B0C" w:rsidP="006D36C1">
      <w:pPr>
        <w:autoSpaceDE w:val="0"/>
        <w:autoSpaceDN w:val="0"/>
        <w:adjustRightInd w:val="0"/>
        <w:spacing w:before="0" w:after="0"/>
        <w:rPr>
          <w:sz w:val="22"/>
          <w:szCs w:val="22"/>
          <w:rPrChange w:id="1878" w:author="Unknown">
            <w:rPr>
              <w:rFonts w:ascii="Courier New" w:hAnsi="Courier New"/>
              <w:sz w:val="20"/>
              <w:szCs w:val="22"/>
            </w:rPr>
          </w:rPrChange>
        </w:rPr>
      </w:pPr>
      <w:r w:rsidRPr="00D05B0C">
        <w:rPr>
          <w:sz w:val="22"/>
          <w:szCs w:val="22"/>
          <w:rPrChange w:id="1879" w:author="Jithu.Ramesh" w:date="2010-12-17T09:40:00Z">
            <w:rPr>
              <w:rFonts w:ascii="Courier New" w:hAnsi="Courier New"/>
              <w:color w:val="000000"/>
              <w:sz w:val="20"/>
              <w:szCs w:val="22"/>
              <w:u w:val="single"/>
            </w:rPr>
          </w:rPrChange>
        </w:rPr>
        <w:t xml:space="preserve">      &lt;element name=</w:t>
      </w:r>
      <w:r w:rsidRPr="00D05B0C">
        <w:rPr>
          <w:i/>
          <w:iCs/>
          <w:sz w:val="22"/>
          <w:szCs w:val="22"/>
          <w:rPrChange w:id="1880" w:author="Jithu.Ramesh" w:date="2010-12-17T09:40:00Z">
            <w:rPr>
              <w:rFonts w:ascii="Courier New" w:hAnsi="Courier New"/>
              <w:i/>
              <w:iCs/>
              <w:color w:val="2A00FF"/>
              <w:sz w:val="20"/>
              <w:szCs w:val="22"/>
              <w:u w:val="single"/>
            </w:rPr>
          </w:rPrChange>
        </w:rPr>
        <w:t>"GenerateIdentifiersRequest"</w:t>
      </w:r>
      <w:r w:rsidRPr="00D05B0C">
        <w:rPr>
          <w:sz w:val="22"/>
          <w:szCs w:val="22"/>
          <w:rPrChange w:id="1881" w:author="Jithu.Ramesh" w:date="2010-12-17T09:40:00Z">
            <w:rPr>
              <w:rFonts w:ascii="Courier New" w:hAnsi="Courier New"/>
              <w:color w:val="008080"/>
              <w:sz w:val="20"/>
              <w:szCs w:val="22"/>
              <w:u w:val="single"/>
            </w:rPr>
          </w:rPrChange>
        </w:rPr>
        <w:t>&gt;</w:t>
      </w:r>
    </w:p>
    <w:p w:rsidR="00D05B0C" w:rsidRPr="00D05B0C" w:rsidRDefault="00D05B0C" w:rsidP="006D36C1">
      <w:pPr>
        <w:autoSpaceDE w:val="0"/>
        <w:autoSpaceDN w:val="0"/>
        <w:adjustRightInd w:val="0"/>
        <w:spacing w:before="0" w:after="0"/>
        <w:rPr>
          <w:sz w:val="22"/>
          <w:szCs w:val="22"/>
          <w:rPrChange w:id="1882" w:author="Unknown">
            <w:rPr>
              <w:rFonts w:ascii="Courier New" w:hAnsi="Courier New"/>
              <w:sz w:val="20"/>
              <w:szCs w:val="22"/>
            </w:rPr>
          </w:rPrChange>
        </w:rPr>
      </w:pPr>
      <w:r w:rsidRPr="00D05B0C">
        <w:rPr>
          <w:sz w:val="22"/>
          <w:szCs w:val="22"/>
          <w:rPrChange w:id="1883"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884" w:author="Unknown">
            <w:rPr>
              <w:rFonts w:ascii="Courier New" w:hAnsi="Courier New"/>
              <w:sz w:val="20"/>
              <w:szCs w:val="22"/>
            </w:rPr>
          </w:rPrChange>
        </w:rPr>
      </w:pPr>
      <w:r w:rsidRPr="00D05B0C">
        <w:rPr>
          <w:sz w:val="22"/>
          <w:szCs w:val="22"/>
          <w:rPrChange w:id="1885"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886" w:author="Unknown">
            <w:rPr>
              <w:rFonts w:ascii="Courier New" w:hAnsi="Courier New"/>
              <w:sz w:val="20"/>
              <w:szCs w:val="22"/>
            </w:rPr>
          </w:rPrChange>
        </w:rPr>
      </w:pPr>
      <w:r w:rsidRPr="00D05B0C">
        <w:rPr>
          <w:sz w:val="22"/>
          <w:szCs w:val="22"/>
          <w:rPrChange w:id="1887" w:author="Jithu.Ramesh" w:date="2010-12-17T09:40:00Z">
            <w:rPr>
              <w:rFonts w:ascii="Courier New" w:hAnsi="Courier New"/>
              <w:color w:val="000000"/>
              <w:sz w:val="20"/>
              <w:szCs w:val="22"/>
              <w:u w:val="single"/>
            </w:rPr>
          </w:rPrChange>
        </w:rPr>
        <w:t xml:space="preserve">            &lt;element name=</w:t>
      </w:r>
      <w:r w:rsidRPr="00D05B0C">
        <w:rPr>
          <w:i/>
          <w:iCs/>
          <w:sz w:val="22"/>
          <w:szCs w:val="22"/>
          <w:rPrChange w:id="1888" w:author="Jithu.Ramesh" w:date="2010-12-17T09:40:00Z">
            <w:rPr>
              <w:rFonts w:ascii="Courier New" w:hAnsi="Courier New"/>
              <w:i/>
              <w:iCs/>
              <w:color w:val="2A00FF"/>
              <w:sz w:val="20"/>
              <w:szCs w:val="22"/>
              <w:u w:val="single"/>
            </w:rPr>
          </w:rPrChange>
        </w:rPr>
        <w:t>"numOfIdentifiers"</w:t>
      </w:r>
      <w:r w:rsidRPr="00D05B0C">
        <w:rPr>
          <w:sz w:val="22"/>
          <w:szCs w:val="22"/>
          <w:rPrChange w:id="1889" w:author="Jithu.Ramesh" w:date="2010-12-17T09:40:00Z">
            <w:rPr>
              <w:rFonts w:ascii="Courier New" w:hAnsi="Courier New"/>
              <w:color w:val="0000FF"/>
              <w:sz w:val="20"/>
              <w:szCs w:val="22"/>
              <w:u w:val="single"/>
            </w:rPr>
          </w:rPrChange>
        </w:rPr>
        <w:t xml:space="preserve"> type=</w:t>
      </w:r>
      <w:r w:rsidRPr="00D05B0C">
        <w:rPr>
          <w:i/>
          <w:iCs/>
          <w:sz w:val="22"/>
          <w:szCs w:val="22"/>
          <w:rPrChange w:id="1890" w:author="Jithu.Ramesh" w:date="2010-12-17T09:40:00Z">
            <w:rPr>
              <w:rFonts w:ascii="Courier New" w:hAnsi="Courier New"/>
              <w:i/>
              <w:iCs/>
              <w:color w:val="2A00FF"/>
              <w:sz w:val="20"/>
              <w:szCs w:val="22"/>
              <w:u w:val="single"/>
            </w:rPr>
          </w:rPrChange>
        </w:rPr>
        <w:t>"xs:int"</w:t>
      </w:r>
      <w:r w:rsidRPr="00D05B0C">
        <w:rPr>
          <w:sz w:val="22"/>
          <w:szCs w:val="22"/>
          <w:rPrChange w:id="1891" w:author="Jithu.Ramesh" w:date="2010-12-17T09:40:00Z">
            <w:rPr>
              <w:rFonts w:ascii="Courier New" w:hAnsi="Courier New"/>
              <w:color w:val="0000FF"/>
              <w:sz w:val="20"/>
              <w:szCs w:val="22"/>
              <w:u w:val="single"/>
            </w:rPr>
          </w:rPrChange>
        </w:rPr>
        <w:t xml:space="preserve"> minOccurs=</w:t>
      </w:r>
      <w:r w:rsidRPr="00D05B0C">
        <w:rPr>
          <w:i/>
          <w:iCs/>
          <w:sz w:val="22"/>
          <w:szCs w:val="22"/>
          <w:rPrChange w:id="1892" w:author="Jithu.Ramesh" w:date="2010-12-17T09:40:00Z">
            <w:rPr>
              <w:rFonts w:ascii="Courier New" w:hAnsi="Courier New"/>
              <w:i/>
              <w:iCs/>
              <w:color w:val="2A00FF"/>
              <w:sz w:val="20"/>
              <w:szCs w:val="22"/>
              <w:u w:val="single"/>
            </w:rPr>
          </w:rPrChange>
        </w:rPr>
        <w:t>"1"</w:t>
      </w:r>
      <w:r w:rsidRPr="00D05B0C">
        <w:rPr>
          <w:sz w:val="22"/>
          <w:szCs w:val="22"/>
          <w:rPrChange w:id="1893" w:author="Jithu.Ramesh" w:date="2010-12-17T09:40:00Z">
            <w:rPr>
              <w:rFonts w:ascii="Courier New" w:hAnsi="Courier New"/>
              <w:color w:val="0000FF"/>
              <w:sz w:val="20"/>
              <w:szCs w:val="22"/>
              <w:u w:val="single"/>
            </w:rPr>
          </w:rPrChange>
        </w:rPr>
        <w:t xml:space="preserve"> maxOccurs=</w:t>
      </w:r>
      <w:r w:rsidRPr="00D05B0C">
        <w:rPr>
          <w:i/>
          <w:iCs/>
          <w:sz w:val="22"/>
          <w:szCs w:val="22"/>
          <w:rPrChange w:id="1894" w:author="Jithu.Ramesh" w:date="2010-12-17T09:40:00Z">
            <w:rPr>
              <w:rFonts w:ascii="Courier New" w:hAnsi="Courier New"/>
              <w:i/>
              <w:iCs/>
              <w:color w:val="2A00FF"/>
              <w:sz w:val="20"/>
              <w:szCs w:val="22"/>
              <w:u w:val="single"/>
            </w:rPr>
          </w:rPrChange>
        </w:rPr>
        <w:t>"1"</w:t>
      </w:r>
      <w:r w:rsidRPr="00D05B0C">
        <w:rPr>
          <w:sz w:val="22"/>
          <w:szCs w:val="22"/>
          <w:rPrChange w:id="1895" w:author="Jithu.Ramesh" w:date="2010-12-17T09:40:00Z">
            <w:rPr>
              <w:rFonts w:ascii="Courier New" w:hAnsi="Courier New"/>
              <w:color w:val="0000FF"/>
              <w:sz w:val="20"/>
              <w:szCs w:val="22"/>
              <w:u w:val="single"/>
            </w:rPr>
          </w:rPrChange>
        </w:rPr>
        <w:t xml:space="preserve"> /&gt;</w:t>
      </w:r>
    </w:p>
    <w:p w:rsidR="00D05B0C" w:rsidRPr="00D05B0C" w:rsidRDefault="00D05B0C" w:rsidP="006D36C1">
      <w:pPr>
        <w:autoSpaceDE w:val="0"/>
        <w:autoSpaceDN w:val="0"/>
        <w:adjustRightInd w:val="0"/>
        <w:spacing w:before="0" w:after="0"/>
        <w:rPr>
          <w:sz w:val="22"/>
          <w:szCs w:val="22"/>
          <w:rPrChange w:id="1896" w:author="Unknown">
            <w:rPr>
              <w:rFonts w:ascii="Courier New" w:hAnsi="Courier New"/>
              <w:sz w:val="20"/>
              <w:szCs w:val="22"/>
            </w:rPr>
          </w:rPrChange>
        </w:rPr>
      </w:pPr>
      <w:r w:rsidRPr="00D05B0C">
        <w:rPr>
          <w:sz w:val="22"/>
          <w:szCs w:val="22"/>
          <w:rPrChange w:id="1897"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898" w:author="Unknown">
            <w:rPr>
              <w:rFonts w:ascii="Courier New" w:hAnsi="Courier New"/>
              <w:sz w:val="20"/>
              <w:szCs w:val="22"/>
            </w:rPr>
          </w:rPrChange>
        </w:rPr>
      </w:pPr>
      <w:r w:rsidRPr="00D05B0C">
        <w:rPr>
          <w:sz w:val="22"/>
          <w:szCs w:val="22"/>
          <w:rPrChange w:id="1899"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900" w:author="Unknown">
            <w:rPr>
              <w:rFonts w:ascii="Courier New" w:hAnsi="Courier New"/>
              <w:sz w:val="20"/>
              <w:szCs w:val="22"/>
            </w:rPr>
          </w:rPrChange>
        </w:rPr>
      </w:pPr>
      <w:r w:rsidRPr="00D05B0C">
        <w:rPr>
          <w:sz w:val="22"/>
          <w:szCs w:val="22"/>
          <w:rPrChange w:id="1901" w:author="Jithu.Ramesh" w:date="2010-12-17T09:40:00Z">
            <w:rPr>
              <w:rFonts w:ascii="Courier New" w:hAnsi="Courier New"/>
              <w:color w:val="000000"/>
              <w:sz w:val="20"/>
              <w:szCs w:val="22"/>
              <w:u w:val="single"/>
            </w:rPr>
          </w:rPrChange>
        </w:rPr>
        <w:t xml:space="preserve">      &lt;/element&gt;</w:t>
      </w:r>
    </w:p>
    <w:p w:rsidR="00D05B0C" w:rsidRPr="00D05B0C" w:rsidRDefault="00D05B0C" w:rsidP="006D36C1">
      <w:pPr>
        <w:autoSpaceDE w:val="0"/>
        <w:autoSpaceDN w:val="0"/>
        <w:adjustRightInd w:val="0"/>
        <w:spacing w:before="0" w:after="0"/>
        <w:rPr>
          <w:sz w:val="22"/>
          <w:szCs w:val="22"/>
          <w:rPrChange w:id="1902" w:author="Unknown">
            <w:rPr>
              <w:rFonts w:ascii="Courier New" w:hAnsi="Courier New"/>
              <w:sz w:val="20"/>
              <w:szCs w:val="22"/>
            </w:rPr>
          </w:rPrChange>
        </w:rPr>
      </w:pPr>
      <w:r w:rsidRPr="00D05B0C">
        <w:rPr>
          <w:sz w:val="22"/>
          <w:szCs w:val="22"/>
          <w:rPrChange w:id="1903" w:author="Jithu.Ramesh" w:date="2010-12-17T09:40:00Z">
            <w:rPr>
              <w:rFonts w:ascii="Courier New" w:hAnsi="Courier New"/>
              <w:color w:val="000000"/>
              <w:sz w:val="20"/>
              <w:szCs w:val="22"/>
              <w:u w:val="single"/>
            </w:rPr>
          </w:rPrChange>
        </w:rPr>
        <w:t xml:space="preserve">      &lt;element name=</w:t>
      </w:r>
      <w:r w:rsidRPr="00D05B0C">
        <w:rPr>
          <w:i/>
          <w:iCs/>
          <w:sz w:val="22"/>
          <w:szCs w:val="22"/>
          <w:rPrChange w:id="1904" w:author="Jithu.Ramesh" w:date="2010-12-17T09:40:00Z">
            <w:rPr>
              <w:rFonts w:ascii="Courier New" w:hAnsi="Courier New"/>
              <w:i/>
              <w:iCs/>
              <w:color w:val="2A00FF"/>
              <w:sz w:val="20"/>
              <w:szCs w:val="22"/>
              <w:u w:val="single"/>
            </w:rPr>
          </w:rPrChange>
        </w:rPr>
        <w:t>"GenerateIdentifiersResponse"</w:t>
      </w:r>
      <w:r w:rsidRPr="00D05B0C">
        <w:rPr>
          <w:sz w:val="22"/>
          <w:szCs w:val="22"/>
          <w:rPrChange w:id="1905" w:author="Jithu.Ramesh" w:date="2010-12-17T09:40:00Z">
            <w:rPr>
              <w:rFonts w:ascii="Courier New" w:hAnsi="Courier New"/>
              <w:color w:val="008080"/>
              <w:sz w:val="20"/>
              <w:szCs w:val="22"/>
              <w:u w:val="single"/>
            </w:rPr>
          </w:rPrChange>
        </w:rPr>
        <w:t>&gt;</w:t>
      </w:r>
    </w:p>
    <w:p w:rsidR="00D05B0C" w:rsidRPr="00D05B0C" w:rsidRDefault="00D05B0C" w:rsidP="006D36C1">
      <w:pPr>
        <w:autoSpaceDE w:val="0"/>
        <w:autoSpaceDN w:val="0"/>
        <w:adjustRightInd w:val="0"/>
        <w:spacing w:before="0" w:after="0"/>
        <w:rPr>
          <w:sz w:val="22"/>
          <w:szCs w:val="22"/>
          <w:rPrChange w:id="1906" w:author="Unknown">
            <w:rPr>
              <w:rFonts w:ascii="Courier New" w:hAnsi="Courier New"/>
              <w:sz w:val="20"/>
              <w:szCs w:val="22"/>
            </w:rPr>
          </w:rPrChange>
        </w:rPr>
      </w:pPr>
      <w:r w:rsidRPr="00D05B0C">
        <w:rPr>
          <w:sz w:val="22"/>
          <w:szCs w:val="22"/>
          <w:rPrChange w:id="1907"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908" w:author="Unknown">
            <w:rPr>
              <w:rFonts w:ascii="Courier New" w:hAnsi="Courier New"/>
              <w:sz w:val="20"/>
              <w:szCs w:val="22"/>
            </w:rPr>
          </w:rPrChange>
        </w:rPr>
      </w:pPr>
      <w:r w:rsidRPr="00D05B0C">
        <w:rPr>
          <w:sz w:val="22"/>
          <w:szCs w:val="22"/>
          <w:rPrChange w:id="1909"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910" w:author="Unknown">
            <w:rPr>
              <w:rFonts w:ascii="Courier New" w:hAnsi="Courier New"/>
              <w:sz w:val="20"/>
              <w:szCs w:val="22"/>
            </w:rPr>
          </w:rPrChange>
        </w:rPr>
      </w:pPr>
      <w:r w:rsidRPr="00D05B0C">
        <w:rPr>
          <w:sz w:val="22"/>
          <w:szCs w:val="22"/>
          <w:rPrChange w:id="1911" w:author="Jithu.Ramesh" w:date="2010-12-17T09:40:00Z">
            <w:rPr>
              <w:rFonts w:ascii="Courier New" w:hAnsi="Courier New"/>
              <w:color w:val="000000"/>
              <w:sz w:val="20"/>
              <w:szCs w:val="22"/>
              <w:u w:val="single"/>
            </w:rPr>
          </w:rPrChange>
        </w:rPr>
        <w:t xml:space="preserve">            &lt;element name=</w:t>
      </w:r>
      <w:r w:rsidRPr="00D05B0C">
        <w:rPr>
          <w:i/>
          <w:iCs/>
          <w:sz w:val="22"/>
          <w:szCs w:val="22"/>
          <w:rPrChange w:id="1912" w:author="Jithu.Ramesh" w:date="2010-12-17T09:40:00Z">
            <w:rPr>
              <w:rFonts w:ascii="Courier New" w:hAnsi="Courier New"/>
              <w:i/>
              <w:iCs/>
              <w:color w:val="2A00FF"/>
              <w:sz w:val="20"/>
              <w:szCs w:val="22"/>
              <w:u w:val="single"/>
            </w:rPr>
          </w:rPrChange>
        </w:rPr>
        <w:t>"response"</w:t>
      </w:r>
      <w:r w:rsidRPr="00D05B0C">
        <w:rPr>
          <w:sz w:val="22"/>
          <w:szCs w:val="22"/>
          <w:rPrChange w:id="1913" w:author="Jithu.Ramesh" w:date="2010-12-17T09:40:00Z">
            <w:rPr>
              <w:rFonts w:ascii="Courier New" w:hAnsi="Courier New"/>
              <w:color w:val="0000FF"/>
              <w:sz w:val="20"/>
              <w:szCs w:val="22"/>
              <w:u w:val="single"/>
            </w:rPr>
          </w:rPrChange>
        </w:rPr>
        <w:t xml:space="preserve"> type=</w:t>
      </w:r>
      <w:r w:rsidRPr="00D05B0C">
        <w:rPr>
          <w:i/>
          <w:iCs/>
          <w:sz w:val="22"/>
          <w:szCs w:val="22"/>
          <w:rPrChange w:id="1914" w:author="Jithu.Ramesh" w:date="2010-12-17T09:40:00Z">
            <w:rPr>
              <w:rFonts w:ascii="Courier New" w:hAnsi="Courier New"/>
              <w:i/>
              <w:iCs/>
              <w:color w:val="2A00FF"/>
              <w:sz w:val="20"/>
              <w:szCs w:val="22"/>
              <w:u w:val="single"/>
            </w:rPr>
          </w:rPrChange>
        </w:rPr>
        <w:t>"xs:string"</w:t>
      </w:r>
      <w:r w:rsidRPr="00D05B0C">
        <w:rPr>
          <w:sz w:val="22"/>
          <w:szCs w:val="22"/>
          <w:rPrChange w:id="1915" w:author="Jithu.Ramesh" w:date="2010-12-17T09:40:00Z">
            <w:rPr>
              <w:rFonts w:ascii="Courier New" w:hAnsi="Courier New"/>
              <w:color w:val="0000FF"/>
              <w:sz w:val="20"/>
              <w:szCs w:val="22"/>
              <w:u w:val="single"/>
            </w:rPr>
          </w:rPrChange>
        </w:rPr>
        <w:t xml:space="preserve"> minOccurs=</w:t>
      </w:r>
      <w:r w:rsidRPr="00D05B0C">
        <w:rPr>
          <w:i/>
          <w:iCs/>
          <w:sz w:val="22"/>
          <w:szCs w:val="22"/>
          <w:rPrChange w:id="1916" w:author="Jithu.Ramesh" w:date="2010-12-17T09:40:00Z">
            <w:rPr>
              <w:rFonts w:ascii="Courier New" w:hAnsi="Courier New"/>
              <w:i/>
              <w:iCs/>
              <w:color w:val="2A00FF"/>
              <w:sz w:val="20"/>
              <w:szCs w:val="22"/>
              <w:u w:val="single"/>
            </w:rPr>
          </w:rPrChange>
        </w:rPr>
        <w:t>"1"</w:t>
      </w:r>
      <w:r w:rsidRPr="00D05B0C">
        <w:rPr>
          <w:sz w:val="22"/>
          <w:szCs w:val="22"/>
          <w:rPrChange w:id="1917" w:author="Jithu.Ramesh" w:date="2010-12-17T09:40:00Z">
            <w:rPr>
              <w:rFonts w:ascii="Courier New" w:hAnsi="Courier New"/>
              <w:color w:val="0000FF"/>
              <w:sz w:val="20"/>
              <w:szCs w:val="22"/>
              <w:u w:val="single"/>
            </w:rPr>
          </w:rPrChange>
        </w:rPr>
        <w:t xml:space="preserve"> maxOccurs=</w:t>
      </w:r>
      <w:r w:rsidRPr="00D05B0C">
        <w:rPr>
          <w:i/>
          <w:iCs/>
          <w:sz w:val="22"/>
          <w:szCs w:val="22"/>
          <w:rPrChange w:id="1918" w:author="Jithu.Ramesh" w:date="2010-12-17T09:40:00Z">
            <w:rPr>
              <w:rFonts w:ascii="Courier New" w:hAnsi="Courier New"/>
              <w:i/>
              <w:iCs/>
              <w:color w:val="2A00FF"/>
              <w:sz w:val="20"/>
              <w:szCs w:val="22"/>
              <w:u w:val="single"/>
            </w:rPr>
          </w:rPrChange>
        </w:rPr>
        <w:t>"unbounded"</w:t>
      </w:r>
      <w:r w:rsidRPr="00D05B0C">
        <w:rPr>
          <w:sz w:val="22"/>
          <w:szCs w:val="22"/>
          <w:rPrChange w:id="1919" w:author="Jithu.Ramesh" w:date="2010-12-17T09:40:00Z">
            <w:rPr>
              <w:rFonts w:ascii="Courier New" w:hAnsi="Courier New"/>
              <w:color w:val="0000FF"/>
              <w:sz w:val="20"/>
              <w:szCs w:val="22"/>
              <w:u w:val="single"/>
            </w:rPr>
          </w:rPrChange>
        </w:rPr>
        <w:t xml:space="preserve"> /&gt;</w:t>
      </w:r>
    </w:p>
    <w:p w:rsidR="00D05B0C" w:rsidRPr="00D05B0C" w:rsidRDefault="00D05B0C" w:rsidP="006D36C1">
      <w:pPr>
        <w:autoSpaceDE w:val="0"/>
        <w:autoSpaceDN w:val="0"/>
        <w:adjustRightInd w:val="0"/>
        <w:spacing w:before="0" w:after="0"/>
        <w:rPr>
          <w:sz w:val="22"/>
          <w:szCs w:val="22"/>
          <w:rPrChange w:id="1920" w:author="Unknown">
            <w:rPr>
              <w:rFonts w:ascii="Courier New" w:hAnsi="Courier New"/>
              <w:sz w:val="20"/>
              <w:szCs w:val="22"/>
            </w:rPr>
          </w:rPrChange>
        </w:rPr>
      </w:pPr>
      <w:r w:rsidRPr="00D05B0C">
        <w:rPr>
          <w:sz w:val="22"/>
          <w:szCs w:val="22"/>
          <w:rPrChange w:id="1921"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922" w:author="Unknown">
            <w:rPr>
              <w:rFonts w:ascii="Courier New" w:hAnsi="Courier New"/>
              <w:sz w:val="20"/>
              <w:szCs w:val="22"/>
            </w:rPr>
          </w:rPrChange>
        </w:rPr>
      </w:pPr>
      <w:r w:rsidRPr="00D05B0C">
        <w:rPr>
          <w:sz w:val="22"/>
          <w:szCs w:val="22"/>
          <w:rPrChange w:id="1923"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924" w:author="Unknown">
            <w:rPr>
              <w:rFonts w:ascii="Courier New" w:hAnsi="Courier New"/>
              <w:sz w:val="20"/>
              <w:szCs w:val="22"/>
            </w:rPr>
          </w:rPrChange>
        </w:rPr>
      </w:pPr>
      <w:r w:rsidRPr="00D05B0C">
        <w:rPr>
          <w:sz w:val="22"/>
          <w:szCs w:val="22"/>
          <w:rPrChange w:id="1925" w:author="Jithu.Ramesh" w:date="2010-12-17T09:40:00Z">
            <w:rPr>
              <w:rFonts w:ascii="Courier New" w:hAnsi="Courier New"/>
              <w:color w:val="000000"/>
              <w:sz w:val="20"/>
              <w:szCs w:val="22"/>
              <w:u w:val="single"/>
            </w:rPr>
          </w:rPrChange>
        </w:rPr>
        <w:t xml:space="preserve">      &lt;/element&gt;</w:t>
      </w:r>
    </w:p>
    <w:p w:rsidR="00D05B0C" w:rsidRPr="00D05B0C" w:rsidRDefault="00D05B0C" w:rsidP="006D36C1">
      <w:pPr>
        <w:autoSpaceDE w:val="0"/>
        <w:autoSpaceDN w:val="0"/>
        <w:adjustRightInd w:val="0"/>
        <w:spacing w:before="0" w:after="0"/>
        <w:rPr>
          <w:sz w:val="22"/>
          <w:szCs w:val="22"/>
          <w:rPrChange w:id="1926" w:author="Unknown">
            <w:rPr>
              <w:rFonts w:ascii="Courier New" w:hAnsi="Courier New"/>
              <w:sz w:val="20"/>
              <w:szCs w:val="22"/>
            </w:rPr>
          </w:rPrChange>
        </w:rPr>
      </w:pPr>
      <w:r w:rsidRPr="00D05B0C">
        <w:rPr>
          <w:sz w:val="22"/>
          <w:szCs w:val="22"/>
          <w:rPrChange w:id="1927" w:author="Jithu.Ramesh" w:date="2010-12-17T09:40:00Z">
            <w:rPr>
              <w:rFonts w:ascii="Courier New" w:hAnsi="Courier New"/>
              <w:color w:val="000000"/>
              <w:sz w:val="20"/>
              <w:szCs w:val="22"/>
              <w:u w:val="single"/>
            </w:rPr>
          </w:rPrChange>
        </w:rPr>
        <w:t xml:space="preserve">      &lt;element name=</w:t>
      </w:r>
      <w:r w:rsidRPr="00D05B0C">
        <w:rPr>
          <w:i/>
          <w:iCs/>
          <w:sz w:val="22"/>
          <w:szCs w:val="22"/>
          <w:rPrChange w:id="1928" w:author="Jithu.Ramesh" w:date="2010-12-17T09:40:00Z">
            <w:rPr>
              <w:rFonts w:ascii="Courier New" w:hAnsi="Courier New"/>
              <w:i/>
              <w:iCs/>
              <w:color w:val="2A00FF"/>
              <w:sz w:val="20"/>
              <w:szCs w:val="22"/>
              <w:u w:val="single"/>
            </w:rPr>
          </w:rPrChange>
        </w:rPr>
        <w:t>"GetParentHierarchyRequest"</w:t>
      </w:r>
      <w:r w:rsidRPr="00D05B0C">
        <w:rPr>
          <w:sz w:val="22"/>
          <w:szCs w:val="22"/>
          <w:rPrChange w:id="1929" w:author="Jithu.Ramesh" w:date="2010-12-17T09:40:00Z">
            <w:rPr>
              <w:rFonts w:ascii="Courier New" w:hAnsi="Courier New"/>
              <w:color w:val="008080"/>
              <w:sz w:val="20"/>
              <w:szCs w:val="22"/>
              <w:u w:val="single"/>
            </w:rPr>
          </w:rPrChange>
        </w:rPr>
        <w:t>&gt;</w:t>
      </w:r>
    </w:p>
    <w:p w:rsidR="00D05B0C" w:rsidRPr="00D05B0C" w:rsidRDefault="00D05B0C" w:rsidP="006D36C1">
      <w:pPr>
        <w:autoSpaceDE w:val="0"/>
        <w:autoSpaceDN w:val="0"/>
        <w:adjustRightInd w:val="0"/>
        <w:spacing w:before="0" w:after="0"/>
        <w:rPr>
          <w:sz w:val="22"/>
          <w:szCs w:val="22"/>
          <w:rPrChange w:id="1930" w:author="Unknown">
            <w:rPr>
              <w:rFonts w:ascii="Courier New" w:hAnsi="Courier New"/>
              <w:sz w:val="20"/>
              <w:szCs w:val="22"/>
            </w:rPr>
          </w:rPrChange>
        </w:rPr>
      </w:pPr>
      <w:r w:rsidRPr="00D05B0C">
        <w:rPr>
          <w:sz w:val="22"/>
          <w:szCs w:val="22"/>
          <w:rPrChange w:id="1931"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932" w:author="Unknown">
            <w:rPr>
              <w:rFonts w:ascii="Courier New" w:hAnsi="Courier New"/>
              <w:sz w:val="20"/>
              <w:szCs w:val="22"/>
            </w:rPr>
          </w:rPrChange>
        </w:rPr>
      </w:pPr>
      <w:r w:rsidRPr="00D05B0C">
        <w:rPr>
          <w:sz w:val="22"/>
          <w:szCs w:val="22"/>
          <w:rPrChange w:id="1933"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934" w:author="Unknown">
            <w:rPr>
              <w:rFonts w:ascii="Courier New" w:hAnsi="Courier New"/>
              <w:sz w:val="20"/>
              <w:szCs w:val="22"/>
            </w:rPr>
          </w:rPrChange>
        </w:rPr>
      </w:pPr>
      <w:r w:rsidRPr="00D05B0C">
        <w:rPr>
          <w:sz w:val="22"/>
          <w:szCs w:val="22"/>
          <w:rPrChange w:id="1935" w:author="Jithu.Ramesh" w:date="2010-12-17T09:40:00Z">
            <w:rPr>
              <w:rFonts w:ascii="Courier New" w:hAnsi="Courier New"/>
              <w:color w:val="000000"/>
              <w:sz w:val="20"/>
              <w:szCs w:val="22"/>
              <w:u w:val="single"/>
            </w:rPr>
          </w:rPrChange>
        </w:rPr>
        <w:t xml:space="preserve">            &lt;element name=</w:t>
      </w:r>
      <w:r w:rsidRPr="00D05B0C">
        <w:rPr>
          <w:i/>
          <w:iCs/>
          <w:sz w:val="22"/>
          <w:szCs w:val="22"/>
          <w:rPrChange w:id="1936" w:author="Jithu.Ramesh" w:date="2010-12-17T09:40:00Z">
            <w:rPr>
              <w:rFonts w:ascii="Courier New" w:hAnsi="Courier New"/>
              <w:i/>
              <w:iCs/>
              <w:color w:val="2A00FF"/>
              <w:sz w:val="20"/>
              <w:szCs w:val="22"/>
              <w:u w:val="single"/>
            </w:rPr>
          </w:rPrChange>
        </w:rPr>
        <w:t>"identifier"</w:t>
      </w:r>
      <w:r w:rsidRPr="00D05B0C">
        <w:rPr>
          <w:sz w:val="22"/>
          <w:szCs w:val="22"/>
          <w:rPrChange w:id="1937" w:author="Jithu.Ramesh" w:date="2010-12-17T09:40:00Z">
            <w:rPr>
              <w:rFonts w:ascii="Courier New" w:hAnsi="Courier New"/>
              <w:color w:val="0000FF"/>
              <w:sz w:val="20"/>
              <w:szCs w:val="22"/>
              <w:u w:val="single"/>
            </w:rPr>
          </w:rPrChange>
        </w:rPr>
        <w:t xml:space="preserve"> type=</w:t>
      </w:r>
      <w:r w:rsidRPr="00D05B0C">
        <w:rPr>
          <w:i/>
          <w:iCs/>
          <w:sz w:val="22"/>
          <w:szCs w:val="22"/>
          <w:rPrChange w:id="1938" w:author="Jithu.Ramesh" w:date="2010-12-17T09:40:00Z">
            <w:rPr>
              <w:rFonts w:ascii="Courier New" w:hAnsi="Courier New"/>
              <w:i/>
              <w:iCs/>
              <w:color w:val="2A00FF"/>
              <w:sz w:val="20"/>
              <w:szCs w:val="22"/>
              <w:u w:val="single"/>
            </w:rPr>
          </w:rPrChange>
        </w:rPr>
        <w:t>"xs:string"</w:t>
      </w:r>
      <w:r w:rsidRPr="00D05B0C">
        <w:rPr>
          <w:sz w:val="22"/>
          <w:szCs w:val="22"/>
          <w:rPrChange w:id="1939" w:author="Jithu.Ramesh" w:date="2010-12-17T09:40:00Z">
            <w:rPr>
              <w:rFonts w:ascii="Courier New" w:hAnsi="Courier New"/>
              <w:color w:val="0000FF"/>
              <w:sz w:val="20"/>
              <w:szCs w:val="22"/>
              <w:u w:val="single"/>
            </w:rPr>
          </w:rPrChange>
        </w:rPr>
        <w:t xml:space="preserve"> minOccurs=</w:t>
      </w:r>
      <w:r w:rsidRPr="00D05B0C">
        <w:rPr>
          <w:i/>
          <w:iCs/>
          <w:sz w:val="22"/>
          <w:szCs w:val="22"/>
          <w:rPrChange w:id="1940" w:author="Jithu.Ramesh" w:date="2010-12-17T09:40:00Z">
            <w:rPr>
              <w:rFonts w:ascii="Courier New" w:hAnsi="Courier New"/>
              <w:i/>
              <w:iCs/>
              <w:color w:val="2A00FF"/>
              <w:sz w:val="20"/>
              <w:szCs w:val="22"/>
              <w:u w:val="single"/>
            </w:rPr>
          </w:rPrChange>
        </w:rPr>
        <w:t>"1"</w:t>
      </w:r>
      <w:r w:rsidRPr="00D05B0C">
        <w:rPr>
          <w:sz w:val="22"/>
          <w:szCs w:val="22"/>
          <w:rPrChange w:id="1941" w:author="Jithu.Ramesh" w:date="2010-12-17T09:40:00Z">
            <w:rPr>
              <w:rFonts w:ascii="Courier New" w:hAnsi="Courier New"/>
              <w:color w:val="0000FF"/>
              <w:sz w:val="20"/>
              <w:szCs w:val="22"/>
              <w:u w:val="single"/>
            </w:rPr>
          </w:rPrChange>
        </w:rPr>
        <w:t xml:space="preserve"> maxOccurs=</w:t>
      </w:r>
      <w:r w:rsidRPr="00D05B0C">
        <w:rPr>
          <w:i/>
          <w:iCs/>
          <w:sz w:val="22"/>
          <w:szCs w:val="22"/>
          <w:rPrChange w:id="1942" w:author="Jithu.Ramesh" w:date="2010-12-17T09:40:00Z">
            <w:rPr>
              <w:rFonts w:ascii="Courier New" w:hAnsi="Courier New"/>
              <w:i/>
              <w:iCs/>
              <w:color w:val="2A00FF"/>
              <w:sz w:val="20"/>
              <w:szCs w:val="22"/>
              <w:u w:val="single"/>
            </w:rPr>
          </w:rPrChange>
        </w:rPr>
        <w:t>"1"</w:t>
      </w:r>
      <w:r w:rsidRPr="00D05B0C">
        <w:rPr>
          <w:sz w:val="22"/>
          <w:szCs w:val="22"/>
          <w:rPrChange w:id="1943" w:author="Jithu.Ramesh" w:date="2010-12-17T09:40:00Z">
            <w:rPr>
              <w:rFonts w:ascii="Courier New" w:hAnsi="Courier New"/>
              <w:color w:val="0000FF"/>
              <w:sz w:val="20"/>
              <w:szCs w:val="22"/>
              <w:u w:val="single"/>
            </w:rPr>
          </w:rPrChange>
        </w:rPr>
        <w:t xml:space="preserve"> /&gt;</w:t>
      </w:r>
    </w:p>
    <w:p w:rsidR="00D05B0C" w:rsidRPr="00D05B0C" w:rsidRDefault="00D05B0C" w:rsidP="006D36C1">
      <w:pPr>
        <w:autoSpaceDE w:val="0"/>
        <w:autoSpaceDN w:val="0"/>
        <w:adjustRightInd w:val="0"/>
        <w:spacing w:before="0" w:after="0"/>
        <w:rPr>
          <w:sz w:val="22"/>
          <w:szCs w:val="22"/>
          <w:rPrChange w:id="1944" w:author="Unknown">
            <w:rPr>
              <w:rFonts w:ascii="Courier New" w:hAnsi="Courier New"/>
              <w:sz w:val="20"/>
              <w:szCs w:val="22"/>
            </w:rPr>
          </w:rPrChange>
        </w:rPr>
      </w:pPr>
      <w:r w:rsidRPr="00D05B0C">
        <w:rPr>
          <w:sz w:val="22"/>
          <w:szCs w:val="22"/>
          <w:rPrChange w:id="1945"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946" w:author="Unknown">
            <w:rPr>
              <w:rFonts w:ascii="Courier New" w:hAnsi="Courier New"/>
              <w:sz w:val="20"/>
              <w:szCs w:val="22"/>
            </w:rPr>
          </w:rPrChange>
        </w:rPr>
      </w:pPr>
      <w:r w:rsidRPr="00D05B0C">
        <w:rPr>
          <w:sz w:val="22"/>
          <w:szCs w:val="22"/>
          <w:rPrChange w:id="1947"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948" w:author="Unknown">
            <w:rPr>
              <w:rFonts w:ascii="Courier New" w:hAnsi="Courier New"/>
              <w:sz w:val="20"/>
              <w:szCs w:val="22"/>
            </w:rPr>
          </w:rPrChange>
        </w:rPr>
      </w:pPr>
      <w:r w:rsidRPr="00D05B0C">
        <w:rPr>
          <w:sz w:val="22"/>
          <w:szCs w:val="22"/>
          <w:rPrChange w:id="1949" w:author="Jithu.Ramesh" w:date="2010-12-17T09:40:00Z">
            <w:rPr>
              <w:rFonts w:ascii="Courier New" w:hAnsi="Courier New"/>
              <w:color w:val="000000"/>
              <w:sz w:val="20"/>
              <w:szCs w:val="22"/>
              <w:u w:val="single"/>
            </w:rPr>
          </w:rPrChange>
        </w:rPr>
        <w:t xml:space="preserve">      &lt;/element&gt;</w:t>
      </w:r>
    </w:p>
    <w:p w:rsidR="00D05B0C" w:rsidRPr="00D05B0C" w:rsidRDefault="00D05B0C" w:rsidP="006D36C1">
      <w:pPr>
        <w:autoSpaceDE w:val="0"/>
        <w:autoSpaceDN w:val="0"/>
        <w:adjustRightInd w:val="0"/>
        <w:spacing w:before="0" w:after="0"/>
        <w:rPr>
          <w:sz w:val="22"/>
          <w:szCs w:val="22"/>
          <w:rPrChange w:id="1950" w:author="Unknown">
            <w:rPr>
              <w:rFonts w:ascii="Courier New" w:hAnsi="Courier New"/>
              <w:sz w:val="20"/>
              <w:szCs w:val="22"/>
            </w:rPr>
          </w:rPrChange>
        </w:rPr>
      </w:pPr>
      <w:r w:rsidRPr="00D05B0C">
        <w:rPr>
          <w:sz w:val="22"/>
          <w:szCs w:val="22"/>
          <w:rPrChange w:id="1951" w:author="Jithu.Ramesh" w:date="2010-12-17T09:40:00Z">
            <w:rPr>
              <w:rFonts w:ascii="Courier New" w:hAnsi="Courier New"/>
              <w:color w:val="000000"/>
              <w:sz w:val="20"/>
              <w:szCs w:val="22"/>
              <w:u w:val="single"/>
            </w:rPr>
          </w:rPrChange>
        </w:rPr>
        <w:t xml:space="preserve">      &lt;element name=</w:t>
      </w:r>
      <w:r w:rsidRPr="00D05B0C">
        <w:rPr>
          <w:i/>
          <w:iCs/>
          <w:sz w:val="22"/>
          <w:szCs w:val="22"/>
          <w:rPrChange w:id="1952" w:author="Jithu.Ramesh" w:date="2010-12-17T09:40:00Z">
            <w:rPr>
              <w:rFonts w:ascii="Courier New" w:hAnsi="Courier New"/>
              <w:i/>
              <w:iCs/>
              <w:color w:val="2A00FF"/>
              <w:sz w:val="20"/>
              <w:szCs w:val="22"/>
              <w:u w:val="single"/>
            </w:rPr>
          </w:rPrChange>
        </w:rPr>
        <w:t>"GetParentHierarchyResponse"</w:t>
      </w:r>
      <w:r w:rsidRPr="00D05B0C">
        <w:rPr>
          <w:sz w:val="22"/>
          <w:szCs w:val="22"/>
          <w:rPrChange w:id="1953" w:author="Jithu.Ramesh" w:date="2010-12-17T09:40:00Z">
            <w:rPr>
              <w:rFonts w:ascii="Courier New" w:hAnsi="Courier New"/>
              <w:color w:val="008080"/>
              <w:sz w:val="20"/>
              <w:szCs w:val="22"/>
              <w:u w:val="single"/>
            </w:rPr>
          </w:rPrChange>
        </w:rPr>
        <w:t>&gt;</w:t>
      </w:r>
    </w:p>
    <w:p w:rsidR="00D05B0C" w:rsidRPr="00D05B0C" w:rsidRDefault="00D05B0C" w:rsidP="006D36C1">
      <w:pPr>
        <w:autoSpaceDE w:val="0"/>
        <w:autoSpaceDN w:val="0"/>
        <w:adjustRightInd w:val="0"/>
        <w:spacing w:before="0" w:after="0"/>
        <w:rPr>
          <w:sz w:val="22"/>
          <w:szCs w:val="22"/>
          <w:rPrChange w:id="1954" w:author="Unknown">
            <w:rPr>
              <w:rFonts w:ascii="Courier New" w:hAnsi="Courier New"/>
              <w:sz w:val="20"/>
              <w:szCs w:val="22"/>
            </w:rPr>
          </w:rPrChange>
        </w:rPr>
      </w:pPr>
      <w:r w:rsidRPr="00D05B0C">
        <w:rPr>
          <w:sz w:val="22"/>
          <w:szCs w:val="22"/>
          <w:rPrChange w:id="1955"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956" w:author="Unknown">
            <w:rPr>
              <w:rFonts w:ascii="Courier New" w:hAnsi="Courier New"/>
              <w:sz w:val="20"/>
              <w:szCs w:val="22"/>
            </w:rPr>
          </w:rPrChange>
        </w:rPr>
      </w:pPr>
      <w:r w:rsidRPr="00D05B0C">
        <w:rPr>
          <w:sz w:val="22"/>
          <w:szCs w:val="22"/>
          <w:rPrChange w:id="1957"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958" w:author="Unknown">
            <w:rPr>
              <w:rFonts w:ascii="Courier New" w:hAnsi="Courier New"/>
              <w:sz w:val="20"/>
              <w:szCs w:val="22"/>
            </w:rPr>
          </w:rPrChange>
        </w:rPr>
      </w:pPr>
      <w:r w:rsidRPr="00D05B0C">
        <w:rPr>
          <w:sz w:val="22"/>
          <w:szCs w:val="22"/>
          <w:rPrChange w:id="1959" w:author="Jithu.Ramesh" w:date="2010-12-17T09:40:00Z">
            <w:rPr>
              <w:rFonts w:ascii="Courier New" w:hAnsi="Courier New"/>
              <w:color w:val="000000"/>
              <w:sz w:val="20"/>
              <w:szCs w:val="22"/>
              <w:u w:val="single"/>
            </w:rPr>
          </w:rPrChange>
        </w:rPr>
        <w:t xml:space="preserve">            &lt;element ref=</w:t>
      </w:r>
      <w:r w:rsidRPr="00D05B0C">
        <w:rPr>
          <w:i/>
          <w:iCs/>
          <w:sz w:val="22"/>
          <w:szCs w:val="22"/>
          <w:rPrChange w:id="1960" w:author="Jithu.Ramesh" w:date="2010-12-17T09:40:00Z">
            <w:rPr>
              <w:rFonts w:ascii="Courier New" w:hAnsi="Courier New"/>
              <w:i/>
              <w:iCs/>
              <w:color w:val="2A00FF"/>
              <w:sz w:val="20"/>
              <w:szCs w:val="22"/>
              <w:u w:val="single"/>
            </w:rPr>
          </w:rPrChange>
        </w:rPr>
        <w:t>"ns0:Tree"</w:t>
      </w:r>
      <w:r w:rsidRPr="00D05B0C">
        <w:rPr>
          <w:sz w:val="22"/>
          <w:szCs w:val="22"/>
          <w:rPrChange w:id="1961" w:author="Jithu.Ramesh" w:date="2010-12-17T09:40:00Z">
            <w:rPr>
              <w:rFonts w:ascii="Courier New" w:hAnsi="Courier New"/>
              <w:color w:val="0000FF"/>
              <w:sz w:val="20"/>
              <w:szCs w:val="22"/>
              <w:u w:val="single"/>
            </w:rPr>
          </w:rPrChange>
        </w:rPr>
        <w:t xml:space="preserve"> minOccurs=</w:t>
      </w:r>
      <w:r w:rsidRPr="00D05B0C">
        <w:rPr>
          <w:i/>
          <w:iCs/>
          <w:sz w:val="22"/>
          <w:szCs w:val="22"/>
          <w:rPrChange w:id="1962" w:author="Jithu.Ramesh" w:date="2010-12-17T09:40:00Z">
            <w:rPr>
              <w:rFonts w:ascii="Courier New" w:hAnsi="Courier New"/>
              <w:i/>
              <w:iCs/>
              <w:color w:val="2A00FF"/>
              <w:sz w:val="20"/>
              <w:szCs w:val="22"/>
              <w:u w:val="single"/>
            </w:rPr>
          </w:rPrChange>
        </w:rPr>
        <w:t>"1"</w:t>
      </w:r>
      <w:r w:rsidRPr="00D05B0C">
        <w:rPr>
          <w:sz w:val="22"/>
          <w:szCs w:val="22"/>
          <w:rPrChange w:id="1963" w:author="Jithu.Ramesh" w:date="2010-12-17T09:40:00Z">
            <w:rPr>
              <w:rFonts w:ascii="Courier New" w:hAnsi="Courier New"/>
              <w:color w:val="0000FF"/>
              <w:sz w:val="20"/>
              <w:szCs w:val="22"/>
              <w:u w:val="single"/>
            </w:rPr>
          </w:rPrChange>
        </w:rPr>
        <w:t xml:space="preserve"> maxOccurs=</w:t>
      </w:r>
      <w:r w:rsidRPr="00D05B0C">
        <w:rPr>
          <w:i/>
          <w:iCs/>
          <w:sz w:val="22"/>
          <w:szCs w:val="22"/>
          <w:rPrChange w:id="1964" w:author="Jithu.Ramesh" w:date="2010-12-17T09:40:00Z">
            <w:rPr>
              <w:rFonts w:ascii="Courier New" w:hAnsi="Courier New"/>
              <w:i/>
              <w:iCs/>
              <w:color w:val="2A00FF"/>
              <w:sz w:val="20"/>
              <w:szCs w:val="22"/>
              <w:u w:val="single"/>
            </w:rPr>
          </w:rPrChange>
        </w:rPr>
        <w:t>"1"</w:t>
      </w:r>
      <w:r w:rsidRPr="00D05B0C">
        <w:rPr>
          <w:sz w:val="22"/>
          <w:szCs w:val="22"/>
          <w:rPrChange w:id="1965" w:author="Jithu.Ramesh" w:date="2010-12-17T09:40:00Z">
            <w:rPr>
              <w:rFonts w:ascii="Courier New" w:hAnsi="Courier New"/>
              <w:color w:val="0000FF"/>
              <w:sz w:val="20"/>
              <w:szCs w:val="22"/>
              <w:u w:val="single"/>
            </w:rPr>
          </w:rPrChange>
        </w:rPr>
        <w:t xml:space="preserve"> /&gt;</w:t>
      </w:r>
    </w:p>
    <w:p w:rsidR="00D05B0C" w:rsidRPr="00D05B0C" w:rsidRDefault="00D05B0C" w:rsidP="006D36C1">
      <w:pPr>
        <w:autoSpaceDE w:val="0"/>
        <w:autoSpaceDN w:val="0"/>
        <w:adjustRightInd w:val="0"/>
        <w:spacing w:before="0" w:after="0"/>
        <w:rPr>
          <w:sz w:val="22"/>
          <w:szCs w:val="22"/>
          <w:rPrChange w:id="1966" w:author="Unknown">
            <w:rPr>
              <w:rFonts w:ascii="Courier New" w:hAnsi="Courier New"/>
              <w:sz w:val="20"/>
              <w:szCs w:val="22"/>
            </w:rPr>
          </w:rPrChange>
        </w:rPr>
      </w:pPr>
      <w:r w:rsidRPr="00D05B0C">
        <w:rPr>
          <w:sz w:val="22"/>
          <w:szCs w:val="22"/>
          <w:rPrChange w:id="1967"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968" w:author="Unknown">
            <w:rPr>
              <w:rFonts w:ascii="Courier New" w:hAnsi="Courier New"/>
              <w:sz w:val="20"/>
              <w:szCs w:val="22"/>
            </w:rPr>
          </w:rPrChange>
        </w:rPr>
      </w:pPr>
      <w:r w:rsidRPr="00D05B0C">
        <w:rPr>
          <w:sz w:val="22"/>
          <w:szCs w:val="22"/>
          <w:rPrChange w:id="1969"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970" w:author="Unknown">
            <w:rPr>
              <w:rFonts w:ascii="Courier New" w:hAnsi="Courier New"/>
              <w:sz w:val="20"/>
              <w:szCs w:val="22"/>
            </w:rPr>
          </w:rPrChange>
        </w:rPr>
      </w:pPr>
      <w:r w:rsidRPr="00D05B0C">
        <w:rPr>
          <w:sz w:val="22"/>
          <w:szCs w:val="22"/>
          <w:rPrChange w:id="1971" w:author="Jithu.Ramesh" w:date="2010-12-17T09:40:00Z">
            <w:rPr>
              <w:rFonts w:ascii="Courier New" w:hAnsi="Courier New"/>
              <w:color w:val="000000"/>
              <w:sz w:val="20"/>
              <w:szCs w:val="22"/>
              <w:u w:val="single"/>
            </w:rPr>
          </w:rPrChange>
        </w:rPr>
        <w:t xml:space="preserve">      &lt;/element&gt;</w:t>
      </w:r>
    </w:p>
    <w:p w:rsidR="00D05B0C" w:rsidRPr="00D05B0C" w:rsidRDefault="00D05B0C" w:rsidP="006D36C1">
      <w:pPr>
        <w:autoSpaceDE w:val="0"/>
        <w:autoSpaceDN w:val="0"/>
        <w:adjustRightInd w:val="0"/>
        <w:spacing w:before="0" w:after="0"/>
        <w:rPr>
          <w:sz w:val="22"/>
          <w:szCs w:val="22"/>
          <w:rPrChange w:id="1972" w:author="Unknown">
            <w:rPr>
              <w:rFonts w:ascii="Courier New" w:hAnsi="Courier New"/>
              <w:sz w:val="20"/>
              <w:szCs w:val="22"/>
            </w:rPr>
          </w:rPrChange>
        </w:rPr>
      </w:pPr>
      <w:r w:rsidRPr="00D05B0C">
        <w:rPr>
          <w:sz w:val="22"/>
          <w:szCs w:val="22"/>
          <w:rPrChange w:id="1973" w:author="Jithu.Ramesh" w:date="2010-12-17T09:40:00Z">
            <w:rPr>
              <w:rFonts w:ascii="Courier New" w:hAnsi="Courier New"/>
              <w:color w:val="000000"/>
              <w:sz w:val="20"/>
              <w:szCs w:val="22"/>
              <w:u w:val="single"/>
            </w:rPr>
          </w:rPrChange>
        </w:rPr>
        <w:t xml:space="preserve">      &lt;element name=</w:t>
      </w:r>
      <w:r w:rsidRPr="00D05B0C">
        <w:rPr>
          <w:i/>
          <w:iCs/>
          <w:sz w:val="22"/>
          <w:szCs w:val="22"/>
          <w:rPrChange w:id="1974" w:author="Jithu.Ramesh" w:date="2010-12-17T09:40:00Z">
            <w:rPr>
              <w:rFonts w:ascii="Courier New" w:hAnsi="Courier New"/>
              <w:i/>
              <w:iCs/>
              <w:color w:val="2A00FF"/>
              <w:sz w:val="20"/>
              <w:szCs w:val="22"/>
              <w:u w:val="single"/>
            </w:rPr>
          </w:rPrChange>
        </w:rPr>
        <w:t>"GetChildHierarchyRequest"</w:t>
      </w:r>
      <w:r w:rsidRPr="00D05B0C">
        <w:rPr>
          <w:sz w:val="22"/>
          <w:szCs w:val="22"/>
          <w:rPrChange w:id="1975" w:author="Jithu.Ramesh" w:date="2010-12-17T09:40:00Z">
            <w:rPr>
              <w:rFonts w:ascii="Courier New" w:hAnsi="Courier New"/>
              <w:color w:val="008080"/>
              <w:sz w:val="20"/>
              <w:szCs w:val="22"/>
              <w:u w:val="single"/>
            </w:rPr>
          </w:rPrChange>
        </w:rPr>
        <w:t>&gt;</w:t>
      </w:r>
    </w:p>
    <w:p w:rsidR="00D05B0C" w:rsidRPr="00D05B0C" w:rsidRDefault="00D05B0C" w:rsidP="006D36C1">
      <w:pPr>
        <w:autoSpaceDE w:val="0"/>
        <w:autoSpaceDN w:val="0"/>
        <w:adjustRightInd w:val="0"/>
        <w:spacing w:before="0" w:after="0"/>
        <w:rPr>
          <w:sz w:val="22"/>
          <w:szCs w:val="22"/>
          <w:rPrChange w:id="1976" w:author="Unknown">
            <w:rPr>
              <w:rFonts w:ascii="Courier New" w:hAnsi="Courier New"/>
              <w:sz w:val="20"/>
              <w:szCs w:val="22"/>
            </w:rPr>
          </w:rPrChange>
        </w:rPr>
      </w:pPr>
      <w:r w:rsidRPr="00D05B0C">
        <w:rPr>
          <w:sz w:val="22"/>
          <w:szCs w:val="22"/>
          <w:rPrChange w:id="1977"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978" w:author="Unknown">
            <w:rPr>
              <w:rFonts w:ascii="Courier New" w:hAnsi="Courier New"/>
              <w:sz w:val="20"/>
              <w:szCs w:val="22"/>
            </w:rPr>
          </w:rPrChange>
        </w:rPr>
      </w:pPr>
      <w:r w:rsidRPr="00D05B0C">
        <w:rPr>
          <w:sz w:val="22"/>
          <w:szCs w:val="22"/>
          <w:rPrChange w:id="1979"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980" w:author="Unknown">
            <w:rPr>
              <w:rFonts w:ascii="Courier New" w:hAnsi="Courier New"/>
              <w:sz w:val="20"/>
              <w:szCs w:val="22"/>
            </w:rPr>
          </w:rPrChange>
        </w:rPr>
      </w:pPr>
      <w:r w:rsidRPr="00D05B0C">
        <w:rPr>
          <w:sz w:val="22"/>
          <w:szCs w:val="22"/>
          <w:rPrChange w:id="1981" w:author="Jithu.Ramesh" w:date="2010-12-17T09:40:00Z">
            <w:rPr>
              <w:rFonts w:ascii="Courier New" w:hAnsi="Courier New"/>
              <w:color w:val="000000"/>
              <w:sz w:val="20"/>
              <w:szCs w:val="22"/>
              <w:u w:val="single"/>
            </w:rPr>
          </w:rPrChange>
        </w:rPr>
        <w:t xml:space="preserve">            &lt;element name=</w:t>
      </w:r>
      <w:r w:rsidRPr="00D05B0C">
        <w:rPr>
          <w:i/>
          <w:iCs/>
          <w:sz w:val="22"/>
          <w:szCs w:val="22"/>
          <w:rPrChange w:id="1982" w:author="Jithu.Ramesh" w:date="2010-12-17T09:40:00Z">
            <w:rPr>
              <w:rFonts w:ascii="Courier New" w:hAnsi="Courier New"/>
              <w:i/>
              <w:iCs/>
              <w:color w:val="2A00FF"/>
              <w:sz w:val="20"/>
              <w:szCs w:val="22"/>
              <w:u w:val="single"/>
            </w:rPr>
          </w:rPrChange>
        </w:rPr>
        <w:t>"identifier"</w:t>
      </w:r>
      <w:r w:rsidRPr="00D05B0C">
        <w:rPr>
          <w:sz w:val="22"/>
          <w:szCs w:val="22"/>
          <w:rPrChange w:id="1983" w:author="Jithu.Ramesh" w:date="2010-12-17T09:40:00Z">
            <w:rPr>
              <w:rFonts w:ascii="Courier New" w:hAnsi="Courier New"/>
              <w:color w:val="0000FF"/>
              <w:sz w:val="20"/>
              <w:szCs w:val="22"/>
              <w:u w:val="single"/>
            </w:rPr>
          </w:rPrChange>
        </w:rPr>
        <w:t xml:space="preserve"> type=</w:t>
      </w:r>
      <w:r w:rsidRPr="00D05B0C">
        <w:rPr>
          <w:i/>
          <w:iCs/>
          <w:sz w:val="22"/>
          <w:szCs w:val="22"/>
          <w:rPrChange w:id="1984" w:author="Jithu.Ramesh" w:date="2010-12-17T09:40:00Z">
            <w:rPr>
              <w:rFonts w:ascii="Courier New" w:hAnsi="Courier New"/>
              <w:i/>
              <w:iCs/>
              <w:color w:val="2A00FF"/>
              <w:sz w:val="20"/>
              <w:szCs w:val="22"/>
              <w:u w:val="single"/>
            </w:rPr>
          </w:rPrChange>
        </w:rPr>
        <w:t>"xs:string"</w:t>
      </w:r>
      <w:r w:rsidRPr="00D05B0C">
        <w:rPr>
          <w:sz w:val="22"/>
          <w:szCs w:val="22"/>
          <w:rPrChange w:id="1985" w:author="Jithu.Ramesh" w:date="2010-12-17T09:40:00Z">
            <w:rPr>
              <w:rFonts w:ascii="Courier New" w:hAnsi="Courier New"/>
              <w:color w:val="0000FF"/>
              <w:sz w:val="20"/>
              <w:szCs w:val="22"/>
              <w:u w:val="single"/>
            </w:rPr>
          </w:rPrChange>
        </w:rPr>
        <w:t xml:space="preserve"> minOccurs=</w:t>
      </w:r>
      <w:r w:rsidRPr="00D05B0C">
        <w:rPr>
          <w:i/>
          <w:iCs/>
          <w:sz w:val="22"/>
          <w:szCs w:val="22"/>
          <w:rPrChange w:id="1986" w:author="Jithu.Ramesh" w:date="2010-12-17T09:40:00Z">
            <w:rPr>
              <w:rFonts w:ascii="Courier New" w:hAnsi="Courier New"/>
              <w:i/>
              <w:iCs/>
              <w:color w:val="2A00FF"/>
              <w:sz w:val="20"/>
              <w:szCs w:val="22"/>
              <w:u w:val="single"/>
            </w:rPr>
          </w:rPrChange>
        </w:rPr>
        <w:t>"1"</w:t>
      </w:r>
      <w:r w:rsidRPr="00D05B0C">
        <w:rPr>
          <w:sz w:val="22"/>
          <w:szCs w:val="22"/>
          <w:rPrChange w:id="1987" w:author="Jithu.Ramesh" w:date="2010-12-17T09:40:00Z">
            <w:rPr>
              <w:rFonts w:ascii="Courier New" w:hAnsi="Courier New"/>
              <w:color w:val="0000FF"/>
              <w:sz w:val="20"/>
              <w:szCs w:val="22"/>
              <w:u w:val="single"/>
            </w:rPr>
          </w:rPrChange>
        </w:rPr>
        <w:t xml:space="preserve"> maxOccurs=</w:t>
      </w:r>
      <w:r w:rsidRPr="00D05B0C">
        <w:rPr>
          <w:i/>
          <w:iCs/>
          <w:sz w:val="22"/>
          <w:szCs w:val="22"/>
          <w:rPrChange w:id="1988" w:author="Jithu.Ramesh" w:date="2010-12-17T09:40:00Z">
            <w:rPr>
              <w:rFonts w:ascii="Courier New" w:hAnsi="Courier New"/>
              <w:i/>
              <w:iCs/>
              <w:color w:val="2A00FF"/>
              <w:sz w:val="20"/>
              <w:szCs w:val="22"/>
              <w:u w:val="single"/>
            </w:rPr>
          </w:rPrChange>
        </w:rPr>
        <w:t>"1"</w:t>
      </w:r>
      <w:r w:rsidRPr="00D05B0C">
        <w:rPr>
          <w:sz w:val="22"/>
          <w:szCs w:val="22"/>
          <w:rPrChange w:id="1989" w:author="Jithu.Ramesh" w:date="2010-12-17T09:40:00Z">
            <w:rPr>
              <w:rFonts w:ascii="Courier New" w:hAnsi="Courier New"/>
              <w:color w:val="0000FF"/>
              <w:sz w:val="20"/>
              <w:szCs w:val="22"/>
              <w:u w:val="single"/>
            </w:rPr>
          </w:rPrChange>
        </w:rPr>
        <w:t xml:space="preserve"> /&gt;</w:t>
      </w:r>
    </w:p>
    <w:p w:rsidR="00D05B0C" w:rsidRPr="00D05B0C" w:rsidRDefault="00D05B0C" w:rsidP="006D36C1">
      <w:pPr>
        <w:autoSpaceDE w:val="0"/>
        <w:autoSpaceDN w:val="0"/>
        <w:adjustRightInd w:val="0"/>
        <w:spacing w:before="0" w:after="0"/>
        <w:rPr>
          <w:sz w:val="22"/>
          <w:szCs w:val="22"/>
          <w:rPrChange w:id="1990" w:author="Unknown">
            <w:rPr>
              <w:rFonts w:ascii="Courier New" w:hAnsi="Courier New"/>
              <w:sz w:val="20"/>
              <w:szCs w:val="22"/>
            </w:rPr>
          </w:rPrChange>
        </w:rPr>
      </w:pPr>
      <w:r w:rsidRPr="00D05B0C">
        <w:rPr>
          <w:sz w:val="22"/>
          <w:szCs w:val="22"/>
          <w:rPrChange w:id="1991"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1992" w:author="Unknown">
            <w:rPr>
              <w:rFonts w:ascii="Courier New" w:hAnsi="Courier New"/>
              <w:sz w:val="20"/>
              <w:szCs w:val="22"/>
            </w:rPr>
          </w:rPrChange>
        </w:rPr>
      </w:pPr>
      <w:r w:rsidRPr="00D05B0C">
        <w:rPr>
          <w:sz w:val="22"/>
          <w:szCs w:val="22"/>
          <w:rPrChange w:id="1993"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1994" w:author="Unknown">
            <w:rPr>
              <w:rFonts w:ascii="Courier New" w:hAnsi="Courier New"/>
              <w:sz w:val="20"/>
              <w:szCs w:val="22"/>
            </w:rPr>
          </w:rPrChange>
        </w:rPr>
      </w:pPr>
      <w:r w:rsidRPr="00D05B0C">
        <w:rPr>
          <w:sz w:val="22"/>
          <w:szCs w:val="22"/>
          <w:rPrChange w:id="1995" w:author="Jithu.Ramesh" w:date="2010-12-17T09:40:00Z">
            <w:rPr>
              <w:rFonts w:ascii="Courier New" w:hAnsi="Courier New"/>
              <w:color w:val="000000"/>
              <w:sz w:val="20"/>
              <w:szCs w:val="22"/>
              <w:u w:val="single"/>
            </w:rPr>
          </w:rPrChange>
        </w:rPr>
        <w:t xml:space="preserve">      &lt;/element&gt;</w:t>
      </w:r>
    </w:p>
    <w:p w:rsidR="00D05B0C" w:rsidRPr="00D05B0C" w:rsidRDefault="00D05B0C" w:rsidP="006D36C1">
      <w:pPr>
        <w:autoSpaceDE w:val="0"/>
        <w:autoSpaceDN w:val="0"/>
        <w:adjustRightInd w:val="0"/>
        <w:spacing w:before="0" w:after="0"/>
        <w:rPr>
          <w:sz w:val="22"/>
          <w:szCs w:val="22"/>
          <w:rPrChange w:id="1996" w:author="Unknown">
            <w:rPr>
              <w:rFonts w:ascii="Courier New" w:hAnsi="Courier New"/>
              <w:sz w:val="20"/>
              <w:szCs w:val="22"/>
            </w:rPr>
          </w:rPrChange>
        </w:rPr>
      </w:pPr>
      <w:r w:rsidRPr="00D05B0C">
        <w:rPr>
          <w:sz w:val="22"/>
          <w:szCs w:val="22"/>
          <w:rPrChange w:id="1997" w:author="Jithu.Ramesh" w:date="2010-12-17T09:40:00Z">
            <w:rPr>
              <w:rFonts w:ascii="Courier New" w:hAnsi="Courier New"/>
              <w:color w:val="000000"/>
              <w:sz w:val="20"/>
              <w:szCs w:val="22"/>
              <w:u w:val="single"/>
            </w:rPr>
          </w:rPrChange>
        </w:rPr>
        <w:t xml:space="preserve">      &lt;element name=</w:t>
      </w:r>
      <w:r w:rsidRPr="00D05B0C">
        <w:rPr>
          <w:i/>
          <w:iCs/>
          <w:sz w:val="22"/>
          <w:szCs w:val="22"/>
          <w:rPrChange w:id="1998" w:author="Jithu.Ramesh" w:date="2010-12-17T09:40:00Z">
            <w:rPr>
              <w:rFonts w:ascii="Courier New" w:hAnsi="Courier New"/>
              <w:i/>
              <w:iCs/>
              <w:color w:val="2A00FF"/>
              <w:sz w:val="20"/>
              <w:szCs w:val="22"/>
              <w:u w:val="single"/>
            </w:rPr>
          </w:rPrChange>
        </w:rPr>
        <w:t>"GetChildHierarchyResponse"</w:t>
      </w:r>
      <w:r w:rsidRPr="00D05B0C">
        <w:rPr>
          <w:sz w:val="22"/>
          <w:szCs w:val="22"/>
          <w:rPrChange w:id="1999" w:author="Jithu.Ramesh" w:date="2010-12-17T09:40:00Z">
            <w:rPr>
              <w:rFonts w:ascii="Courier New" w:hAnsi="Courier New"/>
              <w:color w:val="008080"/>
              <w:sz w:val="20"/>
              <w:szCs w:val="22"/>
              <w:u w:val="single"/>
            </w:rPr>
          </w:rPrChange>
        </w:rPr>
        <w:t>&gt;</w:t>
      </w:r>
    </w:p>
    <w:p w:rsidR="00D05B0C" w:rsidRPr="00D05B0C" w:rsidRDefault="00D05B0C" w:rsidP="006D36C1">
      <w:pPr>
        <w:autoSpaceDE w:val="0"/>
        <w:autoSpaceDN w:val="0"/>
        <w:adjustRightInd w:val="0"/>
        <w:spacing w:before="0" w:after="0"/>
        <w:rPr>
          <w:sz w:val="22"/>
          <w:szCs w:val="22"/>
          <w:rPrChange w:id="2000" w:author="Unknown">
            <w:rPr>
              <w:rFonts w:ascii="Courier New" w:hAnsi="Courier New"/>
              <w:sz w:val="20"/>
              <w:szCs w:val="22"/>
            </w:rPr>
          </w:rPrChange>
        </w:rPr>
      </w:pPr>
      <w:r w:rsidRPr="00D05B0C">
        <w:rPr>
          <w:sz w:val="22"/>
          <w:szCs w:val="22"/>
          <w:rPrChange w:id="2001"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2002" w:author="Unknown">
            <w:rPr>
              <w:rFonts w:ascii="Courier New" w:hAnsi="Courier New"/>
              <w:sz w:val="20"/>
              <w:szCs w:val="22"/>
            </w:rPr>
          </w:rPrChange>
        </w:rPr>
      </w:pPr>
      <w:r w:rsidRPr="00D05B0C">
        <w:rPr>
          <w:sz w:val="22"/>
          <w:szCs w:val="22"/>
          <w:rPrChange w:id="2003"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2004" w:author="Unknown">
            <w:rPr>
              <w:rFonts w:ascii="Courier New" w:hAnsi="Courier New"/>
              <w:sz w:val="20"/>
              <w:szCs w:val="22"/>
            </w:rPr>
          </w:rPrChange>
        </w:rPr>
      </w:pPr>
      <w:r w:rsidRPr="00D05B0C">
        <w:rPr>
          <w:sz w:val="22"/>
          <w:szCs w:val="22"/>
          <w:rPrChange w:id="2005" w:author="Jithu.Ramesh" w:date="2010-12-17T09:40:00Z">
            <w:rPr>
              <w:rFonts w:ascii="Courier New" w:hAnsi="Courier New"/>
              <w:color w:val="000000"/>
              <w:sz w:val="20"/>
              <w:szCs w:val="22"/>
              <w:u w:val="single"/>
            </w:rPr>
          </w:rPrChange>
        </w:rPr>
        <w:t xml:space="preserve">            &lt;element ref=</w:t>
      </w:r>
      <w:r w:rsidRPr="00D05B0C">
        <w:rPr>
          <w:i/>
          <w:iCs/>
          <w:sz w:val="22"/>
          <w:szCs w:val="22"/>
          <w:rPrChange w:id="2006" w:author="Jithu.Ramesh" w:date="2010-12-17T09:40:00Z">
            <w:rPr>
              <w:rFonts w:ascii="Courier New" w:hAnsi="Courier New"/>
              <w:i/>
              <w:iCs/>
              <w:color w:val="2A00FF"/>
              <w:sz w:val="20"/>
              <w:szCs w:val="22"/>
              <w:u w:val="single"/>
            </w:rPr>
          </w:rPrChange>
        </w:rPr>
        <w:t>"ns0:Tree"</w:t>
      </w:r>
      <w:r w:rsidRPr="00D05B0C">
        <w:rPr>
          <w:sz w:val="22"/>
          <w:szCs w:val="22"/>
          <w:rPrChange w:id="2007" w:author="Jithu.Ramesh" w:date="2010-12-17T09:40:00Z">
            <w:rPr>
              <w:rFonts w:ascii="Courier New" w:hAnsi="Courier New"/>
              <w:color w:val="0000FF"/>
              <w:sz w:val="20"/>
              <w:szCs w:val="22"/>
              <w:u w:val="single"/>
            </w:rPr>
          </w:rPrChange>
        </w:rPr>
        <w:t xml:space="preserve"> minOccurs=</w:t>
      </w:r>
      <w:r w:rsidRPr="00D05B0C">
        <w:rPr>
          <w:i/>
          <w:iCs/>
          <w:sz w:val="22"/>
          <w:szCs w:val="22"/>
          <w:rPrChange w:id="2008" w:author="Jithu.Ramesh" w:date="2010-12-17T09:40:00Z">
            <w:rPr>
              <w:rFonts w:ascii="Courier New" w:hAnsi="Courier New"/>
              <w:i/>
              <w:iCs/>
              <w:color w:val="2A00FF"/>
              <w:sz w:val="20"/>
              <w:szCs w:val="22"/>
              <w:u w:val="single"/>
            </w:rPr>
          </w:rPrChange>
        </w:rPr>
        <w:t>"1"</w:t>
      </w:r>
      <w:r w:rsidRPr="00D05B0C">
        <w:rPr>
          <w:sz w:val="22"/>
          <w:szCs w:val="22"/>
          <w:rPrChange w:id="2009" w:author="Jithu.Ramesh" w:date="2010-12-17T09:40:00Z">
            <w:rPr>
              <w:rFonts w:ascii="Courier New" w:hAnsi="Courier New"/>
              <w:color w:val="0000FF"/>
              <w:sz w:val="20"/>
              <w:szCs w:val="22"/>
              <w:u w:val="single"/>
            </w:rPr>
          </w:rPrChange>
        </w:rPr>
        <w:t xml:space="preserve"> maxOccurs=</w:t>
      </w:r>
      <w:r w:rsidRPr="00D05B0C">
        <w:rPr>
          <w:i/>
          <w:iCs/>
          <w:sz w:val="22"/>
          <w:szCs w:val="22"/>
          <w:rPrChange w:id="2010" w:author="Jithu.Ramesh" w:date="2010-12-17T09:40:00Z">
            <w:rPr>
              <w:rFonts w:ascii="Courier New" w:hAnsi="Courier New"/>
              <w:i/>
              <w:iCs/>
              <w:color w:val="2A00FF"/>
              <w:sz w:val="20"/>
              <w:szCs w:val="22"/>
              <w:u w:val="single"/>
            </w:rPr>
          </w:rPrChange>
        </w:rPr>
        <w:t>"1"</w:t>
      </w:r>
      <w:r w:rsidRPr="00D05B0C">
        <w:rPr>
          <w:sz w:val="22"/>
          <w:szCs w:val="22"/>
          <w:rPrChange w:id="2011" w:author="Jithu.Ramesh" w:date="2010-12-17T09:40:00Z">
            <w:rPr>
              <w:rFonts w:ascii="Courier New" w:hAnsi="Courier New"/>
              <w:color w:val="0000FF"/>
              <w:sz w:val="20"/>
              <w:szCs w:val="22"/>
              <w:u w:val="single"/>
            </w:rPr>
          </w:rPrChange>
        </w:rPr>
        <w:t xml:space="preserve"> /&gt;</w:t>
      </w:r>
    </w:p>
    <w:p w:rsidR="00D05B0C" w:rsidRPr="00D05B0C" w:rsidRDefault="00D05B0C" w:rsidP="006D36C1">
      <w:pPr>
        <w:autoSpaceDE w:val="0"/>
        <w:autoSpaceDN w:val="0"/>
        <w:adjustRightInd w:val="0"/>
        <w:spacing w:before="0" w:after="0"/>
        <w:rPr>
          <w:sz w:val="22"/>
          <w:szCs w:val="22"/>
          <w:rPrChange w:id="2012" w:author="Unknown">
            <w:rPr>
              <w:rFonts w:ascii="Courier New" w:hAnsi="Courier New"/>
              <w:sz w:val="20"/>
              <w:szCs w:val="22"/>
            </w:rPr>
          </w:rPrChange>
        </w:rPr>
      </w:pPr>
      <w:r w:rsidRPr="00D05B0C">
        <w:rPr>
          <w:sz w:val="22"/>
          <w:szCs w:val="22"/>
          <w:rPrChange w:id="2013"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2014" w:author="Unknown">
            <w:rPr>
              <w:rFonts w:ascii="Courier New" w:hAnsi="Courier New"/>
              <w:sz w:val="20"/>
              <w:szCs w:val="22"/>
            </w:rPr>
          </w:rPrChange>
        </w:rPr>
      </w:pPr>
      <w:r w:rsidRPr="00D05B0C">
        <w:rPr>
          <w:sz w:val="22"/>
          <w:szCs w:val="22"/>
          <w:rPrChange w:id="2015"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2016" w:author="Unknown">
            <w:rPr>
              <w:rFonts w:ascii="Courier New" w:hAnsi="Courier New"/>
              <w:sz w:val="20"/>
              <w:szCs w:val="22"/>
            </w:rPr>
          </w:rPrChange>
        </w:rPr>
      </w:pPr>
      <w:r w:rsidRPr="00D05B0C">
        <w:rPr>
          <w:sz w:val="22"/>
          <w:szCs w:val="22"/>
          <w:rPrChange w:id="2017" w:author="Jithu.Ramesh" w:date="2010-12-17T09:40:00Z">
            <w:rPr>
              <w:rFonts w:ascii="Courier New" w:hAnsi="Courier New"/>
              <w:color w:val="000000"/>
              <w:sz w:val="20"/>
              <w:szCs w:val="22"/>
              <w:u w:val="single"/>
            </w:rPr>
          </w:rPrChange>
        </w:rPr>
        <w:t xml:space="preserve">      &lt;/element&gt;</w:t>
      </w:r>
    </w:p>
    <w:p w:rsidR="00D05B0C" w:rsidRPr="00D05B0C" w:rsidRDefault="00D05B0C" w:rsidP="006D36C1">
      <w:pPr>
        <w:autoSpaceDE w:val="0"/>
        <w:autoSpaceDN w:val="0"/>
        <w:adjustRightInd w:val="0"/>
        <w:spacing w:before="0" w:after="0"/>
        <w:rPr>
          <w:sz w:val="22"/>
          <w:szCs w:val="22"/>
          <w:rPrChange w:id="2018" w:author="Unknown">
            <w:rPr>
              <w:rFonts w:ascii="Courier New" w:hAnsi="Courier New"/>
              <w:sz w:val="20"/>
              <w:szCs w:val="22"/>
            </w:rPr>
          </w:rPrChange>
        </w:rPr>
      </w:pPr>
      <w:r w:rsidRPr="00D05B0C">
        <w:rPr>
          <w:sz w:val="22"/>
          <w:szCs w:val="22"/>
          <w:rPrChange w:id="2019" w:author="Jithu.Ramesh" w:date="2010-12-17T09:40:00Z">
            <w:rPr>
              <w:rFonts w:ascii="Courier New" w:hAnsi="Courier New"/>
              <w:color w:val="000000"/>
              <w:sz w:val="20"/>
              <w:szCs w:val="22"/>
              <w:u w:val="single"/>
            </w:rPr>
          </w:rPrChange>
        </w:rPr>
        <w:t xml:space="preserve">      &lt;element name=</w:t>
      </w:r>
      <w:r w:rsidRPr="00D05B0C">
        <w:rPr>
          <w:i/>
          <w:iCs/>
          <w:sz w:val="22"/>
          <w:szCs w:val="22"/>
          <w:rPrChange w:id="2020" w:author="Jithu.Ramesh" w:date="2010-12-17T09:40:00Z">
            <w:rPr>
              <w:rFonts w:ascii="Courier New" w:hAnsi="Courier New"/>
              <w:i/>
              <w:iCs/>
              <w:color w:val="2A00FF"/>
              <w:sz w:val="20"/>
              <w:szCs w:val="22"/>
              <w:u w:val="single"/>
            </w:rPr>
          </w:rPrChange>
        </w:rPr>
        <w:t>"RegisterSiteRequest"</w:t>
      </w:r>
      <w:r w:rsidRPr="00D05B0C">
        <w:rPr>
          <w:sz w:val="22"/>
          <w:szCs w:val="22"/>
          <w:rPrChange w:id="2021" w:author="Jithu.Ramesh" w:date="2010-12-17T09:40:00Z">
            <w:rPr>
              <w:rFonts w:ascii="Courier New" w:hAnsi="Courier New"/>
              <w:color w:val="008080"/>
              <w:sz w:val="20"/>
              <w:szCs w:val="22"/>
              <w:u w:val="single"/>
            </w:rPr>
          </w:rPrChange>
        </w:rPr>
        <w:t>&gt;</w:t>
      </w:r>
    </w:p>
    <w:p w:rsidR="00D05B0C" w:rsidRPr="00D05B0C" w:rsidRDefault="00D05B0C" w:rsidP="006D36C1">
      <w:pPr>
        <w:autoSpaceDE w:val="0"/>
        <w:autoSpaceDN w:val="0"/>
        <w:adjustRightInd w:val="0"/>
        <w:spacing w:before="0" w:after="0"/>
        <w:rPr>
          <w:sz w:val="22"/>
          <w:szCs w:val="22"/>
          <w:rPrChange w:id="2022" w:author="Unknown">
            <w:rPr>
              <w:rFonts w:ascii="Courier New" w:hAnsi="Courier New"/>
              <w:sz w:val="20"/>
              <w:szCs w:val="22"/>
            </w:rPr>
          </w:rPrChange>
        </w:rPr>
      </w:pPr>
      <w:r w:rsidRPr="00D05B0C">
        <w:rPr>
          <w:sz w:val="22"/>
          <w:szCs w:val="22"/>
          <w:rPrChange w:id="2023"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2024" w:author="Unknown">
            <w:rPr>
              <w:rFonts w:ascii="Courier New" w:hAnsi="Courier New"/>
              <w:sz w:val="20"/>
              <w:szCs w:val="22"/>
            </w:rPr>
          </w:rPrChange>
        </w:rPr>
      </w:pPr>
      <w:r w:rsidRPr="00D05B0C">
        <w:rPr>
          <w:sz w:val="22"/>
          <w:szCs w:val="22"/>
          <w:rPrChange w:id="2025"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2026" w:author="Unknown">
            <w:rPr>
              <w:rFonts w:ascii="Courier New" w:hAnsi="Courier New"/>
              <w:sz w:val="20"/>
              <w:szCs w:val="22"/>
            </w:rPr>
          </w:rPrChange>
        </w:rPr>
      </w:pPr>
      <w:r w:rsidRPr="00D05B0C">
        <w:rPr>
          <w:sz w:val="22"/>
          <w:szCs w:val="22"/>
          <w:rPrChange w:id="2027" w:author="Jithu.Ramesh" w:date="2010-12-17T09:40:00Z">
            <w:rPr>
              <w:rFonts w:ascii="Courier New" w:hAnsi="Courier New"/>
              <w:color w:val="000000"/>
              <w:sz w:val="20"/>
              <w:szCs w:val="22"/>
              <w:u w:val="single"/>
            </w:rPr>
          </w:rPrChange>
        </w:rPr>
        <w:t xml:space="preserve">            &lt;element name=</w:t>
      </w:r>
      <w:r w:rsidRPr="00D05B0C">
        <w:rPr>
          <w:i/>
          <w:iCs/>
          <w:sz w:val="22"/>
          <w:szCs w:val="22"/>
          <w:rPrChange w:id="2028" w:author="Jithu.Ramesh" w:date="2010-12-17T09:40:00Z">
            <w:rPr>
              <w:rFonts w:ascii="Courier New" w:hAnsi="Courier New"/>
              <w:i/>
              <w:iCs/>
              <w:color w:val="2A00FF"/>
              <w:sz w:val="20"/>
              <w:szCs w:val="22"/>
              <w:u w:val="single"/>
            </w:rPr>
          </w:rPrChange>
        </w:rPr>
        <w:t>"application"</w:t>
      </w:r>
      <w:r w:rsidRPr="00D05B0C">
        <w:rPr>
          <w:sz w:val="22"/>
          <w:szCs w:val="22"/>
          <w:rPrChange w:id="2029" w:author="Jithu.Ramesh" w:date="2010-12-17T09:40:00Z">
            <w:rPr>
              <w:rFonts w:ascii="Courier New" w:hAnsi="Courier New"/>
              <w:color w:val="0000FF"/>
              <w:sz w:val="20"/>
              <w:szCs w:val="22"/>
              <w:u w:val="single"/>
            </w:rPr>
          </w:rPrChange>
        </w:rPr>
        <w:t xml:space="preserve"> type=</w:t>
      </w:r>
      <w:r w:rsidRPr="00D05B0C">
        <w:rPr>
          <w:i/>
          <w:iCs/>
          <w:sz w:val="22"/>
          <w:szCs w:val="22"/>
          <w:rPrChange w:id="2030" w:author="Jithu.Ramesh" w:date="2010-12-17T09:40:00Z">
            <w:rPr>
              <w:rFonts w:ascii="Courier New" w:hAnsi="Courier New"/>
              <w:i/>
              <w:iCs/>
              <w:color w:val="2A00FF"/>
              <w:sz w:val="20"/>
              <w:szCs w:val="22"/>
              <w:u w:val="single"/>
            </w:rPr>
          </w:rPrChange>
        </w:rPr>
        <w:t>"xs:string"</w:t>
      </w:r>
      <w:r w:rsidRPr="00D05B0C">
        <w:rPr>
          <w:sz w:val="22"/>
          <w:szCs w:val="22"/>
          <w:rPrChange w:id="2031" w:author="Jithu.Ramesh" w:date="2010-12-17T09:40:00Z">
            <w:rPr>
              <w:rFonts w:ascii="Courier New" w:hAnsi="Courier New"/>
              <w:color w:val="0000FF"/>
              <w:sz w:val="20"/>
              <w:szCs w:val="22"/>
              <w:u w:val="single"/>
            </w:rPr>
          </w:rPrChange>
        </w:rPr>
        <w:t xml:space="preserve"> minOccurs=</w:t>
      </w:r>
      <w:r w:rsidRPr="00D05B0C">
        <w:rPr>
          <w:i/>
          <w:iCs/>
          <w:sz w:val="22"/>
          <w:szCs w:val="22"/>
          <w:rPrChange w:id="2032" w:author="Jithu.Ramesh" w:date="2010-12-17T09:40:00Z">
            <w:rPr>
              <w:rFonts w:ascii="Courier New" w:hAnsi="Courier New"/>
              <w:i/>
              <w:iCs/>
              <w:color w:val="2A00FF"/>
              <w:sz w:val="20"/>
              <w:szCs w:val="22"/>
              <w:u w:val="single"/>
            </w:rPr>
          </w:rPrChange>
        </w:rPr>
        <w:t>"1"</w:t>
      </w:r>
      <w:r w:rsidRPr="00D05B0C">
        <w:rPr>
          <w:sz w:val="22"/>
          <w:szCs w:val="22"/>
          <w:rPrChange w:id="2033" w:author="Jithu.Ramesh" w:date="2010-12-17T09:40:00Z">
            <w:rPr>
              <w:rFonts w:ascii="Courier New" w:hAnsi="Courier New"/>
              <w:color w:val="0000FF"/>
              <w:sz w:val="20"/>
              <w:szCs w:val="22"/>
              <w:u w:val="single"/>
            </w:rPr>
          </w:rPrChange>
        </w:rPr>
        <w:t xml:space="preserve"> maxOccurs=</w:t>
      </w:r>
      <w:r w:rsidRPr="00D05B0C">
        <w:rPr>
          <w:i/>
          <w:iCs/>
          <w:sz w:val="22"/>
          <w:szCs w:val="22"/>
          <w:rPrChange w:id="2034" w:author="Jithu.Ramesh" w:date="2010-12-17T09:40:00Z">
            <w:rPr>
              <w:rFonts w:ascii="Courier New" w:hAnsi="Courier New"/>
              <w:i/>
              <w:iCs/>
              <w:color w:val="2A00FF"/>
              <w:sz w:val="20"/>
              <w:szCs w:val="22"/>
              <w:u w:val="single"/>
            </w:rPr>
          </w:rPrChange>
        </w:rPr>
        <w:t>"1"</w:t>
      </w:r>
      <w:r w:rsidRPr="00D05B0C">
        <w:rPr>
          <w:sz w:val="22"/>
          <w:szCs w:val="22"/>
          <w:rPrChange w:id="2035" w:author="Jithu.Ramesh" w:date="2010-12-17T09:40:00Z">
            <w:rPr>
              <w:rFonts w:ascii="Courier New" w:hAnsi="Courier New"/>
              <w:color w:val="0000FF"/>
              <w:sz w:val="20"/>
              <w:szCs w:val="22"/>
              <w:u w:val="single"/>
            </w:rPr>
          </w:rPrChange>
        </w:rPr>
        <w:t xml:space="preserve"> /&gt;</w:t>
      </w:r>
    </w:p>
    <w:p w:rsidR="00D05B0C" w:rsidRPr="00D05B0C" w:rsidRDefault="00D05B0C" w:rsidP="006D36C1">
      <w:pPr>
        <w:autoSpaceDE w:val="0"/>
        <w:autoSpaceDN w:val="0"/>
        <w:adjustRightInd w:val="0"/>
        <w:spacing w:before="0" w:after="0"/>
        <w:rPr>
          <w:sz w:val="22"/>
          <w:szCs w:val="22"/>
          <w:rPrChange w:id="2036" w:author="Unknown">
            <w:rPr>
              <w:rFonts w:ascii="Courier New" w:hAnsi="Courier New"/>
              <w:sz w:val="20"/>
              <w:szCs w:val="22"/>
            </w:rPr>
          </w:rPrChange>
        </w:rPr>
      </w:pPr>
      <w:r w:rsidRPr="00D05B0C">
        <w:rPr>
          <w:sz w:val="22"/>
          <w:szCs w:val="22"/>
          <w:rPrChange w:id="2037" w:author="Jithu.Ramesh" w:date="2010-12-17T09:40:00Z">
            <w:rPr>
              <w:rFonts w:ascii="Courier New" w:hAnsi="Courier New"/>
              <w:color w:val="000000"/>
              <w:sz w:val="20"/>
              <w:szCs w:val="22"/>
              <w:u w:val="single"/>
            </w:rPr>
          </w:rPrChange>
        </w:rPr>
        <w:t xml:space="preserve">            &lt;element name=</w:t>
      </w:r>
      <w:r w:rsidRPr="00D05B0C">
        <w:rPr>
          <w:i/>
          <w:iCs/>
          <w:sz w:val="22"/>
          <w:szCs w:val="22"/>
          <w:rPrChange w:id="2038" w:author="Jithu.Ramesh" w:date="2010-12-17T09:40:00Z">
            <w:rPr>
              <w:rFonts w:ascii="Courier New" w:hAnsi="Courier New"/>
              <w:i/>
              <w:iCs/>
              <w:color w:val="2A00FF"/>
              <w:sz w:val="20"/>
              <w:szCs w:val="22"/>
              <w:u w:val="single"/>
            </w:rPr>
          </w:rPrChange>
        </w:rPr>
        <w:t>"applicationURL"</w:t>
      </w:r>
      <w:r w:rsidRPr="00D05B0C">
        <w:rPr>
          <w:sz w:val="22"/>
          <w:szCs w:val="22"/>
          <w:rPrChange w:id="2039" w:author="Jithu.Ramesh" w:date="2010-12-17T09:40:00Z">
            <w:rPr>
              <w:rFonts w:ascii="Courier New" w:hAnsi="Courier New"/>
              <w:color w:val="0000FF"/>
              <w:sz w:val="20"/>
              <w:szCs w:val="22"/>
              <w:u w:val="single"/>
            </w:rPr>
          </w:rPrChange>
        </w:rPr>
        <w:t xml:space="preserve"> type=</w:t>
      </w:r>
      <w:r w:rsidRPr="00D05B0C">
        <w:rPr>
          <w:i/>
          <w:iCs/>
          <w:sz w:val="22"/>
          <w:szCs w:val="22"/>
          <w:rPrChange w:id="2040" w:author="Jithu.Ramesh" w:date="2010-12-17T09:40:00Z">
            <w:rPr>
              <w:rFonts w:ascii="Courier New" w:hAnsi="Courier New"/>
              <w:i/>
              <w:iCs/>
              <w:color w:val="2A00FF"/>
              <w:sz w:val="20"/>
              <w:szCs w:val="22"/>
              <w:u w:val="single"/>
            </w:rPr>
          </w:rPrChange>
        </w:rPr>
        <w:t>"xs:string"</w:t>
      </w:r>
      <w:r w:rsidRPr="00D05B0C">
        <w:rPr>
          <w:sz w:val="22"/>
          <w:szCs w:val="22"/>
          <w:rPrChange w:id="2041" w:author="Jithu.Ramesh" w:date="2010-12-17T09:40:00Z">
            <w:rPr>
              <w:rFonts w:ascii="Courier New" w:hAnsi="Courier New"/>
              <w:color w:val="0000FF"/>
              <w:sz w:val="20"/>
              <w:szCs w:val="22"/>
              <w:u w:val="single"/>
            </w:rPr>
          </w:rPrChange>
        </w:rPr>
        <w:t xml:space="preserve"> minOccurs=</w:t>
      </w:r>
      <w:r w:rsidRPr="00D05B0C">
        <w:rPr>
          <w:i/>
          <w:iCs/>
          <w:sz w:val="22"/>
          <w:szCs w:val="22"/>
          <w:rPrChange w:id="2042" w:author="Jithu.Ramesh" w:date="2010-12-17T09:40:00Z">
            <w:rPr>
              <w:rFonts w:ascii="Courier New" w:hAnsi="Courier New"/>
              <w:i/>
              <w:iCs/>
              <w:color w:val="2A00FF"/>
              <w:sz w:val="20"/>
              <w:szCs w:val="22"/>
              <w:u w:val="single"/>
            </w:rPr>
          </w:rPrChange>
        </w:rPr>
        <w:t>"1"</w:t>
      </w:r>
      <w:r w:rsidRPr="00D05B0C">
        <w:rPr>
          <w:sz w:val="22"/>
          <w:szCs w:val="22"/>
          <w:rPrChange w:id="2043" w:author="Jithu.Ramesh" w:date="2010-12-17T09:40:00Z">
            <w:rPr>
              <w:rFonts w:ascii="Courier New" w:hAnsi="Courier New"/>
              <w:color w:val="0000FF"/>
              <w:sz w:val="20"/>
              <w:szCs w:val="22"/>
              <w:u w:val="single"/>
            </w:rPr>
          </w:rPrChange>
        </w:rPr>
        <w:t xml:space="preserve"> maxOccurs=</w:t>
      </w:r>
      <w:r w:rsidRPr="00D05B0C">
        <w:rPr>
          <w:i/>
          <w:iCs/>
          <w:sz w:val="22"/>
          <w:szCs w:val="22"/>
          <w:rPrChange w:id="2044" w:author="Jithu.Ramesh" w:date="2010-12-17T09:40:00Z">
            <w:rPr>
              <w:rFonts w:ascii="Courier New" w:hAnsi="Courier New"/>
              <w:i/>
              <w:iCs/>
              <w:color w:val="2A00FF"/>
              <w:sz w:val="20"/>
              <w:szCs w:val="22"/>
              <w:u w:val="single"/>
            </w:rPr>
          </w:rPrChange>
        </w:rPr>
        <w:t>"1"</w:t>
      </w:r>
      <w:r w:rsidRPr="00D05B0C">
        <w:rPr>
          <w:sz w:val="22"/>
          <w:szCs w:val="22"/>
          <w:rPrChange w:id="2045" w:author="Jithu.Ramesh" w:date="2010-12-17T09:40:00Z">
            <w:rPr>
              <w:rFonts w:ascii="Courier New" w:hAnsi="Courier New"/>
              <w:color w:val="0000FF"/>
              <w:sz w:val="20"/>
              <w:szCs w:val="22"/>
              <w:u w:val="single"/>
            </w:rPr>
          </w:rPrChange>
        </w:rPr>
        <w:t xml:space="preserve"> /&gt;</w:t>
      </w:r>
    </w:p>
    <w:p w:rsidR="00D05B0C" w:rsidRPr="00D05B0C" w:rsidRDefault="00D05B0C" w:rsidP="006D36C1">
      <w:pPr>
        <w:autoSpaceDE w:val="0"/>
        <w:autoSpaceDN w:val="0"/>
        <w:adjustRightInd w:val="0"/>
        <w:spacing w:before="0" w:after="0"/>
        <w:rPr>
          <w:sz w:val="22"/>
          <w:szCs w:val="22"/>
          <w:rPrChange w:id="2046" w:author="Unknown">
            <w:rPr>
              <w:rFonts w:ascii="Courier New" w:hAnsi="Courier New"/>
              <w:sz w:val="20"/>
              <w:szCs w:val="22"/>
            </w:rPr>
          </w:rPrChange>
        </w:rPr>
      </w:pPr>
      <w:r w:rsidRPr="00D05B0C">
        <w:rPr>
          <w:sz w:val="22"/>
          <w:szCs w:val="22"/>
          <w:rPrChange w:id="2047" w:author="Jithu.Ramesh" w:date="2010-12-17T09:40:00Z">
            <w:rPr>
              <w:rFonts w:ascii="Courier New" w:hAnsi="Courier New"/>
              <w:color w:val="000000"/>
              <w:sz w:val="20"/>
              <w:szCs w:val="22"/>
              <w:u w:val="single"/>
            </w:rPr>
          </w:rPrChange>
        </w:rPr>
        <w:t xml:space="preserve">            &lt;element name=</w:t>
      </w:r>
      <w:r w:rsidRPr="00D05B0C">
        <w:rPr>
          <w:i/>
          <w:iCs/>
          <w:sz w:val="22"/>
          <w:szCs w:val="22"/>
          <w:rPrChange w:id="2048" w:author="Jithu.Ramesh" w:date="2010-12-17T09:40:00Z">
            <w:rPr>
              <w:rFonts w:ascii="Courier New" w:hAnsi="Courier New"/>
              <w:i/>
              <w:iCs/>
              <w:color w:val="2A00FF"/>
              <w:sz w:val="20"/>
              <w:szCs w:val="22"/>
              <w:u w:val="single"/>
            </w:rPr>
          </w:rPrChange>
        </w:rPr>
        <w:t>"applicationVersion"</w:t>
      </w:r>
      <w:r w:rsidRPr="00D05B0C">
        <w:rPr>
          <w:sz w:val="22"/>
          <w:szCs w:val="22"/>
          <w:rPrChange w:id="2049" w:author="Jithu.Ramesh" w:date="2010-12-17T09:40:00Z">
            <w:rPr>
              <w:rFonts w:ascii="Courier New" w:hAnsi="Courier New"/>
              <w:color w:val="0000FF"/>
              <w:sz w:val="20"/>
              <w:szCs w:val="22"/>
              <w:u w:val="single"/>
            </w:rPr>
          </w:rPrChange>
        </w:rPr>
        <w:t xml:space="preserve"> type=</w:t>
      </w:r>
      <w:r w:rsidRPr="00D05B0C">
        <w:rPr>
          <w:i/>
          <w:iCs/>
          <w:sz w:val="22"/>
          <w:szCs w:val="22"/>
          <w:rPrChange w:id="2050" w:author="Jithu.Ramesh" w:date="2010-12-17T09:40:00Z">
            <w:rPr>
              <w:rFonts w:ascii="Courier New" w:hAnsi="Courier New"/>
              <w:i/>
              <w:iCs/>
              <w:color w:val="2A00FF"/>
              <w:sz w:val="20"/>
              <w:szCs w:val="22"/>
              <w:u w:val="single"/>
            </w:rPr>
          </w:rPrChange>
        </w:rPr>
        <w:t>"xs:string"</w:t>
      </w:r>
      <w:r w:rsidRPr="00D05B0C">
        <w:rPr>
          <w:sz w:val="22"/>
          <w:szCs w:val="22"/>
          <w:rPrChange w:id="2051" w:author="Jithu.Ramesh" w:date="2010-12-17T09:40:00Z">
            <w:rPr>
              <w:rFonts w:ascii="Courier New" w:hAnsi="Courier New"/>
              <w:color w:val="0000FF"/>
              <w:sz w:val="20"/>
              <w:szCs w:val="22"/>
              <w:u w:val="single"/>
            </w:rPr>
          </w:rPrChange>
        </w:rPr>
        <w:t xml:space="preserve"> minOccurs=</w:t>
      </w:r>
      <w:r w:rsidRPr="00D05B0C">
        <w:rPr>
          <w:i/>
          <w:iCs/>
          <w:sz w:val="22"/>
          <w:szCs w:val="22"/>
          <w:rPrChange w:id="2052" w:author="Jithu.Ramesh" w:date="2010-12-17T09:40:00Z">
            <w:rPr>
              <w:rFonts w:ascii="Courier New" w:hAnsi="Courier New"/>
              <w:i/>
              <w:iCs/>
              <w:color w:val="2A00FF"/>
              <w:sz w:val="20"/>
              <w:szCs w:val="22"/>
              <w:u w:val="single"/>
            </w:rPr>
          </w:rPrChange>
        </w:rPr>
        <w:t>"1"</w:t>
      </w:r>
      <w:r w:rsidRPr="00D05B0C">
        <w:rPr>
          <w:sz w:val="22"/>
          <w:szCs w:val="22"/>
          <w:rPrChange w:id="2053" w:author="Jithu.Ramesh" w:date="2010-12-17T09:40:00Z">
            <w:rPr>
              <w:rFonts w:ascii="Courier New" w:hAnsi="Courier New"/>
              <w:color w:val="0000FF"/>
              <w:sz w:val="20"/>
              <w:szCs w:val="22"/>
              <w:u w:val="single"/>
            </w:rPr>
          </w:rPrChange>
        </w:rPr>
        <w:t xml:space="preserve"> maxOccurs=</w:t>
      </w:r>
      <w:r w:rsidRPr="00D05B0C">
        <w:rPr>
          <w:i/>
          <w:iCs/>
          <w:sz w:val="22"/>
          <w:szCs w:val="22"/>
          <w:rPrChange w:id="2054" w:author="Jithu.Ramesh" w:date="2010-12-17T09:40:00Z">
            <w:rPr>
              <w:rFonts w:ascii="Courier New" w:hAnsi="Courier New"/>
              <w:i/>
              <w:iCs/>
              <w:color w:val="2A00FF"/>
              <w:sz w:val="20"/>
              <w:szCs w:val="22"/>
              <w:u w:val="single"/>
            </w:rPr>
          </w:rPrChange>
        </w:rPr>
        <w:t>"1"</w:t>
      </w:r>
      <w:r w:rsidRPr="00D05B0C">
        <w:rPr>
          <w:sz w:val="22"/>
          <w:szCs w:val="22"/>
          <w:rPrChange w:id="2055" w:author="Jithu.Ramesh" w:date="2010-12-17T09:40:00Z">
            <w:rPr>
              <w:rFonts w:ascii="Courier New" w:hAnsi="Courier New"/>
              <w:color w:val="0000FF"/>
              <w:sz w:val="20"/>
              <w:szCs w:val="22"/>
              <w:u w:val="single"/>
            </w:rPr>
          </w:rPrChange>
        </w:rPr>
        <w:t xml:space="preserve"> /&gt;</w:t>
      </w:r>
    </w:p>
    <w:p w:rsidR="00D05B0C" w:rsidRPr="00D05B0C" w:rsidRDefault="00D05B0C" w:rsidP="006D36C1">
      <w:pPr>
        <w:autoSpaceDE w:val="0"/>
        <w:autoSpaceDN w:val="0"/>
        <w:adjustRightInd w:val="0"/>
        <w:spacing w:before="0" w:after="0"/>
        <w:rPr>
          <w:sz w:val="22"/>
          <w:szCs w:val="22"/>
          <w:rPrChange w:id="2056" w:author="Unknown">
            <w:rPr>
              <w:rFonts w:ascii="Courier New" w:hAnsi="Courier New"/>
              <w:sz w:val="20"/>
              <w:szCs w:val="22"/>
            </w:rPr>
          </w:rPrChange>
        </w:rPr>
      </w:pPr>
      <w:r w:rsidRPr="00D05B0C">
        <w:rPr>
          <w:sz w:val="22"/>
          <w:szCs w:val="22"/>
          <w:rPrChange w:id="2057" w:author="Jithu.Ramesh" w:date="2010-12-17T09:40:00Z">
            <w:rPr>
              <w:rFonts w:ascii="Courier New" w:hAnsi="Courier New"/>
              <w:color w:val="000000"/>
              <w:sz w:val="20"/>
              <w:szCs w:val="22"/>
              <w:u w:val="single"/>
            </w:rPr>
          </w:rPrChange>
        </w:rPr>
        <w:t xml:space="preserve">            &lt;element name=</w:t>
      </w:r>
      <w:r w:rsidRPr="00D05B0C">
        <w:rPr>
          <w:i/>
          <w:iCs/>
          <w:sz w:val="22"/>
          <w:szCs w:val="22"/>
          <w:rPrChange w:id="2058" w:author="Jithu.Ramesh" w:date="2010-12-17T09:40:00Z">
            <w:rPr>
              <w:rFonts w:ascii="Courier New" w:hAnsi="Courier New"/>
              <w:i/>
              <w:iCs/>
              <w:color w:val="2A00FF"/>
              <w:sz w:val="20"/>
              <w:szCs w:val="22"/>
              <w:u w:val="single"/>
            </w:rPr>
          </w:rPrChange>
        </w:rPr>
        <w:t>"contactName"</w:t>
      </w:r>
      <w:r w:rsidRPr="00D05B0C">
        <w:rPr>
          <w:sz w:val="22"/>
          <w:szCs w:val="22"/>
          <w:rPrChange w:id="2059" w:author="Jithu.Ramesh" w:date="2010-12-17T09:40:00Z">
            <w:rPr>
              <w:rFonts w:ascii="Courier New" w:hAnsi="Courier New"/>
              <w:color w:val="0000FF"/>
              <w:sz w:val="20"/>
              <w:szCs w:val="22"/>
              <w:u w:val="single"/>
            </w:rPr>
          </w:rPrChange>
        </w:rPr>
        <w:t xml:space="preserve"> type=</w:t>
      </w:r>
      <w:r w:rsidRPr="00D05B0C">
        <w:rPr>
          <w:i/>
          <w:iCs/>
          <w:sz w:val="22"/>
          <w:szCs w:val="22"/>
          <w:rPrChange w:id="2060" w:author="Jithu.Ramesh" w:date="2010-12-17T09:40:00Z">
            <w:rPr>
              <w:rFonts w:ascii="Courier New" w:hAnsi="Courier New"/>
              <w:i/>
              <w:iCs/>
              <w:color w:val="2A00FF"/>
              <w:sz w:val="20"/>
              <w:szCs w:val="22"/>
              <w:u w:val="single"/>
            </w:rPr>
          </w:rPrChange>
        </w:rPr>
        <w:t>"xs:string"</w:t>
      </w:r>
      <w:r w:rsidRPr="00D05B0C">
        <w:rPr>
          <w:sz w:val="22"/>
          <w:szCs w:val="22"/>
          <w:rPrChange w:id="2061" w:author="Jithu.Ramesh" w:date="2010-12-17T09:40:00Z">
            <w:rPr>
              <w:rFonts w:ascii="Courier New" w:hAnsi="Courier New"/>
              <w:color w:val="0000FF"/>
              <w:sz w:val="20"/>
              <w:szCs w:val="22"/>
              <w:u w:val="single"/>
            </w:rPr>
          </w:rPrChange>
        </w:rPr>
        <w:t xml:space="preserve"> minOccurs=</w:t>
      </w:r>
      <w:r w:rsidRPr="00D05B0C">
        <w:rPr>
          <w:i/>
          <w:iCs/>
          <w:sz w:val="22"/>
          <w:szCs w:val="22"/>
          <w:rPrChange w:id="2062" w:author="Jithu.Ramesh" w:date="2010-12-17T09:40:00Z">
            <w:rPr>
              <w:rFonts w:ascii="Courier New" w:hAnsi="Courier New"/>
              <w:i/>
              <w:iCs/>
              <w:color w:val="2A00FF"/>
              <w:sz w:val="20"/>
              <w:szCs w:val="22"/>
              <w:u w:val="single"/>
            </w:rPr>
          </w:rPrChange>
        </w:rPr>
        <w:t>"1"</w:t>
      </w:r>
      <w:r w:rsidRPr="00D05B0C">
        <w:rPr>
          <w:sz w:val="22"/>
          <w:szCs w:val="22"/>
          <w:rPrChange w:id="2063" w:author="Jithu.Ramesh" w:date="2010-12-17T09:40:00Z">
            <w:rPr>
              <w:rFonts w:ascii="Courier New" w:hAnsi="Courier New"/>
              <w:color w:val="0000FF"/>
              <w:sz w:val="20"/>
              <w:szCs w:val="22"/>
              <w:u w:val="single"/>
            </w:rPr>
          </w:rPrChange>
        </w:rPr>
        <w:t xml:space="preserve"> maxOccurs=</w:t>
      </w:r>
      <w:r w:rsidRPr="00D05B0C">
        <w:rPr>
          <w:i/>
          <w:iCs/>
          <w:sz w:val="22"/>
          <w:szCs w:val="22"/>
          <w:rPrChange w:id="2064" w:author="Jithu.Ramesh" w:date="2010-12-17T09:40:00Z">
            <w:rPr>
              <w:rFonts w:ascii="Courier New" w:hAnsi="Courier New"/>
              <w:i/>
              <w:iCs/>
              <w:color w:val="2A00FF"/>
              <w:sz w:val="20"/>
              <w:szCs w:val="22"/>
              <w:u w:val="single"/>
            </w:rPr>
          </w:rPrChange>
        </w:rPr>
        <w:t>"1"</w:t>
      </w:r>
      <w:r w:rsidRPr="00D05B0C">
        <w:rPr>
          <w:sz w:val="22"/>
          <w:szCs w:val="22"/>
          <w:rPrChange w:id="2065" w:author="Jithu.Ramesh" w:date="2010-12-17T09:40:00Z">
            <w:rPr>
              <w:rFonts w:ascii="Courier New" w:hAnsi="Courier New"/>
              <w:color w:val="0000FF"/>
              <w:sz w:val="20"/>
              <w:szCs w:val="22"/>
              <w:u w:val="single"/>
            </w:rPr>
          </w:rPrChange>
        </w:rPr>
        <w:t xml:space="preserve"> /&gt;</w:t>
      </w:r>
    </w:p>
    <w:p w:rsidR="00D05B0C" w:rsidRPr="00D05B0C" w:rsidRDefault="00D05B0C" w:rsidP="006D36C1">
      <w:pPr>
        <w:autoSpaceDE w:val="0"/>
        <w:autoSpaceDN w:val="0"/>
        <w:adjustRightInd w:val="0"/>
        <w:spacing w:before="0" w:after="0"/>
        <w:rPr>
          <w:sz w:val="22"/>
          <w:szCs w:val="22"/>
          <w:rPrChange w:id="2066" w:author="Unknown">
            <w:rPr>
              <w:rFonts w:ascii="Courier New" w:hAnsi="Courier New"/>
              <w:sz w:val="20"/>
              <w:szCs w:val="22"/>
            </w:rPr>
          </w:rPrChange>
        </w:rPr>
      </w:pPr>
      <w:r w:rsidRPr="00D05B0C">
        <w:rPr>
          <w:sz w:val="22"/>
          <w:szCs w:val="22"/>
          <w:rPrChange w:id="2067" w:author="Jithu.Ramesh" w:date="2010-12-17T09:40:00Z">
            <w:rPr>
              <w:rFonts w:ascii="Courier New" w:hAnsi="Courier New"/>
              <w:color w:val="000000"/>
              <w:sz w:val="20"/>
              <w:szCs w:val="22"/>
              <w:u w:val="single"/>
            </w:rPr>
          </w:rPrChange>
        </w:rPr>
        <w:t xml:space="preserve">            &lt;element name=</w:t>
      </w:r>
      <w:r w:rsidRPr="00D05B0C">
        <w:rPr>
          <w:i/>
          <w:iCs/>
          <w:sz w:val="22"/>
          <w:szCs w:val="22"/>
          <w:rPrChange w:id="2068" w:author="Jithu.Ramesh" w:date="2010-12-17T09:40:00Z">
            <w:rPr>
              <w:rFonts w:ascii="Courier New" w:hAnsi="Courier New"/>
              <w:i/>
              <w:iCs/>
              <w:color w:val="2A00FF"/>
              <w:sz w:val="20"/>
              <w:szCs w:val="22"/>
              <w:u w:val="single"/>
            </w:rPr>
          </w:rPrChange>
        </w:rPr>
        <w:t>"contactEmail"</w:t>
      </w:r>
      <w:r w:rsidRPr="00D05B0C">
        <w:rPr>
          <w:sz w:val="22"/>
          <w:szCs w:val="22"/>
          <w:rPrChange w:id="2069" w:author="Jithu.Ramesh" w:date="2010-12-17T09:40:00Z">
            <w:rPr>
              <w:rFonts w:ascii="Courier New" w:hAnsi="Courier New"/>
              <w:color w:val="0000FF"/>
              <w:sz w:val="20"/>
              <w:szCs w:val="22"/>
              <w:u w:val="single"/>
            </w:rPr>
          </w:rPrChange>
        </w:rPr>
        <w:t xml:space="preserve"> type=</w:t>
      </w:r>
      <w:r w:rsidRPr="00D05B0C">
        <w:rPr>
          <w:i/>
          <w:iCs/>
          <w:sz w:val="22"/>
          <w:szCs w:val="22"/>
          <w:rPrChange w:id="2070" w:author="Jithu.Ramesh" w:date="2010-12-17T09:40:00Z">
            <w:rPr>
              <w:rFonts w:ascii="Courier New" w:hAnsi="Courier New"/>
              <w:i/>
              <w:iCs/>
              <w:color w:val="2A00FF"/>
              <w:sz w:val="20"/>
              <w:szCs w:val="22"/>
              <w:u w:val="single"/>
            </w:rPr>
          </w:rPrChange>
        </w:rPr>
        <w:t>"xs:string"</w:t>
      </w:r>
      <w:r w:rsidRPr="00D05B0C">
        <w:rPr>
          <w:sz w:val="22"/>
          <w:szCs w:val="22"/>
          <w:rPrChange w:id="2071" w:author="Jithu.Ramesh" w:date="2010-12-17T09:40:00Z">
            <w:rPr>
              <w:rFonts w:ascii="Courier New" w:hAnsi="Courier New"/>
              <w:color w:val="0000FF"/>
              <w:sz w:val="20"/>
              <w:szCs w:val="22"/>
              <w:u w:val="single"/>
            </w:rPr>
          </w:rPrChange>
        </w:rPr>
        <w:t xml:space="preserve"> minOccurs=</w:t>
      </w:r>
      <w:r w:rsidRPr="00D05B0C">
        <w:rPr>
          <w:i/>
          <w:iCs/>
          <w:sz w:val="22"/>
          <w:szCs w:val="22"/>
          <w:rPrChange w:id="2072" w:author="Jithu.Ramesh" w:date="2010-12-17T09:40:00Z">
            <w:rPr>
              <w:rFonts w:ascii="Courier New" w:hAnsi="Courier New"/>
              <w:i/>
              <w:iCs/>
              <w:color w:val="2A00FF"/>
              <w:sz w:val="20"/>
              <w:szCs w:val="22"/>
              <w:u w:val="single"/>
            </w:rPr>
          </w:rPrChange>
        </w:rPr>
        <w:t>"1"</w:t>
      </w:r>
      <w:r w:rsidRPr="00D05B0C">
        <w:rPr>
          <w:sz w:val="22"/>
          <w:szCs w:val="22"/>
          <w:rPrChange w:id="2073" w:author="Jithu.Ramesh" w:date="2010-12-17T09:40:00Z">
            <w:rPr>
              <w:rFonts w:ascii="Courier New" w:hAnsi="Courier New"/>
              <w:color w:val="0000FF"/>
              <w:sz w:val="20"/>
              <w:szCs w:val="22"/>
              <w:u w:val="single"/>
            </w:rPr>
          </w:rPrChange>
        </w:rPr>
        <w:t xml:space="preserve"> maxOccurs=</w:t>
      </w:r>
      <w:r w:rsidRPr="00D05B0C">
        <w:rPr>
          <w:i/>
          <w:iCs/>
          <w:sz w:val="22"/>
          <w:szCs w:val="22"/>
          <w:rPrChange w:id="2074" w:author="Jithu.Ramesh" w:date="2010-12-17T09:40:00Z">
            <w:rPr>
              <w:rFonts w:ascii="Courier New" w:hAnsi="Courier New"/>
              <w:i/>
              <w:iCs/>
              <w:color w:val="2A00FF"/>
              <w:sz w:val="20"/>
              <w:szCs w:val="22"/>
              <w:u w:val="single"/>
            </w:rPr>
          </w:rPrChange>
        </w:rPr>
        <w:t>"1"</w:t>
      </w:r>
      <w:r w:rsidRPr="00D05B0C">
        <w:rPr>
          <w:sz w:val="22"/>
          <w:szCs w:val="22"/>
          <w:rPrChange w:id="2075" w:author="Jithu.Ramesh" w:date="2010-12-17T09:40:00Z">
            <w:rPr>
              <w:rFonts w:ascii="Courier New" w:hAnsi="Courier New"/>
              <w:color w:val="0000FF"/>
              <w:sz w:val="20"/>
              <w:szCs w:val="22"/>
              <w:u w:val="single"/>
            </w:rPr>
          </w:rPrChange>
        </w:rPr>
        <w:t xml:space="preserve"> /&gt;</w:t>
      </w:r>
    </w:p>
    <w:p w:rsidR="00D05B0C" w:rsidRPr="00D05B0C" w:rsidRDefault="00D05B0C" w:rsidP="006D36C1">
      <w:pPr>
        <w:autoSpaceDE w:val="0"/>
        <w:autoSpaceDN w:val="0"/>
        <w:adjustRightInd w:val="0"/>
        <w:spacing w:before="0" w:after="0"/>
        <w:rPr>
          <w:sz w:val="22"/>
          <w:szCs w:val="22"/>
          <w:rPrChange w:id="2076" w:author="Unknown">
            <w:rPr>
              <w:rFonts w:ascii="Courier New" w:hAnsi="Courier New"/>
              <w:sz w:val="20"/>
              <w:szCs w:val="22"/>
            </w:rPr>
          </w:rPrChange>
        </w:rPr>
      </w:pPr>
      <w:r w:rsidRPr="00D05B0C">
        <w:rPr>
          <w:sz w:val="22"/>
          <w:szCs w:val="22"/>
          <w:rPrChange w:id="2077" w:author="Jithu.Ramesh" w:date="2010-12-17T09:40:00Z">
            <w:rPr>
              <w:rFonts w:ascii="Courier New" w:hAnsi="Courier New"/>
              <w:color w:val="000000"/>
              <w:sz w:val="20"/>
              <w:szCs w:val="22"/>
              <w:u w:val="single"/>
            </w:rPr>
          </w:rPrChange>
        </w:rPr>
        <w:t xml:space="preserve">            &lt;element name=</w:t>
      </w:r>
      <w:r w:rsidRPr="00D05B0C">
        <w:rPr>
          <w:i/>
          <w:iCs/>
          <w:sz w:val="22"/>
          <w:szCs w:val="22"/>
          <w:rPrChange w:id="2078" w:author="Jithu.Ramesh" w:date="2010-12-17T09:40:00Z">
            <w:rPr>
              <w:rFonts w:ascii="Courier New" w:hAnsi="Courier New"/>
              <w:i/>
              <w:iCs/>
              <w:color w:val="2A00FF"/>
              <w:sz w:val="20"/>
              <w:szCs w:val="22"/>
              <w:u w:val="single"/>
            </w:rPr>
          </w:rPrChange>
        </w:rPr>
        <w:t>"contactPhone"</w:t>
      </w:r>
      <w:r w:rsidRPr="00D05B0C">
        <w:rPr>
          <w:sz w:val="22"/>
          <w:szCs w:val="22"/>
          <w:rPrChange w:id="2079" w:author="Jithu.Ramesh" w:date="2010-12-17T09:40:00Z">
            <w:rPr>
              <w:rFonts w:ascii="Courier New" w:hAnsi="Courier New"/>
              <w:color w:val="0000FF"/>
              <w:sz w:val="20"/>
              <w:szCs w:val="22"/>
              <w:u w:val="single"/>
            </w:rPr>
          </w:rPrChange>
        </w:rPr>
        <w:t xml:space="preserve"> type=</w:t>
      </w:r>
      <w:r w:rsidRPr="00D05B0C">
        <w:rPr>
          <w:i/>
          <w:iCs/>
          <w:sz w:val="22"/>
          <w:szCs w:val="22"/>
          <w:rPrChange w:id="2080" w:author="Jithu.Ramesh" w:date="2010-12-17T09:40:00Z">
            <w:rPr>
              <w:rFonts w:ascii="Courier New" w:hAnsi="Courier New"/>
              <w:i/>
              <w:iCs/>
              <w:color w:val="2A00FF"/>
              <w:sz w:val="20"/>
              <w:szCs w:val="22"/>
              <w:u w:val="single"/>
            </w:rPr>
          </w:rPrChange>
        </w:rPr>
        <w:t>"xs:string"</w:t>
      </w:r>
      <w:r w:rsidRPr="00D05B0C">
        <w:rPr>
          <w:sz w:val="22"/>
          <w:szCs w:val="22"/>
          <w:rPrChange w:id="2081" w:author="Jithu.Ramesh" w:date="2010-12-17T09:40:00Z">
            <w:rPr>
              <w:rFonts w:ascii="Courier New" w:hAnsi="Courier New"/>
              <w:color w:val="0000FF"/>
              <w:sz w:val="20"/>
              <w:szCs w:val="22"/>
              <w:u w:val="single"/>
            </w:rPr>
          </w:rPrChange>
        </w:rPr>
        <w:t xml:space="preserve"> minOccurs=</w:t>
      </w:r>
      <w:r w:rsidRPr="00D05B0C">
        <w:rPr>
          <w:i/>
          <w:iCs/>
          <w:sz w:val="22"/>
          <w:szCs w:val="22"/>
          <w:rPrChange w:id="2082" w:author="Jithu.Ramesh" w:date="2010-12-17T09:40:00Z">
            <w:rPr>
              <w:rFonts w:ascii="Courier New" w:hAnsi="Courier New"/>
              <w:i/>
              <w:iCs/>
              <w:color w:val="2A00FF"/>
              <w:sz w:val="20"/>
              <w:szCs w:val="22"/>
              <w:u w:val="single"/>
            </w:rPr>
          </w:rPrChange>
        </w:rPr>
        <w:t>"1"</w:t>
      </w:r>
      <w:r w:rsidRPr="00D05B0C">
        <w:rPr>
          <w:sz w:val="22"/>
          <w:szCs w:val="22"/>
          <w:rPrChange w:id="2083" w:author="Jithu.Ramesh" w:date="2010-12-17T09:40:00Z">
            <w:rPr>
              <w:rFonts w:ascii="Courier New" w:hAnsi="Courier New"/>
              <w:color w:val="0000FF"/>
              <w:sz w:val="20"/>
              <w:szCs w:val="22"/>
              <w:u w:val="single"/>
            </w:rPr>
          </w:rPrChange>
        </w:rPr>
        <w:t xml:space="preserve"> maxOccurs=</w:t>
      </w:r>
      <w:r w:rsidRPr="00D05B0C">
        <w:rPr>
          <w:i/>
          <w:iCs/>
          <w:sz w:val="22"/>
          <w:szCs w:val="22"/>
          <w:rPrChange w:id="2084" w:author="Jithu.Ramesh" w:date="2010-12-17T09:40:00Z">
            <w:rPr>
              <w:rFonts w:ascii="Courier New" w:hAnsi="Courier New"/>
              <w:i/>
              <w:iCs/>
              <w:color w:val="2A00FF"/>
              <w:sz w:val="20"/>
              <w:szCs w:val="22"/>
              <w:u w:val="single"/>
            </w:rPr>
          </w:rPrChange>
        </w:rPr>
        <w:t>"1"</w:t>
      </w:r>
      <w:r w:rsidRPr="00D05B0C">
        <w:rPr>
          <w:sz w:val="22"/>
          <w:szCs w:val="22"/>
          <w:rPrChange w:id="2085" w:author="Jithu.Ramesh" w:date="2010-12-17T09:40:00Z">
            <w:rPr>
              <w:rFonts w:ascii="Courier New" w:hAnsi="Courier New"/>
              <w:color w:val="0000FF"/>
              <w:sz w:val="20"/>
              <w:szCs w:val="22"/>
              <w:u w:val="single"/>
            </w:rPr>
          </w:rPrChange>
        </w:rPr>
        <w:t xml:space="preserve"> /&gt;</w:t>
      </w:r>
    </w:p>
    <w:p w:rsidR="00D05B0C" w:rsidRPr="00D05B0C" w:rsidRDefault="00D05B0C" w:rsidP="006D36C1">
      <w:pPr>
        <w:autoSpaceDE w:val="0"/>
        <w:autoSpaceDN w:val="0"/>
        <w:adjustRightInd w:val="0"/>
        <w:spacing w:before="0" w:after="0"/>
        <w:rPr>
          <w:sz w:val="22"/>
          <w:szCs w:val="22"/>
          <w:rPrChange w:id="2086" w:author="Unknown">
            <w:rPr>
              <w:rFonts w:ascii="Courier New" w:hAnsi="Courier New"/>
              <w:sz w:val="20"/>
              <w:szCs w:val="22"/>
            </w:rPr>
          </w:rPrChange>
        </w:rPr>
      </w:pPr>
      <w:r w:rsidRPr="00D05B0C">
        <w:rPr>
          <w:sz w:val="22"/>
          <w:szCs w:val="22"/>
          <w:rPrChange w:id="2087" w:author="Jithu.Ramesh" w:date="2010-12-17T09:40:00Z">
            <w:rPr>
              <w:rFonts w:ascii="Courier New" w:hAnsi="Courier New"/>
              <w:color w:val="000000"/>
              <w:sz w:val="20"/>
              <w:szCs w:val="22"/>
              <w:u w:val="single"/>
            </w:rPr>
          </w:rPrChange>
        </w:rPr>
        <w:t xml:space="preserve">            &lt;element name=</w:t>
      </w:r>
      <w:r w:rsidRPr="00D05B0C">
        <w:rPr>
          <w:i/>
          <w:iCs/>
          <w:sz w:val="22"/>
          <w:szCs w:val="22"/>
          <w:rPrChange w:id="2088" w:author="Jithu.Ramesh" w:date="2010-12-17T09:40:00Z">
            <w:rPr>
              <w:rFonts w:ascii="Courier New" w:hAnsi="Courier New"/>
              <w:i/>
              <w:iCs/>
              <w:color w:val="2A00FF"/>
              <w:sz w:val="20"/>
              <w:szCs w:val="22"/>
              <w:u w:val="single"/>
            </w:rPr>
          </w:rPrChange>
        </w:rPr>
        <w:t>"organization"</w:t>
      </w:r>
      <w:r w:rsidRPr="00D05B0C">
        <w:rPr>
          <w:sz w:val="22"/>
          <w:szCs w:val="22"/>
          <w:rPrChange w:id="2089" w:author="Jithu.Ramesh" w:date="2010-12-17T09:40:00Z">
            <w:rPr>
              <w:rFonts w:ascii="Courier New" w:hAnsi="Courier New"/>
              <w:color w:val="0000FF"/>
              <w:sz w:val="20"/>
              <w:szCs w:val="22"/>
              <w:u w:val="single"/>
            </w:rPr>
          </w:rPrChange>
        </w:rPr>
        <w:t xml:space="preserve"> type=</w:t>
      </w:r>
      <w:r w:rsidRPr="00D05B0C">
        <w:rPr>
          <w:i/>
          <w:iCs/>
          <w:sz w:val="22"/>
          <w:szCs w:val="22"/>
          <w:rPrChange w:id="2090" w:author="Jithu.Ramesh" w:date="2010-12-17T09:40:00Z">
            <w:rPr>
              <w:rFonts w:ascii="Courier New" w:hAnsi="Courier New"/>
              <w:i/>
              <w:iCs/>
              <w:color w:val="2A00FF"/>
              <w:sz w:val="20"/>
              <w:szCs w:val="22"/>
              <w:u w:val="single"/>
            </w:rPr>
          </w:rPrChange>
        </w:rPr>
        <w:t>"xs:string"</w:t>
      </w:r>
      <w:r w:rsidRPr="00D05B0C">
        <w:rPr>
          <w:sz w:val="22"/>
          <w:szCs w:val="22"/>
          <w:rPrChange w:id="2091" w:author="Jithu.Ramesh" w:date="2010-12-17T09:40:00Z">
            <w:rPr>
              <w:rFonts w:ascii="Courier New" w:hAnsi="Courier New"/>
              <w:color w:val="0000FF"/>
              <w:sz w:val="20"/>
              <w:szCs w:val="22"/>
              <w:u w:val="single"/>
            </w:rPr>
          </w:rPrChange>
        </w:rPr>
        <w:t xml:space="preserve"> minOccurs=</w:t>
      </w:r>
      <w:r w:rsidRPr="00D05B0C">
        <w:rPr>
          <w:i/>
          <w:iCs/>
          <w:sz w:val="22"/>
          <w:szCs w:val="22"/>
          <w:rPrChange w:id="2092" w:author="Jithu.Ramesh" w:date="2010-12-17T09:40:00Z">
            <w:rPr>
              <w:rFonts w:ascii="Courier New" w:hAnsi="Courier New"/>
              <w:i/>
              <w:iCs/>
              <w:color w:val="2A00FF"/>
              <w:sz w:val="20"/>
              <w:szCs w:val="22"/>
              <w:u w:val="single"/>
            </w:rPr>
          </w:rPrChange>
        </w:rPr>
        <w:t>"1"</w:t>
      </w:r>
      <w:r w:rsidRPr="00D05B0C">
        <w:rPr>
          <w:sz w:val="22"/>
          <w:szCs w:val="22"/>
          <w:rPrChange w:id="2093" w:author="Jithu.Ramesh" w:date="2010-12-17T09:40:00Z">
            <w:rPr>
              <w:rFonts w:ascii="Courier New" w:hAnsi="Courier New"/>
              <w:color w:val="0000FF"/>
              <w:sz w:val="20"/>
              <w:szCs w:val="22"/>
              <w:u w:val="single"/>
            </w:rPr>
          </w:rPrChange>
        </w:rPr>
        <w:t xml:space="preserve"> maxOccurs=</w:t>
      </w:r>
      <w:r w:rsidRPr="00D05B0C">
        <w:rPr>
          <w:i/>
          <w:iCs/>
          <w:sz w:val="22"/>
          <w:szCs w:val="22"/>
          <w:rPrChange w:id="2094" w:author="Jithu.Ramesh" w:date="2010-12-17T09:40:00Z">
            <w:rPr>
              <w:rFonts w:ascii="Courier New" w:hAnsi="Courier New"/>
              <w:i/>
              <w:iCs/>
              <w:color w:val="2A00FF"/>
              <w:sz w:val="20"/>
              <w:szCs w:val="22"/>
              <w:u w:val="single"/>
            </w:rPr>
          </w:rPrChange>
        </w:rPr>
        <w:t>"1"</w:t>
      </w:r>
      <w:r w:rsidRPr="00D05B0C">
        <w:rPr>
          <w:sz w:val="22"/>
          <w:szCs w:val="22"/>
          <w:rPrChange w:id="2095" w:author="Jithu.Ramesh" w:date="2010-12-17T09:40:00Z">
            <w:rPr>
              <w:rFonts w:ascii="Courier New" w:hAnsi="Courier New"/>
              <w:color w:val="0000FF"/>
              <w:sz w:val="20"/>
              <w:szCs w:val="22"/>
              <w:u w:val="single"/>
            </w:rPr>
          </w:rPrChange>
        </w:rPr>
        <w:t xml:space="preserve"> /&gt;</w:t>
      </w:r>
    </w:p>
    <w:p w:rsidR="00D05B0C" w:rsidRPr="00D05B0C" w:rsidRDefault="00D05B0C" w:rsidP="006D36C1">
      <w:pPr>
        <w:autoSpaceDE w:val="0"/>
        <w:autoSpaceDN w:val="0"/>
        <w:adjustRightInd w:val="0"/>
        <w:spacing w:before="0" w:after="0"/>
        <w:rPr>
          <w:sz w:val="22"/>
          <w:szCs w:val="22"/>
          <w:rPrChange w:id="2096" w:author="Unknown">
            <w:rPr>
              <w:rFonts w:ascii="Courier New" w:hAnsi="Courier New"/>
              <w:sz w:val="20"/>
              <w:szCs w:val="22"/>
            </w:rPr>
          </w:rPrChange>
        </w:rPr>
      </w:pPr>
      <w:r w:rsidRPr="00D05B0C">
        <w:rPr>
          <w:sz w:val="22"/>
          <w:szCs w:val="22"/>
          <w:rPrChange w:id="2097"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2098" w:author="Unknown">
            <w:rPr>
              <w:rFonts w:ascii="Courier New" w:hAnsi="Courier New"/>
              <w:sz w:val="20"/>
              <w:szCs w:val="22"/>
            </w:rPr>
          </w:rPrChange>
        </w:rPr>
      </w:pPr>
      <w:r w:rsidRPr="00D05B0C">
        <w:rPr>
          <w:sz w:val="22"/>
          <w:szCs w:val="22"/>
          <w:rPrChange w:id="2099"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2100" w:author="Unknown">
            <w:rPr>
              <w:rFonts w:ascii="Courier New" w:hAnsi="Courier New"/>
              <w:sz w:val="20"/>
              <w:szCs w:val="22"/>
            </w:rPr>
          </w:rPrChange>
        </w:rPr>
      </w:pPr>
      <w:r w:rsidRPr="00D05B0C">
        <w:rPr>
          <w:sz w:val="22"/>
          <w:szCs w:val="22"/>
          <w:rPrChange w:id="2101" w:author="Jithu.Ramesh" w:date="2010-12-17T09:40:00Z">
            <w:rPr>
              <w:rFonts w:ascii="Courier New" w:hAnsi="Courier New"/>
              <w:color w:val="000000"/>
              <w:sz w:val="20"/>
              <w:szCs w:val="22"/>
              <w:u w:val="single"/>
            </w:rPr>
          </w:rPrChange>
        </w:rPr>
        <w:t xml:space="preserve">      &lt;/element&gt;</w:t>
      </w:r>
    </w:p>
    <w:p w:rsidR="00D05B0C" w:rsidRPr="00D05B0C" w:rsidRDefault="00D05B0C" w:rsidP="006D36C1">
      <w:pPr>
        <w:autoSpaceDE w:val="0"/>
        <w:autoSpaceDN w:val="0"/>
        <w:adjustRightInd w:val="0"/>
        <w:spacing w:before="0" w:after="0"/>
        <w:rPr>
          <w:sz w:val="22"/>
          <w:szCs w:val="22"/>
          <w:rPrChange w:id="2102" w:author="Unknown">
            <w:rPr>
              <w:rFonts w:ascii="Courier New" w:hAnsi="Courier New"/>
              <w:sz w:val="20"/>
              <w:szCs w:val="22"/>
            </w:rPr>
          </w:rPrChange>
        </w:rPr>
      </w:pPr>
      <w:r w:rsidRPr="00D05B0C">
        <w:rPr>
          <w:sz w:val="22"/>
          <w:szCs w:val="22"/>
          <w:rPrChange w:id="2103" w:author="Jithu.Ramesh" w:date="2010-12-17T09:40:00Z">
            <w:rPr>
              <w:rFonts w:ascii="Courier New" w:hAnsi="Courier New"/>
              <w:color w:val="000000"/>
              <w:sz w:val="20"/>
              <w:szCs w:val="22"/>
              <w:u w:val="single"/>
            </w:rPr>
          </w:rPrChange>
        </w:rPr>
        <w:t xml:space="preserve">      &lt;element name=</w:t>
      </w:r>
      <w:r w:rsidRPr="00D05B0C">
        <w:rPr>
          <w:i/>
          <w:iCs/>
          <w:sz w:val="22"/>
          <w:szCs w:val="22"/>
          <w:rPrChange w:id="2104" w:author="Jithu.Ramesh" w:date="2010-12-17T09:40:00Z">
            <w:rPr>
              <w:rFonts w:ascii="Courier New" w:hAnsi="Courier New"/>
              <w:i/>
              <w:iCs/>
              <w:color w:val="2A00FF"/>
              <w:sz w:val="20"/>
              <w:szCs w:val="22"/>
              <w:u w:val="single"/>
            </w:rPr>
          </w:rPrChange>
        </w:rPr>
        <w:t>"RegisterSiteResponse"</w:t>
      </w:r>
      <w:r w:rsidRPr="00D05B0C">
        <w:rPr>
          <w:sz w:val="22"/>
          <w:szCs w:val="22"/>
          <w:rPrChange w:id="2105" w:author="Jithu.Ramesh" w:date="2010-12-17T09:40:00Z">
            <w:rPr>
              <w:rFonts w:ascii="Courier New" w:hAnsi="Courier New"/>
              <w:color w:val="008080"/>
              <w:sz w:val="20"/>
              <w:szCs w:val="22"/>
              <w:u w:val="single"/>
            </w:rPr>
          </w:rPrChange>
        </w:rPr>
        <w:t>&gt;</w:t>
      </w:r>
    </w:p>
    <w:p w:rsidR="00D05B0C" w:rsidRPr="00D05B0C" w:rsidRDefault="00D05B0C" w:rsidP="006D36C1">
      <w:pPr>
        <w:autoSpaceDE w:val="0"/>
        <w:autoSpaceDN w:val="0"/>
        <w:adjustRightInd w:val="0"/>
        <w:spacing w:before="0" w:after="0"/>
        <w:rPr>
          <w:sz w:val="22"/>
          <w:szCs w:val="22"/>
          <w:rPrChange w:id="2106" w:author="Unknown">
            <w:rPr>
              <w:rFonts w:ascii="Courier New" w:hAnsi="Courier New"/>
              <w:sz w:val="20"/>
              <w:szCs w:val="22"/>
            </w:rPr>
          </w:rPrChange>
        </w:rPr>
      </w:pPr>
      <w:r w:rsidRPr="00D05B0C">
        <w:rPr>
          <w:sz w:val="22"/>
          <w:szCs w:val="22"/>
          <w:rPrChange w:id="2107"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2108" w:author="Unknown">
            <w:rPr>
              <w:rFonts w:ascii="Courier New" w:hAnsi="Courier New"/>
              <w:sz w:val="20"/>
              <w:szCs w:val="22"/>
            </w:rPr>
          </w:rPrChange>
        </w:rPr>
      </w:pPr>
      <w:r w:rsidRPr="00D05B0C">
        <w:rPr>
          <w:sz w:val="22"/>
          <w:szCs w:val="22"/>
          <w:rPrChange w:id="2109" w:author="Jithu.Ramesh" w:date="2010-12-17T09:40:00Z">
            <w:rPr>
              <w:rFonts w:ascii="Courier New" w:hAnsi="Courier New"/>
              <w:color w:val="000000"/>
              <w:sz w:val="20"/>
              <w:szCs w:val="22"/>
              <w:u w:val="single"/>
            </w:rPr>
          </w:rPrChange>
        </w:rPr>
        <w:t xml:space="preserve">          &lt;sequence /&gt;</w:t>
      </w:r>
    </w:p>
    <w:p w:rsidR="00D05B0C" w:rsidRPr="00D05B0C" w:rsidRDefault="00D05B0C" w:rsidP="006D36C1">
      <w:pPr>
        <w:autoSpaceDE w:val="0"/>
        <w:autoSpaceDN w:val="0"/>
        <w:adjustRightInd w:val="0"/>
        <w:spacing w:before="0" w:after="0"/>
        <w:rPr>
          <w:sz w:val="22"/>
          <w:szCs w:val="22"/>
          <w:rPrChange w:id="2110" w:author="Unknown">
            <w:rPr>
              <w:rFonts w:ascii="Courier New" w:hAnsi="Courier New"/>
              <w:sz w:val="20"/>
              <w:szCs w:val="22"/>
            </w:rPr>
          </w:rPrChange>
        </w:rPr>
      </w:pPr>
      <w:r w:rsidRPr="00D05B0C">
        <w:rPr>
          <w:sz w:val="22"/>
          <w:szCs w:val="22"/>
          <w:rPrChange w:id="2111"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2112" w:author="Unknown">
            <w:rPr>
              <w:rFonts w:ascii="Courier New" w:hAnsi="Courier New"/>
              <w:sz w:val="20"/>
              <w:szCs w:val="22"/>
            </w:rPr>
          </w:rPrChange>
        </w:rPr>
      </w:pPr>
      <w:r w:rsidRPr="00D05B0C">
        <w:rPr>
          <w:sz w:val="22"/>
          <w:szCs w:val="22"/>
          <w:rPrChange w:id="2113" w:author="Jithu.Ramesh" w:date="2010-12-17T09:40:00Z">
            <w:rPr>
              <w:rFonts w:ascii="Courier New" w:hAnsi="Courier New"/>
              <w:color w:val="000000"/>
              <w:sz w:val="20"/>
              <w:szCs w:val="22"/>
              <w:u w:val="single"/>
            </w:rPr>
          </w:rPrChange>
        </w:rPr>
        <w:t xml:space="preserve">      &lt;/element&gt;</w:t>
      </w:r>
    </w:p>
    <w:p w:rsidR="00D05B0C" w:rsidRPr="00D05B0C" w:rsidRDefault="00D05B0C" w:rsidP="006D36C1">
      <w:pPr>
        <w:autoSpaceDE w:val="0"/>
        <w:autoSpaceDN w:val="0"/>
        <w:adjustRightInd w:val="0"/>
        <w:spacing w:before="0" w:after="0"/>
        <w:rPr>
          <w:sz w:val="22"/>
          <w:szCs w:val="22"/>
          <w:rPrChange w:id="2114" w:author="Unknown">
            <w:rPr>
              <w:rFonts w:ascii="Courier New" w:hAnsi="Courier New"/>
              <w:sz w:val="20"/>
              <w:szCs w:val="22"/>
            </w:rPr>
          </w:rPrChange>
        </w:rPr>
      </w:pPr>
      <w:r w:rsidRPr="00D05B0C">
        <w:rPr>
          <w:sz w:val="22"/>
          <w:szCs w:val="22"/>
          <w:rPrChange w:id="2115" w:author="Jithu.Ramesh" w:date="2010-12-17T09:40:00Z">
            <w:rPr>
              <w:rFonts w:ascii="Courier New" w:hAnsi="Courier New"/>
              <w:color w:val="000000"/>
              <w:sz w:val="20"/>
              <w:szCs w:val="22"/>
              <w:u w:val="single"/>
            </w:rPr>
          </w:rPrChange>
        </w:rPr>
        <w:t xml:space="preserve">      &lt;element name=</w:t>
      </w:r>
      <w:r w:rsidRPr="00D05B0C">
        <w:rPr>
          <w:i/>
          <w:iCs/>
          <w:sz w:val="22"/>
          <w:szCs w:val="22"/>
          <w:rPrChange w:id="2116" w:author="Jithu.Ramesh" w:date="2010-12-17T09:40:00Z">
            <w:rPr>
              <w:rFonts w:ascii="Courier New" w:hAnsi="Courier New"/>
              <w:i/>
              <w:iCs/>
              <w:color w:val="2A00FF"/>
              <w:sz w:val="20"/>
              <w:szCs w:val="22"/>
              <w:u w:val="single"/>
            </w:rPr>
          </w:rPrChange>
        </w:rPr>
        <w:t>"IdentifiersNAServiceResourceProperties"</w:t>
      </w:r>
      <w:r w:rsidRPr="00D05B0C">
        <w:rPr>
          <w:sz w:val="22"/>
          <w:szCs w:val="22"/>
          <w:rPrChange w:id="2117" w:author="Jithu.Ramesh" w:date="2010-12-17T09:40:00Z">
            <w:rPr>
              <w:rFonts w:ascii="Courier New" w:hAnsi="Courier New"/>
              <w:color w:val="008080"/>
              <w:sz w:val="20"/>
              <w:szCs w:val="22"/>
              <w:u w:val="single"/>
            </w:rPr>
          </w:rPrChange>
        </w:rPr>
        <w:t>&gt;</w:t>
      </w:r>
    </w:p>
    <w:p w:rsidR="00D05B0C" w:rsidRPr="00D05B0C" w:rsidRDefault="00D05B0C" w:rsidP="006D36C1">
      <w:pPr>
        <w:autoSpaceDE w:val="0"/>
        <w:autoSpaceDN w:val="0"/>
        <w:adjustRightInd w:val="0"/>
        <w:spacing w:before="0" w:after="0"/>
        <w:rPr>
          <w:sz w:val="22"/>
          <w:szCs w:val="22"/>
          <w:rPrChange w:id="2118" w:author="Unknown">
            <w:rPr>
              <w:rFonts w:ascii="Courier New" w:hAnsi="Courier New"/>
              <w:sz w:val="20"/>
              <w:szCs w:val="22"/>
            </w:rPr>
          </w:rPrChange>
        </w:rPr>
      </w:pPr>
      <w:r w:rsidRPr="00D05B0C">
        <w:rPr>
          <w:sz w:val="22"/>
          <w:szCs w:val="22"/>
          <w:rPrChange w:id="2119"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2120" w:author="Unknown">
            <w:rPr>
              <w:rFonts w:ascii="Courier New" w:hAnsi="Courier New"/>
              <w:sz w:val="20"/>
              <w:szCs w:val="22"/>
            </w:rPr>
          </w:rPrChange>
        </w:rPr>
      </w:pPr>
      <w:r w:rsidRPr="00D05B0C">
        <w:rPr>
          <w:sz w:val="22"/>
          <w:szCs w:val="22"/>
          <w:rPrChange w:id="2121"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2122" w:author="Unknown">
            <w:rPr>
              <w:rFonts w:ascii="Courier New" w:hAnsi="Courier New"/>
              <w:sz w:val="20"/>
              <w:szCs w:val="22"/>
            </w:rPr>
          </w:rPrChange>
        </w:rPr>
      </w:pPr>
      <w:r w:rsidRPr="00D05B0C">
        <w:rPr>
          <w:sz w:val="22"/>
          <w:szCs w:val="22"/>
          <w:rPrChange w:id="2123" w:author="Jithu.Ramesh" w:date="2010-12-17T09:40:00Z">
            <w:rPr>
              <w:rFonts w:ascii="Courier New" w:hAnsi="Courier New"/>
              <w:color w:val="000000"/>
              <w:sz w:val="20"/>
              <w:szCs w:val="22"/>
              <w:u w:val="single"/>
            </w:rPr>
          </w:rPrChange>
        </w:rPr>
        <w:t xml:space="preserve">            &lt;element ref=</w:t>
      </w:r>
      <w:r w:rsidRPr="00D05B0C">
        <w:rPr>
          <w:i/>
          <w:iCs/>
          <w:sz w:val="22"/>
          <w:szCs w:val="22"/>
          <w:rPrChange w:id="2124" w:author="Jithu.Ramesh" w:date="2010-12-17T09:40:00Z">
            <w:rPr>
              <w:rFonts w:ascii="Courier New" w:hAnsi="Courier New"/>
              <w:i/>
              <w:iCs/>
              <w:color w:val="2A00FF"/>
              <w:sz w:val="20"/>
              <w:szCs w:val="22"/>
              <w:u w:val="single"/>
            </w:rPr>
          </w:rPrChange>
        </w:rPr>
        <w:t>"ns3:ServiceMetadata"</w:t>
      </w:r>
      <w:r w:rsidRPr="00D05B0C">
        <w:rPr>
          <w:sz w:val="22"/>
          <w:szCs w:val="22"/>
          <w:rPrChange w:id="2125" w:author="Jithu.Ramesh" w:date="2010-12-17T09:40:00Z">
            <w:rPr>
              <w:rFonts w:ascii="Courier New" w:hAnsi="Courier New"/>
              <w:color w:val="0000FF"/>
              <w:sz w:val="20"/>
              <w:szCs w:val="22"/>
              <w:u w:val="single"/>
            </w:rPr>
          </w:rPrChange>
        </w:rPr>
        <w:t xml:space="preserve"> /&gt;</w:t>
      </w:r>
    </w:p>
    <w:p w:rsidR="00D05B0C" w:rsidRPr="00D05B0C" w:rsidRDefault="00D05B0C" w:rsidP="006D36C1">
      <w:pPr>
        <w:autoSpaceDE w:val="0"/>
        <w:autoSpaceDN w:val="0"/>
        <w:adjustRightInd w:val="0"/>
        <w:spacing w:before="0" w:after="0"/>
        <w:rPr>
          <w:sz w:val="22"/>
          <w:szCs w:val="22"/>
          <w:rPrChange w:id="2126" w:author="Unknown">
            <w:rPr>
              <w:rFonts w:ascii="Courier New" w:hAnsi="Courier New"/>
              <w:sz w:val="20"/>
              <w:szCs w:val="22"/>
            </w:rPr>
          </w:rPrChange>
        </w:rPr>
      </w:pPr>
      <w:r w:rsidRPr="00D05B0C">
        <w:rPr>
          <w:sz w:val="22"/>
          <w:szCs w:val="22"/>
          <w:rPrChange w:id="2127" w:author="Jithu.Ramesh" w:date="2010-12-17T09:40:00Z">
            <w:rPr>
              <w:rFonts w:ascii="Courier New" w:hAnsi="Courier New"/>
              <w:color w:val="000000"/>
              <w:sz w:val="20"/>
              <w:szCs w:val="22"/>
              <w:u w:val="single"/>
            </w:rPr>
          </w:rPrChange>
        </w:rPr>
        <w:t xml:space="preserve">          &lt;/sequence&gt;</w:t>
      </w:r>
    </w:p>
    <w:p w:rsidR="00D05B0C" w:rsidRPr="00D05B0C" w:rsidRDefault="00D05B0C" w:rsidP="006D36C1">
      <w:pPr>
        <w:autoSpaceDE w:val="0"/>
        <w:autoSpaceDN w:val="0"/>
        <w:adjustRightInd w:val="0"/>
        <w:spacing w:before="0" w:after="0"/>
        <w:rPr>
          <w:sz w:val="22"/>
          <w:szCs w:val="22"/>
          <w:rPrChange w:id="2128" w:author="Unknown">
            <w:rPr>
              <w:rFonts w:ascii="Courier New" w:hAnsi="Courier New"/>
              <w:sz w:val="20"/>
              <w:szCs w:val="22"/>
            </w:rPr>
          </w:rPrChange>
        </w:rPr>
      </w:pPr>
      <w:r w:rsidRPr="00D05B0C">
        <w:rPr>
          <w:sz w:val="22"/>
          <w:szCs w:val="22"/>
          <w:rPrChange w:id="2129" w:author="Jithu.Ramesh" w:date="2010-12-17T09:40:00Z">
            <w:rPr>
              <w:rFonts w:ascii="Courier New" w:hAnsi="Courier New"/>
              <w:color w:val="000000"/>
              <w:sz w:val="20"/>
              <w:szCs w:val="22"/>
              <w:u w:val="single"/>
            </w:rPr>
          </w:rPrChange>
        </w:rPr>
        <w:t xml:space="preserve">        &lt;/complexType&gt;</w:t>
      </w:r>
    </w:p>
    <w:p w:rsidR="00D05B0C" w:rsidRPr="00D05B0C" w:rsidRDefault="00D05B0C" w:rsidP="006D36C1">
      <w:pPr>
        <w:autoSpaceDE w:val="0"/>
        <w:autoSpaceDN w:val="0"/>
        <w:adjustRightInd w:val="0"/>
        <w:spacing w:before="0" w:after="0"/>
        <w:rPr>
          <w:sz w:val="22"/>
          <w:szCs w:val="22"/>
          <w:rPrChange w:id="2130" w:author="Unknown">
            <w:rPr>
              <w:rFonts w:ascii="Courier New" w:hAnsi="Courier New"/>
              <w:sz w:val="20"/>
              <w:szCs w:val="22"/>
            </w:rPr>
          </w:rPrChange>
        </w:rPr>
      </w:pPr>
      <w:r w:rsidRPr="00D05B0C">
        <w:rPr>
          <w:sz w:val="22"/>
          <w:szCs w:val="22"/>
          <w:rPrChange w:id="2131" w:author="Jithu.Ramesh" w:date="2010-12-17T09:40:00Z">
            <w:rPr>
              <w:rFonts w:ascii="Courier New" w:hAnsi="Courier New"/>
              <w:color w:val="000000"/>
              <w:sz w:val="20"/>
              <w:szCs w:val="22"/>
              <w:u w:val="single"/>
            </w:rPr>
          </w:rPrChange>
        </w:rPr>
        <w:t xml:space="preserve">      &lt;/element&gt;</w:t>
      </w:r>
    </w:p>
    <w:p w:rsidR="00D05B0C" w:rsidRPr="00D05B0C" w:rsidRDefault="00D05B0C" w:rsidP="006D36C1">
      <w:pPr>
        <w:autoSpaceDE w:val="0"/>
        <w:autoSpaceDN w:val="0"/>
        <w:adjustRightInd w:val="0"/>
        <w:spacing w:before="0" w:after="0"/>
        <w:rPr>
          <w:sz w:val="22"/>
          <w:szCs w:val="22"/>
          <w:rPrChange w:id="2132" w:author="Unknown">
            <w:rPr>
              <w:rFonts w:ascii="Courier New" w:hAnsi="Courier New"/>
              <w:sz w:val="20"/>
              <w:szCs w:val="22"/>
            </w:rPr>
          </w:rPrChange>
        </w:rPr>
      </w:pPr>
      <w:r w:rsidRPr="00D05B0C">
        <w:rPr>
          <w:sz w:val="22"/>
          <w:szCs w:val="22"/>
          <w:rPrChange w:id="2133" w:author="Jithu.Ramesh" w:date="2010-12-17T09:40:00Z">
            <w:rPr>
              <w:rFonts w:ascii="Courier New" w:hAnsi="Courier New"/>
              <w:color w:val="000000"/>
              <w:sz w:val="20"/>
              <w:szCs w:val="22"/>
              <w:u w:val="single"/>
            </w:rPr>
          </w:rPrChange>
        </w:rPr>
        <w:t xml:space="preserve">    &lt;/schema&gt;</w:t>
      </w:r>
    </w:p>
    <w:p w:rsidR="00D05B0C" w:rsidRPr="00D05B0C" w:rsidRDefault="00D05B0C" w:rsidP="006D36C1">
      <w:pPr>
        <w:rPr>
          <w:sz w:val="22"/>
          <w:szCs w:val="22"/>
          <w:rPrChange w:id="2134" w:author="Unknown">
            <w:rPr>
              <w:szCs w:val="22"/>
            </w:rPr>
          </w:rPrChange>
        </w:rPr>
      </w:pPr>
      <w:r w:rsidRPr="00D05B0C">
        <w:rPr>
          <w:sz w:val="22"/>
          <w:szCs w:val="22"/>
          <w:rPrChange w:id="2135" w:author="Jithu.Ramesh" w:date="2010-12-17T09:40:00Z">
            <w:rPr>
              <w:rFonts w:ascii="Courier New" w:hAnsi="Courier New"/>
              <w:color w:val="000000"/>
              <w:sz w:val="20"/>
              <w:szCs w:val="22"/>
              <w:u w:val="single"/>
            </w:rPr>
          </w:rPrChange>
        </w:rPr>
        <w:t xml:space="preserve">  &lt;/types&gt;</w:t>
      </w:r>
    </w:p>
    <w:p w:rsidR="00D05B0C" w:rsidRPr="00D05B0C" w:rsidRDefault="00D05B0C" w:rsidP="00007C20">
      <w:pPr>
        <w:rPr>
          <w:sz w:val="22"/>
          <w:szCs w:val="22"/>
          <w:rPrChange w:id="2136" w:author="Unknown">
            <w:rPr>
              <w:szCs w:val="22"/>
            </w:rPr>
          </w:rPrChange>
        </w:rPr>
      </w:pPr>
    </w:p>
    <w:p w:rsidR="00D05B0C" w:rsidRDefault="00D05B0C" w:rsidP="00045EBC"/>
    <w:p w:rsidR="00D05B0C" w:rsidRDefault="00D05B0C" w:rsidP="00045EBC"/>
    <w:p w:rsidR="00D05B0C" w:rsidRPr="00D05B0C" w:rsidRDefault="00D05B0C" w:rsidP="00045EBC">
      <w:pPr>
        <w:rPr>
          <w:i/>
          <w:color w:val="2F08C0"/>
          <w:rPrChange w:id="2137" w:author="Unknown">
            <w:rPr>
              <w:i/>
              <w:color w:val="FF0000"/>
            </w:rPr>
          </w:rPrChange>
        </w:rPr>
      </w:pPr>
    </w:p>
    <w:p w:rsidR="00D05B0C" w:rsidRPr="00D05B0C" w:rsidRDefault="00D05B0C" w:rsidP="00045EBC">
      <w:pPr>
        <w:pStyle w:val="Heading2"/>
        <w:numPr>
          <w:ilvl w:val="1"/>
          <w:numId w:val="3"/>
        </w:numPr>
        <w:tabs>
          <w:tab w:val="clear" w:pos="666"/>
          <w:tab w:val="num" w:pos="576"/>
        </w:tabs>
        <w:ind w:left="576"/>
        <w:rPr>
          <w:rFonts w:ascii="Times New Roman" w:hAnsi="Times New Roman" w:cs="Times New Roman"/>
          <w:color w:val="2F08C0"/>
          <w:rPrChange w:id="2138" w:author="Unknown">
            <w:rPr>
              <w:rFonts w:cs="Times New Roman"/>
            </w:rPr>
          </w:rPrChange>
        </w:rPr>
      </w:pPr>
      <w:bookmarkStart w:id="2139" w:name="_Ref257642106"/>
      <w:bookmarkStart w:id="2140" w:name="_Toc280104892"/>
      <w:r w:rsidRPr="00D05B0C">
        <w:rPr>
          <w:rFonts w:ascii="Times New Roman" w:hAnsi="Times New Roman" w:cs="Times New Roman"/>
          <w:color w:val="2F08C0"/>
          <w:rPrChange w:id="2141" w:author="Jithu.Ramesh" w:date="2010-12-17T09:40:00Z">
            <w:rPr>
              <w:rFonts w:ascii="Times New Roman" w:hAnsi="Times New Roman" w:cs="Times New Roman"/>
              <w:b w:val="0"/>
              <w:i w:val="0"/>
              <w:color w:val="0000FF"/>
              <w:sz w:val="24"/>
              <w:u w:val="single"/>
            </w:rPr>
          </w:rPrChange>
        </w:rPr>
        <w:t>Service Interactions</w:t>
      </w:r>
      <w:bookmarkEnd w:id="2139"/>
      <w:bookmarkEnd w:id="2140"/>
    </w:p>
    <w:p w:rsidR="00D05B0C" w:rsidRPr="00D05B0C" w:rsidRDefault="00D05B0C" w:rsidP="00D3006D">
      <w:pPr>
        <w:pStyle w:val="Heading3"/>
        <w:numPr>
          <w:ilvl w:val="2"/>
          <w:numId w:val="3"/>
        </w:numPr>
        <w:tabs>
          <w:tab w:val="clear" w:pos="1530"/>
          <w:tab w:val="num" w:pos="990"/>
        </w:tabs>
        <w:ind w:left="990"/>
        <w:rPr>
          <w:rFonts w:ascii="Times New Roman" w:hAnsi="Times New Roman"/>
          <w:color w:val="2F08C0"/>
          <w:rPrChange w:id="2142" w:author="Unknown">
            <w:rPr/>
          </w:rPrChange>
        </w:rPr>
      </w:pPr>
      <w:bookmarkStart w:id="2143" w:name="_Toc280104893"/>
      <w:r w:rsidRPr="00D05B0C">
        <w:rPr>
          <w:rFonts w:ascii="Times New Roman" w:hAnsi="Times New Roman"/>
          <w:color w:val="2F08C0"/>
          <w:rPrChange w:id="2144" w:author="Jithu.Ramesh" w:date="2010-12-17T09:40:00Z">
            <w:rPr>
              <w:rFonts w:ascii="Times New Roman" w:hAnsi="Times New Roman"/>
              <w:b w:val="0"/>
              <w:color w:val="0000FF"/>
              <w:sz w:val="24"/>
              <w:u w:val="single"/>
            </w:rPr>
          </w:rPrChange>
        </w:rPr>
        <w:t>Interaction Details</w:t>
      </w:r>
      <w:bookmarkEnd w:id="2143"/>
    </w:p>
    <w:p w:rsidR="00D05B0C" w:rsidRDefault="00D05B0C" w:rsidP="00D3006D">
      <w:r w:rsidRPr="008360E3">
        <w:rPr>
          <w:noProof/>
        </w:rPr>
        <w:pict>
          <v:shape id="Picture 4" o:spid="_x0000_i1033" type="#_x0000_t75" style="width:400.8pt;height:232.8pt;visibility:visible" o:bordertopcolor="black" o:borderleftcolor="black" o:borderbottomcolor="black" o:borderrightcolor="black">
            <v:imagedata r:id="rId14" o:title=""/>
            <w10:bordertop type="single" width="8"/>
            <w10:borderleft type="single" width="8"/>
            <w10:borderbottom type="single" width="8"/>
            <w10:borderright type="single" width="8"/>
          </v:shape>
        </w:pict>
      </w:r>
    </w:p>
    <w:p w:rsidR="00D05B0C" w:rsidRPr="00DE544F" w:rsidRDefault="00D05B0C" w:rsidP="00D3006D"/>
    <w:p w:rsidR="00D05B0C" w:rsidRPr="00C520F9" w:rsidRDefault="00D05B0C" w:rsidP="000850FD">
      <w:pPr>
        <w:rPr>
          <w:szCs w:val="22"/>
        </w:rPr>
      </w:pPr>
      <w:r w:rsidRPr="00D05B0C">
        <w:rPr>
          <w:szCs w:val="22"/>
          <w:rPrChange w:id="2145" w:author="Jithu.Ramesh" w:date="2010-12-17T09:40:00Z">
            <w:rPr>
              <w:color w:val="0000FF"/>
              <w:szCs w:val="22"/>
              <w:u w:val="single"/>
            </w:rPr>
          </w:rPrChange>
        </w:rPr>
        <w:t>The above diagram highlights the interaction of various services with the Specimen Identifier Management service.  A Specimen Management system receives security credentials using the Security Framework.   Using these credentials it registers a Specimen Identifier with the Specimen Identifier Management service. At a later time a client (typically another specimen management system) accesses the Specimen Identifier Service to resolve a specimen identifier.  Typically the client already knows of the Specimen Identifier Management service, but in the event that it does not, it uses a prefix Authority to discover the service. Once having access to Specimen Identifier Management service, it can retrieve dependency information of a Specimen Identifier or it can access further information by using the Site information associated with a Specimen Identifier.    The Site information should provide information as to which information service is aware of the biospecimen and using the Specimen Identifier, one may use it as a key to retrieve additional information from the information service.</w:t>
      </w:r>
    </w:p>
    <w:p w:rsidR="00D05B0C" w:rsidRPr="00DE544F" w:rsidRDefault="00D05B0C" w:rsidP="000850FD">
      <w:r w:rsidRPr="00D05B0C">
        <w:rPr>
          <w:rPrChange w:id="2146" w:author="Jithu.Ramesh" w:date="2010-12-17T09:40:00Z">
            <w:rPr>
              <w:color w:val="0000FF"/>
              <w:u w:val="single"/>
            </w:rPr>
          </w:rPrChange>
        </w:rPr>
        <w:t xml:space="preserve">The following diagrams depict </w:t>
      </w:r>
      <w:r>
        <w:t>how the service is</w:t>
      </w:r>
      <w:r w:rsidRPr="00D05B0C">
        <w:rPr>
          <w:rPrChange w:id="2147" w:author="Jithu.Ramesh" w:date="2010-12-17T09:40:00Z">
            <w:rPr>
              <w:color w:val="0000FF"/>
              <w:u w:val="single"/>
            </w:rPr>
          </w:rPrChange>
        </w:rPr>
        <w:t xml:space="preserve"> invoked through the Grid Services framework.  The following four diagrams show an authenticated user performing operations on the service.</w:t>
      </w:r>
    </w:p>
    <w:p w:rsidR="00D05B0C" w:rsidRPr="00DE544F" w:rsidRDefault="00D05B0C" w:rsidP="00045EBC">
      <w:r w:rsidRPr="008360E3">
        <w:rPr>
          <w:noProof/>
          <w:color w:val="FF0000"/>
        </w:rPr>
        <w:pict>
          <v:shape id="_x0000_i1034" type="#_x0000_t75" style="width:580.2pt;height:172.2pt;visibility:visible">
            <v:imagedata r:id="rId15" o:title=""/>
          </v:shape>
        </w:pict>
      </w:r>
    </w:p>
    <w:p w:rsidR="00D05B0C" w:rsidRPr="00DE544F" w:rsidRDefault="00D05B0C" w:rsidP="00045EBC">
      <w:pPr>
        <w:rPr>
          <w:rPrChange w:id="2148" w:author="Jithu.Ramesh">
            <w:rPr/>
          </w:rPrChange>
        </w:rPr>
      </w:pPr>
    </w:p>
    <w:p w:rsidR="00D05B0C" w:rsidRPr="00DE544F" w:rsidRDefault="00D05B0C" w:rsidP="00045EBC">
      <w:r w:rsidRPr="008360E3">
        <w:rPr>
          <w:noProof/>
        </w:rPr>
        <w:pict>
          <v:shape id="_x0000_i1035" type="#_x0000_t75" style="width:580.2pt;height:185.4pt;visibility:visible">
            <v:imagedata r:id="rId16" o:title=""/>
          </v:shape>
        </w:pict>
      </w:r>
    </w:p>
    <w:p w:rsidR="00D05B0C" w:rsidRPr="00DE544F" w:rsidRDefault="00D05B0C" w:rsidP="00045EBC">
      <w:r w:rsidRPr="008360E3">
        <w:rPr>
          <w:noProof/>
        </w:rPr>
        <w:pict>
          <v:shape id="Picture 13" o:spid="_x0000_i1036" type="#_x0000_t75" style="width:580.2pt;height:195.6pt;visibility:visible">
            <v:imagedata r:id="rId17" o:title=""/>
          </v:shape>
        </w:pict>
      </w:r>
    </w:p>
    <w:p w:rsidR="00D05B0C" w:rsidRPr="00DE544F" w:rsidRDefault="00D05B0C" w:rsidP="00045EBC">
      <w:r w:rsidRPr="008360E3">
        <w:rPr>
          <w:noProof/>
        </w:rPr>
        <w:pict>
          <v:shape id="Picture 16" o:spid="_x0000_i1037" type="#_x0000_t75" style="width:580.2pt;height:205.8pt;visibility:visible">
            <v:imagedata r:id="rId18" o:title=""/>
          </v:shape>
        </w:pict>
      </w:r>
    </w:p>
    <w:p w:rsidR="00D05B0C" w:rsidRDefault="00D05B0C" w:rsidP="00045EBC"/>
    <w:p w:rsidR="00D05B0C" w:rsidRDefault="00D05B0C" w:rsidP="00045EBC"/>
    <w:p w:rsidR="00D05B0C" w:rsidRDefault="00D05B0C" w:rsidP="00045EBC"/>
    <w:p w:rsidR="00D05B0C" w:rsidRDefault="00D05B0C" w:rsidP="00045EBC"/>
    <w:p w:rsidR="00D05B0C" w:rsidRDefault="00D05B0C" w:rsidP="00045EBC"/>
    <w:p w:rsidR="00D05B0C" w:rsidRDefault="00D05B0C" w:rsidP="00045EBC"/>
    <w:p w:rsidR="00D05B0C" w:rsidRDefault="00D05B0C" w:rsidP="00045EBC"/>
    <w:p w:rsidR="00D05B0C" w:rsidRDefault="00D05B0C" w:rsidP="00045EBC"/>
    <w:p w:rsidR="00D05B0C" w:rsidRDefault="00D05B0C" w:rsidP="00045EBC"/>
    <w:p w:rsidR="00D05B0C" w:rsidRDefault="00D05B0C" w:rsidP="00045EBC"/>
    <w:p w:rsidR="00D05B0C" w:rsidRPr="00DE544F" w:rsidRDefault="00D05B0C" w:rsidP="00045EBC">
      <w:r w:rsidRPr="00D05B0C">
        <w:rPr>
          <w:rPrChange w:id="2149" w:author="Jithu.Ramesh" w:date="2010-12-17T09:40:00Z">
            <w:rPr>
              <w:color w:val="0000FF"/>
              <w:u w:val="single"/>
            </w:rPr>
          </w:rPrChange>
        </w:rPr>
        <w:t>The following diagrams show a non-authenticated user performing allowed operations on the service.</w:t>
      </w:r>
    </w:p>
    <w:p w:rsidR="00D05B0C" w:rsidRPr="00DE544F" w:rsidRDefault="00D05B0C" w:rsidP="00045EBC">
      <w:r w:rsidRPr="008360E3">
        <w:rPr>
          <w:noProof/>
        </w:rPr>
        <w:pict>
          <v:shape id="Picture 10" o:spid="_x0000_i1038" type="#_x0000_t75" style="width:583.2pt;height:195.6pt;visibility:visible">
            <v:imagedata r:id="rId19" o:title=""/>
          </v:shape>
        </w:pict>
      </w:r>
    </w:p>
    <w:p w:rsidR="00D05B0C" w:rsidRPr="00DE544F" w:rsidRDefault="00D05B0C" w:rsidP="00045EBC">
      <w:r w:rsidRPr="008360E3">
        <w:rPr>
          <w:noProof/>
        </w:rPr>
        <w:pict>
          <v:shape id="Picture 19" o:spid="_x0000_i1039" type="#_x0000_t75" style="width:583.2pt;height:182.4pt;visibility:visible">
            <v:imagedata r:id="rId20" o:title=""/>
          </v:shape>
        </w:pict>
      </w:r>
    </w:p>
    <w:p w:rsidR="00D05B0C" w:rsidRPr="00DE544F" w:rsidRDefault="00D05B0C" w:rsidP="00045EBC">
      <w:pPr>
        <w:rPr>
          <w:rPrChange w:id="2150" w:author="Jithu.Ramesh">
            <w:rPr/>
          </w:rPrChange>
        </w:rPr>
      </w:pPr>
    </w:p>
    <w:p w:rsidR="00D05B0C" w:rsidRPr="00DE544F" w:rsidRDefault="00D05B0C" w:rsidP="00045EBC">
      <w:r w:rsidRPr="008360E3">
        <w:rPr>
          <w:noProof/>
        </w:rPr>
        <w:pict>
          <v:shape id="Picture 22" o:spid="_x0000_i1040" type="#_x0000_t75" style="width:583.2pt;height:193.2pt;visibility:visible">
            <v:imagedata r:id="rId21" o:title=""/>
          </v:shape>
        </w:pict>
      </w:r>
    </w:p>
    <w:p w:rsidR="00D05B0C" w:rsidRPr="00DE544F" w:rsidRDefault="00D05B0C" w:rsidP="00045EBC">
      <w:pPr>
        <w:rPr>
          <w:rPrChange w:id="2151" w:author="Jithu.Ramesh">
            <w:rPr/>
          </w:rPrChange>
        </w:rPr>
      </w:pPr>
    </w:p>
    <w:p w:rsidR="00D05B0C" w:rsidRPr="00D05B0C" w:rsidRDefault="00D05B0C" w:rsidP="00045EBC">
      <w:pPr>
        <w:pStyle w:val="Heading2"/>
        <w:numPr>
          <w:ilvl w:val="1"/>
          <w:numId w:val="3"/>
        </w:numPr>
        <w:tabs>
          <w:tab w:val="clear" w:pos="666"/>
          <w:tab w:val="num" w:pos="576"/>
        </w:tabs>
        <w:ind w:left="576"/>
        <w:rPr>
          <w:rFonts w:ascii="Times New Roman" w:hAnsi="Times New Roman" w:cs="Times New Roman"/>
          <w:color w:val="2F08C0"/>
          <w:rPrChange w:id="2152" w:author="Unknown">
            <w:rPr>
              <w:rFonts w:cs="Times New Roman"/>
              <w:i w:val="0"/>
              <w:color w:val="FF0000"/>
            </w:rPr>
          </w:rPrChange>
        </w:rPr>
      </w:pPr>
      <w:bookmarkStart w:id="2153" w:name="_Toc280104894"/>
      <w:r w:rsidRPr="00D05B0C">
        <w:rPr>
          <w:rFonts w:ascii="Times New Roman" w:hAnsi="Times New Roman" w:cs="Times New Roman"/>
          <w:color w:val="2F08C0"/>
          <w:rPrChange w:id="2154" w:author="Jithu.Ramesh" w:date="2010-12-17T09:40:00Z">
            <w:rPr>
              <w:rFonts w:ascii="Times New Roman" w:hAnsi="Times New Roman" w:cs="Times New Roman"/>
              <w:b w:val="0"/>
              <w:i w:val="0"/>
              <w:color w:val="0000FF"/>
              <w:sz w:val="24"/>
              <w:u w:val="single"/>
            </w:rPr>
          </w:rPrChange>
        </w:rPr>
        <w:t>Implementation Considerations</w:t>
      </w:r>
      <w:bookmarkEnd w:id="2153"/>
    </w:p>
    <w:p w:rsidR="00D05B0C" w:rsidRPr="00D05B0C" w:rsidRDefault="00D05B0C" w:rsidP="00C520F9">
      <w:pPr>
        <w:pStyle w:val="Heading3"/>
        <w:numPr>
          <w:ilvl w:val="2"/>
          <w:numId w:val="3"/>
        </w:numPr>
        <w:tabs>
          <w:tab w:val="clear" w:pos="1530"/>
          <w:tab w:val="num" w:pos="990"/>
        </w:tabs>
        <w:ind w:left="990"/>
        <w:rPr>
          <w:rFonts w:ascii="Times New Roman" w:hAnsi="Times New Roman"/>
          <w:color w:val="2F08C0"/>
          <w:rPrChange w:id="2155" w:author="Unknown">
            <w:rPr>
              <w:i/>
              <w:color w:val="FF0000"/>
            </w:rPr>
          </w:rPrChange>
        </w:rPr>
      </w:pPr>
      <w:bookmarkStart w:id="2156" w:name="_Toc280104895"/>
      <w:r w:rsidRPr="00D05B0C">
        <w:rPr>
          <w:rFonts w:ascii="Times New Roman" w:hAnsi="Times New Roman"/>
          <w:color w:val="2F08C0"/>
          <w:rPrChange w:id="2157" w:author="Jithu.Ramesh" w:date="2010-12-17T09:40:00Z">
            <w:rPr>
              <w:rFonts w:ascii="Times New Roman" w:hAnsi="Times New Roman"/>
              <w:b w:val="0"/>
              <w:color w:val="0000FF"/>
              <w:sz w:val="24"/>
              <w:u w:val="single"/>
            </w:rPr>
          </w:rPrChange>
        </w:rPr>
        <w:t>Security</w:t>
      </w:r>
      <w:bookmarkEnd w:id="2156"/>
    </w:p>
    <w:tbl>
      <w:tblPr>
        <w:tblW w:w="8652" w:type="dxa"/>
        <w:tblInd w:w="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tblPr>
      <w:tblGrid>
        <w:gridCol w:w="7452"/>
        <w:gridCol w:w="1200"/>
      </w:tblGrid>
      <w:tr w:rsidR="00D05B0C" w:rsidRPr="00DE544F" w:rsidTr="00DF5C48">
        <w:trPr>
          <w:trHeight w:val="255"/>
        </w:trPr>
        <w:tc>
          <w:tcPr>
            <w:tcW w:w="8652" w:type="dxa"/>
            <w:gridSpan w:val="2"/>
            <w:shd w:val="clear" w:color="auto" w:fill="C0C0C0"/>
          </w:tcPr>
          <w:p w:rsidR="00D05B0C" w:rsidRPr="00DE544F" w:rsidRDefault="00D05B0C" w:rsidP="000850FD">
            <w:pPr>
              <w:spacing w:before="80" w:after="80"/>
              <w:rPr>
                <w:b/>
                <w:bCs/>
              </w:rPr>
            </w:pPr>
            <w:r w:rsidRPr="00D05B0C">
              <w:rPr>
                <w:b/>
                <w:bCs/>
                <w:rPrChange w:id="2158" w:author="Jithu.Ramesh" w:date="2010-12-17T09:40:00Z">
                  <w:rPr>
                    <w:b/>
                    <w:bCs/>
                    <w:color w:val="0000FF"/>
                    <w:u w:val="single"/>
                  </w:rPr>
                </w:rPrChange>
              </w:rPr>
              <w:t>Access Control</w:t>
            </w:r>
          </w:p>
        </w:tc>
      </w:tr>
      <w:tr w:rsidR="00D05B0C" w:rsidRPr="00DE544F" w:rsidTr="00DF5C48">
        <w:trPr>
          <w:trHeight w:val="780"/>
        </w:trPr>
        <w:tc>
          <w:tcPr>
            <w:tcW w:w="7452" w:type="dxa"/>
          </w:tcPr>
          <w:p w:rsidR="00D05B0C" w:rsidRPr="00DE544F" w:rsidRDefault="00D05B0C" w:rsidP="000850FD">
            <w:pPr>
              <w:spacing w:before="80" w:after="80"/>
            </w:pPr>
            <w:r w:rsidRPr="00D05B0C">
              <w:rPr>
                <w:rPrChange w:id="2159" w:author="Jithu.Ramesh" w:date="2010-12-17T09:40:00Z">
                  <w:rPr>
                    <w:color w:val="0000FF"/>
                    <w:u w:val="single"/>
                  </w:rPr>
                </w:rPrChange>
              </w:rPr>
              <w:t>Does the Service require Access Control mechanism to be in place to restrict access to only authenticated users or systems?</w:t>
            </w:r>
          </w:p>
        </w:tc>
        <w:tc>
          <w:tcPr>
            <w:tcW w:w="1200" w:type="dxa"/>
          </w:tcPr>
          <w:p w:rsidR="00D05B0C" w:rsidRPr="00D05B0C" w:rsidRDefault="00D05B0C" w:rsidP="000850FD">
            <w:pPr>
              <w:spacing w:before="80" w:after="80"/>
              <w:rPr>
                <w:rPrChange w:id="2160" w:author="Unknown">
                  <w:rPr>
                    <w:rFonts w:ascii="Courier New" w:hAnsi="Courier New"/>
                    <w:color w:val="0000FF"/>
                  </w:rPr>
                </w:rPrChange>
              </w:rPr>
            </w:pPr>
            <w:r w:rsidRPr="00D05B0C">
              <w:rPr>
                <w:rPrChange w:id="2161" w:author="Jithu.Ramesh" w:date="2010-12-17T09:40:00Z">
                  <w:rPr>
                    <w:rFonts w:ascii="Courier New" w:hAnsi="Courier New"/>
                    <w:color w:val="0000FF"/>
                    <w:u w:val="single"/>
                  </w:rPr>
                </w:rPrChange>
              </w:rPr>
              <w:t>Yes</w:t>
            </w:r>
          </w:p>
        </w:tc>
      </w:tr>
      <w:tr w:rsidR="00D05B0C" w:rsidRPr="00DE544F" w:rsidTr="00DF5C48">
        <w:trPr>
          <w:trHeight w:val="315"/>
        </w:trPr>
        <w:tc>
          <w:tcPr>
            <w:tcW w:w="8652" w:type="dxa"/>
            <w:gridSpan w:val="2"/>
          </w:tcPr>
          <w:p w:rsidR="00D05B0C" w:rsidRPr="00DE544F" w:rsidRDefault="00D05B0C" w:rsidP="000850FD">
            <w:pPr>
              <w:spacing w:before="80" w:after="80"/>
            </w:pPr>
            <w:r w:rsidRPr="00D05B0C">
              <w:rPr>
                <w:rPrChange w:id="2162" w:author="Jithu.Ramesh" w:date="2010-12-17T09:40:00Z">
                  <w:rPr>
                    <w:color w:val="0000FF"/>
                    <w:u w:val="single"/>
                  </w:rPr>
                </w:rPrChange>
              </w:rPr>
              <w:t>If Yes then provide the following in detail:</w:t>
            </w:r>
          </w:p>
        </w:tc>
      </w:tr>
      <w:tr w:rsidR="00D05B0C" w:rsidRPr="00DE544F" w:rsidTr="00C520F9">
        <w:trPr>
          <w:trHeight w:val="645"/>
        </w:trPr>
        <w:tc>
          <w:tcPr>
            <w:tcW w:w="8652" w:type="dxa"/>
            <w:gridSpan w:val="2"/>
          </w:tcPr>
          <w:p w:rsidR="00D05B0C" w:rsidRPr="00D05B0C" w:rsidRDefault="00D05B0C" w:rsidP="000850FD">
            <w:pPr>
              <w:spacing w:before="80" w:after="80"/>
              <w:rPr>
                <w:rPrChange w:id="2163" w:author="Unknown">
                  <w:rPr>
                    <w:rFonts w:ascii="Courier New" w:hAnsi="Courier New"/>
                    <w:color w:val="0000FF"/>
                  </w:rPr>
                </w:rPrChange>
              </w:rPr>
            </w:pPr>
            <w:r w:rsidRPr="00D05B0C">
              <w:rPr>
                <w:rPrChange w:id="2164" w:author="Jithu.Ramesh" w:date="2010-12-17T09:40:00Z">
                  <w:rPr>
                    <w:rFonts w:ascii="Courier New" w:hAnsi="Courier New"/>
                    <w:color w:val="0000FF"/>
                    <w:u w:val="single"/>
                  </w:rPr>
                </w:rPrChange>
              </w:rPr>
              <w:t>The service uses standard grid infrastructure to authenticate Globus grid credentials.</w:t>
            </w:r>
          </w:p>
        </w:tc>
      </w:tr>
      <w:tr w:rsidR="00D05B0C" w:rsidRPr="00DE544F" w:rsidTr="00DF5C48">
        <w:trPr>
          <w:trHeight w:val="255"/>
        </w:trPr>
        <w:tc>
          <w:tcPr>
            <w:tcW w:w="8652" w:type="dxa"/>
            <w:gridSpan w:val="2"/>
            <w:shd w:val="clear" w:color="auto" w:fill="C0C0C0"/>
          </w:tcPr>
          <w:p w:rsidR="00D05B0C" w:rsidRPr="00DE544F" w:rsidRDefault="00D05B0C" w:rsidP="000850FD">
            <w:pPr>
              <w:spacing w:before="80" w:after="80"/>
              <w:rPr>
                <w:b/>
                <w:bCs/>
              </w:rPr>
            </w:pPr>
            <w:r w:rsidRPr="00D05B0C">
              <w:rPr>
                <w:b/>
                <w:bCs/>
                <w:rPrChange w:id="2165" w:author="Jithu.Ramesh" w:date="2010-12-17T09:40:00Z">
                  <w:rPr>
                    <w:b/>
                    <w:bCs/>
                    <w:color w:val="0000FF"/>
                    <w:u w:val="single"/>
                  </w:rPr>
                </w:rPrChange>
              </w:rPr>
              <w:t>Application (Service) Security [Access Policy]</w:t>
            </w:r>
          </w:p>
        </w:tc>
      </w:tr>
      <w:tr w:rsidR="00D05B0C" w:rsidRPr="00DE544F" w:rsidTr="00DF5C48">
        <w:trPr>
          <w:trHeight w:val="780"/>
        </w:trPr>
        <w:tc>
          <w:tcPr>
            <w:tcW w:w="7452" w:type="dxa"/>
          </w:tcPr>
          <w:p w:rsidR="00D05B0C" w:rsidRPr="00DF5C48" w:rsidRDefault="00D05B0C" w:rsidP="000850FD">
            <w:pPr>
              <w:spacing w:before="80" w:after="80"/>
            </w:pPr>
            <w:r w:rsidRPr="00D05B0C">
              <w:rPr>
                <w:rPrChange w:id="2166" w:author="Jithu.Ramesh" w:date="2010-12-17T09:40:00Z">
                  <w:rPr>
                    <w:color w:val="0000FF"/>
                    <w:u w:val="single"/>
                  </w:rPr>
                </w:rPrChange>
              </w:rPr>
              <w:t>Does the Service incorporate any security controls (Authorization) to ensure that access to information is granted to only the authorized users / systems?</w:t>
            </w:r>
          </w:p>
        </w:tc>
        <w:tc>
          <w:tcPr>
            <w:tcW w:w="1200" w:type="dxa"/>
          </w:tcPr>
          <w:p w:rsidR="00D05B0C" w:rsidRPr="00D05B0C" w:rsidRDefault="00D05B0C" w:rsidP="000850FD">
            <w:pPr>
              <w:spacing w:before="80" w:after="80"/>
              <w:rPr>
                <w:rPrChange w:id="2167" w:author="Unknown">
                  <w:rPr>
                    <w:rFonts w:ascii="Courier New" w:hAnsi="Courier New"/>
                    <w:color w:val="0000FF"/>
                  </w:rPr>
                </w:rPrChange>
              </w:rPr>
            </w:pPr>
            <w:r w:rsidRPr="00D05B0C">
              <w:rPr>
                <w:rPrChange w:id="2168" w:author="Jithu.Ramesh" w:date="2010-12-17T09:40:00Z">
                  <w:rPr>
                    <w:rFonts w:ascii="Courier New" w:hAnsi="Courier New"/>
                    <w:color w:val="0000FF"/>
                    <w:u w:val="single"/>
                  </w:rPr>
                </w:rPrChange>
              </w:rPr>
              <w:t>Yes</w:t>
            </w:r>
          </w:p>
        </w:tc>
      </w:tr>
      <w:tr w:rsidR="00D05B0C" w:rsidRPr="00DE544F" w:rsidTr="00DF5C48">
        <w:trPr>
          <w:trHeight w:val="315"/>
        </w:trPr>
        <w:tc>
          <w:tcPr>
            <w:tcW w:w="8652" w:type="dxa"/>
            <w:gridSpan w:val="2"/>
          </w:tcPr>
          <w:p w:rsidR="00D05B0C" w:rsidRPr="00DE544F" w:rsidRDefault="00D05B0C" w:rsidP="000850FD">
            <w:pPr>
              <w:spacing w:before="80" w:after="80"/>
            </w:pPr>
            <w:r w:rsidRPr="00D05B0C">
              <w:rPr>
                <w:rPrChange w:id="2169" w:author="Jithu.Ramesh" w:date="2010-12-17T09:40:00Z">
                  <w:rPr>
                    <w:color w:val="0000FF"/>
                    <w:u w:val="single"/>
                  </w:rPr>
                </w:rPrChange>
              </w:rPr>
              <w:t>If Yes then provide the following in detail:</w:t>
            </w:r>
          </w:p>
        </w:tc>
      </w:tr>
      <w:tr w:rsidR="00D05B0C" w:rsidRPr="00DE544F" w:rsidTr="00DF5C48">
        <w:trPr>
          <w:trHeight w:val="710"/>
        </w:trPr>
        <w:tc>
          <w:tcPr>
            <w:tcW w:w="8652" w:type="dxa"/>
            <w:gridSpan w:val="2"/>
          </w:tcPr>
          <w:p w:rsidR="00D05B0C" w:rsidRPr="00D05B0C" w:rsidRDefault="00D05B0C" w:rsidP="000850FD">
            <w:pPr>
              <w:spacing w:before="80" w:after="80"/>
              <w:rPr>
                <w:rPrChange w:id="2170" w:author="Unknown">
                  <w:rPr>
                    <w:rFonts w:ascii="Courier New" w:hAnsi="Courier New"/>
                    <w:color w:val="0000FF"/>
                  </w:rPr>
                </w:rPrChange>
              </w:rPr>
            </w:pPr>
            <w:r w:rsidRPr="00D05B0C">
              <w:rPr>
                <w:rPrChange w:id="2171" w:author="Jithu.Ramesh" w:date="2010-12-17T09:40:00Z">
                  <w:rPr>
                    <w:rFonts w:ascii="Courier New" w:hAnsi="Courier New"/>
                    <w:color w:val="0000FF"/>
                    <w:u w:val="single"/>
                  </w:rPr>
                </w:rPrChange>
              </w:rPr>
              <w:t>A default security policy has been implemented and included in the appendixes.</w:t>
            </w:r>
          </w:p>
        </w:tc>
      </w:tr>
      <w:tr w:rsidR="00D05B0C" w:rsidRPr="00DE544F" w:rsidTr="00DF5C48">
        <w:trPr>
          <w:trHeight w:val="255"/>
        </w:trPr>
        <w:tc>
          <w:tcPr>
            <w:tcW w:w="8652" w:type="dxa"/>
            <w:gridSpan w:val="2"/>
            <w:shd w:val="clear" w:color="auto" w:fill="C0C0C0"/>
          </w:tcPr>
          <w:p w:rsidR="00D05B0C" w:rsidRPr="00DE544F" w:rsidRDefault="00D05B0C" w:rsidP="000850FD">
            <w:pPr>
              <w:spacing w:before="80" w:after="80"/>
              <w:rPr>
                <w:b/>
                <w:bCs/>
              </w:rPr>
            </w:pPr>
            <w:r w:rsidRPr="00D05B0C">
              <w:rPr>
                <w:b/>
                <w:bCs/>
                <w:rPrChange w:id="2172" w:author="Jithu.Ramesh" w:date="2010-12-17T09:40:00Z">
                  <w:rPr>
                    <w:b/>
                    <w:bCs/>
                    <w:color w:val="0000FF"/>
                    <w:u w:val="single"/>
                  </w:rPr>
                </w:rPrChange>
              </w:rPr>
              <w:t>Cryptography</w:t>
            </w:r>
          </w:p>
        </w:tc>
      </w:tr>
      <w:tr w:rsidR="00D05B0C" w:rsidRPr="00DE544F" w:rsidTr="00C520F9">
        <w:trPr>
          <w:trHeight w:val="546"/>
        </w:trPr>
        <w:tc>
          <w:tcPr>
            <w:tcW w:w="7452" w:type="dxa"/>
          </w:tcPr>
          <w:p w:rsidR="00D05B0C" w:rsidRPr="00DE544F" w:rsidRDefault="00D05B0C" w:rsidP="000850FD">
            <w:pPr>
              <w:spacing w:before="80" w:after="80"/>
            </w:pPr>
            <w:r w:rsidRPr="00D05B0C">
              <w:rPr>
                <w:rPrChange w:id="2173" w:author="Jithu.Ramesh" w:date="2010-12-17T09:40:00Z">
                  <w:rPr>
                    <w:color w:val="0000FF"/>
                    <w:u w:val="single"/>
                  </w:rPr>
                </w:rPrChange>
              </w:rPr>
              <w:t>Does the Service require encryption of data transmitted to and from it?</w:t>
            </w:r>
          </w:p>
        </w:tc>
        <w:tc>
          <w:tcPr>
            <w:tcW w:w="1200" w:type="dxa"/>
          </w:tcPr>
          <w:p w:rsidR="00D05B0C" w:rsidRPr="00D05B0C" w:rsidRDefault="00D05B0C" w:rsidP="000850FD">
            <w:pPr>
              <w:spacing w:before="80" w:after="80"/>
              <w:rPr>
                <w:rPrChange w:id="2174" w:author="Unknown">
                  <w:rPr>
                    <w:rFonts w:ascii="Courier New" w:hAnsi="Courier New"/>
                    <w:color w:val="0000FF"/>
                  </w:rPr>
                </w:rPrChange>
              </w:rPr>
            </w:pPr>
            <w:r w:rsidRPr="00D05B0C">
              <w:rPr>
                <w:rPrChange w:id="2175" w:author="Jithu.Ramesh" w:date="2010-12-17T09:40:00Z">
                  <w:rPr>
                    <w:rFonts w:ascii="Courier New" w:hAnsi="Courier New"/>
                    <w:color w:val="0000FF"/>
                    <w:u w:val="single"/>
                  </w:rPr>
                </w:rPrChange>
              </w:rPr>
              <w:t>No</w:t>
            </w:r>
          </w:p>
        </w:tc>
      </w:tr>
      <w:tr w:rsidR="00D05B0C" w:rsidRPr="00DE544F" w:rsidTr="00DF5C48">
        <w:trPr>
          <w:trHeight w:val="315"/>
        </w:trPr>
        <w:tc>
          <w:tcPr>
            <w:tcW w:w="8652" w:type="dxa"/>
            <w:gridSpan w:val="2"/>
          </w:tcPr>
          <w:p w:rsidR="00D05B0C" w:rsidRPr="00DE544F" w:rsidRDefault="00D05B0C" w:rsidP="000850FD">
            <w:pPr>
              <w:spacing w:before="80" w:after="80"/>
            </w:pPr>
            <w:r w:rsidRPr="00D05B0C">
              <w:rPr>
                <w:rPrChange w:id="2176" w:author="Jithu.Ramesh" w:date="2010-12-17T09:40:00Z">
                  <w:rPr>
                    <w:color w:val="0000FF"/>
                    <w:u w:val="single"/>
                  </w:rPr>
                </w:rPrChange>
              </w:rPr>
              <w:t>If Yes then provide the following in detail:</w:t>
            </w:r>
          </w:p>
        </w:tc>
      </w:tr>
      <w:tr w:rsidR="00D05B0C" w:rsidRPr="00DE544F" w:rsidTr="00C520F9">
        <w:trPr>
          <w:trHeight w:val="447"/>
        </w:trPr>
        <w:tc>
          <w:tcPr>
            <w:tcW w:w="8652" w:type="dxa"/>
            <w:gridSpan w:val="2"/>
          </w:tcPr>
          <w:p w:rsidR="00D05B0C" w:rsidRPr="00D05B0C" w:rsidRDefault="00D05B0C" w:rsidP="000850FD">
            <w:pPr>
              <w:spacing w:before="80" w:after="80"/>
              <w:rPr>
                <w:color w:val="0000FF"/>
                <w:rPrChange w:id="2177" w:author="Unknown">
                  <w:rPr>
                    <w:rFonts w:ascii="Courier New" w:hAnsi="Courier New"/>
                    <w:color w:val="0000FF"/>
                  </w:rPr>
                </w:rPrChange>
              </w:rPr>
            </w:pPr>
          </w:p>
        </w:tc>
      </w:tr>
      <w:tr w:rsidR="00D05B0C" w:rsidRPr="00DE544F" w:rsidTr="00DF5C48">
        <w:trPr>
          <w:trHeight w:val="255"/>
        </w:trPr>
        <w:tc>
          <w:tcPr>
            <w:tcW w:w="8652" w:type="dxa"/>
            <w:gridSpan w:val="2"/>
            <w:shd w:val="clear" w:color="auto" w:fill="C0C0C0"/>
          </w:tcPr>
          <w:p w:rsidR="00D05B0C" w:rsidRPr="00DE544F" w:rsidRDefault="00D05B0C" w:rsidP="000850FD">
            <w:pPr>
              <w:spacing w:before="80" w:after="80"/>
              <w:rPr>
                <w:b/>
                <w:bCs/>
              </w:rPr>
            </w:pPr>
            <w:r w:rsidRPr="00D05B0C">
              <w:rPr>
                <w:b/>
                <w:bCs/>
                <w:rPrChange w:id="2178" w:author="Jithu.Ramesh" w:date="2010-12-17T09:40:00Z">
                  <w:rPr>
                    <w:b/>
                    <w:bCs/>
                    <w:color w:val="0000FF"/>
                    <w:u w:val="single"/>
                  </w:rPr>
                </w:rPrChange>
              </w:rPr>
              <w:t>Information Security and Risk Management</w:t>
            </w:r>
          </w:p>
        </w:tc>
      </w:tr>
      <w:tr w:rsidR="00D05B0C" w:rsidRPr="00DE544F" w:rsidTr="00C520F9">
        <w:trPr>
          <w:trHeight w:val="762"/>
        </w:trPr>
        <w:tc>
          <w:tcPr>
            <w:tcW w:w="7452" w:type="dxa"/>
          </w:tcPr>
          <w:p w:rsidR="00D05B0C" w:rsidRPr="00DE544F" w:rsidRDefault="00D05B0C" w:rsidP="000850FD">
            <w:pPr>
              <w:spacing w:before="80" w:after="80"/>
            </w:pPr>
            <w:r w:rsidRPr="00D05B0C">
              <w:rPr>
                <w:rPrChange w:id="2179" w:author="Jithu.Ramesh" w:date="2010-12-17T09:40:00Z">
                  <w:rPr>
                    <w:color w:val="0000FF"/>
                    <w:u w:val="single"/>
                  </w:rPr>
                </w:rPrChange>
              </w:rPr>
              <w:t>Is the information served by the service confidential or privileged? And if yes, is it at risk from any external threats or vulnerabilities?</w:t>
            </w:r>
          </w:p>
        </w:tc>
        <w:tc>
          <w:tcPr>
            <w:tcW w:w="1200" w:type="dxa"/>
          </w:tcPr>
          <w:p w:rsidR="00D05B0C" w:rsidRPr="00D05B0C" w:rsidRDefault="00D05B0C" w:rsidP="000850FD">
            <w:pPr>
              <w:spacing w:before="80" w:after="80"/>
              <w:rPr>
                <w:rPrChange w:id="2180" w:author="Unknown">
                  <w:rPr>
                    <w:rFonts w:ascii="Courier New" w:hAnsi="Courier New"/>
                    <w:color w:val="0000FF"/>
                  </w:rPr>
                </w:rPrChange>
              </w:rPr>
            </w:pPr>
            <w:r w:rsidRPr="00D05B0C">
              <w:rPr>
                <w:rPrChange w:id="2181" w:author="Jithu.Ramesh" w:date="2010-12-17T09:40:00Z">
                  <w:rPr>
                    <w:rFonts w:ascii="Courier New" w:hAnsi="Courier New"/>
                    <w:color w:val="0000FF"/>
                    <w:u w:val="single"/>
                  </w:rPr>
                </w:rPrChange>
              </w:rPr>
              <w:t>No</w:t>
            </w:r>
          </w:p>
        </w:tc>
      </w:tr>
      <w:tr w:rsidR="00D05B0C" w:rsidRPr="00DE544F" w:rsidTr="00DF5C48">
        <w:trPr>
          <w:trHeight w:val="315"/>
        </w:trPr>
        <w:tc>
          <w:tcPr>
            <w:tcW w:w="8652" w:type="dxa"/>
            <w:gridSpan w:val="2"/>
          </w:tcPr>
          <w:p w:rsidR="00D05B0C" w:rsidRPr="00DE544F" w:rsidRDefault="00D05B0C" w:rsidP="000850FD">
            <w:pPr>
              <w:spacing w:before="80" w:after="80"/>
            </w:pPr>
            <w:r w:rsidRPr="00D05B0C">
              <w:rPr>
                <w:rPrChange w:id="2182" w:author="Jithu.Ramesh" w:date="2010-12-17T09:40:00Z">
                  <w:rPr>
                    <w:color w:val="0000FF"/>
                    <w:u w:val="single"/>
                  </w:rPr>
                </w:rPrChange>
              </w:rPr>
              <w:t>If Yes then provide the following in detail:</w:t>
            </w:r>
          </w:p>
        </w:tc>
      </w:tr>
      <w:tr w:rsidR="00D05B0C" w:rsidRPr="00DE544F" w:rsidTr="00DF5C48">
        <w:trPr>
          <w:trHeight w:val="557"/>
        </w:trPr>
        <w:tc>
          <w:tcPr>
            <w:tcW w:w="8652" w:type="dxa"/>
            <w:gridSpan w:val="2"/>
          </w:tcPr>
          <w:p w:rsidR="00D05B0C" w:rsidRPr="00D05B0C" w:rsidRDefault="00D05B0C" w:rsidP="000850FD">
            <w:pPr>
              <w:spacing w:before="80" w:after="80"/>
              <w:rPr>
                <w:color w:val="0000FF"/>
                <w:rPrChange w:id="2183" w:author="Unknown">
                  <w:rPr>
                    <w:rFonts w:ascii="Courier New" w:hAnsi="Courier New"/>
                    <w:color w:val="0000FF"/>
                  </w:rPr>
                </w:rPrChange>
              </w:rPr>
            </w:pPr>
          </w:p>
        </w:tc>
      </w:tr>
      <w:tr w:rsidR="00D05B0C" w:rsidRPr="00DE544F" w:rsidTr="00DF5C48">
        <w:trPr>
          <w:trHeight w:val="255"/>
        </w:trPr>
        <w:tc>
          <w:tcPr>
            <w:tcW w:w="8652" w:type="dxa"/>
            <w:gridSpan w:val="2"/>
            <w:shd w:val="clear" w:color="auto" w:fill="C0C0C0"/>
          </w:tcPr>
          <w:p w:rsidR="00D05B0C" w:rsidRPr="00DE544F" w:rsidRDefault="00D05B0C" w:rsidP="000850FD">
            <w:pPr>
              <w:spacing w:before="80" w:after="80"/>
              <w:rPr>
                <w:b/>
                <w:bCs/>
              </w:rPr>
            </w:pPr>
            <w:r w:rsidRPr="00D05B0C">
              <w:rPr>
                <w:b/>
                <w:bCs/>
                <w:rPrChange w:id="2184" w:author="Jithu.Ramesh" w:date="2010-12-17T09:40:00Z">
                  <w:rPr>
                    <w:b/>
                    <w:bCs/>
                    <w:color w:val="0000FF"/>
                    <w:u w:val="single"/>
                  </w:rPr>
                </w:rPrChange>
              </w:rPr>
              <w:t>Legal, Regulations, Compliance and Investigations</w:t>
            </w:r>
          </w:p>
        </w:tc>
      </w:tr>
      <w:tr w:rsidR="00D05B0C" w:rsidRPr="00DE544F" w:rsidTr="00DF5C48">
        <w:trPr>
          <w:trHeight w:val="780"/>
        </w:trPr>
        <w:tc>
          <w:tcPr>
            <w:tcW w:w="7452" w:type="dxa"/>
          </w:tcPr>
          <w:p w:rsidR="00D05B0C" w:rsidRPr="00DF5C48" w:rsidRDefault="00D05B0C" w:rsidP="000850FD">
            <w:pPr>
              <w:spacing w:before="80" w:after="80"/>
            </w:pPr>
            <w:r w:rsidRPr="00D05B0C">
              <w:rPr>
                <w:rPrChange w:id="2185" w:author="Jithu.Ramesh" w:date="2010-12-17T09:40:00Z">
                  <w:rPr>
                    <w:color w:val="0000FF"/>
                    <w:u w:val="single"/>
                  </w:rPr>
                </w:rPrChange>
              </w:rPr>
              <w:t>Does the information served by the service fall under any legal / regulatory compliance either at federal, state, local or institutional level?</w:t>
            </w:r>
          </w:p>
        </w:tc>
        <w:tc>
          <w:tcPr>
            <w:tcW w:w="1200" w:type="dxa"/>
          </w:tcPr>
          <w:p w:rsidR="00D05B0C" w:rsidRPr="00D05B0C" w:rsidRDefault="00D05B0C" w:rsidP="000850FD">
            <w:pPr>
              <w:spacing w:before="80" w:after="80"/>
              <w:rPr>
                <w:rPrChange w:id="2186" w:author="Unknown">
                  <w:rPr>
                    <w:rFonts w:ascii="Courier New" w:hAnsi="Courier New"/>
                    <w:color w:val="0000FF"/>
                  </w:rPr>
                </w:rPrChange>
              </w:rPr>
            </w:pPr>
            <w:r w:rsidRPr="00D05B0C">
              <w:rPr>
                <w:rPrChange w:id="2187" w:author="Jithu.Ramesh" w:date="2010-12-17T09:40:00Z">
                  <w:rPr>
                    <w:rFonts w:ascii="Courier New" w:hAnsi="Courier New"/>
                    <w:color w:val="0000FF"/>
                    <w:u w:val="single"/>
                  </w:rPr>
                </w:rPrChange>
              </w:rPr>
              <w:t>No</w:t>
            </w:r>
          </w:p>
        </w:tc>
      </w:tr>
      <w:tr w:rsidR="00D05B0C" w:rsidRPr="00DE544F" w:rsidTr="00DF5C48">
        <w:trPr>
          <w:trHeight w:val="315"/>
        </w:trPr>
        <w:tc>
          <w:tcPr>
            <w:tcW w:w="8652" w:type="dxa"/>
            <w:gridSpan w:val="2"/>
          </w:tcPr>
          <w:p w:rsidR="00D05B0C" w:rsidRPr="00DE544F" w:rsidRDefault="00D05B0C" w:rsidP="000850FD">
            <w:pPr>
              <w:spacing w:before="80" w:after="80"/>
            </w:pPr>
            <w:r w:rsidRPr="00D05B0C">
              <w:rPr>
                <w:rPrChange w:id="2188" w:author="Jithu.Ramesh" w:date="2010-12-17T09:40:00Z">
                  <w:rPr>
                    <w:color w:val="0000FF"/>
                    <w:u w:val="single"/>
                  </w:rPr>
                </w:rPrChange>
              </w:rPr>
              <w:t>If Yes then provide the following in detail:</w:t>
            </w:r>
          </w:p>
        </w:tc>
      </w:tr>
      <w:tr w:rsidR="00D05B0C" w:rsidRPr="00DE544F" w:rsidTr="00C520F9">
        <w:trPr>
          <w:trHeight w:val="312"/>
        </w:trPr>
        <w:tc>
          <w:tcPr>
            <w:tcW w:w="8652" w:type="dxa"/>
            <w:gridSpan w:val="2"/>
          </w:tcPr>
          <w:p w:rsidR="00D05B0C" w:rsidRPr="00D05B0C" w:rsidRDefault="00D05B0C" w:rsidP="000850FD">
            <w:pPr>
              <w:spacing w:before="80" w:after="80"/>
              <w:rPr>
                <w:color w:val="0000FF"/>
                <w:rPrChange w:id="2189" w:author="Unknown">
                  <w:rPr>
                    <w:rFonts w:ascii="Courier New" w:hAnsi="Courier New"/>
                    <w:color w:val="0000FF"/>
                  </w:rPr>
                </w:rPrChange>
              </w:rPr>
            </w:pPr>
          </w:p>
        </w:tc>
      </w:tr>
      <w:tr w:rsidR="00D05B0C" w:rsidRPr="00DE544F" w:rsidTr="00DF5C48">
        <w:trPr>
          <w:trHeight w:val="255"/>
        </w:trPr>
        <w:tc>
          <w:tcPr>
            <w:tcW w:w="8652" w:type="dxa"/>
            <w:gridSpan w:val="2"/>
            <w:shd w:val="clear" w:color="auto" w:fill="C0C0C0"/>
          </w:tcPr>
          <w:p w:rsidR="00D05B0C" w:rsidRPr="00DE544F" w:rsidRDefault="00D05B0C" w:rsidP="000850FD">
            <w:pPr>
              <w:spacing w:before="80" w:after="80"/>
              <w:rPr>
                <w:b/>
                <w:bCs/>
              </w:rPr>
            </w:pPr>
            <w:r w:rsidRPr="00D05B0C">
              <w:rPr>
                <w:b/>
                <w:bCs/>
                <w:rPrChange w:id="2190" w:author="Jithu.Ramesh" w:date="2010-12-17T09:40:00Z">
                  <w:rPr>
                    <w:b/>
                    <w:bCs/>
                    <w:color w:val="0000FF"/>
                    <w:u w:val="single"/>
                  </w:rPr>
                </w:rPrChange>
              </w:rPr>
              <w:t>Telecommunications and Network Security</w:t>
            </w:r>
          </w:p>
        </w:tc>
      </w:tr>
      <w:tr w:rsidR="00D05B0C" w:rsidRPr="00DE544F" w:rsidTr="00DF5C48">
        <w:trPr>
          <w:trHeight w:val="780"/>
        </w:trPr>
        <w:tc>
          <w:tcPr>
            <w:tcW w:w="7452" w:type="dxa"/>
          </w:tcPr>
          <w:p w:rsidR="00D05B0C" w:rsidRPr="00DE544F" w:rsidRDefault="00D05B0C" w:rsidP="000850FD">
            <w:pPr>
              <w:spacing w:before="80" w:after="80"/>
            </w:pPr>
            <w:r w:rsidRPr="00D05B0C">
              <w:rPr>
                <w:rPrChange w:id="2191" w:author="Jithu.Ramesh" w:date="2010-12-17T09:40:00Z">
                  <w:rPr>
                    <w:color w:val="0000FF"/>
                    <w:u w:val="single"/>
                  </w:rPr>
                </w:rPrChange>
              </w:rPr>
              <w:t>Does the service need any network or transport level security such as SSL, Firewall protection etc.</w:t>
            </w:r>
          </w:p>
        </w:tc>
        <w:tc>
          <w:tcPr>
            <w:tcW w:w="1200" w:type="dxa"/>
          </w:tcPr>
          <w:p w:rsidR="00D05B0C" w:rsidRPr="00D05B0C" w:rsidRDefault="00D05B0C" w:rsidP="000850FD">
            <w:pPr>
              <w:spacing w:before="80" w:after="80"/>
              <w:rPr>
                <w:rPrChange w:id="2192" w:author="Unknown">
                  <w:rPr>
                    <w:rFonts w:ascii="Courier New" w:hAnsi="Courier New"/>
                    <w:color w:val="0000FF"/>
                  </w:rPr>
                </w:rPrChange>
              </w:rPr>
            </w:pPr>
            <w:r w:rsidRPr="00D05B0C">
              <w:rPr>
                <w:rPrChange w:id="2193" w:author="Jithu.Ramesh" w:date="2010-12-17T09:40:00Z">
                  <w:rPr>
                    <w:rFonts w:ascii="Courier New" w:hAnsi="Courier New"/>
                    <w:color w:val="0000FF"/>
                    <w:u w:val="single"/>
                  </w:rPr>
                </w:rPrChange>
              </w:rPr>
              <w:t>Yes</w:t>
            </w:r>
          </w:p>
        </w:tc>
      </w:tr>
      <w:tr w:rsidR="00D05B0C" w:rsidRPr="00DE544F" w:rsidTr="00DF5C48">
        <w:trPr>
          <w:trHeight w:val="315"/>
        </w:trPr>
        <w:tc>
          <w:tcPr>
            <w:tcW w:w="8652" w:type="dxa"/>
            <w:gridSpan w:val="2"/>
          </w:tcPr>
          <w:p w:rsidR="00D05B0C" w:rsidRPr="00DE544F" w:rsidRDefault="00D05B0C" w:rsidP="000850FD">
            <w:pPr>
              <w:spacing w:before="80" w:after="80"/>
            </w:pPr>
            <w:r w:rsidRPr="00D05B0C">
              <w:rPr>
                <w:rPrChange w:id="2194" w:author="Jithu.Ramesh" w:date="2010-12-17T09:40:00Z">
                  <w:rPr>
                    <w:color w:val="0000FF"/>
                    <w:u w:val="single"/>
                  </w:rPr>
                </w:rPrChange>
              </w:rPr>
              <w:t>If Yes then provide the following in detail:</w:t>
            </w:r>
          </w:p>
        </w:tc>
      </w:tr>
      <w:tr w:rsidR="00D05B0C" w:rsidRPr="00DE544F" w:rsidTr="00C520F9">
        <w:trPr>
          <w:trHeight w:val="465"/>
        </w:trPr>
        <w:tc>
          <w:tcPr>
            <w:tcW w:w="8652" w:type="dxa"/>
            <w:gridSpan w:val="2"/>
          </w:tcPr>
          <w:p w:rsidR="00D05B0C" w:rsidRPr="00D05B0C" w:rsidRDefault="00D05B0C" w:rsidP="000850FD">
            <w:pPr>
              <w:spacing w:before="80" w:after="80"/>
              <w:rPr>
                <w:rPrChange w:id="2195" w:author="Unknown">
                  <w:rPr>
                    <w:rFonts w:ascii="Courier New" w:hAnsi="Courier New"/>
                    <w:color w:val="0000FF"/>
                  </w:rPr>
                </w:rPrChange>
              </w:rPr>
            </w:pPr>
            <w:r w:rsidRPr="00D05B0C">
              <w:rPr>
                <w:rPrChange w:id="2196" w:author="Jithu.Ramesh" w:date="2010-12-17T09:40:00Z">
                  <w:rPr>
                    <w:rFonts w:ascii="Courier New" w:hAnsi="Courier New"/>
                    <w:color w:val="0000FF"/>
                    <w:u w:val="single"/>
                  </w:rPr>
                </w:rPrChange>
              </w:rPr>
              <w:t>The service is a grid service and by nature communication is via SSL.</w:t>
            </w:r>
          </w:p>
        </w:tc>
      </w:tr>
    </w:tbl>
    <w:p w:rsidR="00D05B0C" w:rsidRPr="00D05B0C" w:rsidRDefault="00D05B0C" w:rsidP="00657C46">
      <w:pPr>
        <w:pStyle w:val="Heading3"/>
        <w:numPr>
          <w:ilvl w:val="2"/>
          <w:numId w:val="3"/>
        </w:numPr>
        <w:tabs>
          <w:tab w:val="clear" w:pos="1530"/>
          <w:tab w:val="num" w:pos="990"/>
        </w:tabs>
        <w:ind w:left="990"/>
        <w:rPr>
          <w:rFonts w:ascii="Times New Roman" w:hAnsi="Times New Roman"/>
          <w:color w:val="2F08C0"/>
          <w:rPrChange w:id="2197" w:author="Unknown">
            <w:rPr/>
          </w:rPrChange>
        </w:rPr>
      </w:pPr>
      <w:bookmarkStart w:id="2198" w:name="_Toc280104896"/>
      <w:r w:rsidRPr="00D05B0C">
        <w:rPr>
          <w:rFonts w:ascii="Times New Roman" w:hAnsi="Times New Roman"/>
          <w:color w:val="2F08C0"/>
          <w:rPrChange w:id="2199" w:author="Jithu.Ramesh" w:date="2010-12-17T09:40:00Z">
            <w:rPr>
              <w:rFonts w:ascii="Times New Roman" w:hAnsi="Times New Roman"/>
              <w:b w:val="0"/>
              <w:color w:val="0000FF"/>
              <w:sz w:val="24"/>
              <w:u w:val="single"/>
            </w:rPr>
          </w:rPrChange>
        </w:rPr>
        <w:t>Auditing</w:t>
      </w:r>
      <w:bookmarkEnd w:id="2198"/>
    </w:p>
    <w:p w:rsidR="00D05B0C" w:rsidRPr="00DE544F" w:rsidRDefault="00D05B0C" w:rsidP="00045EBC">
      <w:r w:rsidRPr="00D05B0C">
        <w:rPr>
          <w:rPrChange w:id="2200" w:author="Jithu.Ramesh" w:date="2010-12-17T09:40:00Z">
            <w:rPr>
              <w:color w:val="0000FF"/>
              <w:u w:val="single"/>
            </w:rPr>
          </w:rPrChange>
        </w:rPr>
        <w:t>N/A</w:t>
      </w:r>
    </w:p>
    <w:p w:rsidR="00D05B0C" w:rsidRPr="00D05B0C" w:rsidRDefault="00D05B0C" w:rsidP="00657C46">
      <w:pPr>
        <w:pStyle w:val="Heading3"/>
        <w:numPr>
          <w:ilvl w:val="2"/>
          <w:numId w:val="3"/>
        </w:numPr>
        <w:tabs>
          <w:tab w:val="clear" w:pos="1530"/>
          <w:tab w:val="num" w:pos="990"/>
        </w:tabs>
        <w:ind w:left="990"/>
        <w:rPr>
          <w:rFonts w:ascii="Times New Roman" w:hAnsi="Times New Roman"/>
          <w:color w:val="2F08C0"/>
          <w:rPrChange w:id="2201" w:author="Unknown">
            <w:rPr/>
          </w:rPrChange>
        </w:rPr>
      </w:pPr>
      <w:bookmarkStart w:id="2202" w:name="_Toc280104897"/>
      <w:r w:rsidRPr="00D05B0C">
        <w:rPr>
          <w:rFonts w:ascii="Times New Roman" w:hAnsi="Times New Roman"/>
          <w:color w:val="2F08C0"/>
          <w:rPrChange w:id="2203" w:author="Jithu.Ramesh" w:date="2010-12-17T09:40:00Z">
            <w:rPr>
              <w:rFonts w:ascii="Times New Roman" w:hAnsi="Times New Roman"/>
              <w:b w:val="0"/>
              <w:color w:val="0000FF"/>
              <w:sz w:val="24"/>
              <w:u w:val="single"/>
            </w:rPr>
          </w:rPrChange>
        </w:rPr>
        <w:t>Privacy</w:t>
      </w:r>
      <w:bookmarkEnd w:id="2202"/>
    </w:p>
    <w:p w:rsidR="00D05B0C" w:rsidRPr="00DE544F" w:rsidRDefault="00D05B0C" w:rsidP="00045EBC">
      <w:r w:rsidRPr="00D05B0C">
        <w:rPr>
          <w:rPrChange w:id="2204" w:author="Jithu.Ramesh" w:date="2010-12-17T09:40:00Z">
            <w:rPr>
              <w:color w:val="0000FF"/>
              <w:u w:val="single"/>
            </w:rPr>
          </w:rPrChange>
        </w:rPr>
        <w:t>N/A</w:t>
      </w:r>
    </w:p>
    <w:p w:rsidR="00D05B0C" w:rsidRPr="003F12FB" w:rsidRDefault="00D05B0C" w:rsidP="00657C46">
      <w:pPr>
        <w:pStyle w:val="Heading3"/>
        <w:numPr>
          <w:ilvl w:val="2"/>
          <w:numId w:val="3"/>
        </w:numPr>
        <w:tabs>
          <w:tab w:val="clear" w:pos="1530"/>
          <w:tab w:val="num" w:pos="990"/>
        </w:tabs>
        <w:ind w:left="990"/>
        <w:rPr>
          <w:rFonts w:ascii="Times New Roman" w:hAnsi="Times New Roman"/>
          <w:color w:val="2F08C0"/>
        </w:rPr>
      </w:pPr>
      <w:bookmarkStart w:id="2205" w:name="_Toc280104898"/>
      <w:r w:rsidRPr="00D05B0C">
        <w:rPr>
          <w:rFonts w:ascii="Times New Roman" w:hAnsi="Times New Roman"/>
          <w:color w:val="2F08C0"/>
          <w:rPrChange w:id="2206" w:author="Jithu.Ramesh" w:date="2010-12-17T09:40:00Z">
            <w:rPr>
              <w:rFonts w:ascii="Times New Roman" w:hAnsi="Times New Roman"/>
              <w:b w:val="0"/>
              <w:color w:val="0000FF"/>
              <w:sz w:val="24"/>
              <w:u w:val="single"/>
            </w:rPr>
          </w:rPrChange>
        </w:rPr>
        <w:t>Error Handling</w:t>
      </w:r>
      <w:bookmarkEnd w:id="2205"/>
    </w:p>
    <w:p w:rsidR="00D05B0C" w:rsidRPr="003F12FB" w:rsidRDefault="00D05B0C" w:rsidP="003F12FB"/>
    <w:p w:rsidR="00D05B0C" w:rsidRPr="00D05B0C" w:rsidRDefault="00D05B0C" w:rsidP="00045EBC">
      <w:pPr>
        <w:pStyle w:val="Heading4"/>
        <w:numPr>
          <w:ilvl w:val="3"/>
          <w:numId w:val="3"/>
        </w:numPr>
        <w:rPr>
          <w:color w:val="2F08C0"/>
          <w:sz w:val="26"/>
          <w:szCs w:val="26"/>
          <w:rPrChange w:id="2207" w:author="Unknown">
            <w:rPr>
              <w:szCs w:val="26"/>
            </w:rPr>
          </w:rPrChange>
        </w:rPr>
      </w:pPr>
      <w:r w:rsidRPr="00D05B0C">
        <w:rPr>
          <w:color w:val="2F08C0"/>
          <w:sz w:val="26"/>
          <w:szCs w:val="26"/>
          <w:rPrChange w:id="2208" w:author="Jithu.Ramesh" w:date="2010-12-17T09:40:00Z">
            <w:rPr>
              <w:b w:val="0"/>
              <w:color w:val="0000FF"/>
              <w:sz w:val="24"/>
              <w:szCs w:val="26"/>
              <w:u w:val="single"/>
            </w:rPr>
          </w:rPrChange>
        </w:rPr>
        <w:t>Overview</w:t>
      </w:r>
    </w:p>
    <w:p w:rsidR="00D05B0C" w:rsidRPr="00DE544F" w:rsidRDefault="00D05B0C" w:rsidP="00045EBC">
      <w:r w:rsidRPr="00D05B0C">
        <w:rPr>
          <w:rPrChange w:id="2209" w:author="Jithu.Ramesh" w:date="2010-12-17T09:40:00Z">
            <w:rPr>
              <w:color w:val="0000FF"/>
              <w:u w:val="single"/>
            </w:rPr>
          </w:rPrChange>
        </w:rPr>
        <w:t>The framework interface throws typed exceptions. The resolution over HTTP may produce standard HTTP errors.</w:t>
      </w:r>
    </w:p>
    <w:p w:rsidR="00D05B0C" w:rsidRPr="00D05B0C" w:rsidRDefault="00D05B0C" w:rsidP="00045EBC">
      <w:pPr>
        <w:pStyle w:val="Heading4"/>
        <w:numPr>
          <w:ilvl w:val="3"/>
          <w:numId w:val="3"/>
        </w:numPr>
        <w:rPr>
          <w:color w:val="2F08C0"/>
          <w:sz w:val="26"/>
          <w:szCs w:val="26"/>
          <w:rPrChange w:id="2210" w:author="Unknown">
            <w:rPr>
              <w:szCs w:val="26"/>
            </w:rPr>
          </w:rPrChange>
        </w:rPr>
      </w:pPr>
      <w:r w:rsidRPr="00D05B0C">
        <w:rPr>
          <w:color w:val="2F08C0"/>
          <w:sz w:val="26"/>
          <w:szCs w:val="26"/>
          <w:rPrChange w:id="2211" w:author="Jithu.Ramesh" w:date="2010-12-17T09:40:00Z">
            <w:rPr>
              <w:b w:val="0"/>
              <w:color w:val="0000FF"/>
              <w:sz w:val="24"/>
              <w:szCs w:val="26"/>
              <w:u w:val="single"/>
            </w:rPr>
          </w:rPrChange>
        </w:rPr>
        <w:t>Error Object Details</w:t>
      </w:r>
    </w:p>
    <w:p w:rsidR="00D05B0C" w:rsidRPr="00DE544F" w:rsidRDefault="00D05B0C" w:rsidP="00045EBC"/>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tblPr>
      <w:tblGrid>
        <w:gridCol w:w="6653"/>
        <w:gridCol w:w="5889"/>
      </w:tblGrid>
      <w:tr w:rsidR="00D05B0C" w:rsidRPr="00DE544F" w:rsidTr="00DF5C48">
        <w:tc>
          <w:tcPr>
            <w:tcW w:w="4698"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2212" w:author="Jithu.Ramesh" w:date="2010-12-17T09:40:00Z">
                  <w:rPr>
                    <w:b/>
                    <w:color w:val="0000FF"/>
                    <w:u w:val="single"/>
                    <w:lang w:eastAsia="ar-SA"/>
                  </w:rPr>
                </w:rPrChange>
              </w:rPr>
              <w:t>Error Code</w:t>
            </w:r>
          </w:p>
        </w:tc>
        <w:tc>
          <w:tcPr>
            <w:tcW w:w="4158" w:type="dxa"/>
            <w:shd w:val="clear" w:color="auto" w:fill="C0C0C0"/>
          </w:tcPr>
          <w:p w:rsidR="00D05B0C" w:rsidRPr="00DE544F" w:rsidRDefault="00D05B0C" w:rsidP="000850FD">
            <w:pPr>
              <w:suppressAutoHyphens/>
              <w:spacing w:before="80" w:after="80"/>
              <w:rPr>
                <w:b/>
                <w:lang w:eastAsia="ar-SA"/>
              </w:rPr>
            </w:pPr>
            <w:r w:rsidRPr="00D05B0C">
              <w:rPr>
                <w:b/>
                <w:lang w:eastAsia="ar-SA"/>
                <w:rPrChange w:id="2213" w:author="Jithu.Ramesh" w:date="2010-12-17T09:40:00Z">
                  <w:rPr>
                    <w:b/>
                    <w:color w:val="0000FF"/>
                    <w:u w:val="single"/>
                    <w:lang w:eastAsia="ar-SA"/>
                  </w:rPr>
                </w:rPrChange>
              </w:rPr>
              <w:t>Error/Exception Description</w:t>
            </w:r>
          </w:p>
        </w:tc>
      </w:tr>
      <w:tr w:rsidR="00D05B0C" w:rsidRPr="00DE544F" w:rsidTr="00DF5C48">
        <w:trPr>
          <w:trHeight w:val="638"/>
        </w:trPr>
        <w:tc>
          <w:tcPr>
            <w:tcW w:w="4698" w:type="dxa"/>
          </w:tcPr>
          <w:p w:rsidR="00D05B0C" w:rsidRPr="00D05B0C" w:rsidRDefault="00D05B0C" w:rsidP="000850FD">
            <w:pPr>
              <w:suppressAutoHyphens/>
              <w:spacing w:before="80" w:after="80"/>
              <w:rPr>
                <w:sz w:val="22"/>
                <w:szCs w:val="22"/>
                <w:lang w:eastAsia="ar-SA"/>
                <w:rPrChange w:id="2214" w:author="Unknown">
                  <w:rPr>
                    <w:rFonts w:ascii="Courier New" w:hAnsi="Courier New"/>
                    <w:sz w:val="20"/>
                    <w:szCs w:val="22"/>
                    <w:lang w:eastAsia="ar-SA"/>
                  </w:rPr>
                </w:rPrChange>
              </w:rPr>
            </w:pPr>
            <w:r w:rsidRPr="00D05B0C">
              <w:rPr>
                <w:sz w:val="22"/>
                <w:szCs w:val="22"/>
                <w:lang w:eastAsia="ar-SA"/>
                <w:rPrChange w:id="2215" w:author="Jithu.Ramesh" w:date="2010-12-17T09:40:00Z">
                  <w:rPr>
                    <w:rFonts w:ascii="Courier New" w:hAnsi="Courier New"/>
                    <w:color w:val="0000FF"/>
                    <w:sz w:val="20"/>
                    <w:szCs w:val="22"/>
                    <w:u w:val="single"/>
                    <w:lang w:eastAsia="ar-SA"/>
                  </w:rPr>
                </w:rPrChange>
              </w:rPr>
              <w:t>HTTP 403</w:t>
            </w:r>
          </w:p>
        </w:tc>
        <w:tc>
          <w:tcPr>
            <w:tcW w:w="4158" w:type="dxa"/>
          </w:tcPr>
          <w:p w:rsidR="00D05B0C" w:rsidRPr="00D05B0C" w:rsidRDefault="00D05B0C" w:rsidP="000850FD">
            <w:pPr>
              <w:suppressAutoHyphens/>
              <w:spacing w:before="80" w:after="80"/>
              <w:rPr>
                <w:lang w:eastAsia="ar-SA"/>
                <w:rPrChange w:id="2216" w:author="Unknown">
                  <w:rPr>
                    <w:rFonts w:ascii="Courier New" w:hAnsi="Courier New"/>
                    <w:sz w:val="20"/>
                    <w:lang w:eastAsia="ar-SA"/>
                  </w:rPr>
                </w:rPrChange>
              </w:rPr>
            </w:pPr>
            <w:r w:rsidRPr="00D05B0C">
              <w:rPr>
                <w:lang w:eastAsia="ar-SA"/>
                <w:rPrChange w:id="2217" w:author="Jithu.Ramesh" w:date="2010-12-17T09:40:00Z">
                  <w:rPr>
                    <w:rFonts w:ascii="Courier New" w:hAnsi="Courier New"/>
                    <w:color w:val="0000FF"/>
                    <w:sz w:val="20"/>
                    <w:u w:val="single"/>
                    <w:lang w:eastAsia="ar-SA"/>
                  </w:rPr>
                </w:rPrChange>
              </w:rPr>
              <w:t>HTTP request to resolve identifier has been denied (user is not authorized).</w:t>
            </w:r>
          </w:p>
        </w:tc>
      </w:tr>
      <w:tr w:rsidR="00D05B0C" w:rsidRPr="00DE544F" w:rsidTr="00DF5C48">
        <w:trPr>
          <w:trHeight w:val="377"/>
        </w:trPr>
        <w:tc>
          <w:tcPr>
            <w:tcW w:w="4698" w:type="dxa"/>
          </w:tcPr>
          <w:p w:rsidR="00D05B0C" w:rsidRPr="00D05B0C" w:rsidRDefault="00D05B0C" w:rsidP="000850FD">
            <w:pPr>
              <w:spacing w:before="80" w:after="80"/>
              <w:rPr>
                <w:sz w:val="22"/>
                <w:szCs w:val="22"/>
                <w:rPrChange w:id="2218" w:author="Unknown">
                  <w:rPr>
                    <w:rFonts w:ascii="Courier New" w:hAnsi="Courier New"/>
                    <w:sz w:val="20"/>
                    <w:szCs w:val="22"/>
                  </w:rPr>
                </w:rPrChange>
              </w:rPr>
            </w:pPr>
            <w:r w:rsidRPr="00D05B0C">
              <w:rPr>
                <w:sz w:val="22"/>
                <w:szCs w:val="22"/>
                <w:rPrChange w:id="2219" w:author="Jithu.Ramesh" w:date="2010-12-17T09:40:00Z">
                  <w:rPr>
                    <w:rFonts w:ascii="Courier New" w:hAnsi="Courier New"/>
                    <w:color w:val="0000FF"/>
                    <w:sz w:val="20"/>
                    <w:szCs w:val="22"/>
                    <w:u w:val="single"/>
                  </w:rPr>
                </w:rPrChange>
              </w:rPr>
              <w:t>NamingAuthorityConfigurationException</w:t>
            </w:r>
          </w:p>
        </w:tc>
        <w:tc>
          <w:tcPr>
            <w:tcW w:w="4158" w:type="dxa"/>
          </w:tcPr>
          <w:p w:rsidR="00D05B0C" w:rsidRPr="00D05B0C" w:rsidRDefault="00D05B0C" w:rsidP="000850FD">
            <w:pPr>
              <w:suppressAutoHyphens/>
              <w:spacing w:before="80" w:after="80"/>
              <w:rPr>
                <w:lang w:eastAsia="ar-SA"/>
                <w:rPrChange w:id="2220" w:author="Unknown">
                  <w:rPr>
                    <w:rFonts w:ascii="Courier New" w:hAnsi="Courier New"/>
                    <w:sz w:val="20"/>
                    <w:lang w:eastAsia="ar-SA"/>
                  </w:rPr>
                </w:rPrChange>
              </w:rPr>
            </w:pPr>
            <w:r w:rsidRPr="00D05B0C">
              <w:rPr>
                <w:lang w:eastAsia="ar-SA"/>
                <w:rPrChange w:id="2221" w:author="Jithu.Ramesh" w:date="2010-12-17T09:40:00Z">
                  <w:rPr>
                    <w:rFonts w:ascii="Courier New" w:hAnsi="Courier New"/>
                    <w:color w:val="0000FF"/>
                    <w:sz w:val="20"/>
                    <w:u w:val="single"/>
                    <w:lang w:eastAsia="ar-SA"/>
                  </w:rPr>
                </w:rPrChange>
              </w:rPr>
              <w:t>A configuration error has been detected by the naming authority while serving a request.</w:t>
            </w:r>
          </w:p>
        </w:tc>
      </w:tr>
      <w:tr w:rsidR="00D05B0C" w:rsidRPr="00DE544F" w:rsidTr="00DF5C48">
        <w:tc>
          <w:tcPr>
            <w:tcW w:w="4698" w:type="dxa"/>
          </w:tcPr>
          <w:p w:rsidR="00D05B0C" w:rsidRPr="00D05B0C" w:rsidRDefault="00D05B0C" w:rsidP="000850FD">
            <w:pPr>
              <w:spacing w:before="80" w:after="80"/>
              <w:rPr>
                <w:color w:val="000000"/>
                <w:sz w:val="22"/>
                <w:szCs w:val="22"/>
                <w:rPrChange w:id="2222" w:author="Unknown">
                  <w:rPr>
                    <w:rFonts w:ascii="Courier New" w:hAnsi="Courier New"/>
                    <w:color w:val="000000"/>
                    <w:sz w:val="20"/>
                    <w:szCs w:val="22"/>
                  </w:rPr>
                </w:rPrChange>
              </w:rPr>
            </w:pPr>
            <w:r w:rsidRPr="00D05B0C">
              <w:rPr>
                <w:color w:val="000000"/>
                <w:sz w:val="22"/>
                <w:szCs w:val="22"/>
                <w:rPrChange w:id="2223" w:author="Jithu.Ramesh" w:date="2010-12-17T09:40:00Z">
                  <w:rPr>
                    <w:rFonts w:ascii="Courier New" w:hAnsi="Courier New"/>
                    <w:color w:val="000000"/>
                    <w:sz w:val="20"/>
                    <w:szCs w:val="22"/>
                    <w:u w:val="single"/>
                  </w:rPr>
                </w:rPrChange>
              </w:rPr>
              <w:t>NamingAuthoritySecurityException</w:t>
            </w:r>
          </w:p>
        </w:tc>
        <w:tc>
          <w:tcPr>
            <w:tcW w:w="4158" w:type="dxa"/>
          </w:tcPr>
          <w:p w:rsidR="00D05B0C" w:rsidRPr="00D05B0C" w:rsidRDefault="00D05B0C" w:rsidP="000850FD">
            <w:pPr>
              <w:suppressAutoHyphens/>
              <w:spacing w:before="80" w:after="80"/>
              <w:rPr>
                <w:lang w:eastAsia="ar-SA"/>
                <w:rPrChange w:id="2224" w:author="Unknown">
                  <w:rPr>
                    <w:rFonts w:ascii="Courier New" w:hAnsi="Courier New"/>
                    <w:sz w:val="20"/>
                    <w:lang w:eastAsia="ar-SA"/>
                  </w:rPr>
                </w:rPrChange>
              </w:rPr>
            </w:pPr>
            <w:r w:rsidRPr="00D05B0C">
              <w:rPr>
                <w:lang w:eastAsia="ar-SA"/>
                <w:rPrChange w:id="2225" w:author="Jithu.Ramesh" w:date="2010-12-17T09:40:00Z">
                  <w:rPr>
                    <w:rFonts w:ascii="Courier New" w:hAnsi="Courier New"/>
                    <w:color w:val="0000FF"/>
                    <w:sz w:val="20"/>
                    <w:u w:val="single"/>
                    <w:lang w:eastAsia="ar-SA"/>
                  </w:rPr>
                </w:rPrChange>
              </w:rPr>
              <w:t>Request denied due to authorization error.</w:t>
            </w:r>
          </w:p>
        </w:tc>
      </w:tr>
      <w:tr w:rsidR="00D05B0C" w:rsidRPr="00DE544F" w:rsidTr="00DF5C48">
        <w:tc>
          <w:tcPr>
            <w:tcW w:w="4698" w:type="dxa"/>
          </w:tcPr>
          <w:p w:rsidR="00D05B0C" w:rsidRPr="00D05B0C" w:rsidRDefault="00D05B0C" w:rsidP="000850FD">
            <w:pPr>
              <w:suppressAutoHyphens/>
              <w:spacing w:before="80" w:after="80"/>
              <w:rPr>
                <w:sz w:val="22"/>
                <w:szCs w:val="22"/>
                <w:lang w:eastAsia="ar-SA"/>
                <w:rPrChange w:id="2226" w:author="Unknown">
                  <w:rPr>
                    <w:sz w:val="20"/>
                    <w:szCs w:val="22"/>
                    <w:lang w:eastAsia="ar-SA"/>
                  </w:rPr>
                </w:rPrChange>
              </w:rPr>
            </w:pPr>
            <w:r w:rsidRPr="00D05B0C">
              <w:rPr>
                <w:color w:val="000000"/>
                <w:sz w:val="22"/>
                <w:szCs w:val="22"/>
                <w:rPrChange w:id="2227" w:author="Jithu.Ramesh" w:date="2010-12-17T09:40:00Z">
                  <w:rPr>
                    <w:rFonts w:ascii="Courier New" w:hAnsi="Courier New"/>
                    <w:color w:val="000000"/>
                    <w:sz w:val="20"/>
                    <w:szCs w:val="22"/>
                    <w:u w:val="single"/>
                  </w:rPr>
                </w:rPrChange>
              </w:rPr>
              <w:t>InvalidIdentifierException</w:t>
            </w:r>
          </w:p>
        </w:tc>
        <w:tc>
          <w:tcPr>
            <w:tcW w:w="4158" w:type="dxa"/>
          </w:tcPr>
          <w:p w:rsidR="00D05B0C" w:rsidRPr="00D05B0C" w:rsidRDefault="00D05B0C" w:rsidP="000850FD">
            <w:pPr>
              <w:suppressAutoHyphens/>
              <w:spacing w:before="80" w:after="80"/>
              <w:rPr>
                <w:lang w:eastAsia="ar-SA"/>
                <w:rPrChange w:id="2228" w:author="Unknown">
                  <w:rPr>
                    <w:rFonts w:ascii="Courier New" w:hAnsi="Courier New"/>
                    <w:sz w:val="20"/>
                    <w:lang w:eastAsia="ar-SA"/>
                  </w:rPr>
                </w:rPrChange>
              </w:rPr>
            </w:pPr>
            <w:r w:rsidRPr="00D05B0C">
              <w:rPr>
                <w:lang w:eastAsia="ar-SA"/>
                <w:rPrChange w:id="2229" w:author="Jithu.Ramesh" w:date="2010-12-17T09:40:00Z">
                  <w:rPr>
                    <w:rFonts w:ascii="Courier New" w:hAnsi="Courier New"/>
                    <w:color w:val="0000FF"/>
                    <w:sz w:val="20"/>
                    <w:u w:val="single"/>
                    <w:lang w:eastAsia="ar-SA"/>
                  </w:rPr>
                </w:rPrChange>
              </w:rPr>
              <w:t>The identifier provided is invalid or does not exist.</w:t>
            </w:r>
          </w:p>
        </w:tc>
      </w:tr>
      <w:tr w:rsidR="00D05B0C" w:rsidRPr="00DE544F" w:rsidTr="00DF5C48">
        <w:tc>
          <w:tcPr>
            <w:tcW w:w="4698" w:type="dxa"/>
          </w:tcPr>
          <w:p w:rsidR="00D05B0C" w:rsidRPr="00D05B0C" w:rsidRDefault="00D05B0C" w:rsidP="000850FD">
            <w:pPr>
              <w:suppressAutoHyphens/>
              <w:spacing w:before="80" w:after="80"/>
              <w:rPr>
                <w:color w:val="000000"/>
                <w:sz w:val="22"/>
                <w:szCs w:val="22"/>
                <w:rPrChange w:id="2230" w:author="Unknown">
                  <w:rPr>
                    <w:rFonts w:ascii="Courier New" w:hAnsi="Courier New"/>
                    <w:color w:val="000000"/>
                    <w:sz w:val="20"/>
                    <w:szCs w:val="22"/>
                  </w:rPr>
                </w:rPrChange>
              </w:rPr>
            </w:pPr>
            <w:r w:rsidRPr="00D05B0C">
              <w:rPr>
                <w:color w:val="000000"/>
                <w:sz w:val="22"/>
                <w:szCs w:val="22"/>
                <w:rPrChange w:id="2231" w:author="Jithu.Ramesh" w:date="2010-12-17T09:40:00Z">
                  <w:rPr>
                    <w:rFonts w:ascii="Courier New" w:hAnsi="Courier New"/>
                    <w:color w:val="000000"/>
                    <w:sz w:val="20"/>
                    <w:szCs w:val="22"/>
                    <w:u w:val="single"/>
                  </w:rPr>
                </w:rPrChange>
              </w:rPr>
              <w:t>InvalidIdentifierValuesException</w:t>
            </w:r>
          </w:p>
        </w:tc>
        <w:tc>
          <w:tcPr>
            <w:tcW w:w="4158" w:type="dxa"/>
          </w:tcPr>
          <w:p w:rsidR="00D05B0C" w:rsidRPr="00D05B0C" w:rsidRDefault="00D05B0C" w:rsidP="000850FD">
            <w:pPr>
              <w:suppressAutoHyphens/>
              <w:spacing w:before="80" w:after="80"/>
              <w:rPr>
                <w:lang w:eastAsia="ar-SA"/>
                <w:rPrChange w:id="2232" w:author="Unknown">
                  <w:rPr>
                    <w:rFonts w:ascii="Courier New" w:hAnsi="Courier New"/>
                    <w:sz w:val="20"/>
                    <w:lang w:eastAsia="ar-SA"/>
                  </w:rPr>
                </w:rPrChange>
              </w:rPr>
            </w:pPr>
            <w:r w:rsidRPr="00D05B0C">
              <w:rPr>
                <w:lang w:eastAsia="ar-SA"/>
                <w:rPrChange w:id="2233" w:author="Jithu.Ramesh" w:date="2010-12-17T09:40:00Z">
                  <w:rPr>
                    <w:rFonts w:ascii="Courier New" w:hAnsi="Courier New"/>
                    <w:color w:val="0000FF"/>
                    <w:sz w:val="20"/>
                    <w:u w:val="single"/>
                    <w:lang w:eastAsia="ar-SA"/>
                  </w:rPr>
                </w:rPrChange>
              </w:rPr>
              <w:t>The identifier metadata provided is invalid.</w:t>
            </w:r>
          </w:p>
        </w:tc>
      </w:tr>
    </w:tbl>
    <w:p w:rsidR="00D05B0C" w:rsidRPr="00DE544F" w:rsidRDefault="00D05B0C" w:rsidP="00045EBC"/>
    <w:p w:rsidR="00D05B0C" w:rsidRPr="00D05B0C" w:rsidRDefault="00D05B0C" w:rsidP="003D2692">
      <w:pPr>
        <w:pStyle w:val="Heading2"/>
        <w:numPr>
          <w:ilvl w:val="1"/>
          <w:numId w:val="3"/>
        </w:numPr>
        <w:tabs>
          <w:tab w:val="clear" w:pos="666"/>
          <w:tab w:val="num" w:pos="576"/>
        </w:tabs>
        <w:ind w:left="576"/>
        <w:rPr>
          <w:rFonts w:ascii="Times New Roman" w:hAnsi="Times New Roman" w:cs="Times New Roman"/>
          <w:color w:val="2F08C0"/>
          <w:rPrChange w:id="2234" w:author="Unknown">
            <w:rPr>
              <w:rFonts w:cs="Times New Roman"/>
            </w:rPr>
          </w:rPrChange>
        </w:rPr>
      </w:pPr>
      <w:bookmarkStart w:id="2235" w:name="_Toc278892895"/>
      <w:bookmarkStart w:id="2236" w:name="_Toc280104899"/>
      <w:r w:rsidRPr="00D05B0C">
        <w:rPr>
          <w:rFonts w:ascii="Times New Roman" w:hAnsi="Times New Roman" w:cs="Times New Roman"/>
          <w:color w:val="2F08C0"/>
          <w:rPrChange w:id="2237" w:author="Jithu.Ramesh" w:date="2010-12-17T09:40:00Z">
            <w:rPr>
              <w:rFonts w:ascii="Times New Roman" w:hAnsi="Times New Roman" w:cs="Times New Roman"/>
              <w:b w:val="0"/>
              <w:i w:val="0"/>
              <w:color w:val="0000FF"/>
              <w:sz w:val="24"/>
              <w:u w:val="single"/>
            </w:rPr>
          </w:rPrChange>
        </w:rPr>
        <w:t>Deployment Considerations</w:t>
      </w:r>
      <w:bookmarkEnd w:id="2235"/>
      <w:bookmarkEnd w:id="2236"/>
    </w:p>
    <w:p w:rsidR="00D05B0C" w:rsidRPr="00D05B0C" w:rsidRDefault="00D05B0C" w:rsidP="00AD254D">
      <w:pPr>
        <w:pStyle w:val="Heading3"/>
        <w:numPr>
          <w:ilvl w:val="2"/>
          <w:numId w:val="3"/>
        </w:numPr>
        <w:tabs>
          <w:tab w:val="clear" w:pos="1530"/>
          <w:tab w:val="num" w:pos="990"/>
        </w:tabs>
        <w:ind w:left="990"/>
        <w:rPr>
          <w:rFonts w:ascii="Times New Roman" w:hAnsi="Times New Roman"/>
          <w:color w:val="2F08C0"/>
          <w:rPrChange w:id="2238" w:author="Unknown">
            <w:rPr/>
          </w:rPrChange>
        </w:rPr>
      </w:pPr>
      <w:bookmarkStart w:id="2239" w:name="_Toc278892896"/>
      <w:bookmarkStart w:id="2240" w:name="_Toc280104900"/>
      <w:r w:rsidRPr="00D05B0C">
        <w:rPr>
          <w:rFonts w:ascii="Times New Roman" w:hAnsi="Times New Roman"/>
          <w:color w:val="2F08C0"/>
          <w:rPrChange w:id="2241" w:author="Jithu.Ramesh" w:date="2010-12-17T09:40:00Z">
            <w:rPr>
              <w:rFonts w:ascii="Times New Roman" w:hAnsi="Times New Roman"/>
              <w:b w:val="0"/>
              <w:color w:val="0000FF"/>
              <w:sz w:val="24"/>
              <w:u w:val="single"/>
            </w:rPr>
          </w:rPrChange>
        </w:rPr>
        <w:t>Deployment Modes</w:t>
      </w:r>
      <w:bookmarkEnd w:id="2239"/>
      <w:bookmarkEnd w:id="2240"/>
    </w:p>
    <w:p w:rsidR="00D05B0C" w:rsidRPr="00DE544F" w:rsidRDefault="00D05B0C" w:rsidP="00AD254D">
      <w:r w:rsidRPr="00D05B0C">
        <w:rPr>
          <w:rPrChange w:id="2242" w:author="Jithu.Ramesh" w:date="2010-12-17T09:40:00Z">
            <w:rPr>
              <w:color w:val="0000FF"/>
              <w:u w:val="single"/>
            </w:rPr>
          </w:rPrChange>
        </w:rPr>
        <w:t xml:space="preserve">The service will be deployed as a caGrid service using SOAP 1.1 binding over HTTPS in a WS-I Basic Profile v1.1-compliant container. </w:t>
      </w:r>
    </w:p>
    <w:p w:rsidR="00D05B0C" w:rsidRPr="00D05B0C" w:rsidRDefault="00D05B0C" w:rsidP="00AD254D">
      <w:pPr>
        <w:pStyle w:val="Heading3"/>
        <w:numPr>
          <w:ilvl w:val="2"/>
          <w:numId w:val="3"/>
        </w:numPr>
        <w:tabs>
          <w:tab w:val="clear" w:pos="1530"/>
          <w:tab w:val="num" w:pos="990"/>
        </w:tabs>
        <w:ind w:left="990"/>
        <w:rPr>
          <w:rFonts w:ascii="Times New Roman" w:hAnsi="Times New Roman"/>
          <w:color w:val="2F08C0"/>
          <w:rPrChange w:id="2243" w:author="Unknown">
            <w:rPr/>
          </w:rPrChange>
        </w:rPr>
      </w:pPr>
      <w:bookmarkStart w:id="2244" w:name="_Toc278892897"/>
      <w:bookmarkStart w:id="2245" w:name="_Toc280104901"/>
      <w:r w:rsidRPr="00D05B0C">
        <w:rPr>
          <w:rFonts w:ascii="Times New Roman" w:hAnsi="Times New Roman"/>
          <w:color w:val="2F08C0"/>
          <w:rPrChange w:id="2246" w:author="Jithu.Ramesh" w:date="2010-12-17T09:40:00Z">
            <w:rPr>
              <w:rFonts w:ascii="Times New Roman" w:hAnsi="Times New Roman"/>
              <w:b w:val="0"/>
              <w:color w:val="0000FF"/>
              <w:sz w:val="24"/>
              <w:u w:val="single"/>
            </w:rPr>
          </w:rPrChange>
        </w:rPr>
        <w:t>Performance</w:t>
      </w:r>
      <w:bookmarkEnd w:id="2244"/>
      <w:bookmarkEnd w:id="2245"/>
    </w:p>
    <w:p w:rsidR="00D05B0C" w:rsidRPr="00DE544F" w:rsidRDefault="00D05B0C" w:rsidP="00AD254D">
      <w:r w:rsidRPr="00D05B0C">
        <w:rPr>
          <w:rPrChange w:id="2247" w:author="Jithu.Ramesh" w:date="2010-12-17T09:40:00Z">
            <w:rPr>
              <w:color w:val="0000FF"/>
              <w:u w:val="single"/>
            </w:rPr>
          </w:rPrChange>
        </w:rPr>
        <w:t>The table below lists, per operation, the maximum average performance conformant implementations must meet, under the load given in the next section.  Times are expressed in seconds, and should be measured using clients on networks local to the deployed services.  Roundtrip times are for full message delivery, but do not include network latency or client serialization/de-serialization overhead.</w:t>
      </w:r>
    </w:p>
    <w:p w:rsidR="00D05B0C" w:rsidRPr="00DE544F" w:rsidRDefault="00D05B0C" w:rsidP="00AD254D">
      <w:pPr>
        <w:rPr>
          <w:rPrChange w:id="2248" w:author="Jithu.Ramesh">
            <w:rPr/>
          </w:rPrChange>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BF"/>
      </w:tblPr>
      <w:tblGrid>
        <w:gridCol w:w="2056"/>
        <w:gridCol w:w="7128"/>
      </w:tblGrid>
      <w:tr w:rsidR="00D05B0C" w:rsidRPr="00DE544F" w:rsidTr="00C520F9">
        <w:tc>
          <w:tcPr>
            <w:tcW w:w="2056" w:type="dxa"/>
            <w:shd w:val="clear" w:color="auto" w:fill="BFBFBF"/>
          </w:tcPr>
          <w:p w:rsidR="00D05B0C" w:rsidRPr="00DE544F" w:rsidRDefault="00D05B0C" w:rsidP="000850FD">
            <w:pPr>
              <w:spacing w:before="80" w:after="80"/>
              <w:rPr>
                <w:b/>
              </w:rPr>
            </w:pPr>
            <w:r w:rsidRPr="00D05B0C">
              <w:rPr>
                <w:b/>
                <w:rPrChange w:id="2249" w:author="Jithu.Ramesh" w:date="2010-12-17T09:40:00Z">
                  <w:rPr>
                    <w:b/>
                    <w:color w:val="0000FF"/>
                    <w:u w:val="single"/>
                  </w:rPr>
                </w:rPrChange>
              </w:rPr>
              <w:t>Operation</w:t>
            </w:r>
          </w:p>
        </w:tc>
        <w:tc>
          <w:tcPr>
            <w:tcW w:w="7128" w:type="dxa"/>
            <w:shd w:val="clear" w:color="auto" w:fill="BFBFBF"/>
          </w:tcPr>
          <w:p w:rsidR="00D05B0C" w:rsidRPr="00DE544F" w:rsidRDefault="00D05B0C" w:rsidP="000850FD">
            <w:pPr>
              <w:spacing w:before="80" w:after="80"/>
              <w:rPr>
                <w:b/>
              </w:rPr>
            </w:pPr>
            <w:r w:rsidRPr="00D05B0C">
              <w:rPr>
                <w:b/>
                <w:rPrChange w:id="2250" w:author="Jithu.Ramesh" w:date="2010-12-17T09:40:00Z">
                  <w:rPr>
                    <w:b/>
                    <w:color w:val="0000FF"/>
                    <w:u w:val="single"/>
                  </w:rPr>
                </w:rPrChange>
              </w:rPr>
              <w:t>Maximum Average Roundtrip</w:t>
            </w:r>
          </w:p>
        </w:tc>
      </w:tr>
      <w:tr w:rsidR="00D05B0C" w:rsidRPr="00DE544F" w:rsidTr="00DF5C48">
        <w:tc>
          <w:tcPr>
            <w:tcW w:w="2056" w:type="dxa"/>
          </w:tcPr>
          <w:p w:rsidR="00D05B0C" w:rsidRPr="00D05B0C" w:rsidRDefault="00D05B0C" w:rsidP="000850FD">
            <w:pPr>
              <w:spacing w:before="80" w:after="80"/>
              <w:rPr>
                <w:color w:val="000000"/>
                <w:sz w:val="22"/>
                <w:szCs w:val="22"/>
                <w:rPrChange w:id="2251" w:author="Unknown">
                  <w:rPr>
                    <w:rFonts w:ascii="Courier New" w:hAnsi="Courier New"/>
                    <w:color w:val="000000"/>
                    <w:sz w:val="20"/>
                    <w:szCs w:val="22"/>
                  </w:rPr>
                </w:rPrChange>
              </w:rPr>
            </w:pPr>
          </w:p>
          <w:p w:rsidR="00D05B0C" w:rsidRPr="00D05B0C" w:rsidRDefault="00D05B0C" w:rsidP="000850FD">
            <w:pPr>
              <w:spacing w:before="80" w:after="80"/>
              <w:rPr>
                <w:color w:val="000000"/>
                <w:sz w:val="22"/>
                <w:szCs w:val="22"/>
                <w:rPrChange w:id="2252" w:author="Unknown">
                  <w:rPr>
                    <w:rFonts w:ascii="Courier New" w:hAnsi="Courier New"/>
                    <w:color w:val="000000"/>
                    <w:sz w:val="20"/>
                    <w:szCs w:val="22"/>
                  </w:rPr>
                </w:rPrChange>
              </w:rPr>
            </w:pPr>
            <w:r w:rsidRPr="00D05B0C">
              <w:rPr>
                <w:color w:val="000000"/>
                <w:sz w:val="22"/>
                <w:szCs w:val="22"/>
                <w:rPrChange w:id="2253" w:author="Jithu.Ramesh" w:date="2010-12-17T09:40:00Z">
                  <w:rPr>
                    <w:rFonts w:ascii="Courier New" w:hAnsi="Courier New"/>
                    <w:color w:val="000000"/>
                    <w:sz w:val="20"/>
                    <w:szCs w:val="22"/>
                    <w:u w:val="single"/>
                  </w:rPr>
                </w:rPrChange>
              </w:rPr>
              <w:t>getKeyNames</w:t>
            </w:r>
          </w:p>
        </w:tc>
        <w:tc>
          <w:tcPr>
            <w:tcW w:w="7128" w:type="dxa"/>
          </w:tcPr>
          <w:p w:rsidR="00D05B0C" w:rsidRPr="00DE544F" w:rsidRDefault="00D05B0C" w:rsidP="000850FD">
            <w:pPr>
              <w:spacing w:before="80" w:after="80"/>
            </w:pPr>
            <w:r w:rsidRPr="00D05B0C">
              <w:rPr>
                <w:rPrChange w:id="2254" w:author="Jithu.Ramesh" w:date="2010-12-17T09:40:00Z">
                  <w:rPr>
                    <w:color w:val="0000FF"/>
                    <w:u w:val="single"/>
                  </w:rPr>
                </w:rPrChange>
              </w:rPr>
              <w:t>&lt; .2s</w:t>
            </w:r>
          </w:p>
        </w:tc>
      </w:tr>
      <w:tr w:rsidR="00D05B0C" w:rsidRPr="00DE544F" w:rsidTr="00DF5C48">
        <w:tc>
          <w:tcPr>
            <w:tcW w:w="2056" w:type="dxa"/>
          </w:tcPr>
          <w:p w:rsidR="00D05B0C" w:rsidRPr="00D05B0C" w:rsidRDefault="00D05B0C" w:rsidP="000850FD">
            <w:pPr>
              <w:spacing w:before="80" w:after="80"/>
              <w:rPr>
                <w:color w:val="000000"/>
                <w:sz w:val="22"/>
                <w:szCs w:val="22"/>
                <w:rPrChange w:id="2255" w:author="Unknown">
                  <w:rPr>
                    <w:rFonts w:ascii="Courier New" w:hAnsi="Courier New"/>
                    <w:color w:val="000000"/>
                    <w:sz w:val="20"/>
                    <w:szCs w:val="22"/>
                  </w:rPr>
                </w:rPrChange>
              </w:rPr>
            </w:pPr>
          </w:p>
          <w:p w:rsidR="00D05B0C" w:rsidRPr="00D05B0C" w:rsidRDefault="00D05B0C" w:rsidP="000850FD">
            <w:pPr>
              <w:spacing w:before="80" w:after="80"/>
              <w:rPr>
                <w:color w:val="000000"/>
                <w:sz w:val="22"/>
                <w:szCs w:val="22"/>
                <w:u w:val="single"/>
                <w:rPrChange w:id="2256" w:author="Unknown">
                  <w:rPr>
                    <w:rFonts w:ascii="Courier New" w:hAnsi="Courier New"/>
                    <w:color w:val="000000"/>
                    <w:sz w:val="20"/>
                    <w:szCs w:val="22"/>
                    <w:u w:val="single"/>
                  </w:rPr>
                </w:rPrChange>
              </w:rPr>
            </w:pPr>
            <w:r w:rsidRPr="00D05B0C">
              <w:rPr>
                <w:color w:val="000000"/>
                <w:sz w:val="22"/>
                <w:szCs w:val="22"/>
                <w:rPrChange w:id="2257" w:author="Jithu.Ramesh" w:date="2010-12-17T09:40:00Z">
                  <w:rPr>
                    <w:rFonts w:ascii="Courier New" w:hAnsi="Courier New"/>
                    <w:color w:val="000000"/>
                    <w:sz w:val="20"/>
                    <w:szCs w:val="22"/>
                    <w:u w:val="single"/>
                  </w:rPr>
                </w:rPrChange>
              </w:rPr>
              <w:t>getKeyData</w:t>
            </w:r>
          </w:p>
        </w:tc>
        <w:tc>
          <w:tcPr>
            <w:tcW w:w="7128" w:type="dxa"/>
          </w:tcPr>
          <w:p w:rsidR="00D05B0C" w:rsidRPr="00DE544F" w:rsidRDefault="00D05B0C" w:rsidP="000850FD">
            <w:pPr>
              <w:spacing w:before="80" w:after="80"/>
            </w:pPr>
            <w:r w:rsidRPr="00D05B0C">
              <w:rPr>
                <w:rPrChange w:id="2258" w:author="Jithu.Ramesh" w:date="2010-12-17T09:40:00Z">
                  <w:rPr>
                    <w:color w:val="0000FF"/>
                    <w:u w:val="single"/>
                  </w:rPr>
                </w:rPrChange>
              </w:rPr>
              <w:t>&lt; .2s</w:t>
            </w:r>
          </w:p>
        </w:tc>
      </w:tr>
      <w:tr w:rsidR="00D05B0C" w:rsidRPr="00DE544F" w:rsidTr="00DF5C48">
        <w:trPr>
          <w:trHeight w:val="58"/>
        </w:trPr>
        <w:tc>
          <w:tcPr>
            <w:tcW w:w="2056" w:type="dxa"/>
          </w:tcPr>
          <w:p w:rsidR="00D05B0C" w:rsidRPr="00D05B0C" w:rsidRDefault="00D05B0C" w:rsidP="000850FD">
            <w:pPr>
              <w:spacing w:before="80" w:after="80"/>
              <w:rPr>
                <w:color w:val="000000"/>
                <w:sz w:val="22"/>
                <w:szCs w:val="22"/>
                <w:rPrChange w:id="2259" w:author="Unknown">
                  <w:rPr>
                    <w:rFonts w:ascii="Courier New" w:hAnsi="Courier New"/>
                    <w:color w:val="000000"/>
                    <w:sz w:val="20"/>
                    <w:szCs w:val="22"/>
                  </w:rPr>
                </w:rPrChange>
              </w:rPr>
            </w:pPr>
            <w:r w:rsidRPr="00D05B0C">
              <w:rPr>
                <w:color w:val="000000"/>
                <w:sz w:val="22"/>
                <w:szCs w:val="22"/>
                <w:rPrChange w:id="2260" w:author="Jithu.Ramesh" w:date="2010-12-17T09:40:00Z">
                  <w:rPr>
                    <w:rFonts w:ascii="Courier New" w:hAnsi="Courier New"/>
                    <w:color w:val="000000"/>
                    <w:sz w:val="20"/>
                    <w:szCs w:val="22"/>
                    <w:u w:val="single"/>
                  </w:rPr>
                </w:rPrChange>
              </w:rPr>
              <w:t>resolveIdentifier</w:t>
            </w:r>
          </w:p>
        </w:tc>
        <w:tc>
          <w:tcPr>
            <w:tcW w:w="7128" w:type="dxa"/>
          </w:tcPr>
          <w:p w:rsidR="00D05B0C" w:rsidRPr="00DE544F" w:rsidRDefault="00D05B0C" w:rsidP="000850FD">
            <w:pPr>
              <w:spacing w:before="80" w:after="80"/>
            </w:pPr>
            <w:r w:rsidRPr="00D05B0C">
              <w:rPr>
                <w:rPrChange w:id="2261" w:author="Jithu.Ramesh" w:date="2010-12-17T09:40:00Z">
                  <w:rPr>
                    <w:color w:val="0000FF"/>
                    <w:u w:val="single"/>
                  </w:rPr>
                </w:rPrChange>
              </w:rPr>
              <w:t>&lt; .2s</w:t>
            </w:r>
          </w:p>
        </w:tc>
      </w:tr>
      <w:tr w:rsidR="00D05B0C" w:rsidRPr="00DE544F" w:rsidTr="00DF5C48">
        <w:tc>
          <w:tcPr>
            <w:tcW w:w="2056" w:type="dxa"/>
          </w:tcPr>
          <w:p w:rsidR="00D05B0C" w:rsidRPr="00D05B0C" w:rsidRDefault="00D05B0C" w:rsidP="000850FD">
            <w:pPr>
              <w:spacing w:before="80" w:after="80"/>
              <w:rPr>
                <w:color w:val="000000"/>
                <w:sz w:val="22"/>
                <w:szCs w:val="22"/>
                <w:rPrChange w:id="2262" w:author="Unknown">
                  <w:rPr>
                    <w:rFonts w:ascii="Courier New" w:hAnsi="Courier New"/>
                    <w:color w:val="000000"/>
                    <w:sz w:val="20"/>
                    <w:szCs w:val="22"/>
                  </w:rPr>
                </w:rPrChange>
              </w:rPr>
            </w:pPr>
            <w:r w:rsidRPr="00D05B0C">
              <w:rPr>
                <w:color w:val="000000"/>
                <w:sz w:val="22"/>
                <w:szCs w:val="22"/>
                <w:rPrChange w:id="2263" w:author="Jithu.Ramesh" w:date="2010-12-17T09:40:00Z">
                  <w:rPr>
                    <w:rFonts w:ascii="Courier New" w:hAnsi="Courier New"/>
                    <w:color w:val="000000"/>
                    <w:sz w:val="20"/>
                    <w:szCs w:val="22"/>
                    <w:u w:val="single"/>
                  </w:rPr>
                </w:rPrChange>
              </w:rPr>
              <w:t>addSite</w:t>
            </w:r>
          </w:p>
        </w:tc>
        <w:tc>
          <w:tcPr>
            <w:tcW w:w="7128" w:type="dxa"/>
          </w:tcPr>
          <w:p w:rsidR="00D05B0C" w:rsidRPr="00DE544F" w:rsidRDefault="00D05B0C" w:rsidP="000850FD">
            <w:pPr>
              <w:spacing w:before="80" w:after="80"/>
            </w:pPr>
            <w:r w:rsidRPr="00D05B0C">
              <w:rPr>
                <w:rPrChange w:id="2264" w:author="Jithu.Ramesh" w:date="2010-12-17T09:40:00Z">
                  <w:rPr>
                    <w:color w:val="0000FF"/>
                    <w:u w:val="single"/>
                  </w:rPr>
                </w:rPrChange>
              </w:rPr>
              <w:t>&lt; .2s</w:t>
            </w:r>
          </w:p>
        </w:tc>
      </w:tr>
      <w:tr w:rsidR="00D05B0C" w:rsidRPr="00DE544F" w:rsidTr="00DF5C48">
        <w:tc>
          <w:tcPr>
            <w:tcW w:w="2056" w:type="dxa"/>
          </w:tcPr>
          <w:p w:rsidR="00D05B0C" w:rsidRPr="00D05B0C" w:rsidRDefault="00D05B0C" w:rsidP="000850FD">
            <w:pPr>
              <w:spacing w:before="80" w:after="80"/>
              <w:rPr>
                <w:sz w:val="22"/>
                <w:szCs w:val="22"/>
                <w:rPrChange w:id="2265" w:author="Unknown">
                  <w:rPr>
                    <w:rFonts w:ascii="Courier New" w:hAnsi="Courier New"/>
                    <w:sz w:val="20"/>
                    <w:szCs w:val="22"/>
                  </w:rPr>
                </w:rPrChange>
              </w:rPr>
            </w:pPr>
            <w:r w:rsidRPr="00D05B0C">
              <w:rPr>
                <w:sz w:val="22"/>
                <w:szCs w:val="22"/>
                <w:rPrChange w:id="2266" w:author="Jithu.Ramesh" w:date="2010-12-17T09:40:00Z">
                  <w:rPr>
                    <w:rFonts w:ascii="Courier New" w:hAnsi="Courier New"/>
                    <w:color w:val="0000FF"/>
                    <w:sz w:val="20"/>
                    <w:szCs w:val="22"/>
                    <w:u w:val="single"/>
                  </w:rPr>
                </w:rPrChange>
              </w:rPr>
              <w:t>registerGSID</w:t>
            </w:r>
          </w:p>
        </w:tc>
        <w:tc>
          <w:tcPr>
            <w:tcW w:w="7128" w:type="dxa"/>
          </w:tcPr>
          <w:p w:rsidR="00D05B0C" w:rsidRPr="00DE544F" w:rsidRDefault="00D05B0C" w:rsidP="000850FD">
            <w:pPr>
              <w:spacing w:before="80" w:after="80"/>
            </w:pPr>
            <w:r w:rsidRPr="00D05B0C">
              <w:rPr>
                <w:rPrChange w:id="2267" w:author="Jithu.Ramesh" w:date="2010-12-17T09:40:00Z">
                  <w:rPr>
                    <w:color w:val="0000FF"/>
                    <w:u w:val="single"/>
                  </w:rPr>
                </w:rPrChange>
              </w:rPr>
              <w:t>&lt; .2s</w:t>
            </w:r>
          </w:p>
        </w:tc>
      </w:tr>
      <w:tr w:rsidR="00D05B0C" w:rsidRPr="00DE544F" w:rsidTr="00DF5C48">
        <w:tc>
          <w:tcPr>
            <w:tcW w:w="2056" w:type="dxa"/>
          </w:tcPr>
          <w:p w:rsidR="00D05B0C" w:rsidRPr="00D05B0C" w:rsidRDefault="00D05B0C" w:rsidP="000850FD">
            <w:pPr>
              <w:spacing w:before="80" w:after="80"/>
              <w:rPr>
                <w:sz w:val="22"/>
                <w:szCs w:val="22"/>
                <w:rPrChange w:id="2268" w:author="Unknown">
                  <w:rPr>
                    <w:rFonts w:ascii="Courier New" w:hAnsi="Courier New"/>
                    <w:sz w:val="20"/>
                    <w:szCs w:val="22"/>
                  </w:rPr>
                </w:rPrChange>
              </w:rPr>
            </w:pPr>
            <w:r w:rsidRPr="00D05B0C">
              <w:rPr>
                <w:sz w:val="22"/>
                <w:szCs w:val="22"/>
                <w:rPrChange w:id="2269" w:author="Jithu.Ramesh" w:date="2010-12-17T09:40:00Z">
                  <w:rPr>
                    <w:rFonts w:ascii="Courier New" w:hAnsi="Courier New"/>
                    <w:color w:val="0000FF"/>
                    <w:sz w:val="20"/>
                    <w:szCs w:val="22"/>
                    <w:u w:val="single"/>
                  </w:rPr>
                </w:rPrChange>
              </w:rPr>
              <w:t>generateIdentifiers</w:t>
            </w:r>
          </w:p>
        </w:tc>
        <w:tc>
          <w:tcPr>
            <w:tcW w:w="7128" w:type="dxa"/>
          </w:tcPr>
          <w:p w:rsidR="00D05B0C" w:rsidRPr="00DE544F" w:rsidRDefault="00D05B0C" w:rsidP="000850FD">
            <w:pPr>
              <w:spacing w:before="80" w:after="80"/>
            </w:pPr>
            <w:r w:rsidRPr="00D05B0C">
              <w:rPr>
                <w:rPrChange w:id="2270" w:author="Jithu.Ramesh" w:date="2010-12-17T09:40:00Z">
                  <w:rPr>
                    <w:color w:val="0000FF"/>
                    <w:u w:val="single"/>
                  </w:rPr>
                </w:rPrChange>
              </w:rPr>
              <w:t>&lt; .2s</w:t>
            </w:r>
          </w:p>
        </w:tc>
      </w:tr>
      <w:tr w:rsidR="00D05B0C" w:rsidRPr="00DE544F" w:rsidTr="00DF5C48">
        <w:tc>
          <w:tcPr>
            <w:tcW w:w="2056" w:type="dxa"/>
          </w:tcPr>
          <w:p w:rsidR="00D05B0C" w:rsidRPr="00D05B0C" w:rsidRDefault="00D05B0C" w:rsidP="000850FD">
            <w:pPr>
              <w:spacing w:before="80" w:after="80"/>
              <w:rPr>
                <w:sz w:val="22"/>
                <w:szCs w:val="22"/>
                <w:rPrChange w:id="2271" w:author="Unknown">
                  <w:rPr>
                    <w:rFonts w:ascii="Courier New" w:hAnsi="Courier New"/>
                    <w:sz w:val="20"/>
                    <w:szCs w:val="22"/>
                  </w:rPr>
                </w:rPrChange>
              </w:rPr>
            </w:pPr>
            <w:r w:rsidRPr="00D05B0C">
              <w:rPr>
                <w:sz w:val="22"/>
                <w:szCs w:val="22"/>
                <w:rPrChange w:id="2272" w:author="Jithu.Ramesh" w:date="2010-12-17T09:40:00Z">
                  <w:rPr>
                    <w:rFonts w:ascii="Courier New" w:hAnsi="Courier New"/>
                    <w:color w:val="0000FF"/>
                    <w:sz w:val="20"/>
                    <w:szCs w:val="22"/>
                    <w:u w:val="single"/>
                  </w:rPr>
                </w:rPrChange>
              </w:rPr>
              <w:t>validateIdentifier</w:t>
            </w:r>
          </w:p>
        </w:tc>
        <w:tc>
          <w:tcPr>
            <w:tcW w:w="7128" w:type="dxa"/>
          </w:tcPr>
          <w:p w:rsidR="00D05B0C" w:rsidRPr="00DE544F" w:rsidRDefault="00D05B0C" w:rsidP="000850FD">
            <w:pPr>
              <w:spacing w:before="80" w:after="80"/>
            </w:pPr>
            <w:r w:rsidRPr="00D05B0C">
              <w:rPr>
                <w:rPrChange w:id="2273" w:author="Jithu.Ramesh" w:date="2010-12-17T09:40:00Z">
                  <w:rPr>
                    <w:color w:val="0000FF"/>
                    <w:u w:val="single"/>
                  </w:rPr>
                </w:rPrChange>
              </w:rPr>
              <w:t>&lt; .2s</w:t>
            </w:r>
          </w:p>
        </w:tc>
      </w:tr>
      <w:tr w:rsidR="00D05B0C" w:rsidRPr="00DE544F" w:rsidTr="00DF5C48">
        <w:tc>
          <w:tcPr>
            <w:tcW w:w="2056" w:type="dxa"/>
          </w:tcPr>
          <w:p w:rsidR="00D05B0C" w:rsidRPr="00D05B0C" w:rsidRDefault="00D05B0C" w:rsidP="000850FD">
            <w:pPr>
              <w:suppressAutoHyphens/>
              <w:spacing w:before="80" w:after="80"/>
              <w:rPr>
                <w:sz w:val="22"/>
                <w:szCs w:val="22"/>
                <w:rPrChange w:id="2274" w:author="Unknown">
                  <w:rPr>
                    <w:rFonts w:ascii="Courier New" w:hAnsi="Courier New"/>
                    <w:szCs w:val="22"/>
                  </w:rPr>
                </w:rPrChange>
              </w:rPr>
            </w:pPr>
            <w:r w:rsidRPr="00D05B0C">
              <w:rPr>
                <w:sz w:val="22"/>
                <w:szCs w:val="22"/>
                <w:rPrChange w:id="2275" w:author="Jithu.Ramesh" w:date="2010-12-17T09:40:00Z">
                  <w:rPr>
                    <w:rFonts w:ascii="Courier New" w:hAnsi="Courier New"/>
                    <w:color w:val="0000FF"/>
                    <w:sz w:val="22"/>
                    <w:szCs w:val="22"/>
                    <w:u w:val="single"/>
                  </w:rPr>
                </w:rPrChange>
              </w:rPr>
              <w:t>getParentHierarchy</w:t>
            </w:r>
          </w:p>
        </w:tc>
        <w:tc>
          <w:tcPr>
            <w:tcW w:w="7128" w:type="dxa"/>
          </w:tcPr>
          <w:p w:rsidR="00D05B0C" w:rsidRPr="00DE544F" w:rsidRDefault="00D05B0C" w:rsidP="000850FD">
            <w:pPr>
              <w:spacing w:before="80" w:after="80"/>
            </w:pPr>
            <w:r w:rsidRPr="00D05B0C">
              <w:rPr>
                <w:rPrChange w:id="2276" w:author="Jithu.Ramesh" w:date="2010-12-17T09:40:00Z">
                  <w:rPr>
                    <w:color w:val="0000FF"/>
                    <w:u w:val="single"/>
                  </w:rPr>
                </w:rPrChange>
              </w:rPr>
              <w:t>&lt; .2s</w:t>
            </w:r>
          </w:p>
        </w:tc>
      </w:tr>
      <w:tr w:rsidR="00D05B0C" w:rsidRPr="00DE544F" w:rsidTr="00DF5C48">
        <w:tc>
          <w:tcPr>
            <w:tcW w:w="2056" w:type="dxa"/>
          </w:tcPr>
          <w:p w:rsidR="00D05B0C" w:rsidRPr="00D05B0C" w:rsidRDefault="00D05B0C" w:rsidP="000850FD">
            <w:pPr>
              <w:suppressAutoHyphens/>
              <w:spacing w:before="80" w:after="80"/>
              <w:rPr>
                <w:sz w:val="22"/>
                <w:szCs w:val="22"/>
                <w:rPrChange w:id="2277" w:author="Unknown">
                  <w:rPr>
                    <w:rFonts w:ascii="Courier New" w:hAnsi="Courier New"/>
                    <w:szCs w:val="22"/>
                  </w:rPr>
                </w:rPrChange>
              </w:rPr>
            </w:pPr>
            <w:r w:rsidRPr="00D05B0C">
              <w:rPr>
                <w:sz w:val="22"/>
                <w:szCs w:val="22"/>
                <w:rPrChange w:id="2278" w:author="Jithu.Ramesh" w:date="2010-12-17T09:40:00Z">
                  <w:rPr>
                    <w:rFonts w:ascii="Courier New" w:hAnsi="Courier New"/>
                    <w:color w:val="0000FF"/>
                    <w:sz w:val="22"/>
                    <w:szCs w:val="22"/>
                    <w:u w:val="single"/>
                  </w:rPr>
                </w:rPrChange>
              </w:rPr>
              <w:t>getChildHierarchy</w:t>
            </w:r>
          </w:p>
        </w:tc>
        <w:tc>
          <w:tcPr>
            <w:tcW w:w="7128" w:type="dxa"/>
          </w:tcPr>
          <w:p w:rsidR="00D05B0C" w:rsidRPr="00DE544F" w:rsidRDefault="00D05B0C" w:rsidP="000850FD">
            <w:pPr>
              <w:spacing w:before="80" w:after="80"/>
            </w:pPr>
            <w:r w:rsidRPr="00D05B0C">
              <w:rPr>
                <w:rPrChange w:id="2279" w:author="Jithu.Ramesh" w:date="2010-12-17T09:40:00Z">
                  <w:rPr>
                    <w:color w:val="0000FF"/>
                    <w:u w:val="single"/>
                  </w:rPr>
                </w:rPrChange>
              </w:rPr>
              <w:t>&lt; .2s</w:t>
            </w:r>
          </w:p>
        </w:tc>
      </w:tr>
    </w:tbl>
    <w:p w:rsidR="00D05B0C" w:rsidRPr="00D05B0C" w:rsidRDefault="00D05B0C" w:rsidP="005D58E8">
      <w:pPr>
        <w:pStyle w:val="Heading3"/>
        <w:numPr>
          <w:ilvl w:val="0"/>
          <w:numId w:val="0"/>
        </w:numPr>
        <w:rPr>
          <w:rFonts w:ascii="Times New Roman" w:hAnsi="Times New Roman"/>
          <w:rPrChange w:id="2280" w:author="Unknown">
            <w:rPr/>
          </w:rPrChange>
        </w:rPr>
      </w:pPr>
    </w:p>
    <w:p w:rsidR="00D05B0C" w:rsidRPr="00D05B0C" w:rsidRDefault="00D05B0C" w:rsidP="00AD254D">
      <w:pPr>
        <w:pStyle w:val="Heading3"/>
        <w:numPr>
          <w:ilvl w:val="2"/>
          <w:numId w:val="3"/>
        </w:numPr>
        <w:tabs>
          <w:tab w:val="clear" w:pos="1530"/>
          <w:tab w:val="num" w:pos="990"/>
        </w:tabs>
        <w:ind w:left="990"/>
        <w:rPr>
          <w:rFonts w:ascii="Times New Roman" w:hAnsi="Times New Roman"/>
          <w:color w:val="2F08C0"/>
          <w:rPrChange w:id="2281" w:author="Unknown">
            <w:rPr/>
          </w:rPrChange>
        </w:rPr>
      </w:pPr>
      <w:bookmarkStart w:id="2282" w:name="_Toc278892898"/>
      <w:bookmarkStart w:id="2283" w:name="_Toc280104902"/>
      <w:r w:rsidRPr="00D05B0C">
        <w:rPr>
          <w:rFonts w:ascii="Times New Roman" w:hAnsi="Times New Roman"/>
          <w:color w:val="2F08C0"/>
          <w:rPrChange w:id="2284" w:author="Jithu.Ramesh" w:date="2010-12-17T09:40:00Z">
            <w:rPr>
              <w:rFonts w:ascii="Times New Roman" w:hAnsi="Times New Roman"/>
              <w:b w:val="0"/>
              <w:color w:val="0000FF"/>
              <w:sz w:val="24"/>
              <w:u w:val="single"/>
            </w:rPr>
          </w:rPrChange>
        </w:rPr>
        <w:t>Scalability</w:t>
      </w:r>
      <w:bookmarkEnd w:id="2282"/>
      <w:bookmarkEnd w:id="2283"/>
    </w:p>
    <w:p w:rsidR="00D05B0C" w:rsidRPr="00DE544F" w:rsidRDefault="00D05B0C" w:rsidP="00AD254D">
      <w:r w:rsidRPr="00D05B0C">
        <w:rPr>
          <w:rPrChange w:id="2285" w:author="Jithu.Ramesh" w:date="2010-12-17T09:40:00Z">
            <w:rPr>
              <w:color w:val="0000FF"/>
              <w:u w:val="single"/>
            </w:rPr>
          </w:rPrChange>
        </w:rPr>
        <w:t>Conformant services will support the performance metrics described in the previous section under a sustained maximum load of 2 requests per second.  The requests should be a random mix of the available operations.</w:t>
      </w:r>
    </w:p>
    <w:p w:rsidR="00D05B0C" w:rsidRPr="00D05B0C" w:rsidRDefault="00D05B0C" w:rsidP="00AD254D">
      <w:pPr>
        <w:pStyle w:val="Heading3"/>
        <w:numPr>
          <w:ilvl w:val="2"/>
          <w:numId w:val="3"/>
        </w:numPr>
        <w:tabs>
          <w:tab w:val="clear" w:pos="1530"/>
          <w:tab w:val="num" w:pos="990"/>
        </w:tabs>
        <w:ind w:left="990"/>
        <w:rPr>
          <w:rFonts w:ascii="Times New Roman" w:hAnsi="Times New Roman"/>
          <w:color w:val="2F08C0"/>
          <w:rPrChange w:id="2286" w:author="Unknown">
            <w:rPr/>
          </w:rPrChange>
        </w:rPr>
      </w:pPr>
      <w:bookmarkStart w:id="2287" w:name="_Toc278892899"/>
      <w:bookmarkStart w:id="2288" w:name="_Toc280104903"/>
      <w:r w:rsidRPr="00D05B0C">
        <w:rPr>
          <w:rFonts w:ascii="Times New Roman" w:hAnsi="Times New Roman"/>
          <w:color w:val="2F08C0"/>
          <w:rPrChange w:id="2289" w:author="Jithu.Ramesh" w:date="2010-12-17T09:40:00Z">
            <w:rPr>
              <w:rFonts w:ascii="Times New Roman" w:hAnsi="Times New Roman"/>
              <w:b w:val="0"/>
              <w:color w:val="0000FF"/>
              <w:sz w:val="24"/>
              <w:u w:val="single"/>
            </w:rPr>
          </w:rPrChange>
        </w:rPr>
        <w:t>Discovery</w:t>
      </w:r>
      <w:bookmarkEnd w:id="2287"/>
      <w:bookmarkEnd w:id="2288"/>
    </w:p>
    <w:p w:rsidR="00D05B0C" w:rsidRPr="00732F7A" w:rsidRDefault="00D05B0C" w:rsidP="00AD254D">
      <w:pPr>
        <w:autoSpaceDE w:val="0"/>
        <w:autoSpaceDN w:val="0"/>
        <w:adjustRightInd w:val="0"/>
        <w:spacing w:before="0" w:after="0"/>
        <w:rPr>
          <w:rPrChange w:id="2290" w:author="Unknown">
            <w:rPr/>
          </w:rPrChange>
        </w:rPr>
      </w:pPr>
      <w:r w:rsidRPr="00D05B0C">
        <w:rPr>
          <w:rPrChange w:id="2291" w:author="Jithu.Ramesh" w:date="2010-12-17T09:40:00Z">
            <w:rPr>
              <w:color w:val="0000FF"/>
              <w:u w:val="single"/>
            </w:rPr>
          </w:rPrChange>
        </w:rPr>
        <w:t xml:space="preserve">The service posts all specifications in a WSDL and is accessible via web service endpoints. The specification does not cover how interested parties discover available web service endpoints. It is conceivable that there will be global and local registries, such as UDDI, that list available service providers in the context of further metadata aiding the discovery of relevant services. Clients can invoke the web service via any SOAP-based service client applications. </w:t>
      </w:r>
    </w:p>
    <w:p w:rsidR="00D05B0C" w:rsidRPr="00D05B0C" w:rsidRDefault="00D05B0C" w:rsidP="00AD254D">
      <w:pPr>
        <w:pStyle w:val="Heading3"/>
        <w:numPr>
          <w:ilvl w:val="2"/>
          <w:numId w:val="3"/>
        </w:numPr>
        <w:tabs>
          <w:tab w:val="clear" w:pos="1530"/>
          <w:tab w:val="num" w:pos="990"/>
        </w:tabs>
        <w:ind w:left="990"/>
        <w:rPr>
          <w:rFonts w:ascii="Times New Roman" w:hAnsi="Times New Roman"/>
          <w:color w:val="2F08C0"/>
          <w:rPrChange w:id="2292" w:author="Unknown">
            <w:rPr/>
          </w:rPrChange>
        </w:rPr>
      </w:pPr>
      <w:bookmarkStart w:id="2293" w:name="_Toc278892900"/>
      <w:bookmarkStart w:id="2294" w:name="_Toc280104904"/>
      <w:r w:rsidRPr="00D05B0C">
        <w:rPr>
          <w:rFonts w:ascii="Times New Roman" w:hAnsi="Times New Roman"/>
          <w:color w:val="2F08C0"/>
          <w:rPrChange w:id="2295" w:author="Jithu.Ramesh" w:date="2010-12-17T09:40:00Z">
            <w:rPr>
              <w:rFonts w:ascii="Times New Roman" w:hAnsi="Times New Roman"/>
              <w:b w:val="0"/>
              <w:color w:val="0000FF"/>
              <w:sz w:val="24"/>
              <w:u w:val="single"/>
            </w:rPr>
          </w:rPrChange>
        </w:rPr>
        <w:t>Uptime</w:t>
      </w:r>
      <w:bookmarkEnd w:id="2293"/>
      <w:bookmarkEnd w:id="2294"/>
    </w:p>
    <w:p w:rsidR="00D05B0C" w:rsidRPr="00732F7A" w:rsidRDefault="00D05B0C" w:rsidP="00AD254D">
      <w:pPr>
        <w:autoSpaceDE w:val="0"/>
        <w:autoSpaceDN w:val="0"/>
        <w:adjustRightInd w:val="0"/>
        <w:spacing w:before="0" w:after="0"/>
        <w:rPr>
          <w:rPrChange w:id="2296" w:author="Unknown">
            <w:rPr/>
          </w:rPrChange>
        </w:rPr>
      </w:pPr>
      <w:r w:rsidRPr="00D05B0C">
        <w:rPr>
          <w:rPrChange w:id="2297" w:author="Jithu.Ramesh" w:date="2010-12-17T09:40:00Z">
            <w:rPr>
              <w:color w:val="0000FF"/>
              <w:u w:val="single"/>
            </w:rPr>
          </w:rPrChange>
        </w:rPr>
        <w:t>The expected uptime for this service is to be 99.9% during business hours.</w:t>
      </w:r>
    </w:p>
    <w:p w:rsidR="00D05B0C" w:rsidRPr="00732F7A" w:rsidRDefault="00D05B0C" w:rsidP="00AD254D">
      <w:pPr>
        <w:autoSpaceDE w:val="0"/>
        <w:autoSpaceDN w:val="0"/>
        <w:adjustRightInd w:val="0"/>
        <w:spacing w:before="0" w:after="0"/>
        <w:rPr>
          <w:rPrChange w:id="2298" w:author="Unknown">
            <w:rPr/>
          </w:rPrChange>
        </w:rPr>
      </w:pPr>
    </w:p>
    <w:p w:rsidR="00D05B0C" w:rsidRPr="00D05B0C" w:rsidRDefault="00D05B0C" w:rsidP="00AD254D">
      <w:pPr>
        <w:pStyle w:val="Heading3"/>
        <w:numPr>
          <w:ilvl w:val="2"/>
          <w:numId w:val="3"/>
        </w:numPr>
        <w:tabs>
          <w:tab w:val="clear" w:pos="1530"/>
          <w:tab w:val="num" w:pos="990"/>
        </w:tabs>
        <w:ind w:left="990"/>
        <w:rPr>
          <w:rFonts w:ascii="Times New Roman" w:hAnsi="Times New Roman"/>
          <w:color w:val="2F08C0"/>
          <w:rPrChange w:id="2299" w:author="Unknown">
            <w:rPr/>
          </w:rPrChange>
        </w:rPr>
      </w:pPr>
      <w:bookmarkStart w:id="2300" w:name="_Toc278892901"/>
      <w:bookmarkStart w:id="2301" w:name="_Toc280104905"/>
      <w:r w:rsidRPr="00D05B0C">
        <w:rPr>
          <w:rFonts w:ascii="Times New Roman" w:hAnsi="Times New Roman"/>
          <w:color w:val="2F08C0"/>
          <w:rPrChange w:id="2302" w:author="Jithu.Ramesh" w:date="2010-12-17T09:40:00Z">
            <w:rPr>
              <w:rFonts w:ascii="Times New Roman" w:hAnsi="Times New Roman"/>
              <w:b w:val="0"/>
              <w:color w:val="0000FF"/>
              <w:sz w:val="24"/>
              <w:u w:val="single"/>
            </w:rPr>
          </w:rPrChange>
        </w:rPr>
        <w:t>Failover</w:t>
      </w:r>
      <w:bookmarkEnd w:id="2300"/>
      <w:bookmarkEnd w:id="2301"/>
    </w:p>
    <w:p w:rsidR="00D05B0C" w:rsidRPr="00DE544F" w:rsidRDefault="00D05B0C" w:rsidP="00AD254D">
      <w:pPr>
        <w:autoSpaceDE w:val="0"/>
        <w:autoSpaceDN w:val="0"/>
        <w:adjustRightInd w:val="0"/>
        <w:spacing w:before="0" w:after="0"/>
      </w:pPr>
      <w:r w:rsidRPr="00D05B0C">
        <w:rPr>
          <w:rPrChange w:id="2303" w:author="Jithu.Ramesh" w:date="2010-12-17T09:40:00Z">
            <w:rPr>
              <w:color w:val="0000FF"/>
              <w:u w:val="single"/>
            </w:rPr>
          </w:rPrChange>
        </w:rPr>
        <w:t>Failover should be provided for endpoints in the case of failing server software (servlet container, database) or hardware. Recommended is a second server (hardware) that can either be switched in when the primary hardware fails or concurrently deployed in a load balancing setup.</w:t>
      </w:r>
    </w:p>
    <w:p w:rsidR="00D05B0C" w:rsidRPr="00D05B0C" w:rsidRDefault="00D05B0C" w:rsidP="00AD254D">
      <w:pPr>
        <w:pStyle w:val="Heading2"/>
        <w:numPr>
          <w:ilvl w:val="1"/>
          <w:numId w:val="3"/>
        </w:numPr>
        <w:tabs>
          <w:tab w:val="clear" w:pos="666"/>
          <w:tab w:val="num" w:pos="756"/>
        </w:tabs>
        <w:ind w:left="756"/>
        <w:rPr>
          <w:rFonts w:ascii="Times New Roman" w:hAnsi="Times New Roman" w:cs="Times New Roman"/>
          <w:color w:val="2F08C0"/>
          <w:rPrChange w:id="2304" w:author="Unknown">
            <w:rPr>
              <w:rFonts w:cs="Times New Roman"/>
            </w:rPr>
          </w:rPrChange>
        </w:rPr>
      </w:pPr>
      <w:bookmarkStart w:id="2305" w:name="_Toc278892902"/>
      <w:bookmarkStart w:id="2306" w:name="_Toc280104906"/>
      <w:r w:rsidRPr="00D05B0C">
        <w:rPr>
          <w:rFonts w:ascii="Times New Roman" w:hAnsi="Times New Roman" w:cs="Times New Roman"/>
          <w:color w:val="2F08C0"/>
          <w:rPrChange w:id="2307" w:author="Jithu.Ramesh" w:date="2010-12-17T09:40:00Z">
            <w:rPr>
              <w:rFonts w:ascii="Times New Roman" w:hAnsi="Times New Roman" w:cs="Times New Roman"/>
              <w:b w:val="0"/>
              <w:i w:val="0"/>
              <w:color w:val="0000FF"/>
              <w:sz w:val="24"/>
              <w:u w:val="single"/>
            </w:rPr>
          </w:rPrChange>
        </w:rPr>
        <w:t>Constraints</w:t>
      </w:r>
      <w:bookmarkEnd w:id="2305"/>
      <w:bookmarkEnd w:id="2306"/>
    </w:p>
    <w:p w:rsidR="00D05B0C" w:rsidRPr="00D05B0C" w:rsidRDefault="00D05B0C" w:rsidP="00AD254D">
      <w:pPr>
        <w:rPr>
          <w:rPrChange w:id="2308" w:author="Unknown">
            <w:rPr>
              <w:i/>
              <w:color w:val="3366FF"/>
            </w:rPr>
          </w:rPrChange>
        </w:rPr>
      </w:pPr>
      <w:r w:rsidRPr="00D05B0C">
        <w:rPr>
          <w:rPrChange w:id="2309" w:author="Jithu.Ramesh" w:date="2010-12-17T09:40:00Z">
            <w:rPr>
              <w:color w:val="0000FF"/>
              <w:u w:val="single"/>
            </w:rPr>
          </w:rPrChange>
        </w:rPr>
        <w:t>No known constraints at this time.</w:t>
      </w:r>
    </w:p>
    <w:p w:rsidR="00D05B0C" w:rsidRPr="00D05B0C" w:rsidRDefault="00D05B0C" w:rsidP="00AD254D">
      <w:pPr>
        <w:pStyle w:val="Heading2"/>
        <w:numPr>
          <w:ilvl w:val="1"/>
          <w:numId w:val="3"/>
        </w:numPr>
        <w:tabs>
          <w:tab w:val="clear" w:pos="666"/>
          <w:tab w:val="num" w:pos="756"/>
        </w:tabs>
        <w:ind w:left="756"/>
        <w:rPr>
          <w:rFonts w:ascii="Times New Roman" w:hAnsi="Times New Roman" w:cs="Times New Roman"/>
          <w:color w:val="2F08C0"/>
          <w:rPrChange w:id="2310" w:author="Unknown">
            <w:rPr>
              <w:rFonts w:cs="Times New Roman"/>
            </w:rPr>
          </w:rPrChange>
        </w:rPr>
      </w:pPr>
      <w:bookmarkStart w:id="2311" w:name="_Toc278892903"/>
      <w:bookmarkStart w:id="2312" w:name="_Toc280104907"/>
      <w:r w:rsidRPr="00D05B0C">
        <w:rPr>
          <w:rFonts w:ascii="Times New Roman" w:hAnsi="Times New Roman" w:cs="Times New Roman"/>
          <w:color w:val="2F08C0"/>
          <w:rPrChange w:id="2313" w:author="Jithu.Ramesh" w:date="2010-12-17T09:40:00Z">
            <w:rPr>
              <w:rFonts w:ascii="Times New Roman" w:hAnsi="Times New Roman" w:cs="Times New Roman"/>
              <w:b w:val="0"/>
              <w:i w:val="0"/>
              <w:color w:val="0000FF"/>
              <w:sz w:val="24"/>
              <w:u w:val="single"/>
            </w:rPr>
          </w:rPrChange>
        </w:rPr>
        <w:t>Known Issues</w:t>
      </w:r>
      <w:bookmarkEnd w:id="2311"/>
      <w:bookmarkEnd w:id="2312"/>
    </w:p>
    <w:p w:rsidR="00D05B0C" w:rsidRPr="00D05B0C" w:rsidRDefault="00D05B0C" w:rsidP="00AD254D">
      <w:pPr>
        <w:jc w:val="both"/>
        <w:rPr>
          <w:color w:val="2F08C0"/>
          <w:rPrChange w:id="2314" w:author="Unknown">
            <w:rPr/>
          </w:rPrChange>
        </w:rPr>
      </w:pPr>
      <w:r w:rsidRPr="00D05B0C">
        <w:rPr>
          <w:rPrChange w:id="2315" w:author="Jithu.Ramesh" w:date="2010-12-17T09:40:00Z">
            <w:rPr>
              <w:color w:val="0000FF"/>
              <w:u w:val="single"/>
            </w:rPr>
          </w:rPrChange>
        </w:rPr>
        <w:t>No known issues at this time.</w:t>
      </w:r>
    </w:p>
    <w:p w:rsidR="00D05B0C" w:rsidRPr="00D05B0C" w:rsidRDefault="00D05B0C" w:rsidP="00045EBC">
      <w:pPr>
        <w:rPr>
          <w:i/>
          <w:color w:val="2F08C0"/>
          <w:rPrChange w:id="2316" w:author="Unknown">
            <w:rPr>
              <w:i/>
              <w:color w:val="3366FF"/>
            </w:rPr>
          </w:rPrChange>
        </w:rPr>
      </w:pPr>
    </w:p>
    <w:p w:rsidR="00D05B0C" w:rsidRPr="00D05B0C" w:rsidRDefault="00D05B0C" w:rsidP="00045EBC">
      <w:pPr>
        <w:pStyle w:val="Heading1"/>
        <w:numPr>
          <w:ilvl w:val="0"/>
          <w:numId w:val="3"/>
        </w:numPr>
        <w:spacing w:before="120"/>
        <w:rPr>
          <w:rFonts w:ascii="Times New Roman" w:hAnsi="Times New Roman" w:cs="Times New Roman"/>
          <w:color w:val="2F08C0"/>
          <w:rPrChange w:id="2317" w:author="Unknown">
            <w:rPr>
              <w:rFonts w:cs="Times New Roman"/>
            </w:rPr>
          </w:rPrChange>
        </w:rPr>
      </w:pPr>
      <w:bookmarkStart w:id="2318" w:name="_Toc180914116"/>
      <w:bookmarkStart w:id="2319" w:name="_Toc187823453"/>
      <w:bookmarkStart w:id="2320" w:name="_Toc194834629"/>
      <w:bookmarkStart w:id="2321" w:name="_Toc280104908"/>
      <w:bookmarkEnd w:id="2318"/>
      <w:r w:rsidRPr="00D05B0C">
        <w:rPr>
          <w:rFonts w:ascii="Times New Roman" w:hAnsi="Times New Roman" w:cs="Times New Roman"/>
          <w:color w:val="2F08C0"/>
          <w:rPrChange w:id="2322" w:author="Jithu.Ramesh" w:date="2010-12-17T09:40:00Z">
            <w:rPr>
              <w:rFonts w:ascii="Times New Roman" w:hAnsi="Times New Roman" w:cs="Times New Roman"/>
              <w:b w:val="0"/>
              <w:color w:val="0000FF"/>
              <w:kern w:val="0"/>
              <w:sz w:val="24"/>
              <w:u w:val="single"/>
            </w:rPr>
          </w:rPrChange>
        </w:rPr>
        <w:t xml:space="preserve">Recommendations for </w:t>
      </w:r>
      <w:bookmarkEnd w:id="2319"/>
      <w:bookmarkEnd w:id="2320"/>
      <w:r w:rsidRPr="00D05B0C">
        <w:rPr>
          <w:rFonts w:ascii="Times New Roman" w:hAnsi="Times New Roman" w:cs="Times New Roman"/>
          <w:color w:val="2F08C0"/>
          <w:rPrChange w:id="2323" w:author="Jithu.Ramesh" w:date="2010-12-17T09:40:00Z">
            <w:rPr>
              <w:rFonts w:ascii="Times New Roman" w:hAnsi="Times New Roman" w:cs="Times New Roman"/>
              <w:b w:val="0"/>
              <w:color w:val="0000FF"/>
              <w:kern w:val="0"/>
              <w:sz w:val="24"/>
              <w:u w:val="single"/>
            </w:rPr>
          </w:rPrChange>
        </w:rPr>
        <w:t>Conformance and Compliance</w:t>
      </w:r>
      <w:bookmarkEnd w:id="2321"/>
    </w:p>
    <w:p w:rsidR="00D05B0C" w:rsidRPr="00D05B0C" w:rsidRDefault="00D05B0C" w:rsidP="00045EBC">
      <w:pPr>
        <w:pStyle w:val="Heading2"/>
        <w:numPr>
          <w:ilvl w:val="1"/>
          <w:numId w:val="3"/>
        </w:numPr>
        <w:tabs>
          <w:tab w:val="clear" w:pos="666"/>
          <w:tab w:val="num" w:pos="576"/>
        </w:tabs>
        <w:ind w:left="576"/>
        <w:rPr>
          <w:rFonts w:ascii="Times New Roman" w:hAnsi="Times New Roman" w:cs="Times New Roman"/>
          <w:color w:val="2F08C0"/>
          <w:rPrChange w:id="2324" w:author="Unknown">
            <w:rPr>
              <w:rFonts w:cs="Times New Roman"/>
            </w:rPr>
          </w:rPrChange>
        </w:rPr>
      </w:pPr>
      <w:bookmarkStart w:id="2325" w:name="_Toc194834630"/>
      <w:bookmarkStart w:id="2326" w:name="_Toc280104909"/>
      <w:r w:rsidRPr="00D05B0C">
        <w:rPr>
          <w:rFonts w:ascii="Times New Roman" w:hAnsi="Times New Roman" w:cs="Times New Roman"/>
          <w:color w:val="2F08C0"/>
          <w:rPrChange w:id="2327" w:author="Jithu.Ramesh" w:date="2010-12-17T09:40:00Z">
            <w:rPr>
              <w:rFonts w:ascii="Times New Roman" w:hAnsi="Times New Roman" w:cs="Times New Roman"/>
              <w:b w:val="0"/>
              <w:i w:val="0"/>
              <w:color w:val="0000FF"/>
              <w:sz w:val="24"/>
              <w:u w:val="single"/>
            </w:rPr>
          </w:rPrChange>
        </w:rPr>
        <w:t>Conformance Assertions</w:t>
      </w:r>
      <w:bookmarkEnd w:id="2325"/>
      <w:bookmarkEnd w:id="2326"/>
    </w:p>
    <w:tbl>
      <w:tblPr>
        <w:tblW w:w="9180" w:type="dxa"/>
        <w:tblInd w:w="-52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tblPr>
      <w:tblGrid>
        <w:gridCol w:w="1320"/>
        <w:gridCol w:w="1200"/>
        <w:gridCol w:w="1560"/>
        <w:gridCol w:w="2760"/>
        <w:gridCol w:w="2340"/>
      </w:tblGrid>
      <w:tr w:rsidR="00D05B0C" w:rsidRPr="00DE544F" w:rsidTr="00C520F9">
        <w:trPr>
          <w:tblHeader/>
        </w:trPr>
        <w:tc>
          <w:tcPr>
            <w:tcW w:w="1320" w:type="dxa"/>
            <w:shd w:val="clear" w:color="auto" w:fill="BFBFBF"/>
          </w:tcPr>
          <w:p w:rsidR="00D05B0C" w:rsidRPr="00D05B0C" w:rsidRDefault="00D05B0C" w:rsidP="000850FD">
            <w:pPr>
              <w:tabs>
                <w:tab w:val="left" w:pos="162"/>
              </w:tabs>
              <w:autoSpaceDE w:val="0"/>
              <w:snapToGrid w:val="0"/>
              <w:spacing w:before="80" w:after="80"/>
              <w:ind w:left="-828"/>
              <w:rPr>
                <w:color w:val="000000"/>
                <w:rPrChange w:id="2328" w:author="Unknown">
                  <w:rPr>
                    <w:rFonts w:ascii="Calibri" w:hAnsi="Calibri"/>
                    <w:color w:val="000000"/>
                    <w:sz w:val="20"/>
                  </w:rPr>
                </w:rPrChange>
              </w:rPr>
            </w:pPr>
            <w:r w:rsidRPr="00D05B0C">
              <w:rPr>
                <w:color w:val="000000"/>
                <w:rPrChange w:id="2329" w:author="Jithu.Ramesh" w:date="2010-12-17T09:40:00Z">
                  <w:rPr>
                    <w:rFonts w:ascii="Calibri" w:hAnsi="Calibri"/>
                    <w:color w:val="000000"/>
                    <w:sz w:val="20"/>
                    <w:u w:val="single"/>
                  </w:rPr>
                </w:rPrChange>
              </w:rPr>
              <w:t>Name</w:t>
            </w:r>
          </w:p>
        </w:tc>
        <w:tc>
          <w:tcPr>
            <w:tcW w:w="1200" w:type="dxa"/>
            <w:shd w:val="clear" w:color="auto" w:fill="BFBFBF"/>
          </w:tcPr>
          <w:p w:rsidR="00D05B0C" w:rsidRPr="00D05B0C" w:rsidRDefault="00D05B0C" w:rsidP="000850FD">
            <w:pPr>
              <w:autoSpaceDE w:val="0"/>
              <w:snapToGrid w:val="0"/>
              <w:spacing w:before="80" w:after="80"/>
              <w:rPr>
                <w:b/>
                <w:color w:val="000000"/>
                <w:rPrChange w:id="2330" w:author="Unknown">
                  <w:rPr>
                    <w:rFonts w:ascii="Calibri" w:hAnsi="Calibri"/>
                    <w:color w:val="000000"/>
                    <w:sz w:val="20"/>
                  </w:rPr>
                </w:rPrChange>
              </w:rPr>
            </w:pPr>
            <w:r w:rsidRPr="00D05B0C">
              <w:rPr>
                <w:b/>
                <w:color w:val="000000"/>
                <w:rPrChange w:id="2331" w:author="Jithu.Ramesh" w:date="2010-12-17T09:40:00Z">
                  <w:rPr>
                    <w:rFonts w:ascii="Calibri" w:hAnsi="Calibri"/>
                    <w:color w:val="000000"/>
                    <w:sz w:val="20"/>
                    <w:u w:val="single"/>
                  </w:rPr>
                </w:rPrChange>
              </w:rPr>
              <w:t>Type</w:t>
            </w:r>
          </w:p>
        </w:tc>
        <w:tc>
          <w:tcPr>
            <w:tcW w:w="1560" w:type="dxa"/>
            <w:shd w:val="clear" w:color="auto" w:fill="BFBFBF"/>
          </w:tcPr>
          <w:p w:rsidR="00D05B0C" w:rsidRPr="00D05B0C" w:rsidRDefault="00D05B0C" w:rsidP="000850FD">
            <w:pPr>
              <w:autoSpaceDE w:val="0"/>
              <w:snapToGrid w:val="0"/>
              <w:spacing w:before="80" w:after="80"/>
              <w:rPr>
                <w:b/>
                <w:color w:val="000000"/>
                <w:rPrChange w:id="2332" w:author="Unknown">
                  <w:rPr>
                    <w:rFonts w:ascii="Calibri" w:hAnsi="Calibri"/>
                    <w:color w:val="000000"/>
                    <w:sz w:val="20"/>
                  </w:rPr>
                </w:rPrChange>
              </w:rPr>
            </w:pPr>
            <w:r w:rsidRPr="00D05B0C">
              <w:rPr>
                <w:b/>
                <w:color w:val="000000"/>
                <w:rPrChange w:id="2333" w:author="Jithu.Ramesh" w:date="2010-12-17T09:40:00Z">
                  <w:rPr>
                    <w:rFonts w:ascii="Calibri" w:hAnsi="Calibri"/>
                    <w:color w:val="000000"/>
                    <w:sz w:val="20"/>
                    <w:u w:val="single"/>
                  </w:rPr>
                </w:rPrChange>
              </w:rPr>
              <w:t>Viewpoint</w:t>
            </w:r>
          </w:p>
        </w:tc>
        <w:tc>
          <w:tcPr>
            <w:tcW w:w="2760" w:type="dxa"/>
            <w:shd w:val="clear" w:color="auto" w:fill="BFBFBF"/>
          </w:tcPr>
          <w:p w:rsidR="00D05B0C" w:rsidRPr="00D05B0C" w:rsidRDefault="00D05B0C" w:rsidP="000850FD">
            <w:pPr>
              <w:autoSpaceDE w:val="0"/>
              <w:snapToGrid w:val="0"/>
              <w:spacing w:before="80" w:after="80"/>
              <w:rPr>
                <w:b/>
                <w:color w:val="000000"/>
                <w:rPrChange w:id="2334" w:author="Unknown">
                  <w:rPr>
                    <w:rFonts w:ascii="Calibri" w:hAnsi="Calibri"/>
                    <w:color w:val="000000"/>
                    <w:sz w:val="20"/>
                  </w:rPr>
                </w:rPrChange>
              </w:rPr>
            </w:pPr>
            <w:r w:rsidRPr="00D05B0C">
              <w:rPr>
                <w:b/>
                <w:color w:val="000000"/>
                <w:rPrChange w:id="2335" w:author="Jithu.Ramesh" w:date="2010-12-17T09:40:00Z">
                  <w:rPr>
                    <w:rFonts w:ascii="Calibri" w:hAnsi="Calibri"/>
                    <w:color w:val="000000"/>
                    <w:sz w:val="20"/>
                    <w:u w:val="single"/>
                  </w:rPr>
                </w:rPrChange>
              </w:rPr>
              <w:t>Description</w:t>
            </w:r>
          </w:p>
        </w:tc>
        <w:tc>
          <w:tcPr>
            <w:tcW w:w="2340" w:type="dxa"/>
            <w:shd w:val="clear" w:color="auto" w:fill="BFBFBF"/>
          </w:tcPr>
          <w:p w:rsidR="00D05B0C" w:rsidRPr="00D05B0C" w:rsidRDefault="00D05B0C" w:rsidP="000850FD">
            <w:pPr>
              <w:autoSpaceDE w:val="0"/>
              <w:snapToGrid w:val="0"/>
              <w:spacing w:before="80" w:after="80"/>
              <w:ind w:right="184"/>
              <w:rPr>
                <w:b/>
                <w:color w:val="000000"/>
                <w:rPrChange w:id="2336" w:author="Unknown">
                  <w:rPr>
                    <w:rFonts w:ascii="Calibri" w:hAnsi="Calibri"/>
                    <w:color w:val="000000"/>
                    <w:sz w:val="20"/>
                  </w:rPr>
                </w:rPrChange>
              </w:rPr>
            </w:pPr>
            <w:r w:rsidRPr="00D05B0C">
              <w:rPr>
                <w:b/>
                <w:color w:val="000000"/>
                <w:rPrChange w:id="2337" w:author="Jithu.Ramesh" w:date="2010-12-17T09:40:00Z">
                  <w:rPr>
                    <w:rFonts w:ascii="Calibri" w:hAnsi="Calibri"/>
                    <w:color w:val="000000"/>
                    <w:sz w:val="20"/>
                    <w:u w:val="single"/>
                  </w:rPr>
                </w:rPrChange>
              </w:rPr>
              <w:t>Test method</w:t>
            </w:r>
          </w:p>
        </w:tc>
      </w:tr>
      <w:tr w:rsidR="00D05B0C" w:rsidRPr="00DE544F" w:rsidTr="00DF5C48">
        <w:tc>
          <w:tcPr>
            <w:tcW w:w="1320" w:type="dxa"/>
          </w:tcPr>
          <w:p w:rsidR="00D05B0C" w:rsidRPr="00D05B0C" w:rsidRDefault="00D05B0C" w:rsidP="000850FD">
            <w:pPr>
              <w:autoSpaceDE w:val="0"/>
              <w:snapToGrid w:val="0"/>
              <w:spacing w:before="80" w:after="80"/>
              <w:rPr>
                <w:color w:val="000000"/>
                <w:rPrChange w:id="2338" w:author="Unknown">
                  <w:rPr>
                    <w:rFonts w:ascii="Calibri" w:hAnsi="Calibri"/>
                    <w:color w:val="000000"/>
                    <w:sz w:val="20"/>
                  </w:rPr>
                </w:rPrChange>
              </w:rPr>
            </w:pPr>
            <w:r w:rsidRPr="00D05B0C">
              <w:rPr>
                <w:color w:val="000000"/>
                <w:rPrChange w:id="2339" w:author="Jithu.Ramesh" w:date="2010-12-17T09:40:00Z">
                  <w:rPr>
                    <w:rFonts w:ascii="Calibri" w:hAnsi="Calibri"/>
                    <w:color w:val="000000"/>
                    <w:sz w:val="20"/>
                    <w:u w:val="single"/>
                  </w:rPr>
                </w:rPrChange>
              </w:rPr>
              <w:t>Observable behavior</w:t>
            </w:r>
          </w:p>
        </w:tc>
        <w:tc>
          <w:tcPr>
            <w:tcW w:w="1200" w:type="dxa"/>
          </w:tcPr>
          <w:p w:rsidR="00D05B0C" w:rsidRPr="00D05B0C" w:rsidRDefault="00D05B0C" w:rsidP="000850FD">
            <w:pPr>
              <w:autoSpaceDE w:val="0"/>
              <w:snapToGrid w:val="0"/>
              <w:spacing w:before="80" w:after="80"/>
              <w:rPr>
                <w:color w:val="000000"/>
                <w:rPrChange w:id="2340" w:author="Unknown">
                  <w:rPr>
                    <w:rFonts w:ascii="Calibri" w:hAnsi="Calibri"/>
                    <w:color w:val="000000"/>
                    <w:sz w:val="20"/>
                  </w:rPr>
                </w:rPrChange>
              </w:rPr>
            </w:pPr>
            <w:r w:rsidRPr="00D05B0C">
              <w:rPr>
                <w:color w:val="000000"/>
                <w:rPrChange w:id="2341" w:author="Jithu.Ramesh" w:date="2010-12-17T09:40:00Z">
                  <w:rPr>
                    <w:rFonts w:ascii="Calibri" w:hAnsi="Calibri"/>
                    <w:color w:val="000000"/>
                    <w:sz w:val="20"/>
                    <w:u w:val="single"/>
                  </w:rPr>
                </w:rPrChange>
              </w:rPr>
              <w:t>Prohibition</w:t>
            </w:r>
          </w:p>
        </w:tc>
        <w:tc>
          <w:tcPr>
            <w:tcW w:w="1560" w:type="dxa"/>
          </w:tcPr>
          <w:p w:rsidR="00D05B0C" w:rsidRPr="00D05B0C" w:rsidRDefault="00D05B0C" w:rsidP="000850FD">
            <w:pPr>
              <w:autoSpaceDE w:val="0"/>
              <w:snapToGrid w:val="0"/>
              <w:spacing w:before="80" w:after="80"/>
              <w:rPr>
                <w:color w:val="000000"/>
                <w:rPrChange w:id="2342" w:author="Unknown">
                  <w:rPr>
                    <w:rFonts w:ascii="Calibri" w:hAnsi="Calibri"/>
                    <w:color w:val="000000"/>
                    <w:sz w:val="20"/>
                  </w:rPr>
                </w:rPrChange>
              </w:rPr>
            </w:pPr>
            <w:r w:rsidRPr="00D05B0C">
              <w:rPr>
                <w:color w:val="000000"/>
                <w:rPrChange w:id="2343" w:author="Jithu.Ramesh" w:date="2010-12-17T09:40:00Z">
                  <w:rPr>
                    <w:rFonts w:ascii="Calibri" w:hAnsi="Calibri"/>
                    <w:color w:val="000000"/>
                    <w:sz w:val="20"/>
                    <w:u w:val="single"/>
                  </w:rPr>
                </w:rPrChange>
              </w:rPr>
              <w:t>Computational</w:t>
            </w:r>
          </w:p>
        </w:tc>
        <w:tc>
          <w:tcPr>
            <w:tcW w:w="2760" w:type="dxa"/>
          </w:tcPr>
          <w:p w:rsidR="00D05B0C" w:rsidRPr="00D05B0C" w:rsidRDefault="00D05B0C" w:rsidP="000850FD">
            <w:pPr>
              <w:autoSpaceDE w:val="0"/>
              <w:snapToGrid w:val="0"/>
              <w:spacing w:before="80" w:after="80"/>
              <w:rPr>
                <w:color w:val="000000"/>
                <w:rPrChange w:id="2344" w:author="Unknown">
                  <w:rPr>
                    <w:rFonts w:ascii="Calibri" w:hAnsi="Calibri"/>
                    <w:color w:val="000000"/>
                    <w:sz w:val="20"/>
                  </w:rPr>
                </w:rPrChange>
              </w:rPr>
            </w:pPr>
            <w:r w:rsidRPr="00D05B0C">
              <w:rPr>
                <w:color w:val="000000"/>
                <w:rPrChange w:id="2345" w:author="Jithu.Ramesh" w:date="2010-12-17T09:40:00Z">
                  <w:rPr>
                    <w:rFonts w:ascii="Calibri" w:hAnsi="Calibri"/>
                    <w:color w:val="000000"/>
                    <w:sz w:val="20"/>
                    <w:u w:val="single"/>
                  </w:rPr>
                </w:rPrChange>
              </w:rPr>
              <w:t>Service clients are prohibited from making any assumptions based on the internal implementation details of the Service. As a corollary, all observable behavior must be made explicit in the Service specification.</w:t>
            </w:r>
          </w:p>
        </w:tc>
        <w:tc>
          <w:tcPr>
            <w:tcW w:w="2340" w:type="dxa"/>
          </w:tcPr>
          <w:p w:rsidR="00D05B0C" w:rsidRPr="00D05B0C" w:rsidRDefault="00D05B0C" w:rsidP="000850FD">
            <w:pPr>
              <w:autoSpaceDE w:val="0"/>
              <w:snapToGrid w:val="0"/>
              <w:spacing w:before="80" w:after="80"/>
              <w:rPr>
                <w:color w:val="000000"/>
                <w:rPrChange w:id="2346" w:author="Unknown">
                  <w:rPr>
                    <w:rFonts w:ascii="Calibri" w:hAnsi="Calibri"/>
                    <w:color w:val="000000"/>
                    <w:sz w:val="20"/>
                  </w:rPr>
                </w:rPrChange>
              </w:rPr>
            </w:pPr>
            <w:r w:rsidRPr="00D05B0C">
              <w:rPr>
                <w:color w:val="000000"/>
                <w:rPrChange w:id="2347" w:author="Jithu.Ramesh" w:date="2010-12-17T09:40:00Z">
                  <w:rPr>
                    <w:rFonts w:ascii="Calibri" w:hAnsi="Calibri"/>
                    <w:color w:val="000000"/>
                    <w:sz w:val="20"/>
                    <w:u w:val="single"/>
                  </w:rPr>
                </w:rPrChange>
              </w:rPr>
              <w:t>1. Design Review</w:t>
            </w:r>
          </w:p>
          <w:p w:rsidR="00D05B0C" w:rsidRPr="00D05B0C" w:rsidRDefault="00D05B0C" w:rsidP="000850FD">
            <w:pPr>
              <w:autoSpaceDE w:val="0"/>
              <w:spacing w:before="80" w:after="80"/>
              <w:rPr>
                <w:color w:val="000000"/>
                <w:rPrChange w:id="2348" w:author="Unknown">
                  <w:rPr>
                    <w:rFonts w:ascii="Calibri" w:hAnsi="Calibri"/>
                    <w:color w:val="000000"/>
                    <w:sz w:val="20"/>
                  </w:rPr>
                </w:rPrChange>
              </w:rPr>
            </w:pPr>
            <w:r w:rsidRPr="00D05B0C">
              <w:rPr>
                <w:color w:val="000000"/>
                <w:rPrChange w:id="2349" w:author="Jithu.Ramesh" w:date="2010-12-17T09:40:00Z">
                  <w:rPr>
                    <w:rFonts w:ascii="Calibri" w:hAnsi="Calibri"/>
                    <w:color w:val="000000"/>
                    <w:sz w:val="20"/>
                    <w:u w:val="single"/>
                  </w:rPr>
                </w:rPrChange>
              </w:rPr>
              <w:t>2. Change of implementation not affect clients</w:t>
            </w:r>
          </w:p>
        </w:tc>
      </w:tr>
      <w:tr w:rsidR="00D05B0C" w:rsidRPr="00DE544F" w:rsidTr="00DF5C48">
        <w:tc>
          <w:tcPr>
            <w:tcW w:w="1320" w:type="dxa"/>
          </w:tcPr>
          <w:p w:rsidR="00D05B0C" w:rsidRPr="00D05B0C" w:rsidRDefault="00D05B0C" w:rsidP="000850FD">
            <w:pPr>
              <w:autoSpaceDE w:val="0"/>
              <w:snapToGrid w:val="0"/>
              <w:spacing w:before="80" w:after="80"/>
              <w:rPr>
                <w:color w:val="000000"/>
                <w:rPrChange w:id="2350" w:author="Unknown">
                  <w:rPr>
                    <w:rFonts w:ascii="Calibri" w:hAnsi="Calibri"/>
                    <w:color w:val="000000"/>
                    <w:sz w:val="20"/>
                  </w:rPr>
                </w:rPrChange>
              </w:rPr>
            </w:pPr>
            <w:r w:rsidRPr="00D05B0C">
              <w:rPr>
                <w:color w:val="000000"/>
                <w:rPrChange w:id="2351" w:author="Jithu.Ramesh" w:date="2010-12-17T09:40:00Z">
                  <w:rPr>
                    <w:rFonts w:ascii="Calibri" w:hAnsi="Calibri"/>
                    <w:color w:val="000000"/>
                    <w:sz w:val="20"/>
                    <w:u w:val="single"/>
                  </w:rPr>
                </w:rPrChange>
              </w:rPr>
              <w:t>Functional Profile</w:t>
            </w:r>
          </w:p>
        </w:tc>
        <w:tc>
          <w:tcPr>
            <w:tcW w:w="1200" w:type="dxa"/>
          </w:tcPr>
          <w:p w:rsidR="00D05B0C" w:rsidRPr="00D05B0C" w:rsidRDefault="00D05B0C" w:rsidP="000850FD">
            <w:pPr>
              <w:autoSpaceDE w:val="0"/>
              <w:snapToGrid w:val="0"/>
              <w:spacing w:before="80" w:after="80"/>
              <w:rPr>
                <w:color w:val="000000"/>
                <w:rPrChange w:id="2352" w:author="Unknown">
                  <w:rPr>
                    <w:rFonts w:ascii="Calibri" w:hAnsi="Calibri"/>
                    <w:color w:val="000000"/>
                    <w:sz w:val="20"/>
                  </w:rPr>
                </w:rPrChange>
              </w:rPr>
            </w:pPr>
            <w:r w:rsidRPr="00D05B0C">
              <w:rPr>
                <w:color w:val="000000"/>
                <w:rPrChange w:id="2353" w:author="Jithu.Ramesh" w:date="2010-12-17T09:40:00Z">
                  <w:rPr>
                    <w:rFonts w:ascii="Calibri" w:hAnsi="Calibri"/>
                    <w:color w:val="000000"/>
                    <w:sz w:val="20"/>
                    <w:u w:val="single"/>
                  </w:rPr>
                </w:rPrChange>
              </w:rPr>
              <w:t>Obligation</w:t>
            </w:r>
          </w:p>
        </w:tc>
        <w:tc>
          <w:tcPr>
            <w:tcW w:w="1560" w:type="dxa"/>
          </w:tcPr>
          <w:p w:rsidR="00D05B0C" w:rsidRPr="00D05B0C" w:rsidRDefault="00D05B0C" w:rsidP="000850FD">
            <w:pPr>
              <w:autoSpaceDE w:val="0"/>
              <w:snapToGrid w:val="0"/>
              <w:spacing w:before="80" w:after="80"/>
              <w:rPr>
                <w:color w:val="000000"/>
                <w:rPrChange w:id="2354" w:author="Unknown">
                  <w:rPr>
                    <w:rFonts w:ascii="Calibri" w:hAnsi="Calibri"/>
                    <w:color w:val="000000"/>
                    <w:sz w:val="20"/>
                  </w:rPr>
                </w:rPrChange>
              </w:rPr>
            </w:pPr>
            <w:r w:rsidRPr="00D05B0C">
              <w:rPr>
                <w:color w:val="000000"/>
                <w:rPrChange w:id="2355" w:author="Jithu.Ramesh" w:date="2010-12-17T09:40:00Z">
                  <w:rPr>
                    <w:rFonts w:ascii="Calibri" w:hAnsi="Calibri"/>
                    <w:color w:val="000000"/>
                    <w:sz w:val="20"/>
                    <w:u w:val="single"/>
                  </w:rPr>
                </w:rPrChange>
              </w:rPr>
              <w:t>Computational</w:t>
            </w:r>
          </w:p>
        </w:tc>
        <w:tc>
          <w:tcPr>
            <w:tcW w:w="2760" w:type="dxa"/>
          </w:tcPr>
          <w:p w:rsidR="00D05B0C" w:rsidRPr="00D05B0C" w:rsidRDefault="00D05B0C" w:rsidP="000850FD">
            <w:pPr>
              <w:autoSpaceDE w:val="0"/>
              <w:snapToGrid w:val="0"/>
              <w:spacing w:before="80" w:after="80"/>
              <w:rPr>
                <w:color w:val="000000"/>
                <w:rPrChange w:id="2356" w:author="Unknown">
                  <w:rPr>
                    <w:rFonts w:ascii="Calibri" w:hAnsi="Calibri"/>
                    <w:color w:val="000000"/>
                    <w:sz w:val="20"/>
                  </w:rPr>
                </w:rPrChange>
              </w:rPr>
            </w:pPr>
            <w:r w:rsidRPr="00D05B0C">
              <w:rPr>
                <w:color w:val="000000"/>
                <w:rPrChange w:id="2357" w:author="Jithu.Ramesh" w:date="2010-12-17T09:40:00Z">
                  <w:rPr>
                    <w:rFonts w:ascii="Calibri" w:hAnsi="Calibri"/>
                    <w:color w:val="000000"/>
                    <w:sz w:val="20"/>
                    <w:u w:val="single"/>
                  </w:rPr>
                </w:rPrChange>
              </w:rPr>
              <w:t>All functional profiles must be implemented.</w:t>
            </w:r>
          </w:p>
        </w:tc>
        <w:tc>
          <w:tcPr>
            <w:tcW w:w="2340" w:type="dxa"/>
          </w:tcPr>
          <w:p w:rsidR="00D05B0C" w:rsidRPr="00D05B0C" w:rsidRDefault="00D05B0C" w:rsidP="000850FD">
            <w:pPr>
              <w:autoSpaceDE w:val="0"/>
              <w:snapToGrid w:val="0"/>
              <w:spacing w:before="80" w:after="80"/>
              <w:rPr>
                <w:color w:val="000000"/>
                <w:rPrChange w:id="2358" w:author="Unknown">
                  <w:rPr>
                    <w:rFonts w:ascii="Calibri" w:hAnsi="Calibri"/>
                    <w:color w:val="000000"/>
                    <w:sz w:val="20"/>
                  </w:rPr>
                </w:rPrChange>
              </w:rPr>
            </w:pPr>
            <w:r w:rsidRPr="00D05B0C">
              <w:rPr>
                <w:color w:val="000000"/>
                <w:rPrChange w:id="2359" w:author="Jithu.Ramesh" w:date="2010-12-17T09:40:00Z">
                  <w:rPr>
                    <w:rFonts w:ascii="Calibri" w:hAnsi="Calibri"/>
                    <w:color w:val="000000"/>
                    <w:sz w:val="20"/>
                    <w:u w:val="single"/>
                  </w:rPr>
                </w:rPrChange>
              </w:rPr>
              <w:t>1. Design review</w:t>
            </w:r>
          </w:p>
          <w:p w:rsidR="00D05B0C" w:rsidRPr="00D05B0C" w:rsidRDefault="00D05B0C" w:rsidP="000850FD">
            <w:pPr>
              <w:autoSpaceDE w:val="0"/>
              <w:snapToGrid w:val="0"/>
              <w:spacing w:before="80" w:after="80"/>
              <w:rPr>
                <w:color w:val="000000"/>
                <w:rPrChange w:id="2360" w:author="Unknown">
                  <w:rPr>
                    <w:rFonts w:ascii="Calibri" w:hAnsi="Calibri"/>
                    <w:color w:val="000000"/>
                    <w:sz w:val="20"/>
                  </w:rPr>
                </w:rPrChange>
              </w:rPr>
            </w:pPr>
            <w:r w:rsidRPr="00D05B0C">
              <w:rPr>
                <w:color w:val="000000"/>
                <w:rPrChange w:id="2361" w:author="Jithu.Ramesh" w:date="2010-12-17T09:40:00Z">
                  <w:rPr>
                    <w:rFonts w:ascii="Calibri" w:hAnsi="Calibri"/>
                    <w:color w:val="000000"/>
                    <w:sz w:val="20"/>
                    <w:u w:val="single"/>
                  </w:rPr>
                </w:rPrChange>
              </w:rPr>
              <w:t>2. Inspection of WSDL and XSD</w:t>
            </w:r>
          </w:p>
        </w:tc>
      </w:tr>
      <w:tr w:rsidR="00D05B0C" w:rsidRPr="00DE544F" w:rsidTr="00DF5C48">
        <w:tc>
          <w:tcPr>
            <w:tcW w:w="1320" w:type="dxa"/>
          </w:tcPr>
          <w:p w:rsidR="00D05B0C" w:rsidRPr="00D05B0C" w:rsidRDefault="00D05B0C" w:rsidP="000850FD">
            <w:pPr>
              <w:autoSpaceDE w:val="0"/>
              <w:snapToGrid w:val="0"/>
              <w:spacing w:before="80" w:after="80"/>
              <w:rPr>
                <w:color w:val="000000"/>
                <w:rPrChange w:id="2362" w:author="Unknown">
                  <w:rPr>
                    <w:rFonts w:ascii="Calibri" w:hAnsi="Calibri"/>
                    <w:color w:val="000000"/>
                    <w:sz w:val="20"/>
                  </w:rPr>
                </w:rPrChange>
              </w:rPr>
            </w:pPr>
            <w:r w:rsidRPr="00D05B0C">
              <w:rPr>
                <w:color w:val="000000"/>
                <w:rPrChange w:id="2363" w:author="Jithu.Ramesh" w:date="2010-12-17T09:40:00Z">
                  <w:rPr>
                    <w:rFonts w:ascii="Calibri" w:hAnsi="Calibri"/>
                    <w:color w:val="000000"/>
                    <w:sz w:val="20"/>
                    <w:u w:val="single"/>
                  </w:rPr>
                </w:rPrChange>
              </w:rPr>
              <w:t>Operations required</w:t>
            </w:r>
          </w:p>
        </w:tc>
        <w:tc>
          <w:tcPr>
            <w:tcW w:w="1200" w:type="dxa"/>
          </w:tcPr>
          <w:p w:rsidR="00D05B0C" w:rsidRPr="00D05B0C" w:rsidRDefault="00D05B0C" w:rsidP="000850FD">
            <w:pPr>
              <w:autoSpaceDE w:val="0"/>
              <w:snapToGrid w:val="0"/>
              <w:spacing w:before="80" w:after="80"/>
              <w:rPr>
                <w:color w:val="000000"/>
                <w:rPrChange w:id="2364" w:author="Unknown">
                  <w:rPr>
                    <w:rFonts w:ascii="Calibri" w:hAnsi="Calibri"/>
                    <w:color w:val="000000"/>
                    <w:sz w:val="20"/>
                  </w:rPr>
                </w:rPrChange>
              </w:rPr>
            </w:pPr>
            <w:r w:rsidRPr="00D05B0C">
              <w:rPr>
                <w:color w:val="000000"/>
                <w:rPrChange w:id="2365" w:author="Jithu.Ramesh" w:date="2010-12-17T09:40:00Z">
                  <w:rPr>
                    <w:rFonts w:ascii="Calibri" w:hAnsi="Calibri"/>
                    <w:color w:val="000000"/>
                    <w:sz w:val="20"/>
                    <w:u w:val="single"/>
                  </w:rPr>
                </w:rPrChange>
              </w:rPr>
              <w:t>Obligation</w:t>
            </w:r>
          </w:p>
        </w:tc>
        <w:tc>
          <w:tcPr>
            <w:tcW w:w="1560" w:type="dxa"/>
          </w:tcPr>
          <w:p w:rsidR="00D05B0C" w:rsidRPr="00D05B0C" w:rsidRDefault="00D05B0C" w:rsidP="000850FD">
            <w:pPr>
              <w:autoSpaceDE w:val="0"/>
              <w:snapToGrid w:val="0"/>
              <w:spacing w:before="80" w:after="80"/>
              <w:rPr>
                <w:color w:val="000000"/>
                <w:rPrChange w:id="2366" w:author="Unknown">
                  <w:rPr>
                    <w:rFonts w:ascii="Calibri" w:hAnsi="Calibri"/>
                    <w:color w:val="000000"/>
                    <w:sz w:val="20"/>
                  </w:rPr>
                </w:rPrChange>
              </w:rPr>
            </w:pPr>
            <w:r w:rsidRPr="00D05B0C">
              <w:rPr>
                <w:color w:val="000000"/>
                <w:rPrChange w:id="2367" w:author="Jithu.Ramesh" w:date="2010-12-17T09:40:00Z">
                  <w:rPr>
                    <w:rFonts w:ascii="Calibri" w:hAnsi="Calibri"/>
                    <w:color w:val="000000"/>
                    <w:sz w:val="20"/>
                    <w:u w:val="single"/>
                  </w:rPr>
                </w:rPrChange>
              </w:rPr>
              <w:t>Computational</w:t>
            </w:r>
          </w:p>
        </w:tc>
        <w:tc>
          <w:tcPr>
            <w:tcW w:w="2760" w:type="dxa"/>
          </w:tcPr>
          <w:p w:rsidR="00D05B0C" w:rsidRPr="00D05B0C" w:rsidRDefault="00D05B0C" w:rsidP="000850FD">
            <w:pPr>
              <w:autoSpaceDE w:val="0"/>
              <w:snapToGrid w:val="0"/>
              <w:spacing w:before="80" w:after="80"/>
              <w:rPr>
                <w:color w:val="000000"/>
                <w:rPrChange w:id="2368" w:author="Unknown">
                  <w:rPr>
                    <w:rFonts w:ascii="Calibri" w:hAnsi="Calibri"/>
                    <w:color w:val="000000"/>
                    <w:sz w:val="20"/>
                  </w:rPr>
                </w:rPrChange>
              </w:rPr>
            </w:pPr>
            <w:r w:rsidRPr="00D05B0C">
              <w:rPr>
                <w:color w:val="000000"/>
                <w:rPrChange w:id="2369" w:author="Jithu.Ramesh" w:date="2010-12-17T09:40:00Z">
                  <w:rPr>
                    <w:rFonts w:ascii="Calibri" w:hAnsi="Calibri"/>
                    <w:color w:val="000000"/>
                    <w:sz w:val="20"/>
                    <w:u w:val="single"/>
                  </w:rPr>
                </w:rPrChange>
              </w:rPr>
              <w:t>Designers/implementers are obligated to implement all of the operations of both identified functional profiles.</w:t>
            </w:r>
          </w:p>
        </w:tc>
        <w:tc>
          <w:tcPr>
            <w:tcW w:w="2340" w:type="dxa"/>
          </w:tcPr>
          <w:p w:rsidR="00D05B0C" w:rsidRPr="00D05B0C" w:rsidRDefault="00D05B0C" w:rsidP="000850FD">
            <w:pPr>
              <w:autoSpaceDE w:val="0"/>
              <w:snapToGrid w:val="0"/>
              <w:spacing w:before="80" w:after="80"/>
              <w:rPr>
                <w:color w:val="000000"/>
                <w:rPrChange w:id="2370" w:author="Unknown">
                  <w:rPr>
                    <w:rFonts w:ascii="Calibri" w:hAnsi="Calibri"/>
                    <w:color w:val="000000"/>
                    <w:sz w:val="20"/>
                  </w:rPr>
                </w:rPrChange>
              </w:rPr>
            </w:pPr>
            <w:r w:rsidRPr="00D05B0C">
              <w:rPr>
                <w:color w:val="000000"/>
                <w:rPrChange w:id="2371" w:author="Jithu.Ramesh" w:date="2010-12-17T09:40:00Z">
                  <w:rPr>
                    <w:rFonts w:ascii="Calibri" w:hAnsi="Calibri"/>
                    <w:color w:val="000000"/>
                    <w:sz w:val="20"/>
                    <w:u w:val="single"/>
                  </w:rPr>
                </w:rPrChange>
              </w:rPr>
              <w:t>1. Test cases include all identified operations</w:t>
            </w:r>
          </w:p>
        </w:tc>
      </w:tr>
      <w:tr w:rsidR="00D05B0C" w:rsidRPr="00DE544F" w:rsidTr="00DF5C48">
        <w:tc>
          <w:tcPr>
            <w:tcW w:w="1320" w:type="dxa"/>
          </w:tcPr>
          <w:p w:rsidR="00D05B0C" w:rsidRPr="00D05B0C" w:rsidRDefault="00D05B0C" w:rsidP="000850FD">
            <w:pPr>
              <w:autoSpaceDE w:val="0"/>
              <w:snapToGrid w:val="0"/>
              <w:spacing w:before="80" w:after="80"/>
              <w:rPr>
                <w:color w:val="000000"/>
                <w:rPrChange w:id="2372" w:author="Unknown">
                  <w:rPr>
                    <w:rFonts w:ascii="Calibri" w:hAnsi="Calibri"/>
                    <w:color w:val="000000"/>
                    <w:sz w:val="20"/>
                  </w:rPr>
                </w:rPrChange>
              </w:rPr>
            </w:pPr>
            <w:r w:rsidRPr="00D05B0C">
              <w:rPr>
                <w:color w:val="000000"/>
                <w:rPrChange w:id="2373" w:author="Jithu.Ramesh" w:date="2010-12-17T09:40:00Z">
                  <w:rPr>
                    <w:rFonts w:ascii="Calibri" w:hAnsi="Calibri"/>
                    <w:color w:val="000000"/>
                    <w:sz w:val="20"/>
                    <w:u w:val="single"/>
                  </w:rPr>
                </w:rPrChange>
              </w:rPr>
              <w:t>Information Model Conformance</w:t>
            </w:r>
          </w:p>
        </w:tc>
        <w:tc>
          <w:tcPr>
            <w:tcW w:w="1200" w:type="dxa"/>
          </w:tcPr>
          <w:p w:rsidR="00D05B0C" w:rsidRPr="00D05B0C" w:rsidRDefault="00D05B0C" w:rsidP="000850FD">
            <w:pPr>
              <w:autoSpaceDE w:val="0"/>
              <w:snapToGrid w:val="0"/>
              <w:spacing w:before="80" w:after="80"/>
              <w:rPr>
                <w:color w:val="000000"/>
                <w:rPrChange w:id="2374" w:author="Unknown">
                  <w:rPr>
                    <w:rFonts w:ascii="Calibri" w:hAnsi="Calibri"/>
                    <w:color w:val="000000"/>
                    <w:sz w:val="20"/>
                  </w:rPr>
                </w:rPrChange>
              </w:rPr>
            </w:pPr>
            <w:r w:rsidRPr="00D05B0C">
              <w:rPr>
                <w:color w:val="000000"/>
                <w:rPrChange w:id="2375" w:author="Jithu.Ramesh" w:date="2010-12-17T09:40:00Z">
                  <w:rPr>
                    <w:rFonts w:ascii="Calibri" w:hAnsi="Calibri"/>
                    <w:color w:val="000000"/>
                    <w:sz w:val="20"/>
                    <w:u w:val="single"/>
                  </w:rPr>
                </w:rPrChange>
              </w:rPr>
              <w:t>Obligation</w:t>
            </w:r>
          </w:p>
        </w:tc>
        <w:tc>
          <w:tcPr>
            <w:tcW w:w="1560" w:type="dxa"/>
          </w:tcPr>
          <w:p w:rsidR="00D05B0C" w:rsidRPr="00D05B0C" w:rsidRDefault="00D05B0C" w:rsidP="000850FD">
            <w:pPr>
              <w:autoSpaceDE w:val="0"/>
              <w:snapToGrid w:val="0"/>
              <w:spacing w:before="80" w:after="80"/>
              <w:rPr>
                <w:color w:val="000000"/>
                <w:rPrChange w:id="2376" w:author="Unknown">
                  <w:rPr>
                    <w:rFonts w:ascii="Calibri" w:hAnsi="Calibri"/>
                    <w:color w:val="000000"/>
                    <w:sz w:val="20"/>
                  </w:rPr>
                </w:rPrChange>
              </w:rPr>
            </w:pPr>
            <w:r w:rsidRPr="00D05B0C">
              <w:rPr>
                <w:color w:val="000000"/>
                <w:rPrChange w:id="2377" w:author="Jithu.Ramesh" w:date="2010-12-17T09:40:00Z">
                  <w:rPr>
                    <w:rFonts w:ascii="Calibri" w:hAnsi="Calibri"/>
                    <w:color w:val="000000"/>
                    <w:sz w:val="20"/>
                    <w:u w:val="single"/>
                  </w:rPr>
                </w:rPrChange>
              </w:rPr>
              <w:t>Information</w:t>
            </w:r>
          </w:p>
        </w:tc>
        <w:tc>
          <w:tcPr>
            <w:tcW w:w="2760" w:type="dxa"/>
          </w:tcPr>
          <w:p w:rsidR="00D05B0C" w:rsidRPr="00D05B0C" w:rsidRDefault="00D05B0C" w:rsidP="000850FD">
            <w:pPr>
              <w:autoSpaceDE w:val="0"/>
              <w:snapToGrid w:val="0"/>
              <w:spacing w:before="80" w:after="80"/>
              <w:rPr>
                <w:color w:val="000000"/>
                <w:rPrChange w:id="2378" w:author="Unknown">
                  <w:rPr>
                    <w:rFonts w:ascii="Calibri" w:hAnsi="Calibri"/>
                    <w:color w:val="000000"/>
                    <w:sz w:val="20"/>
                  </w:rPr>
                </w:rPrChange>
              </w:rPr>
            </w:pPr>
            <w:r w:rsidRPr="00D05B0C">
              <w:rPr>
                <w:color w:val="000000"/>
                <w:rPrChange w:id="2379" w:author="Jithu.Ramesh" w:date="2010-12-17T09:40:00Z">
                  <w:rPr>
                    <w:rFonts w:ascii="Calibri" w:hAnsi="Calibri"/>
                    <w:color w:val="000000"/>
                    <w:sz w:val="20"/>
                    <w:u w:val="single"/>
                  </w:rPr>
                </w:rPrChange>
              </w:rPr>
              <w:t xml:space="preserve">The Information Model representation will conform to the Information model provided in Section </w:t>
            </w:r>
            <w:r w:rsidRPr="00D05B0C">
              <w:rPr>
                <w:color w:val="000000"/>
                <w:rPrChange w:id="2380" w:author="Jithu.Ramesh" w:date="2010-12-17T09:40:00Z">
                  <w:rPr>
                    <w:color w:val="000000"/>
                  </w:rPr>
                </w:rPrChange>
              </w:rPr>
              <w:fldChar w:fldCharType="begin"/>
            </w:r>
            <w:r w:rsidRPr="00D05B0C">
              <w:rPr>
                <w:color w:val="000000"/>
                <w:rPrChange w:id="2381" w:author="Jithu.Ramesh" w:date="2010-12-17T09:40:00Z">
                  <w:rPr>
                    <w:rFonts w:ascii="Calibri" w:hAnsi="Calibri"/>
                    <w:color w:val="000000"/>
                    <w:sz w:val="20"/>
                    <w:u w:val="single"/>
                  </w:rPr>
                </w:rPrChange>
              </w:rPr>
              <w:instrText xml:space="preserve"> REF _Ref261955264 </w:instrText>
            </w:r>
            <w:r w:rsidRPr="0064755E">
              <w:rPr>
                <w:color w:val="000000"/>
                <w:rPrChange w:id="2382" w:author="Jithu.Ramesh" w:date="2010-12-17T09:40:00Z">
                  <w:rPr>
                    <w:color w:val="000000"/>
                  </w:rPr>
                </w:rPrChange>
              </w:rPr>
              <w:instrText>\</w:instrText>
            </w:r>
            <w:r w:rsidRPr="00D05B0C">
              <w:rPr>
                <w:color w:val="000000"/>
                <w:rPrChange w:id="2383" w:author="Jithu.Ramesh" w:date="2010-12-17T09:40:00Z">
                  <w:rPr>
                    <w:rFonts w:ascii="Calibri" w:hAnsi="Calibri"/>
                    <w:color w:val="000000"/>
                    <w:sz w:val="20"/>
                    <w:u w:val="single"/>
                  </w:rPr>
                </w:rPrChange>
              </w:rPr>
              <w:instrText xml:space="preserve">r </w:instrText>
            </w:r>
            <w:r w:rsidRPr="0064755E">
              <w:rPr>
                <w:color w:val="000000"/>
                <w:rPrChange w:id="2384" w:author="Jithu.Ramesh" w:date="2010-12-17T09:40:00Z">
                  <w:rPr>
                    <w:color w:val="000000"/>
                  </w:rPr>
                </w:rPrChange>
              </w:rPr>
              <w:instrText>\</w:instrText>
            </w:r>
            <w:r w:rsidRPr="00D05B0C">
              <w:rPr>
                <w:color w:val="000000"/>
                <w:rPrChange w:id="2385" w:author="Jithu.Ramesh" w:date="2010-12-17T09:40:00Z">
                  <w:rPr>
                    <w:rFonts w:ascii="Calibri" w:hAnsi="Calibri"/>
                    <w:color w:val="000000"/>
                    <w:sz w:val="20"/>
                    <w:u w:val="single"/>
                  </w:rPr>
                </w:rPrChange>
              </w:rPr>
              <w:instrText xml:space="preserve">h </w:instrText>
            </w:r>
            <w:r w:rsidRPr="00DF5C48">
              <w:rPr>
                <w:color w:val="000000"/>
              </w:rPr>
              <w:instrText xml:space="preserve"> \* MERGEFORMAT </w:instrText>
            </w:r>
            <w:r w:rsidRPr="0064755E">
              <w:rPr>
                <w:color w:val="000000"/>
                <w:rPrChange w:id="2386" w:author="Jithu.Ramesh" w:date="2010-12-17T09:40:00Z">
                  <w:rPr>
                    <w:color w:val="000000"/>
                  </w:rPr>
                </w:rPrChange>
              </w:rPr>
            </w:r>
            <w:r w:rsidRPr="00D05B0C">
              <w:rPr>
                <w:color w:val="000000"/>
                <w:rPrChange w:id="2387" w:author="Jithu.Ramesh" w:date="2010-12-17T09:40:00Z">
                  <w:rPr>
                    <w:color w:val="000000"/>
                  </w:rPr>
                </w:rPrChange>
              </w:rPr>
              <w:fldChar w:fldCharType="separate"/>
            </w:r>
            <w:r>
              <w:rPr>
                <w:b/>
                <w:bCs/>
                <w:color w:val="000000"/>
              </w:rPr>
              <w:t>Error! Reference source not found.</w:t>
            </w:r>
            <w:r w:rsidRPr="00D05B0C">
              <w:rPr>
                <w:color w:val="000000"/>
                <w:rPrChange w:id="2388" w:author="Jithu.Ramesh" w:date="2010-12-17T09:40:00Z">
                  <w:rPr>
                    <w:color w:val="000000"/>
                  </w:rPr>
                </w:rPrChange>
              </w:rPr>
              <w:fldChar w:fldCharType="end"/>
            </w:r>
            <w:r w:rsidRPr="00D05B0C">
              <w:rPr>
                <w:color w:val="000000"/>
                <w:rPrChange w:id="2389" w:author="Jithu.Ramesh" w:date="2010-12-17T09:40:00Z">
                  <w:rPr>
                    <w:rFonts w:ascii="Calibri" w:hAnsi="Calibri"/>
                    <w:color w:val="000000"/>
                    <w:sz w:val="20"/>
                    <w:u w:val="single"/>
                  </w:rPr>
                </w:rPrChange>
              </w:rPr>
              <w:t>.</w:t>
            </w:r>
          </w:p>
        </w:tc>
        <w:tc>
          <w:tcPr>
            <w:tcW w:w="2340" w:type="dxa"/>
          </w:tcPr>
          <w:p w:rsidR="00D05B0C" w:rsidRPr="00D05B0C" w:rsidRDefault="00D05B0C" w:rsidP="000850FD">
            <w:pPr>
              <w:autoSpaceDE w:val="0"/>
              <w:snapToGrid w:val="0"/>
              <w:spacing w:before="80" w:after="80"/>
              <w:rPr>
                <w:color w:val="000000"/>
                <w:rPrChange w:id="2390" w:author="Unknown">
                  <w:rPr>
                    <w:rFonts w:ascii="Calibri" w:hAnsi="Calibri"/>
                    <w:color w:val="000000"/>
                    <w:sz w:val="20"/>
                  </w:rPr>
                </w:rPrChange>
              </w:rPr>
            </w:pPr>
            <w:r w:rsidRPr="00D05B0C">
              <w:rPr>
                <w:color w:val="000000"/>
                <w:rPrChange w:id="2391" w:author="Jithu.Ramesh" w:date="2010-12-17T09:40:00Z">
                  <w:rPr>
                    <w:rFonts w:ascii="Calibri" w:hAnsi="Calibri"/>
                    <w:color w:val="000000"/>
                    <w:sz w:val="20"/>
                    <w:u w:val="single"/>
                  </w:rPr>
                </w:rPrChange>
              </w:rPr>
              <w:t>1. Design Review</w:t>
            </w:r>
          </w:p>
          <w:p w:rsidR="00D05B0C" w:rsidRPr="00D05B0C" w:rsidRDefault="00D05B0C" w:rsidP="000850FD">
            <w:pPr>
              <w:autoSpaceDE w:val="0"/>
              <w:snapToGrid w:val="0"/>
              <w:spacing w:before="80" w:after="80"/>
              <w:rPr>
                <w:color w:val="000000"/>
                <w:rPrChange w:id="2392" w:author="Unknown">
                  <w:rPr>
                    <w:rFonts w:ascii="Calibri" w:hAnsi="Calibri"/>
                    <w:color w:val="000000"/>
                    <w:sz w:val="20"/>
                  </w:rPr>
                </w:rPrChange>
              </w:rPr>
            </w:pPr>
            <w:r w:rsidRPr="00D05B0C">
              <w:rPr>
                <w:color w:val="000000"/>
                <w:rPrChange w:id="2393" w:author="Jithu.Ramesh" w:date="2010-12-17T09:40:00Z">
                  <w:rPr>
                    <w:rFonts w:ascii="Calibri" w:hAnsi="Calibri"/>
                    <w:color w:val="000000"/>
                    <w:sz w:val="20"/>
                    <w:u w:val="single"/>
                  </w:rPr>
                </w:rPrChange>
              </w:rPr>
              <w:t>2. Test cases to be defined to test specified information model conformance</w:t>
            </w:r>
          </w:p>
        </w:tc>
      </w:tr>
      <w:tr w:rsidR="00D05B0C" w:rsidRPr="00DE544F" w:rsidTr="00DF5C48">
        <w:tc>
          <w:tcPr>
            <w:tcW w:w="1320" w:type="dxa"/>
          </w:tcPr>
          <w:p w:rsidR="00D05B0C" w:rsidRPr="00D05B0C" w:rsidRDefault="00D05B0C" w:rsidP="000850FD">
            <w:pPr>
              <w:spacing w:before="80" w:after="80"/>
              <w:rPr>
                <w:color w:val="000000"/>
                <w:rPrChange w:id="2394" w:author="Unknown">
                  <w:rPr>
                    <w:rFonts w:ascii="Calibri" w:hAnsi="Calibri"/>
                    <w:color w:val="000000"/>
                    <w:sz w:val="20"/>
                  </w:rPr>
                </w:rPrChange>
              </w:rPr>
            </w:pPr>
            <w:r w:rsidRPr="00D05B0C">
              <w:rPr>
                <w:color w:val="000000"/>
                <w:rPrChange w:id="2395" w:author="Jithu.Ramesh" w:date="2010-12-17T09:40:00Z">
                  <w:rPr>
                    <w:rFonts w:ascii="Calibri" w:hAnsi="Calibri"/>
                    <w:color w:val="000000"/>
                    <w:sz w:val="20"/>
                    <w:u w:val="single"/>
                  </w:rPr>
                </w:rPrChange>
              </w:rPr>
              <w:t>Multiple Jurisdictions</w:t>
            </w:r>
          </w:p>
        </w:tc>
        <w:tc>
          <w:tcPr>
            <w:tcW w:w="1200" w:type="dxa"/>
          </w:tcPr>
          <w:p w:rsidR="00D05B0C" w:rsidRPr="00D05B0C" w:rsidRDefault="00D05B0C" w:rsidP="000850FD">
            <w:pPr>
              <w:spacing w:before="80" w:after="80"/>
              <w:rPr>
                <w:color w:val="000000"/>
                <w:rPrChange w:id="2396" w:author="Unknown">
                  <w:rPr>
                    <w:rFonts w:ascii="Calibri" w:hAnsi="Calibri"/>
                    <w:color w:val="000000"/>
                    <w:sz w:val="20"/>
                  </w:rPr>
                </w:rPrChange>
              </w:rPr>
            </w:pPr>
            <w:r w:rsidRPr="00D05B0C">
              <w:rPr>
                <w:color w:val="000000"/>
                <w:rPrChange w:id="2397" w:author="Jithu.Ramesh" w:date="2010-12-17T09:40:00Z">
                  <w:rPr>
                    <w:rFonts w:ascii="Calibri" w:hAnsi="Calibri"/>
                    <w:color w:val="000000"/>
                    <w:sz w:val="20"/>
                    <w:u w:val="single"/>
                  </w:rPr>
                </w:rPrChange>
              </w:rPr>
              <w:t>Obligation</w:t>
            </w:r>
          </w:p>
        </w:tc>
        <w:tc>
          <w:tcPr>
            <w:tcW w:w="1560" w:type="dxa"/>
          </w:tcPr>
          <w:p w:rsidR="00D05B0C" w:rsidRPr="00D05B0C" w:rsidRDefault="00D05B0C" w:rsidP="000850FD">
            <w:pPr>
              <w:spacing w:before="80" w:after="80"/>
              <w:rPr>
                <w:color w:val="000000"/>
                <w:rPrChange w:id="2398" w:author="Unknown">
                  <w:rPr>
                    <w:rFonts w:ascii="Calibri" w:hAnsi="Calibri"/>
                    <w:color w:val="000000"/>
                    <w:sz w:val="20"/>
                  </w:rPr>
                </w:rPrChange>
              </w:rPr>
            </w:pPr>
            <w:r w:rsidRPr="00D05B0C">
              <w:rPr>
                <w:color w:val="000000"/>
                <w:rPrChange w:id="2399" w:author="Jithu.Ramesh" w:date="2010-12-17T09:40:00Z">
                  <w:rPr>
                    <w:rFonts w:ascii="Calibri" w:hAnsi="Calibri"/>
                    <w:color w:val="000000"/>
                    <w:sz w:val="20"/>
                    <w:u w:val="single"/>
                  </w:rPr>
                </w:rPrChange>
              </w:rPr>
              <w:t>Enterprise</w:t>
            </w:r>
          </w:p>
        </w:tc>
        <w:tc>
          <w:tcPr>
            <w:tcW w:w="2760" w:type="dxa"/>
          </w:tcPr>
          <w:p w:rsidR="00D05B0C" w:rsidRPr="00D05B0C" w:rsidRDefault="00D05B0C" w:rsidP="000850FD">
            <w:pPr>
              <w:spacing w:before="80" w:after="80"/>
              <w:rPr>
                <w:color w:val="000000"/>
                <w:rPrChange w:id="2400" w:author="Unknown">
                  <w:rPr>
                    <w:rFonts w:ascii="Calibri" w:hAnsi="Calibri"/>
                    <w:color w:val="000000"/>
                    <w:sz w:val="20"/>
                  </w:rPr>
                </w:rPrChange>
              </w:rPr>
            </w:pPr>
            <w:r w:rsidRPr="00D05B0C">
              <w:rPr>
                <w:color w:val="000000"/>
                <w:rPrChange w:id="2401" w:author="Jithu.Ramesh" w:date="2010-12-17T09:40:00Z">
                  <w:rPr>
                    <w:rFonts w:ascii="Calibri" w:hAnsi="Calibri"/>
                    <w:color w:val="000000"/>
                    <w:sz w:val="20"/>
                    <w:u w:val="single"/>
                  </w:rPr>
                </w:rPrChange>
              </w:rPr>
              <w:t>Implementers will provide an implementation that supports multiple jurisdictional domains to support different Coordinating Center and Sites as well as multi-site trials</w:t>
            </w:r>
          </w:p>
        </w:tc>
        <w:tc>
          <w:tcPr>
            <w:tcW w:w="2340" w:type="dxa"/>
          </w:tcPr>
          <w:p w:rsidR="00D05B0C" w:rsidRPr="00D05B0C" w:rsidRDefault="00D05B0C" w:rsidP="000850FD">
            <w:pPr>
              <w:spacing w:before="80" w:after="80"/>
              <w:rPr>
                <w:color w:val="000000"/>
                <w:rPrChange w:id="2402" w:author="Unknown">
                  <w:rPr>
                    <w:rFonts w:ascii="Calibri" w:hAnsi="Calibri"/>
                    <w:color w:val="000000"/>
                    <w:sz w:val="20"/>
                  </w:rPr>
                </w:rPrChange>
              </w:rPr>
            </w:pPr>
            <w:r w:rsidRPr="00D05B0C">
              <w:rPr>
                <w:color w:val="000000"/>
                <w:rPrChange w:id="2403" w:author="Jithu.Ramesh" w:date="2010-12-17T09:40:00Z">
                  <w:rPr>
                    <w:rFonts w:ascii="Calibri" w:hAnsi="Calibri"/>
                    <w:color w:val="000000"/>
                    <w:sz w:val="20"/>
                    <w:u w:val="single"/>
                  </w:rPr>
                </w:rPrChange>
              </w:rPr>
              <w:t>1. Test cases include multiple domain scenarios</w:t>
            </w:r>
          </w:p>
        </w:tc>
      </w:tr>
      <w:tr w:rsidR="00D05B0C" w:rsidRPr="00DE544F" w:rsidTr="00DF5C48">
        <w:tc>
          <w:tcPr>
            <w:tcW w:w="1320" w:type="dxa"/>
          </w:tcPr>
          <w:p w:rsidR="00D05B0C" w:rsidRPr="00D05B0C" w:rsidRDefault="00D05B0C" w:rsidP="000850FD">
            <w:pPr>
              <w:spacing w:before="80" w:after="80"/>
              <w:rPr>
                <w:color w:val="000000"/>
                <w:rPrChange w:id="2404" w:author="Unknown">
                  <w:rPr>
                    <w:rFonts w:ascii="Calibri" w:hAnsi="Calibri"/>
                    <w:color w:val="000000"/>
                    <w:sz w:val="20"/>
                  </w:rPr>
                </w:rPrChange>
              </w:rPr>
            </w:pPr>
            <w:r w:rsidRPr="00D05B0C">
              <w:rPr>
                <w:color w:val="000000"/>
                <w:rPrChange w:id="2405" w:author="Jithu.Ramesh" w:date="2010-12-17T09:40:00Z">
                  <w:rPr>
                    <w:rFonts w:ascii="Calibri" w:hAnsi="Calibri"/>
                    <w:color w:val="000000"/>
                    <w:sz w:val="20"/>
                    <w:u w:val="single"/>
                  </w:rPr>
                </w:rPrChange>
              </w:rPr>
              <w:t>Query Performance</w:t>
            </w:r>
          </w:p>
        </w:tc>
        <w:tc>
          <w:tcPr>
            <w:tcW w:w="1200" w:type="dxa"/>
          </w:tcPr>
          <w:p w:rsidR="00D05B0C" w:rsidRPr="00D05B0C" w:rsidRDefault="00D05B0C" w:rsidP="000850FD">
            <w:pPr>
              <w:spacing w:before="80" w:after="80"/>
              <w:rPr>
                <w:color w:val="000000"/>
                <w:rPrChange w:id="2406" w:author="Unknown">
                  <w:rPr>
                    <w:rFonts w:ascii="Calibri" w:hAnsi="Calibri"/>
                    <w:color w:val="000000"/>
                    <w:sz w:val="20"/>
                  </w:rPr>
                </w:rPrChange>
              </w:rPr>
            </w:pPr>
            <w:r w:rsidRPr="00D05B0C">
              <w:rPr>
                <w:color w:val="000000"/>
                <w:rPrChange w:id="2407" w:author="Jithu.Ramesh" w:date="2010-12-17T09:40:00Z">
                  <w:rPr>
                    <w:rFonts w:ascii="Calibri" w:hAnsi="Calibri"/>
                    <w:color w:val="000000"/>
                    <w:sz w:val="20"/>
                    <w:u w:val="single"/>
                  </w:rPr>
                </w:rPrChange>
              </w:rPr>
              <w:t>Obligation</w:t>
            </w:r>
          </w:p>
        </w:tc>
        <w:tc>
          <w:tcPr>
            <w:tcW w:w="1560" w:type="dxa"/>
          </w:tcPr>
          <w:p w:rsidR="00D05B0C" w:rsidRPr="00D05B0C" w:rsidRDefault="00D05B0C" w:rsidP="000850FD">
            <w:pPr>
              <w:spacing w:before="80" w:after="80"/>
              <w:rPr>
                <w:color w:val="000000"/>
                <w:rPrChange w:id="2408" w:author="Unknown">
                  <w:rPr>
                    <w:rFonts w:ascii="Calibri" w:hAnsi="Calibri"/>
                    <w:color w:val="000000"/>
                    <w:sz w:val="20"/>
                  </w:rPr>
                </w:rPrChange>
              </w:rPr>
            </w:pPr>
            <w:r w:rsidRPr="00D05B0C">
              <w:rPr>
                <w:color w:val="000000"/>
                <w:rPrChange w:id="2409" w:author="Jithu.Ramesh" w:date="2010-12-17T09:40:00Z">
                  <w:rPr>
                    <w:rFonts w:ascii="Calibri" w:hAnsi="Calibri"/>
                    <w:color w:val="000000"/>
                    <w:sz w:val="20"/>
                    <w:u w:val="single"/>
                  </w:rPr>
                </w:rPrChange>
              </w:rPr>
              <w:t>Enterprise</w:t>
            </w:r>
          </w:p>
        </w:tc>
        <w:tc>
          <w:tcPr>
            <w:tcW w:w="2760" w:type="dxa"/>
          </w:tcPr>
          <w:p w:rsidR="00D05B0C" w:rsidRPr="00D05B0C" w:rsidRDefault="00D05B0C" w:rsidP="000850FD">
            <w:pPr>
              <w:spacing w:before="80" w:after="80"/>
              <w:rPr>
                <w:color w:val="000000"/>
                <w:rPrChange w:id="2410" w:author="Unknown">
                  <w:rPr>
                    <w:rFonts w:ascii="Calibri" w:hAnsi="Calibri"/>
                    <w:color w:val="000000"/>
                    <w:sz w:val="20"/>
                  </w:rPr>
                </w:rPrChange>
              </w:rPr>
            </w:pPr>
            <w:r w:rsidRPr="00D05B0C">
              <w:rPr>
                <w:color w:val="000000"/>
                <w:rPrChange w:id="2411" w:author="Jithu.Ramesh" w:date="2010-12-17T09:40:00Z">
                  <w:rPr>
                    <w:rFonts w:ascii="Calibri" w:hAnsi="Calibri"/>
                    <w:color w:val="000000"/>
                    <w:sz w:val="20"/>
                    <w:u w:val="single"/>
                  </w:rPr>
                </w:rPrChange>
              </w:rPr>
              <w:t>The performance of the “registerGSID” operation should be within 0.2 second to return a single record from the underlying database</w:t>
            </w:r>
          </w:p>
        </w:tc>
        <w:tc>
          <w:tcPr>
            <w:tcW w:w="2340" w:type="dxa"/>
          </w:tcPr>
          <w:p w:rsidR="00D05B0C" w:rsidRPr="00D05B0C" w:rsidRDefault="00D05B0C" w:rsidP="000850FD">
            <w:pPr>
              <w:spacing w:before="80" w:after="80"/>
              <w:rPr>
                <w:color w:val="000000"/>
                <w:rPrChange w:id="2412" w:author="Unknown">
                  <w:rPr>
                    <w:rFonts w:ascii="Calibri" w:hAnsi="Calibri"/>
                    <w:color w:val="000000"/>
                    <w:sz w:val="20"/>
                  </w:rPr>
                </w:rPrChange>
              </w:rPr>
            </w:pPr>
            <w:r w:rsidRPr="00D05B0C">
              <w:rPr>
                <w:color w:val="000000"/>
                <w:rPrChange w:id="2413" w:author="Jithu.Ramesh" w:date="2010-12-17T09:40:00Z">
                  <w:rPr>
                    <w:rFonts w:ascii="Calibri" w:hAnsi="Calibri"/>
                    <w:color w:val="000000"/>
                    <w:sz w:val="20"/>
                    <w:u w:val="single"/>
                  </w:rPr>
                </w:rPrChange>
              </w:rPr>
              <w:t>1. Test cases to include performance testing.</w:t>
            </w:r>
          </w:p>
        </w:tc>
      </w:tr>
      <w:tr w:rsidR="00D05B0C" w:rsidRPr="00DE544F" w:rsidTr="00DF5C48">
        <w:tc>
          <w:tcPr>
            <w:tcW w:w="1320" w:type="dxa"/>
          </w:tcPr>
          <w:p w:rsidR="00D05B0C" w:rsidRPr="00D05B0C" w:rsidRDefault="00D05B0C" w:rsidP="000850FD">
            <w:pPr>
              <w:spacing w:before="80" w:after="80"/>
              <w:rPr>
                <w:color w:val="000000"/>
                <w:rPrChange w:id="2414" w:author="Unknown">
                  <w:rPr>
                    <w:rFonts w:ascii="Calibri" w:hAnsi="Calibri"/>
                    <w:color w:val="000000"/>
                    <w:sz w:val="20"/>
                  </w:rPr>
                </w:rPrChange>
              </w:rPr>
            </w:pPr>
            <w:r w:rsidRPr="00D05B0C">
              <w:rPr>
                <w:color w:val="000000"/>
                <w:rPrChange w:id="2415" w:author="Jithu.Ramesh" w:date="2010-12-17T09:40:00Z">
                  <w:rPr>
                    <w:rFonts w:ascii="Calibri" w:hAnsi="Calibri"/>
                    <w:color w:val="000000"/>
                    <w:sz w:val="20"/>
                    <w:u w:val="single"/>
                  </w:rPr>
                </w:rPrChange>
              </w:rPr>
              <w:t>Auditing</w:t>
            </w:r>
          </w:p>
        </w:tc>
        <w:tc>
          <w:tcPr>
            <w:tcW w:w="1200" w:type="dxa"/>
          </w:tcPr>
          <w:p w:rsidR="00D05B0C" w:rsidRPr="00D05B0C" w:rsidRDefault="00D05B0C" w:rsidP="000850FD">
            <w:pPr>
              <w:spacing w:before="80" w:after="80"/>
              <w:rPr>
                <w:color w:val="000000"/>
                <w:rPrChange w:id="2416" w:author="Unknown">
                  <w:rPr>
                    <w:rFonts w:ascii="Calibri" w:hAnsi="Calibri"/>
                    <w:color w:val="000000"/>
                    <w:sz w:val="20"/>
                  </w:rPr>
                </w:rPrChange>
              </w:rPr>
            </w:pPr>
            <w:r w:rsidRPr="00D05B0C">
              <w:rPr>
                <w:color w:val="000000"/>
                <w:rPrChange w:id="2417" w:author="Jithu.Ramesh" w:date="2010-12-17T09:40:00Z">
                  <w:rPr>
                    <w:rFonts w:ascii="Calibri" w:hAnsi="Calibri"/>
                    <w:color w:val="000000"/>
                    <w:sz w:val="20"/>
                    <w:u w:val="single"/>
                  </w:rPr>
                </w:rPrChange>
              </w:rPr>
              <w:t>Obligation</w:t>
            </w:r>
          </w:p>
        </w:tc>
        <w:tc>
          <w:tcPr>
            <w:tcW w:w="1560" w:type="dxa"/>
          </w:tcPr>
          <w:p w:rsidR="00D05B0C" w:rsidRPr="00D05B0C" w:rsidRDefault="00D05B0C" w:rsidP="000850FD">
            <w:pPr>
              <w:spacing w:before="80" w:after="80"/>
              <w:rPr>
                <w:color w:val="000000"/>
                <w:rPrChange w:id="2418" w:author="Unknown">
                  <w:rPr>
                    <w:rFonts w:ascii="Calibri" w:hAnsi="Calibri"/>
                    <w:color w:val="000000"/>
                    <w:sz w:val="20"/>
                  </w:rPr>
                </w:rPrChange>
              </w:rPr>
            </w:pPr>
            <w:r w:rsidRPr="00D05B0C">
              <w:rPr>
                <w:color w:val="000000"/>
                <w:rPrChange w:id="2419" w:author="Jithu.Ramesh" w:date="2010-12-17T09:40:00Z">
                  <w:rPr>
                    <w:rFonts w:ascii="Calibri" w:hAnsi="Calibri"/>
                    <w:color w:val="000000"/>
                    <w:sz w:val="20"/>
                    <w:u w:val="single"/>
                  </w:rPr>
                </w:rPrChange>
              </w:rPr>
              <w:t>Engineering</w:t>
            </w:r>
          </w:p>
        </w:tc>
        <w:tc>
          <w:tcPr>
            <w:tcW w:w="2760" w:type="dxa"/>
          </w:tcPr>
          <w:p w:rsidR="00D05B0C" w:rsidRPr="00D05B0C" w:rsidRDefault="00D05B0C" w:rsidP="000850FD">
            <w:pPr>
              <w:spacing w:before="80" w:after="80"/>
              <w:rPr>
                <w:color w:val="000000"/>
                <w:rPrChange w:id="2420" w:author="Unknown">
                  <w:rPr>
                    <w:rFonts w:ascii="Calibri" w:hAnsi="Calibri"/>
                    <w:color w:val="000000"/>
                    <w:sz w:val="20"/>
                  </w:rPr>
                </w:rPrChange>
              </w:rPr>
            </w:pPr>
            <w:r w:rsidRPr="00D05B0C">
              <w:rPr>
                <w:color w:val="000000"/>
                <w:rPrChange w:id="2421" w:author="Jithu.Ramesh" w:date="2010-12-17T09:40:00Z">
                  <w:rPr>
                    <w:rFonts w:ascii="Calibri" w:hAnsi="Calibri"/>
                    <w:color w:val="000000"/>
                    <w:sz w:val="20"/>
                    <w:u w:val="single"/>
                  </w:rPr>
                </w:rPrChange>
              </w:rPr>
              <w:t>Designers/implementers are obligated to decide on and document the approach for logging or auditing of operation calls</w:t>
            </w:r>
          </w:p>
        </w:tc>
        <w:tc>
          <w:tcPr>
            <w:tcW w:w="2340" w:type="dxa"/>
          </w:tcPr>
          <w:p w:rsidR="00D05B0C" w:rsidRPr="00D05B0C" w:rsidRDefault="00D05B0C" w:rsidP="000850FD">
            <w:pPr>
              <w:spacing w:before="80" w:after="80"/>
              <w:rPr>
                <w:color w:val="000000"/>
                <w:rPrChange w:id="2422" w:author="Unknown">
                  <w:rPr>
                    <w:rFonts w:ascii="Calibri" w:hAnsi="Calibri"/>
                    <w:color w:val="000000"/>
                    <w:sz w:val="20"/>
                  </w:rPr>
                </w:rPrChange>
              </w:rPr>
            </w:pPr>
            <w:r w:rsidRPr="00D05B0C">
              <w:rPr>
                <w:color w:val="000000"/>
                <w:rPrChange w:id="2423" w:author="Jithu.Ramesh" w:date="2010-12-17T09:40:00Z">
                  <w:rPr>
                    <w:rFonts w:ascii="Calibri" w:hAnsi="Calibri"/>
                    <w:color w:val="000000"/>
                    <w:sz w:val="20"/>
                    <w:u w:val="single"/>
                  </w:rPr>
                </w:rPrChange>
              </w:rPr>
              <w:t>1. Design Review</w:t>
            </w:r>
          </w:p>
        </w:tc>
      </w:tr>
    </w:tbl>
    <w:p w:rsidR="00D05B0C" w:rsidRPr="00D05B0C" w:rsidRDefault="00D05B0C" w:rsidP="00045EBC">
      <w:pPr>
        <w:rPr>
          <w:i/>
          <w:color w:val="2F08C0"/>
          <w:rPrChange w:id="2424" w:author="Unknown">
            <w:rPr>
              <w:i/>
              <w:color w:val="FF0000"/>
            </w:rPr>
          </w:rPrChange>
        </w:rPr>
      </w:pPr>
    </w:p>
    <w:p w:rsidR="00D05B0C" w:rsidRPr="00D05B0C" w:rsidRDefault="00D05B0C" w:rsidP="00C46B40">
      <w:pPr>
        <w:pStyle w:val="Heading1"/>
        <w:numPr>
          <w:ilvl w:val="0"/>
          <w:numId w:val="3"/>
        </w:numPr>
        <w:rPr>
          <w:rFonts w:ascii="Times New Roman" w:hAnsi="Times New Roman" w:cs="Times New Roman"/>
          <w:color w:val="2F08C0"/>
          <w:rPrChange w:id="2425" w:author="Unknown">
            <w:rPr>
              <w:rFonts w:cs="Times New Roman"/>
            </w:rPr>
          </w:rPrChange>
        </w:rPr>
      </w:pPr>
      <w:bookmarkStart w:id="2426" w:name="_Toc187823454"/>
      <w:bookmarkStart w:id="2427" w:name="_Toc278892907"/>
      <w:bookmarkStart w:id="2428" w:name="_Toc280104910"/>
      <w:r w:rsidRPr="00D05B0C">
        <w:rPr>
          <w:rFonts w:ascii="Times New Roman" w:hAnsi="Times New Roman" w:cs="Times New Roman"/>
          <w:color w:val="2F08C0"/>
          <w:rPrChange w:id="2429" w:author="Jithu.Ramesh" w:date="2010-12-17T09:40:00Z">
            <w:rPr>
              <w:rFonts w:ascii="Times New Roman" w:hAnsi="Times New Roman" w:cs="Times New Roman"/>
              <w:b w:val="0"/>
              <w:color w:val="0000FF"/>
              <w:kern w:val="0"/>
              <w:sz w:val="24"/>
              <w:u w:val="single"/>
            </w:rPr>
          </w:rPrChange>
        </w:rPr>
        <w:t xml:space="preserve">Appendix B </w:t>
      </w:r>
      <w:r w:rsidRPr="0064755E">
        <w:rPr>
          <w:rFonts w:ascii="Times New Roman" w:hAnsi="Times New Roman" w:cs="Times New Roman"/>
          <w:color w:val="2F08C0"/>
        </w:rPr>
        <w:t>–</w:t>
      </w:r>
      <w:r w:rsidRPr="00D05B0C">
        <w:rPr>
          <w:rFonts w:ascii="Times New Roman" w:hAnsi="Times New Roman" w:cs="Times New Roman"/>
          <w:color w:val="2F08C0"/>
          <w:rPrChange w:id="2430" w:author="Jithu.Ramesh" w:date="2010-12-17T09:40:00Z">
            <w:rPr>
              <w:rFonts w:ascii="Times New Roman" w:hAnsi="Times New Roman" w:cs="Times New Roman"/>
              <w:b w:val="0"/>
              <w:color w:val="0000FF"/>
              <w:kern w:val="0"/>
              <w:sz w:val="24"/>
              <w:u w:val="single"/>
            </w:rPr>
          </w:rPrChange>
        </w:rPr>
        <w:t xml:space="preserve"> </w:t>
      </w:r>
      <w:bookmarkEnd w:id="2426"/>
      <w:r w:rsidRPr="00D05B0C">
        <w:rPr>
          <w:rFonts w:ascii="Times New Roman" w:hAnsi="Times New Roman" w:cs="Times New Roman"/>
          <w:color w:val="2F08C0"/>
          <w:rPrChange w:id="2431" w:author="Jithu.Ramesh" w:date="2010-12-17T09:40:00Z">
            <w:rPr>
              <w:rFonts w:ascii="Times New Roman" w:hAnsi="Times New Roman" w:cs="Times New Roman"/>
              <w:b w:val="0"/>
              <w:color w:val="0000FF"/>
              <w:kern w:val="0"/>
              <w:sz w:val="24"/>
              <w:u w:val="single"/>
            </w:rPr>
          </w:rPrChange>
        </w:rPr>
        <w:t>Relevant Standards</w:t>
      </w:r>
      <w:bookmarkEnd w:id="2427"/>
      <w:bookmarkEnd w:id="2428"/>
    </w:p>
    <w:p w:rsidR="00D05B0C" w:rsidRPr="00DE544F" w:rsidRDefault="00D05B0C" w:rsidP="00C46B40">
      <w:r w:rsidRPr="00D05B0C">
        <w:rPr>
          <w:rPrChange w:id="2432" w:author="Jithu.Ramesh" w:date="2010-12-17T09:40:00Z">
            <w:rPr>
              <w:color w:val="0000FF"/>
              <w:u w:val="single"/>
            </w:rPr>
          </w:rPrChange>
        </w:rPr>
        <w:t xml:space="preserve">Please refer to the Section </w:t>
      </w:r>
      <w:r w:rsidRPr="00D05B0C">
        <w:rPr>
          <w:rPrChange w:id="2433" w:author="Jithu.Ramesh" w:date="2010-12-17T09:40:00Z">
            <w:rPr/>
          </w:rPrChange>
        </w:rPr>
        <w:fldChar w:fldCharType="begin"/>
      </w:r>
      <w:r w:rsidRPr="00D05B0C">
        <w:rPr>
          <w:rPrChange w:id="2434" w:author="Jithu.Ramesh" w:date="2010-12-17T09:40:00Z">
            <w:rPr>
              <w:color w:val="0000FF"/>
              <w:u w:val="single"/>
            </w:rPr>
          </w:rPrChange>
        </w:rPr>
        <w:instrText xml:space="preserve"> REF _Ref261956009 </w:instrText>
      </w:r>
      <w:r w:rsidRPr="0064755E">
        <w:rPr>
          <w:rPrChange w:id="2435" w:author="Jithu.Ramesh" w:date="2010-12-17T09:40:00Z">
            <w:rPr/>
          </w:rPrChange>
        </w:rPr>
        <w:instrText>\</w:instrText>
      </w:r>
      <w:r w:rsidRPr="00D05B0C">
        <w:rPr>
          <w:rPrChange w:id="2436" w:author="Jithu.Ramesh" w:date="2010-12-17T09:40:00Z">
            <w:rPr>
              <w:color w:val="0000FF"/>
              <w:u w:val="single"/>
            </w:rPr>
          </w:rPrChange>
        </w:rPr>
        <w:instrText xml:space="preserve">r </w:instrText>
      </w:r>
      <w:r w:rsidRPr="0064755E">
        <w:rPr>
          <w:rPrChange w:id="2437" w:author="Jithu.Ramesh" w:date="2010-12-17T09:40:00Z">
            <w:rPr/>
          </w:rPrChange>
        </w:rPr>
        <w:instrText>\</w:instrText>
      </w:r>
      <w:r w:rsidRPr="00D05B0C">
        <w:rPr>
          <w:rPrChange w:id="2438" w:author="Jithu.Ramesh" w:date="2010-12-17T09:40:00Z">
            <w:rPr>
              <w:color w:val="0000FF"/>
              <w:u w:val="single"/>
            </w:rPr>
          </w:rPrChange>
        </w:rPr>
        <w:instrText xml:space="preserve">h </w:instrText>
      </w:r>
      <w:r w:rsidRPr="00DE544F">
        <w:instrText xml:space="preserve"> \* MERGEFORMAT </w:instrText>
      </w:r>
      <w:r w:rsidRPr="0064755E">
        <w:rPr>
          <w:rPrChange w:id="2439" w:author="Jithu.Ramesh" w:date="2010-12-17T09:40:00Z">
            <w:rPr/>
          </w:rPrChange>
        </w:rPr>
      </w:r>
      <w:r w:rsidRPr="00D05B0C">
        <w:rPr>
          <w:rPrChange w:id="2440" w:author="Jithu.Ramesh" w:date="2010-12-17T09:40:00Z">
            <w:rPr/>
          </w:rPrChange>
        </w:rPr>
        <w:fldChar w:fldCharType="separate"/>
      </w:r>
      <w:r>
        <w:rPr>
          <w:b/>
          <w:bCs/>
        </w:rPr>
        <w:t>Error! Reference source not found.</w:t>
      </w:r>
      <w:r w:rsidRPr="00D05B0C">
        <w:rPr>
          <w:rPrChange w:id="2441" w:author="Jithu.Ramesh" w:date="2010-12-17T09:40:00Z">
            <w:rPr/>
          </w:rPrChange>
        </w:rPr>
        <w:fldChar w:fldCharType="end"/>
      </w:r>
      <w:r w:rsidRPr="00D05B0C">
        <w:rPr>
          <w:rPrChange w:id="2442" w:author="Jithu.Ramesh" w:date="2010-12-17T09:40:00Z">
            <w:rPr>
              <w:color w:val="0000FF"/>
              <w:u w:val="single"/>
            </w:rPr>
          </w:rPrChange>
        </w:rPr>
        <w:t xml:space="preserve"> of this document.</w:t>
      </w:r>
    </w:p>
    <w:p w:rsidR="00D05B0C" w:rsidRPr="00D05B0C" w:rsidRDefault="00D05B0C" w:rsidP="00C46B40">
      <w:pPr>
        <w:pStyle w:val="Heading1"/>
        <w:numPr>
          <w:ilvl w:val="0"/>
          <w:numId w:val="3"/>
        </w:numPr>
        <w:spacing w:before="120"/>
        <w:rPr>
          <w:rFonts w:ascii="Times New Roman" w:hAnsi="Times New Roman" w:cs="Times New Roman"/>
          <w:color w:val="2F08C0"/>
          <w:rPrChange w:id="2443" w:author="Unknown">
            <w:rPr>
              <w:rFonts w:cs="Times New Roman"/>
            </w:rPr>
          </w:rPrChange>
        </w:rPr>
      </w:pPr>
      <w:bookmarkStart w:id="2444" w:name="_Toc278892908"/>
      <w:bookmarkStart w:id="2445" w:name="_Toc280104911"/>
      <w:r w:rsidRPr="00D05B0C">
        <w:rPr>
          <w:rFonts w:ascii="Times New Roman" w:hAnsi="Times New Roman" w:cs="Times New Roman"/>
          <w:color w:val="2F08C0"/>
          <w:rPrChange w:id="2446" w:author="Jithu.Ramesh" w:date="2010-12-17T09:40:00Z">
            <w:rPr>
              <w:rFonts w:ascii="Times New Roman" w:hAnsi="Times New Roman" w:cs="Times New Roman"/>
              <w:b w:val="0"/>
              <w:color w:val="0000FF"/>
              <w:kern w:val="0"/>
              <w:sz w:val="24"/>
              <w:u w:val="single"/>
            </w:rPr>
          </w:rPrChange>
        </w:rPr>
        <w:t xml:space="preserve">Appendix C </w:t>
      </w:r>
      <w:r w:rsidRPr="0064755E">
        <w:rPr>
          <w:rFonts w:ascii="Times New Roman" w:hAnsi="Times New Roman" w:cs="Times New Roman"/>
          <w:color w:val="2F08C0"/>
        </w:rPr>
        <w:t>–</w:t>
      </w:r>
      <w:r w:rsidRPr="00D05B0C">
        <w:rPr>
          <w:rFonts w:ascii="Times New Roman" w:hAnsi="Times New Roman" w:cs="Times New Roman"/>
          <w:color w:val="2F08C0"/>
          <w:rPrChange w:id="2447" w:author="Jithu.Ramesh" w:date="2010-12-17T09:40:00Z">
            <w:rPr>
              <w:rFonts w:ascii="Times New Roman" w:hAnsi="Times New Roman" w:cs="Times New Roman"/>
              <w:b w:val="0"/>
              <w:color w:val="0000FF"/>
              <w:kern w:val="0"/>
              <w:sz w:val="24"/>
              <w:u w:val="single"/>
            </w:rPr>
          </w:rPrChange>
        </w:rPr>
        <w:t xml:space="preserve"> Glossary</w:t>
      </w:r>
      <w:bookmarkEnd w:id="2444"/>
      <w:bookmarkEnd w:id="2445"/>
      <w:r w:rsidRPr="00D05B0C">
        <w:rPr>
          <w:rFonts w:ascii="Times New Roman" w:hAnsi="Times New Roman" w:cs="Times New Roman"/>
          <w:color w:val="2F08C0"/>
          <w:rPrChange w:id="2448" w:author="Jithu.Ramesh" w:date="2010-12-17T09:40:00Z">
            <w:rPr>
              <w:rFonts w:ascii="Times New Roman" w:hAnsi="Times New Roman" w:cs="Times New Roman"/>
              <w:b w:val="0"/>
              <w:color w:val="0000FF"/>
              <w:kern w:val="0"/>
              <w:sz w:val="24"/>
              <w:u w:val="single"/>
            </w:rPr>
          </w:rPrChange>
        </w:rPr>
        <w:t xml:space="preserve">  </w:t>
      </w:r>
    </w:p>
    <w:p w:rsidR="00D05B0C" w:rsidRDefault="00D05B0C" w:rsidP="00045EBC">
      <w:r w:rsidRPr="00D05B0C">
        <w:rPr>
          <w:rPrChange w:id="2449" w:author="Jithu.Ramesh" w:date="2010-12-17T09:40:00Z">
            <w:rPr>
              <w:color w:val="0000FF"/>
              <w:u w:val="single"/>
            </w:rPr>
          </w:rPrChange>
        </w:rPr>
        <w:t xml:space="preserve">Please refer to the caBIG shared glossary located at </w:t>
      </w:r>
      <w:r>
        <w:fldChar w:fldCharType="begin"/>
      </w:r>
      <w:r>
        <w:instrText xml:space="preserve"> HYPERLINK "</w:instrText>
      </w:r>
      <w:r w:rsidRPr="00D05B0C">
        <w:rPr>
          <w:rPrChange w:id="2450" w:author="Jithu.Ramesh" w:date="2010-12-17T09:40:00Z">
            <w:rPr>
              <w:color w:val="0000FF"/>
              <w:u w:val="single"/>
            </w:rPr>
          </w:rPrChange>
        </w:rPr>
        <w:instrText>https://wiki.nci.nih.gov/display/Suite/10+-+Glossary+v2.2</w:instrText>
      </w:r>
      <w:r>
        <w:instrText xml:space="preserve">" </w:instrText>
      </w:r>
      <w:r>
        <w:fldChar w:fldCharType="separate"/>
      </w:r>
      <w:r w:rsidRPr="0064755E">
        <w:rPr>
          <w:rStyle w:val="Hyperlink"/>
        </w:rPr>
        <w:t>https://wiki.nci.nih.gov/display/Suite/10+-+Glossary+v2.2</w:t>
      </w:r>
      <w:r>
        <w:fldChar w:fldCharType="end"/>
      </w:r>
    </w:p>
    <w:p w:rsidR="00D05B0C" w:rsidRDefault="00D05B0C" w:rsidP="00045EBC"/>
    <w:p w:rsidR="00D05B0C" w:rsidRDefault="00D05B0C" w:rsidP="00045EBC"/>
    <w:p w:rsidR="00D05B0C" w:rsidRDefault="00D05B0C" w:rsidP="00045EBC"/>
    <w:p w:rsidR="00D05B0C" w:rsidRDefault="00D05B0C" w:rsidP="00045EBC"/>
    <w:p w:rsidR="00D05B0C" w:rsidRDefault="00D05B0C" w:rsidP="00045EBC"/>
    <w:p w:rsidR="00D05B0C" w:rsidRPr="00DE544F" w:rsidRDefault="00D05B0C" w:rsidP="00045EBC">
      <w:pPr>
        <w:rPr>
          <w:rPrChange w:id="2451" w:author="Unknown">
            <w:rPr/>
          </w:rPrChange>
        </w:rPr>
        <w:sectPr w:rsidR="00D05B0C" w:rsidRPr="00DE544F" w:rsidSect="000850FD">
          <w:pgSz w:w="15840" w:h="12240" w:orient="landscape"/>
          <w:pgMar w:top="1800" w:right="1440" w:bottom="1800" w:left="2074" w:header="720" w:footer="1440" w:gutter="0"/>
          <w:cols w:space="720"/>
          <w:titlePg/>
          <w:docGrid w:linePitch="326"/>
        </w:sectPr>
      </w:pPr>
    </w:p>
    <w:p w:rsidR="00D05B0C" w:rsidRPr="00DE544F" w:rsidRDefault="00D05B0C" w:rsidP="00045EBC"/>
    <w:sectPr w:rsidR="00D05B0C" w:rsidRPr="00DE544F" w:rsidSect="00C339E3">
      <w:headerReference w:type="default" r:id="rId22"/>
      <w:footerReference w:type="default" r:id="rId23"/>
      <w:headerReference w:type="first" r:id="rId24"/>
      <w:type w:val="continuous"/>
      <w:pgSz w:w="15840" w:h="12240" w:orient="landscape" w:code="1"/>
      <w:pgMar w:top="1800" w:right="1440" w:bottom="180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5B0C" w:rsidRDefault="00D05B0C">
      <w:r>
        <w:separator/>
      </w:r>
    </w:p>
  </w:endnote>
  <w:endnote w:type="continuationSeparator" w:id="0">
    <w:p w:rsidR="00D05B0C" w:rsidRDefault="00D05B0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Book Antiqua">
    <w:panose1 w:val="020406020503050303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Courier">
    <w:panose1 w:val="020703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5B0C" w:rsidRDefault="00D05B0C">
    <w:pPr>
      <w:pStyle w:val="Footer"/>
      <w:jc w:val="right"/>
    </w:pPr>
    <w:r w:rsidRPr="000850FD">
      <w:rPr>
        <w:sz w:val="20"/>
        <w:szCs w:val="20"/>
      </w:rPr>
      <w:fldChar w:fldCharType="begin"/>
    </w:r>
    <w:r w:rsidRPr="000850FD">
      <w:rPr>
        <w:sz w:val="20"/>
        <w:szCs w:val="20"/>
      </w:rPr>
      <w:instrText xml:space="preserve"> PAGE   \* MERGEFORMAT </w:instrText>
    </w:r>
    <w:r w:rsidRPr="000850FD">
      <w:rPr>
        <w:sz w:val="20"/>
        <w:szCs w:val="20"/>
      </w:rPr>
      <w:fldChar w:fldCharType="separate"/>
    </w:r>
    <w:r>
      <w:rPr>
        <w:noProof/>
        <w:sz w:val="20"/>
        <w:szCs w:val="20"/>
      </w:rPr>
      <w:t>3</w:t>
    </w:r>
    <w:r w:rsidRPr="000850FD">
      <w:rPr>
        <w:sz w:val="20"/>
        <w:szCs w:val="20"/>
      </w:rPr>
      <w:fldChar w:fldCharType="end"/>
    </w:r>
  </w:p>
  <w:p w:rsidR="00D05B0C" w:rsidRDefault="00D05B0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5B0C" w:rsidRDefault="00D05B0C">
    <w:pPr>
      <w:pStyle w:val="Footer"/>
    </w:pPr>
    <w:r>
      <w:tab/>
      <w:t xml:space="preserve">- </w:t>
    </w:r>
    <w:fldSimple w:instr=" PAGE ">
      <w:r>
        <w:rPr>
          <w:noProof/>
        </w:rPr>
        <w:t>53</w:t>
      </w:r>
    </w:fldSimple>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5B0C" w:rsidRDefault="00D05B0C">
      <w:r>
        <w:separator/>
      </w:r>
    </w:p>
  </w:footnote>
  <w:footnote w:type="continuationSeparator" w:id="0">
    <w:p w:rsidR="00D05B0C" w:rsidRDefault="00D05B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5B0C" w:rsidRDefault="00D05B0C">
    <w:pPr>
      <w:pStyle w:val="Header"/>
    </w:pPr>
    <w:r w:rsidRPr="000850FD">
      <w:rPr>
        <w:sz w:val="20"/>
        <w:szCs w:val="20"/>
      </w:rPr>
      <w:t>GSID Platform Specific Model</w:t>
    </w:r>
    <w:r>
      <w:t xml:space="preserve"> </w:t>
    </w:r>
    <w:r>
      <w:tab/>
    </w:r>
    <w:r>
      <w:tab/>
    </w:r>
    <w:r>
      <w:tab/>
    </w:r>
    <w:r>
      <w:tab/>
    </w:r>
    <w:r w:rsidRPr="00AA746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alt="SemanticBits_logo_RGB_new" style="width:84pt;height:15pt;visibility:visible">
          <v:imagedata r:id="rId1" o:title=""/>
        </v:shape>
      </w:pict>
    </w:r>
  </w:p>
  <w:p w:rsidR="00D05B0C" w:rsidRDefault="00D05B0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5B0C" w:rsidRDefault="00D05B0C">
    <w:pPr>
      <w:pStyle w:val="Header"/>
    </w:pPr>
    <w:r>
      <w:tab/>
    </w:r>
    <w:r>
      <w:tab/>
    </w:r>
    <w:r>
      <w:tab/>
    </w:r>
    <w:r>
      <w:tab/>
    </w:r>
    <w:r w:rsidRPr="00AA746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SemanticBits_logo_RGB_new" style="width:84pt;height:15pt;visibility:visible">
          <v:imagedata r:id="rId1" o:titl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5B0C" w:rsidRDefault="00D05B0C" w:rsidP="00045EBC">
    <w:pPr>
      <w:pStyle w:val="Header"/>
      <w:jc w:val="center"/>
    </w:pPr>
    <w:r w:rsidRPr="00D0714E">
      <w:t>Identifiers Framework Platform</w:t>
    </w:r>
    <w:r>
      <w:t xml:space="preserve"> Specific Service Specification v.1.0</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5B0C" w:rsidRDefault="00D05B0C">
    <w:pPr>
      <w:pStyle w:val="Header"/>
    </w:pPr>
    <w:r>
      <w:tab/>
    </w:r>
    <w:r>
      <w:tab/>
    </w:r>
    <w:r>
      <w:tab/>
    </w:r>
    <w:r>
      <w:tab/>
    </w:r>
    <w:r w:rsidRPr="00AA746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alt="SemanticBits_logo_RGB_new" style="width:84pt;height:15pt;visibility:visibl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A149B12"/>
    <w:lvl w:ilvl="0">
      <w:start w:val="1"/>
      <w:numFmt w:val="bullet"/>
      <w:lvlText w:val=""/>
      <w:lvlJc w:val="left"/>
      <w:pPr>
        <w:tabs>
          <w:tab w:val="num" w:pos="360"/>
        </w:tabs>
        <w:ind w:left="360" w:hanging="360"/>
      </w:pPr>
      <w:rPr>
        <w:rFonts w:ascii="Symbol" w:hAnsi="Symbol" w:hint="default"/>
      </w:rPr>
    </w:lvl>
  </w:abstractNum>
  <w:abstractNum w:abstractNumId="1">
    <w:nsid w:val="00000001"/>
    <w:multiLevelType w:val="multilevel"/>
    <w:tmpl w:val="00000001"/>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nsid w:val="01E42D78"/>
    <w:multiLevelType w:val="multilevel"/>
    <w:tmpl w:val="04090025"/>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
    <w:nsid w:val="08A003CE"/>
    <w:multiLevelType w:val="multilevel"/>
    <w:tmpl w:val="6BAE4F24"/>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666"/>
        </w:tabs>
        <w:ind w:left="666" w:hanging="576"/>
      </w:pPr>
      <w:rPr>
        <w:rFonts w:cs="Times New Roman" w:hint="default"/>
      </w:rPr>
    </w:lvl>
    <w:lvl w:ilvl="2">
      <w:start w:val="1"/>
      <w:numFmt w:val="decimal"/>
      <w:lvlText w:val="%1.%2.%3"/>
      <w:lvlJc w:val="left"/>
      <w:pPr>
        <w:tabs>
          <w:tab w:val="num" w:pos="1530"/>
        </w:tabs>
        <w:ind w:left="1530" w:hanging="720"/>
      </w:pPr>
      <w:rPr>
        <w:rFonts w:cs="Times New Roman" w:hint="default"/>
        <w:color w:val="2F08C0"/>
        <w:sz w:val="26"/>
        <w:szCs w:val="26"/>
      </w:rPr>
    </w:lvl>
    <w:lvl w:ilvl="3">
      <w:start w:val="1"/>
      <w:numFmt w:val="decimal"/>
      <w:lvlText w:val="%1.%2.%3.%4"/>
      <w:lvlJc w:val="left"/>
      <w:pPr>
        <w:tabs>
          <w:tab w:val="num" w:pos="864"/>
        </w:tabs>
        <w:ind w:left="864" w:hanging="864"/>
      </w:pPr>
      <w:rPr>
        <w:rFonts w:cs="Times New Roman" w:hint="default"/>
        <w:sz w:val="26"/>
        <w:szCs w:val="26"/>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
    <w:nsid w:val="13B65AE5"/>
    <w:multiLevelType w:val="hybridMultilevel"/>
    <w:tmpl w:val="9FA2B99C"/>
    <w:name w:val="WW8Num6"/>
    <w:lvl w:ilvl="0" w:tplc="5E44C050">
      <w:start w:val="1"/>
      <w:numFmt w:val="bullet"/>
      <w:lvlText w:val=""/>
      <w:lvlJc w:val="left"/>
      <w:pPr>
        <w:ind w:left="1080" w:hanging="360"/>
      </w:pPr>
      <w:rPr>
        <w:rFonts w:ascii="Symbol" w:hAnsi="Symbol" w:hint="default"/>
      </w:rPr>
    </w:lvl>
    <w:lvl w:ilvl="1" w:tplc="45D0AD76">
      <w:start w:val="1"/>
      <w:numFmt w:val="bullet"/>
      <w:lvlText w:val="o"/>
      <w:lvlJc w:val="left"/>
      <w:pPr>
        <w:ind w:left="1800" w:hanging="360"/>
      </w:pPr>
      <w:rPr>
        <w:rFonts w:ascii="Courier New" w:hAnsi="Courier New" w:hint="default"/>
      </w:rPr>
    </w:lvl>
    <w:lvl w:ilvl="2" w:tplc="132E09E2">
      <w:start w:val="1"/>
      <w:numFmt w:val="bullet"/>
      <w:lvlText w:val=""/>
      <w:lvlJc w:val="left"/>
      <w:pPr>
        <w:ind w:left="2520" w:hanging="360"/>
      </w:pPr>
      <w:rPr>
        <w:rFonts w:ascii="Wingdings" w:hAnsi="Wingdings" w:hint="default"/>
      </w:rPr>
    </w:lvl>
    <w:lvl w:ilvl="3" w:tplc="9C5AB6F2">
      <w:start w:val="1"/>
      <w:numFmt w:val="bullet"/>
      <w:lvlText w:val=""/>
      <w:lvlJc w:val="left"/>
      <w:pPr>
        <w:ind w:left="3240" w:hanging="360"/>
      </w:pPr>
      <w:rPr>
        <w:rFonts w:ascii="Symbol" w:hAnsi="Symbol" w:hint="default"/>
      </w:rPr>
    </w:lvl>
    <w:lvl w:ilvl="4" w:tplc="FDAA190E">
      <w:start w:val="1"/>
      <w:numFmt w:val="bullet"/>
      <w:lvlText w:val="o"/>
      <w:lvlJc w:val="left"/>
      <w:pPr>
        <w:ind w:left="3960" w:hanging="360"/>
      </w:pPr>
      <w:rPr>
        <w:rFonts w:ascii="Courier New" w:hAnsi="Courier New" w:hint="default"/>
      </w:rPr>
    </w:lvl>
    <w:lvl w:ilvl="5" w:tplc="71EA9CC4">
      <w:start w:val="1"/>
      <w:numFmt w:val="bullet"/>
      <w:lvlText w:val=""/>
      <w:lvlJc w:val="left"/>
      <w:pPr>
        <w:ind w:left="4680" w:hanging="360"/>
      </w:pPr>
      <w:rPr>
        <w:rFonts w:ascii="Wingdings" w:hAnsi="Wingdings" w:hint="default"/>
      </w:rPr>
    </w:lvl>
    <w:lvl w:ilvl="6" w:tplc="AD0E7950">
      <w:start w:val="1"/>
      <w:numFmt w:val="bullet"/>
      <w:lvlText w:val=""/>
      <w:lvlJc w:val="left"/>
      <w:pPr>
        <w:ind w:left="5400" w:hanging="360"/>
      </w:pPr>
      <w:rPr>
        <w:rFonts w:ascii="Symbol" w:hAnsi="Symbol" w:hint="default"/>
      </w:rPr>
    </w:lvl>
    <w:lvl w:ilvl="7" w:tplc="56FEE05A">
      <w:start w:val="1"/>
      <w:numFmt w:val="bullet"/>
      <w:lvlText w:val="o"/>
      <w:lvlJc w:val="left"/>
      <w:pPr>
        <w:ind w:left="6120" w:hanging="360"/>
      </w:pPr>
      <w:rPr>
        <w:rFonts w:ascii="Courier New" w:hAnsi="Courier New" w:hint="default"/>
      </w:rPr>
    </w:lvl>
    <w:lvl w:ilvl="8" w:tplc="8054A360">
      <w:start w:val="1"/>
      <w:numFmt w:val="bullet"/>
      <w:lvlText w:val=""/>
      <w:lvlJc w:val="left"/>
      <w:pPr>
        <w:ind w:left="6840" w:hanging="360"/>
      </w:pPr>
      <w:rPr>
        <w:rFonts w:ascii="Wingdings" w:hAnsi="Wingdings" w:hint="default"/>
      </w:rPr>
    </w:lvl>
  </w:abstractNum>
  <w:abstractNum w:abstractNumId="5">
    <w:nsid w:val="20D7015A"/>
    <w:multiLevelType w:val="hybridMultilevel"/>
    <w:tmpl w:val="58D69982"/>
    <w:lvl w:ilvl="0" w:tplc="CF5A3B08">
      <w:start w:val="1"/>
      <w:numFmt w:val="decimal"/>
      <w:lvlText w:val="%1)"/>
      <w:lvlJc w:val="left"/>
      <w:pPr>
        <w:ind w:left="720" w:hanging="360"/>
      </w:pPr>
      <w:rPr>
        <w:rFonts w:cs="Times New Roman" w:hint="default"/>
      </w:rPr>
    </w:lvl>
    <w:lvl w:ilvl="1" w:tplc="32FAE6D6" w:tentative="1">
      <w:start w:val="1"/>
      <w:numFmt w:val="lowerLetter"/>
      <w:lvlText w:val="%2."/>
      <w:lvlJc w:val="left"/>
      <w:pPr>
        <w:ind w:left="1440" w:hanging="360"/>
      </w:pPr>
      <w:rPr>
        <w:rFonts w:cs="Times New Roman"/>
      </w:rPr>
    </w:lvl>
    <w:lvl w:ilvl="2" w:tplc="53AEB7A0" w:tentative="1">
      <w:start w:val="1"/>
      <w:numFmt w:val="lowerRoman"/>
      <w:lvlText w:val="%3."/>
      <w:lvlJc w:val="right"/>
      <w:pPr>
        <w:ind w:left="2160" w:hanging="180"/>
      </w:pPr>
      <w:rPr>
        <w:rFonts w:cs="Times New Roman"/>
      </w:rPr>
    </w:lvl>
    <w:lvl w:ilvl="3" w:tplc="FA0E90C0" w:tentative="1">
      <w:start w:val="1"/>
      <w:numFmt w:val="decimal"/>
      <w:lvlText w:val="%4."/>
      <w:lvlJc w:val="left"/>
      <w:pPr>
        <w:ind w:left="2880" w:hanging="360"/>
      </w:pPr>
      <w:rPr>
        <w:rFonts w:cs="Times New Roman"/>
      </w:rPr>
    </w:lvl>
    <w:lvl w:ilvl="4" w:tplc="939C4D3C" w:tentative="1">
      <w:start w:val="1"/>
      <w:numFmt w:val="lowerLetter"/>
      <w:lvlText w:val="%5."/>
      <w:lvlJc w:val="left"/>
      <w:pPr>
        <w:ind w:left="3600" w:hanging="360"/>
      </w:pPr>
      <w:rPr>
        <w:rFonts w:cs="Times New Roman"/>
      </w:rPr>
    </w:lvl>
    <w:lvl w:ilvl="5" w:tplc="448E4D18" w:tentative="1">
      <w:start w:val="1"/>
      <w:numFmt w:val="lowerRoman"/>
      <w:lvlText w:val="%6."/>
      <w:lvlJc w:val="right"/>
      <w:pPr>
        <w:ind w:left="4320" w:hanging="180"/>
      </w:pPr>
      <w:rPr>
        <w:rFonts w:cs="Times New Roman"/>
      </w:rPr>
    </w:lvl>
    <w:lvl w:ilvl="6" w:tplc="228836FC" w:tentative="1">
      <w:start w:val="1"/>
      <w:numFmt w:val="decimal"/>
      <w:lvlText w:val="%7."/>
      <w:lvlJc w:val="left"/>
      <w:pPr>
        <w:ind w:left="5040" w:hanging="360"/>
      </w:pPr>
      <w:rPr>
        <w:rFonts w:cs="Times New Roman"/>
      </w:rPr>
    </w:lvl>
    <w:lvl w:ilvl="7" w:tplc="D2963E88" w:tentative="1">
      <w:start w:val="1"/>
      <w:numFmt w:val="lowerLetter"/>
      <w:lvlText w:val="%8."/>
      <w:lvlJc w:val="left"/>
      <w:pPr>
        <w:ind w:left="5760" w:hanging="360"/>
      </w:pPr>
      <w:rPr>
        <w:rFonts w:cs="Times New Roman"/>
      </w:rPr>
    </w:lvl>
    <w:lvl w:ilvl="8" w:tplc="77B6005C" w:tentative="1">
      <w:start w:val="1"/>
      <w:numFmt w:val="lowerRoman"/>
      <w:lvlText w:val="%9."/>
      <w:lvlJc w:val="right"/>
      <w:pPr>
        <w:ind w:left="6480" w:hanging="180"/>
      </w:pPr>
      <w:rPr>
        <w:rFonts w:cs="Times New Roman"/>
      </w:rPr>
    </w:lvl>
  </w:abstractNum>
  <w:abstractNum w:abstractNumId="6">
    <w:nsid w:val="249932AE"/>
    <w:multiLevelType w:val="hybridMultilevel"/>
    <w:tmpl w:val="1D6295C0"/>
    <w:lvl w:ilvl="0" w:tplc="36920224">
      <w:start w:val="1"/>
      <w:numFmt w:val="bullet"/>
      <w:lvlText w:val=""/>
      <w:lvlJc w:val="left"/>
      <w:pPr>
        <w:tabs>
          <w:tab w:val="num" w:pos="780"/>
        </w:tabs>
        <w:ind w:left="780" w:hanging="264"/>
      </w:pPr>
      <w:rPr>
        <w:rFonts w:ascii="Symbol" w:hAnsi="Symbol" w:hint="default"/>
      </w:rPr>
    </w:lvl>
    <w:lvl w:ilvl="1" w:tplc="04090003">
      <w:start w:val="1"/>
      <w:numFmt w:val="bullet"/>
      <w:lvlText w:val="o"/>
      <w:lvlJc w:val="left"/>
      <w:pPr>
        <w:tabs>
          <w:tab w:val="num" w:pos="1380"/>
        </w:tabs>
        <w:ind w:left="1380" w:hanging="360"/>
      </w:pPr>
      <w:rPr>
        <w:rFonts w:ascii="Courier New" w:hAnsi="Courier New" w:hint="default"/>
      </w:rPr>
    </w:lvl>
    <w:lvl w:ilvl="2" w:tplc="04090005">
      <w:start w:val="1"/>
      <w:numFmt w:val="bullet"/>
      <w:lvlText w:val=""/>
      <w:lvlJc w:val="left"/>
      <w:pPr>
        <w:tabs>
          <w:tab w:val="num" w:pos="2100"/>
        </w:tabs>
        <w:ind w:left="2100" w:hanging="360"/>
      </w:pPr>
      <w:rPr>
        <w:rFonts w:ascii="Wingdings" w:hAnsi="Wingdings" w:hint="default"/>
      </w:rPr>
    </w:lvl>
    <w:lvl w:ilvl="3" w:tplc="04090001">
      <w:start w:val="1"/>
      <w:numFmt w:val="bullet"/>
      <w:lvlText w:val=""/>
      <w:lvlJc w:val="left"/>
      <w:pPr>
        <w:tabs>
          <w:tab w:val="num" w:pos="2820"/>
        </w:tabs>
        <w:ind w:left="2820" w:hanging="360"/>
      </w:pPr>
      <w:rPr>
        <w:rFonts w:ascii="Symbol" w:hAnsi="Symbol" w:hint="default"/>
      </w:rPr>
    </w:lvl>
    <w:lvl w:ilvl="4" w:tplc="04090003">
      <w:start w:val="1"/>
      <w:numFmt w:val="bullet"/>
      <w:lvlText w:val="o"/>
      <w:lvlJc w:val="left"/>
      <w:pPr>
        <w:tabs>
          <w:tab w:val="num" w:pos="3540"/>
        </w:tabs>
        <w:ind w:left="3540" w:hanging="360"/>
      </w:pPr>
      <w:rPr>
        <w:rFonts w:ascii="Courier New" w:hAnsi="Courier New" w:hint="default"/>
      </w:rPr>
    </w:lvl>
    <w:lvl w:ilvl="5" w:tplc="04090005">
      <w:start w:val="1"/>
      <w:numFmt w:val="bullet"/>
      <w:lvlText w:val=""/>
      <w:lvlJc w:val="left"/>
      <w:pPr>
        <w:tabs>
          <w:tab w:val="num" w:pos="4260"/>
        </w:tabs>
        <w:ind w:left="4260" w:hanging="360"/>
      </w:pPr>
      <w:rPr>
        <w:rFonts w:ascii="Wingdings" w:hAnsi="Wingdings" w:hint="default"/>
      </w:rPr>
    </w:lvl>
    <w:lvl w:ilvl="6" w:tplc="04090001">
      <w:start w:val="1"/>
      <w:numFmt w:val="bullet"/>
      <w:lvlText w:val=""/>
      <w:lvlJc w:val="left"/>
      <w:pPr>
        <w:tabs>
          <w:tab w:val="num" w:pos="4980"/>
        </w:tabs>
        <w:ind w:left="4980" w:hanging="360"/>
      </w:pPr>
      <w:rPr>
        <w:rFonts w:ascii="Symbol" w:hAnsi="Symbol" w:hint="default"/>
      </w:rPr>
    </w:lvl>
    <w:lvl w:ilvl="7" w:tplc="04090003">
      <w:start w:val="1"/>
      <w:numFmt w:val="bullet"/>
      <w:lvlText w:val="o"/>
      <w:lvlJc w:val="left"/>
      <w:pPr>
        <w:tabs>
          <w:tab w:val="num" w:pos="5700"/>
        </w:tabs>
        <w:ind w:left="5700" w:hanging="360"/>
      </w:pPr>
      <w:rPr>
        <w:rFonts w:ascii="Courier New" w:hAnsi="Courier New" w:hint="default"/>
      </w:rPr>
    </w:lvl>
    <w:lvl w:ilvl="8" w:tplc="04090005">
      <w:start w:val="1"/>
      <w:numFmt w:val="bullet"/>
      <w:lvlText w:val=""/>
      <w:lvlJc w:val="left"/>
      <w:pPr>
        <w:tabs>
          <w:tab w:val="num" w:pos="6420"/>
        </w:tabs>
        <w:ind w:left="6420" w:hanging="360"/>
      </w:pPr>
      <w:rPr>
        <w:rFonts w:ascii="Wingdings" w:hAnsi="Wingdings" w:hint="default"/>
      </w:rPr>
    </w:lvl>
  </w:abstractNum>
  <w:abstractNum w:abstractNumId="7">
    <w:nsid w:val="28132C7B"/>
    <w:multiLevelType w:val="hybridMultilevel"/>
    <w:tmpl w:val="342ABE28"/>
    <w:lvl w:ilvl="0" w:tplc="96CCB63E">
      <w:start w:val="1"/>
      <w:numFmt w:val="bullet"/>
      <w:lvlText w:val=""/>
      <w:lvlJc w:val="left"/>
      <w:pPr>
        <w:ind w:left="720" w:hanging="360"/>
      </w:pPr>
      <w:rPr>
        <w:rFonts w:ascii="Symbol" w:hAnsi="Symbol" w:hint="default"/>
      </w:rPr>
    </w:lvl>
    <w:lvl w:ilvl="1" w:tplc="FFD8B660" w:tentative="1">
      <w:start w:val="1"/>
      <w:numFmt w:val="bullet"/>
      <w:lvlText w:val="o"/>
      <w:lvlJc w:val="left"/>
      <w:pPr>
        <w:ind w:left="1440" w:hanging="360"/>
      </w:pPr>
      <w:rPr>
        <w:rFonts w:ascii="Courier New" w:hAnsi="Courier New" w:hint="default"/>
      </w:rPr>
    </w:lvl>
    <w:lvl w:ilvl="2" w:tplc="0B540BB8" w:tentative="1">
      <w:start w:val="1"/>
      <w:numFmt w:val="bullet"/>
      <w:lvlText w:val=""/>
      <w:lvlJc w:val="left"/>
      <w:pPr>
        <w:ind w:left="2160" w:hanging="360"/>
      </w:pPr>
      <w:rPr>
        <w:rFonts w:ascii="Wingdings" w:hAnsi="Wingdings" w:hint="default"/>
      </w:rPr>
    </w:lvl>
    <w:lvl w:ilvl="3" w:tplc="091CBEF0" w:tentative="1">
      <w:start w:val="1"/>
      <w:numFmt w:val="bullet"/>
      <w:lvlText w:val=""/>
      <w:lvlJc w:val="left"/>
      <w:pPr>
        <w:ind w:left="2880" w:hanging="360"/>
      </w:pPr>
      <w:rPr>
        <w:rFonts w:ascii="Symbol" w:hAnsi="Symbol" w:hint="default"/>
      </w:rPr>
    </w:lvl>
    <w:lvl w:ilvl="4" w:tplc="B4D2537C" w:tentative="1">
      <w:start w:val="1"/>
      <w:numFmt w:val="bullet"/>
      <w:lvlText w:val="o"/>
      <w:lvlJc w:val="left"/>
      <w:pPr>
        <w:ind w:left="3600" w:hanging="360"/>
      </w:pPr>
      <w:rPr>
        <w:rFonts w:ascii="Courier New" w:hAnsi="Courier New" w:hint="default"/>
      </w:rPr>
    </w:lvl>
    <w:lvl w:ilvl="5" w:tplc="36E66E0C" w:tentative="1">
      <w:start w:val="1"/>
      <w:numFmt w:val="bullet"/>
      <w:lvlText w:val=""/>
      <w:lvlJc w:val="left"/>
      <w:pPr>
        <w:ind w:left="4320" w:hanging="360"/>
      </w:pPr>
      <w:rPr>
        <w:rFonts w:ascii="Wingdings" w:hAnsi="Wingdings" w:hint="default"/>
      </w:rPr>
    </w:lvl>
    <w:lvl w:ilvl="6" w:tplc="24FC5310" w:tentative="1">
      <w:start w:val="1"/>
      <w:numFmt w:val="bullet"/>
      <w:lvlText w:val=""/>
      <w:lvlJc w:val="left"/>
      <w:pPr>
        <w:ind w:left="5040" w:hanging="360"/>
      </w:pPr>
      <w:rPr>
        <w:rFonts w:ascii="Symbol" w:hAnsi="Symbol" w:hint="default"/>
      </w:rPr>
    </w:lvl>
    <w:lvl w:ilvl="7" w:tplc="046E4FEC" w:tentative="1">
      <w:start w:val="1"/>
      <w:numFmt w:val="bullet"/>
      <w:lvlText w:val="o"/>
      <w:lvlJc w:val="left"/>
      <w:pPr>
        <w:ind w:left="5760" w:hanging="360"/>
      </w:pPr>
      <w:rPr>
        <w:rFonts w:ascii="Courier New" w:hAnsi="Courier New" w:hint="default"/>
      </w:rPr>
    </w:lvl>
    <w:lvl w:ilvl="8" w:tplc="6B3C3C06" w:tentative="1">
      <w:start w:val="1"/>
      <w:numFmt w:val="bullet"/>
      <w:lvlText w:val=""/>
      <w:lvlJc w:val="left"/>
      <w:pPr>
        <w:ind w:left="6480" w:hanging="360"/>
      </w:pPr>
      <w:rPr>
        <w:rFonts w:ascii="Wingdings" w:hAnsi="Wingdings" w:hint="default"/>
      </w:rPr>
    </w:lvl>
  </w:abstractNum>
  <w:abstractNum w:abstractNumId="8">
    <w:nsid w:val="459C2C9E"/>
    <w:multiLevelType w:val="hybridMultilevel"/>
    <w:tmpl w:val="E3DCF6B4"/>
    <w:lvl w:ilvl="0" w:tplc="0409001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4C96640B"/>
    <w:multiLevelType w:val="hybridMultilevel"/>
    <w:tmpl w:val="675C9F9E"/>
    <w:lvl w:ilvl="0" w:tplc="34C82652">
      <w:start w:val="1"/>
      <w:numFmt w:val="bullet"/>
      <w:lvlText w:val=""/>
      <w:lvlJc w:val="left"/>
      <w:pPr>
        <w:ind w:left="720" w:hanging="360"/>
      </w:pPr>
      <w:rPr>
        <w:rFonts w:ascii="Symbol" w:hAnsi="Symbol" w:hint="default"/>
      </w:rPr>
    </w:lvl>
    <w:lvl w:ilvl="1" w:tplc="A3B28FEE" w:tentative="1">
      <w:start w:val="1"/>
      <w:numFmt w:val="bullet"/>
      <w:lvlText w:val="o"/>
      <w:lvlJc w:val="left"/>
      <w:pPr>
        <w:ind w:left="1440" w:hanging="360"/>
      </w:pPr>
      <w:rPr>
        <w:rFonts w:ascii="Courier New" w:hAnsi="Courier New" w:hint="default"/>
      </w:rPr>
    </w:lvl>
    <w:lvl w:ilvl="2" w:tplc="0B0AC2FA" w:tentative="1">
      <w:start w:val="1"/>
      <w:numFmt w:val="bullet"/>
      <w:lvlText w:val=""/>
      <w:lvlJc w:val="left"/>
      <w:pPr>
        <w:ind w:left="2160" w:hanging="360"/>
      </w:pPr>
      <w:rPr>
        <w:rFonts w:ascii="Wingdings" w:hAnsi="Wingdings" w:hint="default"/>
      </w:rPr>
    </w:lvl>
    <w:lvl w:ilvl="3" w:tplc="7D328B2A" w:tentative="1">
      <w:start w:val="1"/>
      <w:numFmt w:val="bullet"/>
      <w:lvlText w:val=""/>
      <w:lvlJc w:val="left"/>
      <w:pPr>
        <w:ind w:left="2880" w:hanging="360"/>
      </w:pPr>
      <w:rPr>
        <w:rFonts w:ascii="Symbol" w:hAnsi="Symbol" w:hint="default"/>
      </w:rPr>
    </w:lvl>
    <w:lvl w:ilvl="4" w:tplc="4184C6DA" w:tentative="1">
      <w:start w:val="1"/>
      <w:numFmt w:val="bullet"/>
      <w:lvlText w:val="o"/>
      <w:lvlJc w:val="left"/>
      <w:pPr>
        <w:ind w:left="3600" w:hanging="360"/>
      </w:pPr>
      <w:rPr>
        <w:rFonts w:ascii="Courier New" w:hAnsi="Courier New" w:hint="default"/>
      </w:rPr>
    </w:lvl>
    <w:lvl w:ilvl="5" w:tplc="3EA83052" w:tentative="1">
      <w:start w:val="1"/>
      <w:numFmt w:val="bullet"/>
      <w:lvlText w:val=""/>
      <w:lvlJc w:val="left"/>
      <w:pPr>
        <w:ind w:left="4320" w:hanging="360"/>
      </w:pPr>
      <w:rPr>
        <w:rFonts w:ascii="Wingdings" w:hAnsi="Wingdings" w:hint="default"/>
      </w:rPr>
    </w:lvl>
    <w:lvl w:ilvl="6" w:tplc="40602838" w:tentative="1">
      <w:start w:val="1"/>
      <w:numFmt w:val="bullet"/>
      <w:lvlText w:val=""/>
      <w:lvlJc w:val="left"/>
      <w:pPr>
        <w:ind w:left="5040" w:hanging="360"/>
      </w:pPr>
      <w:rPr>
        <w:rFonts w:ascii="Symbol" w:hAnsi="Symbol" w:hint="default"/>
      </w:rPr>
    </w:lvl>
    <w:lvl w:ilvl="7" w:tplc="5C1877D8" w:tentative="1">
      <w:start w:val="1"/>
      <w:numFmt w:val="bullet"/>
      <w:lvlText w:val="o"/>
      <w:lvlJc w:val="left"/>
      <w:pPr>
        <w:ind w:left="5760" w:hanging="360"/>
      </w:pPr>
      <w:rPr>
        <w:rFonts w:ascii="Courier New" w:hAnsi="Courier New" w:hint="default"/>
      </w:rPr>
    </w:lvl>
    <w:lvl w:ilvl="8" w:tplc="1BF4A0E0" w:tentative="1">
      <w:start w:val="1"/>
      <w:numFmt w:val="bullet"/>
      <w:lvlText w:val=""/>
      <w:lvlJc w:val="left"/>
      <w:pPr>
        <w:ind w:left="6480" w:hanging="360"/>
      </w:pPr>
      <w:rPr>
        <w:rFonts w:ascii="Wingdings" w:hAnsi="Wingdings" w:hint="default"/>
      </w:rPr>
    </w:lvl>
  </w:abstractNum>
  <w:abstractNum w:abstractNumId="10">
    <w:nsid w:val="53DB35DC"/>
    <w:multiLevelType w:val="hybridMultilevel"/>
    <w:tmpl w:val="A45E567E"/>
    <w:lvl w:ilvl="0" w:tplc="04090001">
      <w:start w:val="1"/>
      <w:numFmt w:val="decimal"/>
      <w:lvlText w:val="%1."/>
      <w:lvlJc w:val="left"/>
      <w:pPr>
        <w:tabs>
          <w:tab w:val="num" w:pos="720"/>
        </w:tabs>
        <w:ind w:left="720" w:hanging="360"/>
      </w:pPr>
      <w:rPr>
        <w:rFonts w:cs="Times New Roman" w:hint="default"/>
      </w:rPr>
    </w:lvl>
    <w:lvl w:ilvl="1" w:tplc="04090003">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1">
    <w:nsid w:val="5A6D5141"/>
    <w:multiLevelType w:val="hybridMultilevel"/>
    <w:tmpl w:val="03D42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510001"/>
    <w:multiLevelType w:val="hybridMultilevel"/>
    <w:tmpl w:val="AE4AE5D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nsid w:val="69E304E5"/>
    <w:multiLevelType w:val="hybridMultilevel"/>
    <w:tmpl w:val="A36A815A"/>
    <w:lvl w:ilvl="0" w:tplc="0409000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673580"/>
    <w:multiLevelType w:val="hybridMultilevel"/>
    <w:tmpl w:val="51E4F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9750CB"/>
    <w:multiLevelType w:val="hybridMultilevel"/>
    <w:tmpl w:val="9902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624E2B"/>
    <w:multiLevelType w:val="hybridMultilevel"/>
    <w:tmpl w:val="0C766E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7">
    <w:nsid w:val="78C20EC3"/>
    <w:multiLevelType w:val="hybridMultilevel"/>
    <w:tmpl w:val="FFE22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033D5C"/>
    <w:multiLevelType w:val="hybridMultilevel"/>
    <w:tmpl w:val="77208D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3"/>
  </w:num>
  <w:num w:numId="4">
    <w:abstractNumId w:val="2"/>
  </w:num>
  <w:num w:numId="5">
    <w:abstractNumId w:val="7"/>
  </w:num>
  <w:num w:numId="6">
    <w:abstractNumId w:val="9"/>
  </w:num>
  <w:num w:numId="7">
    <w:abstractNumId w:val="3"/>
  </w:num>
  <w:num w:numId="8">
    <w:abstractNumId w:val="8"/>
  </w:num>
  <w:num w:numId="9">
    <w:abstractNumId w:val="4"/>
  </w:num>
  <w:num w:numId="10">
    <w:abstractNumId w:val="12"/>
  </w:num>
  <w:num w:numId="11">
    <w:abstractNumId w:val="18"/>
  </w:num>
  <w:num w:numId="12">
    <w:abstractNumId w:val="10"/>
  </w:num>
  <w:num w:numId="13">
    <w:abstractNumId w:val="16"/>
  </w:num>
  <w:num w:numId="14">
    <w:abstractNumId w:val="1"/>
  </w:num>
  <w:num w:numId="15">
    <w:abstractNumId w:val="13"/>
  </w:num>
  <w:num w:numId="16">
    <w:abstractNumId w:val="11"/>
  </w:num>
  <w:num w:numId="17">
    <w:abstractNumId w:val="5"/>
  </w:num>
  <w:num w:numId="18">
    <w:abstractNumId w:val="6"/>
  </w:num>
  <w:num w:numId="19">
    <w:abstractNumId w:val="14"/>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17"/>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6"/>
  <w:stylePaneFormatFilter w:val="3F01"/>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2345A"/>
    <w:rsid w:val="0000276F"/>
    <w:rsid w:val="00007C20"/>
    <w:rsid w:val="00041A0C"/>
    <w:rsid w:val="00045EBC"/>
    <w:rsid w:val="00054601"/>
    <w:rsid w:val="0006303B"/>
    <w:rsid w:val="000850FD"/>
    <w:rsid w:val="00167F57"/>
    <w:rsid w:val="00191312"/>
    <w:rsid w:val="00192730"/>
    <w:rsid w:val="001C129E"/>
    <w:rsid w:val="0022345A"/>
    <w:rsid w:val="00234C82"/>
    <w:rsid w:val="00240371"/>
    <w:rsid w:val="0024261E"/>
    <w:rsid w:val="00285636"/>
    <w:rsid w:val="002951F1"/>
    <w:rsid w:val="002958FF"/>
    <w:rsid w:val="002B3BF2"/>
    <w:rsid w:val="002B584E"/>
    <w:rsid w:val="002D5505"/>
    <w:rsid w:val="003320EE"/>
    <w:rsid w:val="003B674C"/>
    <w:rsid w:val="003D2692"/>
    <w:rsid w:val="003F12FB"/>
    <w:rsid w:val="00482ADE"/>
    <w:rsid w:val="00486019"/>
    <w:rsid w:val="0049341C"/>
    <w:rsid w:val="004B3A31"/>
    <w:rsid w:val="004C298F"/>
    <w:rsid w:val="004C5104"/>
    <w:rsid w:val="005402FA"/>
    <w:rsid w:val="00543FFF"/>
    <w:rsid w:val="005D58E8"/>
    <w:rsid w:val="005E2174"/>
    <w:rsid w:val="005E6468"/>
    <w:rsid w:val="005F2861"/>
    <w:rsid w:val="0064755E"/>
    <w:rsid w:val="00654007"/>
    <w:rsid w:val="00657C46"/>
    <w:rsid w:val="006618AD"/>
    <w:rsid w:val="006C590F"/>
    <w:rsid w:val="006D1F9C"/>
    <w:rsid w:val="006D36C1"/>
    <w:rsid w:val="007061A8"/>
    <w:rsid w:val="00721771"/>
    <w:rsid w:val="00732F7A"/>
    <w:rsid w:val="007B6B56"/>
    <w:rsid w:val="007D63E5"/>
    <w:rsid w:val="007E54A6"/>
    <w:rsid w:val="007F3BB5"/>
    <w:rsid w:val="008205D5"/>
    <w:rsid w:val="008360E3"/>
    <w:rsid w:val="008872A8"/>
    <w:rsid w:val="008A1F8A"/>
    <w:rsid w:val="008A26C1"/>
    <w:rsid w:val="008B5F0A"/>
    <w:rsid w:val="008E2E25"/>
    <w:rsid w:val="00924B10"/>
    <w:rsid w:val="0093439B"/>
    <w:rsid w:val="00990288"/>
    <w:rsid w:val="00A2227C"/>
    <w:rsid w:val="00A713B4"/>
    <w:rsid w:val="00A81355"/>
    <w:rsid w:val="00A81ED2"/>
    <w:rsid w:val="00AA7465"/>
    <w:rsid w:val="00AC6F59"/>
    <w:rsid w:val="00AD1FCE"/>
    <w:rsid w:val="00AD254D"/>
    <w:rsid w:val="00AE32D6"/>
    <w:rsid w:val="00AF3C84"/>
    <w:rsid w:val="00B13DE7"/>
    <w:rsid w:val="00B24DF2"/>
    <w:rsid w:val="00B7212F"/>
    <w:rsid w:val="00B74E0D"/>
    <w:rsid w:val="00BA1956"/>
    <w:rsid w:val="00BB32EC"/>
    <w:rsid w:val="00BC6C6D"/>
    <w:rsid w:val="00C2209E"/>
    <w:rsid w:val="00C22660"/>
    <w:rsid w:val="00C339E3"/>
    <w:rsid w:val="00C43143"/>
    <w:rsid w:val="00C46B40"/>
    <w:rsid w:val="00C520F9"/>
    <w:rsid w:val="00C72C83"/>
    <w:rsid w:val="00CA648D"/>
    <w:rsid w:val="00CD0A31"/>
    <w:rsid w:val="00D05B0C"/>
    <w:rsid w:val="00D0714E"/>
    <w:rsid w:val="00D23CF1"/>
    <w:rsid w:val="00D3006D"/>
    <w:rsid w:val="00D3538A"/>
    <w:rsid w:val="00D37F76"/>
    <w:rsid w:val="00D42AC8"/>
    <w:rsid w:val="00D95ADA"/>
    <w:rsid w:val="00D95AEC"/>
    <w:rsid w:val="00DE544F"/>
    <w:rsid w:val="00DF5C48"/>
    <w:rsid w:val="00E6127F"/>
    <w:rsid w:val="00E9045B"/>
    <w:rsid w:val="00EC0C1D"/>
    <w:rsid w:val="00F26C1B"/>
    <w:rsid w:val="00F307C9"/>
    <w:rsid w:val="00FF06D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footer" w:locked="1" w:semiHidden="0" w:uiPriority="0" w:unhideWhenUsed="0"/>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HTML Preformatted"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
    <w:qFormat/>
    <w:rsid w:val="00285636"/>
    <w:pPr>
      <w:spacing w:before="120" w:after="120"/>
    </w:pPr>
    <w:rPr>
      <w:sz w:val="24"/>
      <w:szCs w:val="24"/>
    </w:rPr>
  </w:style>
  <w:style w:type="paragraph" w:styleId="Heading1">
    <w:name w:val="heading 1"/>
    <w:basedOn w:val="Normal"/>
    <w:next w:val="Normal"/>
    <w:link w:val="Heading1Char"/>
    <w:uiPriority w:val="99"/>
    <w:qFormat/>
    <w:pPr>
      <w:keepNext/>
      <w:numPr>
        <w:numId w:val="2"/>
      </w:numPr>
      <w:tabs>
        <w:tab w:val="clear" w:pos="360"/>
        <w:tab w:val="num" w:pos="432"/>
      </w:tabs>
      <w:spacing w:before="240" w:after="60"/>
      <w:ind w:left="432" w:hanging="432"/>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numPr>
        <w:ilvl w:val="1"/>
        <w:numId w:val="2"/>
      </w:numPr>
      <w:tabs>
        <w:tab w:val="clear" w:pos="360"/>
        <w:tab w:val="num" w:pos="576"/>
      </w:tabs>
      <w:spacing w:before="240" w:after="60"/>
      <w:ind w:left="576" w:hanging="576"/>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657C46"/>
    <w:pPr>
      <w:keepNext/>
      <w:numPr>
        <w:ilvl w:val="2"/>
        <w:numId w:val="2"/>
      </w:numPr>
      <w:tabs>
        <w:tab w:val="clear" w:pos="360"/>
        <w:tab w:val="num" w:pos="990"/>
      </w:tabs>
      <w:spacing w:before="240" w:after="60"/>
      <w:ind w:left="990" w:hanging="720"/>
      <w:outlineLvl w:val="2"/>
    </w:pPr>
    <w:rPr>
      <w:rFonts w:ascii="Arial" w:hAnsi="Arial"/>
      <w:b/>
      <w:bCs/>
      <w:sz w:val="26"/>
      <w:szCs w:val="26"/>
    </w:rPr>
  </w:style>
  <w:style w:type="paragraph" w:styleId="Heading4">
    <w:name w:val="heading 4"/>
    <w:basedOn w:val="Normal"/>
    <w:next w:val="Normal"/>
    <w:link w:val="Heading4Char"/>
    <w:uiPriority w:val="99"/>
    <w:qFormat/>
    <w:pPr>
      <w:keepNext/>
      <w:numPr>
        <w:ilvl w:val="3"/>
        <w:numId w:val="2"/>
      </w:numPr>
      <w:tabs>
        <w:tab w:val="clear" w:pos="360"/>
        <w:tab w:val="num" w:pos="864"/>
      </w:tabs>
      <w:spacing w:before="240" w:after="60"/>
      <w:ind w:left="864" w:hanging="864"/>
      <w:outlineLvl w:val="3"/>
    </w:pPr>
    <w:rPr>
      <w:b/>
      <w:bCs/>
      <w:sz w:val="28"/>
      <w:szCs w:val="28"/>
    </w:rPr>
  </w:style>
  <w:style w:type="paragraph" w:styleId="Heading5">
    <w:name w:val="heading 5"/>
    <w:basedOn w:val="Normal"/>
    <w:next w:val="Normal"/>
    <w:link w:val="Heading5Char"/>
    <w:uiPriority w:val="99"/>
    <w:qFormat/>
    <w:pPr>
      <w:numPr>
        <w:ilvl w:val="4"/>
        <w:numId w:val="2"/>
      </w:numPr>
      <w:tabs>
        <w:tab w:val="clear" w:pos="360"/>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9"/>
    <w:qFormat/>
    <w:pPr>
      <w:numPr>
        <w:ilvl w:val="5"/>
        <w:numId w:val="2"/>
      </w:numPr>
      <w:tabs>
        <w:tab w:val="clear" w:pos="360"/>
        <w:tab w:val="num" w:pos="1152"/>
      </w:tabs>
      <w:spacing w:before="240" w:after="60"/>
      <w:ind w:left="1152" w:hanging="1152"/>
      <w:outlineLvl w:val="5"/>
    </w:pPr>
    <w:rPr>
      <w:b/>
      <w:bCs/>
      <w:sz w:val="22"/>
      <w:szCs w:val="22"/>
    </w:rPr>
  </w:style>
  <w:style w:type="paragraph" w:styleId="Heading7">
    <w:name w:val="heading 7"/>
    <w:basedOn w:val="Normal"/>
    <w:next w:val="Normal"/>
    <w:link w:val="Heading7Char"/>
    <w:uiPriority w:val="99"/>
    <w:qFormat/>
    <w:pPr>
      <w:numPr>
        <w:ilvl w:val="6"/>
        <w:numId w:val="2"/>
      </w:numPr>
      <w:tabs>
        <w:tab w:val="clear" w:pos="360"/>
        <w:tab w:val="num" w:pos="1296"/>
      </w:tabs>
      <w:spacing w:before="240" w:after="60"/>
      <w:ind w:left="1296" w:hanging="1296"/>
      <w:outlineLvl w:val="6"/>
    </w:pPr>
  </w:style>
  <w:style w:type="paragraph" w:styleId="Heading8">
    <w:name w:val="heading 8"/>
    <w:basedOn w:val="Normal"/>
    <w:next w:val="Normal"/>
    <w:link w:val="Heading8Char"/>
    <w:uiPriority w:val="99"/>
    <w:qFormat/>
    <w:pPr>
      <w:numPr>
        <w:ilvl w:val="7"/>
        <w:numId w:val="2"/>
      </w:numPr>
      <w:tabs>
        <w:tab w:val="clear" w:pos="360"/>
        <w:tab w:val="num" w:pos="1440"/>
      </w:tabs>
      <w:spacing w:before="240" w:after="60"/>
      <w:ind w:left="1440" w:hanging="1440"/>
      <w:outlineLvl w:val="7"/>
    </w:pPr>
    <w:rPr>
      <w:i/>
      <w:iCs/>
    </w:rPr>
  </w:style>
  <w:style w:type="paragraph" w:styleId="Heading9">
    <w:name w:val="heading 9"/>
    <w:basedOn w:val="Normal"/>
    <w:next w:val="Normal"/>
    <w:link w:val="Heading9Char"/>
    <w:uiPriority w:val="99"/>
    <w:qFormat/>
    <w:pPr>
      <w:numPr>
        <w:ilvl w:val="8"/>
        <w:numId w:val="2"/>
      </w:numPr>
      <w:tabs>
        <w:tab w:val="clear" w:pos="360"/>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57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C657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9"/>
    <w:locked/>
    <w:rsid w:val="00657C46"/>
    <w:rPr>
      <w:rFonts w:ascii="Arial" w:hAnsi="Arial"/>
      <w:b/>
      <w:sz w:val="26"/>
      <w:lang w:val="en-US" w:eastAsia="en-US"/>
    </w:rPr>
  </w:style>
  <w:style w:type="character" w:customStyle="1" w:styleId="Heading4Char">
    <w:name w:val="Heading 4 Char"/>
    <w:basedOn w:val="DefaultParagraphFont"/>
    <w:link w:val="Heading4"/>
    <w:uiPriority w:val="99"/>
    <w:locked/>
    <w:rsid w:val="00285636"/>
    <w:rPr>
      <w:rFonts w:cs="Times New Roman"/>
      <w:b/>
      <w:bCs/>
      <w:sz w:val="28"/>
      <w:szCs w:val="28"/>
      <w:lang w:val="en-US" w:eastAsia="en-US" w:bidi="ar-SA"/>
    </w:rPr>
  </w:style>
  <w:style w:type="character" w:customStyle="1" w:styleId="Heading5Char">
    <w:name w:val="Heading 5 Char"/>
    <w:basedOn w:val="DefaultParagraphFont"/>
    <w:link w:val="Heading5"/>
    <w:uiPriority w:val="9"/>
    <w:semiHidden/>
    <w:rsid w:val="001C6579"/>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1C6579"/>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1C6579"/>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C6579"/>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C6579"/>
    <w:rPr>
      <w:rFonts w:asciiTheme="majorHAnsi" w:eastAsiaTheme="majorEastAsia" w:hAnsiTheme="majorHAnsi" w:cstheme="majorBidi"/>
    </w:rPr>
  </w:style>
  <w:style w:type="paragraph" w:styleId="TOC1">
    <w:name w:val="toc 1"/>
    <w:basedOn w:val="Normal"/>
    <w:next w:val="Normal"/>
    <w:autoRedefine/>
    <w:uiPriority w:val="99"/>
    <w:rsid w:val="000850FD"/>
    <w:pPr>
      <w:tabs>
        <w:tab w:val="left" w:pos="480"/>
        <w:tab w:val="right" w:leader="dot" w:pos="12316"/>
      </w:tabs>
    </w:pPr>
    <w:rPr>
      <w:b/>
      <w:bCs/>
      <w:caps/>
      <w:sz w:val="20"/>
      <w:szCs w:val="20"/>
    </w:rPr>
  </w:style>
  <w:style w:type="paragraph" w:styleId="TOC2">
    <w:name w:val="toc 2"/>
    <w:basedOn w:val="Normal"/>
    <w:next w:val="Normal"/>
    <w:autoRedefine/>
    <w:uiPriority w:val="99"/>
    <w:pPr>
      <w:spacing w:before="0" w:after="0"/>
      <w:ind w:left="240"/>
    </w:pPr>
    <w:rPr>
      <w:smallCaps/>
      <w:sz w:val="20"/>
      <w:szCs w:val="20"/>
    </w:rPr>
  </w:style>
  <w:style w:type="paragraph" w:styleId="TOC3">
    <w:name w:val="toc 3"/>
    <w:basedOn w:val="Normal"/>
    <w:next w:val="Normal"/>
    <w:autoRedefine/>
    <w:uiPriority w:val="99"/>
    <w:pPr>
      <w:spacing w:before="0" w:after="0"/>
      <w:ind w:left="480"/>
    </w:pPr>
    <w:rPr>
      <w:i/>
      <w:iCs/>
      <w:sz w:val="20"/>
      <w:szCs w:val="20"/>
    </w:rPr>
  </w:style>
  <w:style w:type="paragraph" w:styleId="TOC4">
    <w:name w:val="toc 4"/>
    <w:basedOn w:val="Normal"/>
    <w:next w:val="Normal"/>
    <w:autoRedefine/>
    <w:uiPriority w:val="99"/>
    <w:semiHidden/>
    <w:pPr>
      <w:spacing w:before="0" w:after="0"/>
      <w:ind w:left="720"/>
    </w:pPr>
    <w:rPr>
      <w:sz w:val="18"/>
      <w:szCs w:val="18"/>
    </w:rPr>
  </w:style>
  <w:style w:type="paragraph" w:styleId="TOC5">
    <w:name w:val="toc 5"/>
    <w:basedOn w:val="Normal"/>
    <w:next w:val="Normal"/>
    <w:autoRedefine/>
    <w:uiPriority w:val="99"/>
    <w:semiHidden/>
    <w:pPr>
      <w:spacing w:before="0" w:after="0"/>
      <w:ind w:left="960"/>
    </w:pPr>
    <w:rPr>
      <w:sz w:val="18"/>
      <w:szCs w:val="18"/>
    </w:rPr>
  </w:style>
  <w:style w:type="paragraph" w:styleId="TOC6">
    <w:name w:val="toc 6"/>
    <w:basedOn w:val="Normal"/>
    <w:next w:val="Normal"/>
    <w:autoRedefine/>
    <w:uiPriority w:val="99"/>
    <w:semiHidden/>
    <w:pPr>
      <w:spacing w:before="0" w:after="0"/>
      <w:ind w:left="1200"/>
    </w:pPr>
    <w:rPr>
      <w:sz w:val="18"/>
      <w:szCs w:val="18"/>
    </w:rPr>
  </w:style>
  <w:style w:type="paragraph" w:styleId="TOC7">
    <w:name w:val="toc 7"/>
    <w:basedOn w:val="Normal"/>
    <w:next w:val="Normal"/>
    <w:autoRedefine/>
    <w:uiPriority w:val="99"/>
    <w:semiHidden/>
    <w:pPr>
      <w:spacing w:before="0" w:after="0"/>
      <w:ind w:left="1440"/>
    </w:pPr>
    <w:rPr>
      <w:sz w:val="18"/>
      <w:szCs w:val="18"/>
    </w:rPr>
  </w:style>
  <w:style w:type="paragraph" w:styleId="TOC8">
    <w:name w:val="toc 8"/>
    <w:basedOn w:val="Normal"/>
    <w:next w:val="Normal"/>
    <w:autoRedefine/>
    <w:uiPriority w:val="99"/>
    <w:semiHidden/>
    <w:pPr>
      <w:spacing w:before="0" w:after="0"/>
      <w:ind w:left="1680"/>
    </w:pPr>
    <w:rPr>
      <w:sz w:val="18"/>
      <w:szCs w:val="18"/>
    </w:rPr>
  </w:style>
  <w:style w:type="paragraph" w:styleId="TOC9">
    <w:name w:val="toc 9"/>
    <w:basedOn w:val="Normal"/>
    <w:next w:val="Normal"/>
    <w:autoRedefine/>
    <w:uiPriority w:val="99"/>
    <w:semiHidden/>
    <w:pPr>
      <w:spacing w:before="0" w:after="0"/>
      <w:ind w:left="1920"/>
    </w:pPr>
    <w:rPr>
      <w:sz w:val="18"/>
      <w:szCs w:val="18"/>
    </w:rPr>
  </w:style>
  <w:style w:type="character" w:styleId="FootnoteReference">
    <w:name w:val="footnote reference"/>
    <w:basedOn w:val="DefaultParagraphFont"/>
    <w:uiPriority w:val="99"/>
    <w:rPr>
      <w:rFonts w:cs="Times New Roman"/>
      <w:vertAlign w:val="superscript"/>
    </w:rPr>
  </w:style>
  <w:style w:type="character" w:styleId="Hyperlink">
    <w:name w:val="Hyperlink"/>
    <w:basedOn w:val="DefaultParagraphFont"/>
    <w:uiPriority w:val="99"/>
    <w:rPr>
      <w:rFonts w:cs="Times New Roman"/>
      <w:color w:val="0000FF"/>
      <w:u w:val="single"/>
    </w:rPr>
  </w:style>
  <w:style w:type="paragraph" w:styleId="ListBullet">
    <w:name w:val="List Bullet"/>
    <w:basedOn w:val="Normal"/>
    <w:uiPriority w:val="99"/>
    <w:pPr>
      <w:tabs>
        <w:tab w:val="num" w:pos="432"/>
        <w:tab w:val="num" w:pos="720"/>
        <w:tab w:val="num" w:pos="1080"/>
      </w:tabs>
      <w:spacing w:before="60"/>
      <w:ind w:left="432" w:hanging="432"/>
      <w:jc w:val="both"/>
    </w:pPr>
    <w:rPr>
      <w:rFonts w:ascii="Book Antiqua" w:hAnsi="Book Antiqua" w:cs="Book Antiqua"/>
      <w:sz w:val="20"/>
      <w:szCs w:val="20"/>
    </w:rPr>
  </w:style>
  <w:style w:type="table" w:styleId="TableGrid">
    <w:name w:val="Table Grid"/>
    <w:basedOn w:val="TableNormal"/>
    <w:uiPriority w:val="99"/>
    <w:pPr>
      <w:spacing w:before="120" w:after="120"/>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rPr>
      <w:rFonts w:cs="Times New Roman"/>
      <w:sz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rsid w:val="001C6579"/>
    <w:rPr>
      <w:sz w:val="20"/>
      <w:szCs w:val="20"/>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rsid w:val="001C6579"/>
    <w:rPr>
      <w:b/>
      <w:bCs/>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sid w:val="001C6579"/>
    <w:rPr>
      <w:sz w:val="0"/>
      <w:szCs w:val="0"/>
    </w:rPr>
  </w:style>
  <w:style w:type="paragraph" w:styleId="BodyText">
    <w:name w:val="Body Text"/>
    <w:basedOn w:val="Normal"/>
    <w:link w:val="BodyTextChar"/>
    <w:autoRedefine/>
    <w:uiPriority w:val="99"/>
    <w:pPr>
      <w:tabs>
        <w:tab w:val="left" w:pos="3720"/>
      </w:tabs>
      <w:spacing w:before="0"/>
    </w:pPr>
    <w:rPr>
      <w:rFonts w:ascii="Georgia" w:hAnsi="Georgia" w:cs="Arial"/>
      <w:sz w:val="20"/>
      <w:szCs w:val="20"/>
    </w:rPr>
  </w:style>
  <w:style w:type="character" w:customStyle="1" w:styleId="BodyTextChar">
    <w:name w:val="Body Text Char"/>
    <w:basedOn w:val="DefaultParagraphFont"/>
    <w:link w:val="BodyText"/>
    <w:uiPriority w:val="99"/>
    <w:locked/>
    <w:rPr>
      <w:rFonts w:ascii="Georgia" w:hAnsi="Georgia"/>
      <w:lang w:val="en-US" w:eastAsia="en-US"/>
    </w:rPr>
  </w:style>
  <w:style w:type="paragraph" w:styleId="NormalWeb">
    <w:name w:val="Normal (Web)"/>
    <w:basedOn w:val="Normal"/>
    <w:uiPriority w:val="99"/>
    <w:pPr>
      <w:spacing w:before="100" w:beforeAutospacing="1" w:after="100" w:afterAutospacing="1"/>
      <w:jc w:val="both"/>
    </w:pPr>
    <w:rPr>
      <w:rFonts w:ascii="Verdana" w:hAnsi="Verdana"/>
      <w:sz w:val="20"/>
      <w:szCs w:val="20"/>
    </w:rPr>
  </w:style>
  <w:style w:type="character" w:styleId="FollowedHyperlink">
    <w:name w:val="FollowedHyperlink"/>
    <w:basedOn w:val="DefaultParagraphFont"/>
    <w:uiPriority w:val="99"/>
    <w:rPr>
      <w:rFonts w:cs="Times New Roman"/>
      <w:color w:val="800080"/>
      <w:u w:val="single"/>
    </w:rPr>
  </w:style>
  <w:style w:type="paragraph" w:styleId="Caption">
    <w:name w:val="caption"/>
    <w:basedOn w:val="Normal"/>
    <w:next w:val="Normal"/>
    <w:uiPriority w:val="99"/>
    <w:qFormat/>
    <w:rPr>
      <w:b/>
      <w:bCs/>
      <w:sz w:val="20"/>
      <w:szCs w:val="20"/>
    </w:rPr>
  </w:style>
  <w:style w:type="paragraph" w:customStyle="1" w:styleId="TableHeader">
    <w:name w:val="Table Header"/>
    <w:basedOn w:val="Normal"/>
    <w:uiPriority w:val="99"/>
    <w:pPr>
      <w:spacing w:before="20" w:after="20"/>
      <w:jc w:val="center"/>
    </w:pPr>
    <w:rPr>
      <w:rFonts w:ascii="Arial" w:hAnsi="Arial"/>
      <w:b/>
      <w:sz w:val="18"/>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w:hAnsi="Courier"/>
      <w:sz w:val="20"/>
      <w:szCs w:val="20"/>
    </w:rPr>
  </w:style>
  <w:style w:type="character" w:customStyle="1" w:styleId="HTMLPreformattedChar">
    <w:name w:val="HTML Preformatted Char"/>
    <w:basedOn w:val="DefaultParagraphFont"/>
    <w:link w:val="HTMLPreformatted"/>
    <w:uiPriority w:val="99"/>
    <w:locked/>
    <w:rPr>
      <w:rFonts w:ascii="Courier" w:hAnsi="Courier"/>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sid w:val="000850F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sid w:val="000850FD"/>
    <w:rPr>
      <w:rFonts w:cs="Times New Roman"/>
      <w:sz w:val="24"/>
      <w:szCs w:val="24"/>
    </w:rPr>
  </w:style>
  <w:style w:type="paragraph" w:styleId="FootnoteText">
    <w:name w:val="footnote text"/>
    <w:basedOn w:val="Normal"/>
    <w:link w:val="FootnoteTextChar"/>
    <w:uiPriority w:val="99"/>
    <w:pPr>
      <w:keepLines/>
      <w:widowControl w:val="0"/>
      <w:adjustRightInd w:val="0"/>
      <w:spacing w:before="0" w:line="220" w:lineRule="atLeast"/>
      <w:textAlignment w:val="baseline"/>
    </w:pPr>
    <w:rPr>
      <w:sz w:val="18"/>
    </w:rPr>
  </w:style>
  <w:style w:type="character" w:customStyle="1" w:styleId="FootnoteTextChar">
    <w:name w:val="Footnote Text Char"/>
    <w:basedOn w:val="DefaultParagraphFont"/>
    <w:link w:val="FootnoteText"/>
    <w:uiPriority w:val="99"/>
    <w:locked/>
    <w:rPr>
      <w:sz w:val="24"/>
    </w:rPr>
  </w:style>
  <w:style w:type="paragraph" w:customStyle="1" w:styleId="ColorfulList-Accent11">
    <w:name w:val="Colorful List - Accent 11"/>
    <w:basedOn w:val="Normal"/>
    <w:uiPriority w:val="99"/>
    <w:pPr>
      <w:widowControl w:val="0"/>
      <w:adjustRightInd w:val="0"/>
      <w:spacing w:before="0" w:line="280" w:lineRule="atLeast"/>
      <w:ind w:left="720"/>
      <w:contextualSpacing/>
      <w:textAlignment w:val="baseline"/>
    </w:pPr>
  </w:style>
  <w:style w:type="character" w:styleId="Strong">
    <w:name w:val="Strong"/>
    <w:basedOn w:val="DefaultParagraphFont"/>
    <w:uiPriority w:val="99"/>
    <w:qFormat/>
    <w:rsid w:val="007D63E5"/>
    <w:rPr>
      <w:rFonts w:cs="Times New Roman"/>
      <w:b/>
      <w:bCs/>
    </w:rPr>
  </w:style>
  <w:style w:type="paragraph" w:styleId="ListParagraph">
    <w:name w:val="List Paragraph"/>
    <w:basedOn w:val="Normal"/>
    <w:uiPriority w:val="99"/>
    <w:qFormat/>
    <w:rsid w:val="008A1F8A"/>
    <w:pPr>
      <w:spacing w:before="0" w:after="200" w:line="276" w:lineRule="auto"/>
      <w:ind w:left="720"/>
    </w:pPr>
    <w:rPr>
      <w:rFonts w:ascii="Calibri" w:hAnsi="Calibri" w:cs="Calibri"/>
      <w:sz w:val="22"/>
      <w:szCs w:val="22"/>
    </w:rPr>
  </w:style>
  <w:style w:type="paragraph" w:styleId="Revision">
    <w:name w:val="Revision"/>
    <w:hidden/>
    <w:uiPriority w:val="99"/>
    <w:semiHidden/>
    <w:rsid w:val="00924B10"/>
    <w:rPr>
      <w:sz w:val="24"/>
      <w:szCs w:val="24"/>
    </w:rPr>
  </w:style>
</w:styles>
</file>

<file path=word/webSettings.xml><?xml version="1.0" encoding="utf-8"?>
<w:webSettings xmlns:r="http://schemas.openxmlformats.org/officeDocument/2006/relationships" xmlns:w="http://schemas.openxmlformats.org/wordprocessingml/2006/main">
  <w:divs>
    <w:div w:id="1645088176">
      <w:marLeft w:val="0"/>
      <w:marRight w:val="0"/>
      <w:marTop w:val="0"/>
      <w:marBottom w:val="0"/>
      <w:divBdr>
        <w:top w:val="none" w:sz="0" w:space="0" w:color="auto"/>
        <w:left w:val="none" w:sz="0" w:space="0" w:color="auto"/>
        <w:bottom w:val="none" w:sz="0" w:space="0" w:color="auto"/>
        <w:right w:val="none" w:sz="0" w:space="0" w:color="auto"/>
      </w:divBdr>
      <w:divsChild>
        <w:div w:id="1645088175">
          <w:marLeft w:val="0"/>
          <w:marRight w:val="0"/>
          <w:marTop w:val="0"/>
          <w:marBottom w:val="0"/>
          <w:divBdr>
            <w:top w:val="none" w:sz="0" w:space="0" w:color="auto"/>
            <w:left w:val="none" w:sz="0" w:space="0" w:color="auto"/>
            <w:bottom w:val="none" w:sz="0" w:space="0" w:color="auto"/>
            <w:right w:val="none" w:sz="0" w:space="0" w:color="auto"/>
          </w:divBdr>
        </w:div>
      </w:divsChild>
    </w:div>
    <w:div w:id="1645088177">
      <w:marLeft w:val="0"/>
      <w:marRight w:val="0"/>
      <w:marTop w:val="0"/>
      <w:marBottom w:val="0"/>
      <w:divBdr>
        <w:top w:val="none" w:sz="0" w:space="0" w:color="auto"/>
        <w:left w:val="none" w:sz="0" w:space="0" w:color="auto"/>
        <w:bottom w:val="none" w:sz="0" w:space="0" w:color="auto"/>
        <w:right w:val="none" w:sz="0" w:space="0" w:color="auto"/>
      </w:divBdr>
      <w:divsChild>
        <w:div w:id="1645088178">
          <w:marLeft w:val="0"/>
          <w:marRight w:val="0"/>
          <w:marTop w:val="0"/>
          <w:marBottom w:val="0"/>
          <w:divBdr>
            <w:top w:val="none" w:sz="0" w:space="0" w:color="auto"/>
            <w:left w:val="none" w:sz="0" w:space="0" w:color="auto"/>
            <w:bottom w:val="none" w:sz="0" w:space="0" w:color="auto"/>
            <w:right w:val="none" w:sz="0" w:space="0" w:color="auto"/>
          </w:divBdr>
        </w:div>
      </w:divsChild>
    </w:div>
    <w:div w:id="1645088180">
      <w:marLeft w:val="0"/>
      <w:marRight w:val="0"/>
      <w:marTop w:val="0"/>
      <w:marBottom w:val="0"/>
      <w:divBdr>
        <w:top w:val="none" w:sz="0" w:space="0" w:color="auto"/>
        <w:left w:val="none" w:sz="0" w:space="0" w:color="auto"/>
        <w:bottom w:val="none" w:sz="0" w:space="0" w:color="auto"/>
        <w:right w:val="none" w:sz="0" w:space="0" w:color="auto"/>
      </w:divBdr>
    </w:div>
    <w:div w:id="1645088181">
      <w:marLeft w:val="0"/>
      <w:marRight w:val="0"/>
      <w:marTop w:val="0"/>
      <w:marBottom w:val="0"/>
      <w:divBdr>
        <w:top w:val="none" w:sz="0" w:space="0" w:color="auto"/>
        <w:left w:val="none" w:sz="0" w:space="0" w:color="auto"/>
        <w:bottom w:val="none" w:sz="0" w:space="0" w:color="auto"/>
        <w:right w:val="none" w:sz="0" w:space="0" w:color="auto"/>
      </w:divBdr>
      <w:divsChild>
        <w:div w:id="1645088183">
          <w:marLeft w:val="0"/>
          <w:marRight w:val="0"/>
          <w:marTop w:val="0"/>
          <w:marBottom w:val="0"/>
          <w:divBdr>
            <w:top w:val="none" w:sz="0" w:space="0" w:color="auto"/>
            <w:left w:val="none" w:sz="0" w:space="0" w:color="auto"/>
            <w:bottom w:val="none" w:sz="0" w:space="0" w:color="auto"/>
            <w:right w:val="none" w:sz="0" w:space="0" w:color="auto"/>
          </w:divBdr>
          <w:divsChild>
            <w:div w:id="16450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8182">
      <w:marLeft w:val="0"/>
      <w:marRight w:val="0"/>
      <w:marTop w:val="0"/>
      <w:marBottom w:val="0"/>
      <w:divBdr>
        <w:top w:val="none" w:sz="0" w:space="0" w:color="auto"/>
        <w:left w:val="none" w:sz="0" w:space="0" w:color="auto"/>
        <w:bottom w:val="none" w:sz="0" w:space="0" w:color="auto"/>
        <w:right w:val="none" w:sz="0" w:space="0" w:color="auto"/>
      </w:divBdr>
      <w:divsChild>
        <w:div w:id="16450881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emf"/><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51</Pages>
  <Words>5277</Words>
  <Characters>30080</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GSID Platform Specific Service Specification Template</dc:title>
  <dc:subject>Specimen Identifier Management Service</dc:subject>
  <dc:creator>Carlos E. Perez</dc:creator>
  <cp:keywords/>
  <dc:description/>
  <cp:lastModifiedBy>denis krylov</cp:lastModifiedBy>
  <cp:revision>2</cp:revision>
  <cp:lastPrinted>2009-05-11T16:59:00Z</cp:lastPrinted>
  <dcterms:created xsi:type="dcterms:W3CDTF">2011-11-14T21:40:00Z</dcterms:created>
  <dcterms:modified xsi:type="dcterms:W3CDTF">2011-11-14T21:40:00Z</dcterms:modified>
</cp:coreProperties>
</file>