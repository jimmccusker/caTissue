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899" w:rsidRDefault="00C96899" w:rsidP="000D4BA4">
      <w:pPr>
        <w:pStyle w:val="Heading1"/>
        <w:tabs>
          <w:tab w:val="clear" w:pos="432"/>
        </w:tabs>
        <w:spacing w:before="0" w:after="120"/>
        <w:ind w:left="0" w:firstLine="0"/>
        <w:jc w:val="center"/>
      </w:pPr>
    </w:p>
    <w:p w:rsidR="00C96899" w:rsidRDefault="00C96899" w:rsidP="000D4BA4">
      <w:pPr>
        <w:pStyle w:val="Heading1"/>
        <w:tabs>
          <w:tab w:val="clear" w:pos="432"/>
        </w:tabs>
        <w:spacing w:before="0" w:after="120"/>
        <w:ind w:left="0" w:firstLine="0"/>
        <w:jc w:val="center"/>
      </w:pPr>
    </w:p>
    <w:p w:rsidR="00C96899" w:rsidRDefault="00C96899" w:rsidP="000D4BA4">
      <w:pPr>
        <w:pStyle w:val="Heading1"/>
        <w:tabs>
          <w:tab w:val="clear" w:pos="432"/>
        </w:tabs>
        <w:spacing w:before="0" w:after="120"/>
        <w:ind w:left="0" w:firstLine="0"/>
        <w:jc w:val="center"/>
      </w:pPr>
    </w:p>
    <w:p w:rsidR="00C96899" w:rsidRDefault="00C96899" w:rsidP="000D4BA4">
      <w:pPr>
        <w:pStyle w:val="Heading1"/>
        <w:tabs>
          <w:tab w:val="clear" w:pos="432"/>
        </w:tabs>
        <w:spacing w:before="0" w:after="120"/>
        <w:ind w:left="0" w:firstLine="0"/>
        <w:jc w:val="center"/>
      </w:pPr>
    </w:p>
    <w:p w:rsidR="00C96899" w:rsidRDefault="00C96899" w:rsidP="000D4BA4">
      <w:pPr>
        <w:pStyle w:val="Heading1"/>
        <w:tabs>
          <w:tab w:val="clear" w:pos="432"/>
        </w:tabs>
        <w:spacing w:before="0" w:after="120"/>
        <w:ind w:left="0" w:firstLine="0"/>
        <w:jc w:val="center"/>
      </w:pPr>
    </w:p>
    <w:p w:rsidR="00C96899" w:rsidRPr="005D147B" w:rsidRDefault="00C96899" w:rsidP="000D4BA4">
      <w:pPr>
        <w:spacing w:after="120"/>
        <w:jc w:val="center"/>
        <w:rPr>
          <w:rFonts w:ascii="Arial" w:hAnsi="Arial" w:cs="Arial"/>
          <w:b/>
          <w:bCs/>
          <w:sz w:val="32"/>
          <w:szCs w:val="32"/>
        </w:rPr>
      </w:pPr>
      <w:bookmarkStart w:id="0" w:name="_Toc188436999"/>
      <w:bookmarkStart w:id="1" w:name="_Toc243716430"/>
      <w:r w:rsidRPr="005D147B">
        <w:rPr>
          <w:rFonts w:ascii="Arial" w:hAnsi="Arial" w:cs="Arial"/>
          <w:b/>
          <w:bCs/>
          <w:sz w:val="32"/>
          <w:szCs w:val="32"/>
        </w:rPr>
        <w:t xml:space="preserve">caBIG® Platform Independent </w:t>
      </w:r>
      <w:bookmarkEnd w:id="0"/>
      <w:r w:rsidRPr="005D147B">
        <w:rPr>
          <w:rFonts w:ascii="Arial" w:hAnsi="Arial" w:cs="Arial"/>
          <w:b/>
          <w:bCs/>
          <w:sz w:val="32"/>
          <w:szCs w:val="32"/>
        </w:rPr>
        <w:t>Model and Service Specification</w:t>
      </w:r>
      <w:bookmarkEnd w:id="1"/>
      <w:r w:rsidRPr="005D147B">
        <w:rPr>
          <w:rFonts w:ascii="Arial" w:hAnsi="Arial" w:cs="Arial"/>
          <w:b/>
          <w:bCs/>
          <w:sz w:val="32"/>
          <w:szCs w:val="32"/>
        </w:rPr>
        <w:t xml:space="preserve"> </w:t>
      </w:r>
    </w:p>
    <w:p w:rsidR="00C96899" w:rsidRPr="005D147B" w:rsidRDefault="00C96899" w:rsidP="000D4BA4">
      <w:pPr>
        <w:spacing w:after="120"/>
        <w:jc w:val="center"/>
        <w:rPr>
          <w:rFonts w:ascii="Arial" w:hAnsi="Arial" w:cs="Arial"/>
          <w:b/>
          <w:bCs/>
          <w:color w:val="3366FF"/>
          <w:sz w:val="32"/>
          <w:szCs w:val="32"/>
        </w:rPr>
      </w:pPr>
    </w:p>
    <w:p w:rsidR="00C96899" w:rsidRPr="0005739B" w:rsidRDefault="00C96899" w:rsidP="000D4BA4">
      <w:pPr>
        <w:spacing w:after="120"/>
        <w:jc w:val="center"/>
        <w:rPr>
          <w:rFonts w:ascii="Arial" w:hAnsi="Arial"/>
          <w:b/>
          <w:sz w:val="32"/>
        </w:rPr>
      </w:pPr>
      <w:r w:rsidRPr="0005739B">
        <w:rPr>
          <w:rFonts w:ascii="Arial" w:hAnsi="Arial"/>
          <w:b/>
          <w:sz w:val="32"/>
        </w:rPr>
        <w:t>CS13: Specimen Identifier Management Service</w:t>
      </w: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r>
        <w:rPr>
          <w:rFonts w:ascii="Arial" w:hAnsi="Arial"/>
          <w:b/>
          <w:sz w:val="32"/>
        </w:rPr>
        <w:t>2/2</w:t>
      </w:r>
      <w:r w:rsidRPr="0005739B">
        <w:rPr>
          <w:rFonts w:ascii="Arial" w:hAnsi="Arial"/>
          <w:b/>
          <w:sz w:val="32"/>
        </w:rPr>
        <w:t>1/2010</w:t>
      </w:r>
    </w:p>
    <w:p w:rsidR="00C96899" w:rsidRPr="00B3506E" w:rsidRDefault="00C96899" w:rsidP="000D4BA4">
      <w:pPr>
        <w:spacing w:after="120"/>
        <w:jc w:val="center"/>
        <w:rPr>
          <w:rFonts w:ascii="Arial" w:hAnsi="Arial" w:cs="Arial"/>
          <w:b/>
          <w:bCs/>
          <w:sz w:val="32"/>
          <w:szCs w:val="32"/>
        </w:rPr>
      </w:pPr>
    </w:p>
    <w:p w:rsidR="00C96899" w:rsidRPr="00B3506E" w:rsidRDefault="00C96899" w:rsidP="000D4BA4">
      <w:pPr>
        <w:spacing w:after="120"/>
        <w:jc w:val="center"/>
        <w:rPr>
          <w:rFonts w:ascii="Arial" w:hAnsi="Arial" w:cs="Arial"/>
          <w:b/>
          <w:bCs/>
          <w:sz w:val="32"/>
          <w:szCs w:val="32"/>
        </w:rPr>
      </w:pPr>
    </w:p>
    <w:p w:rsidR="00C96899" w:rsidRPr="00B3506E" w:rsidRDefault="00C96899" w:rsidP="000D4BA4">
      <w:pPr>
        <w:spacing w:after="120"/>
        <w:jc w:val="center"/>
        <w:rPr>
          <w:rFonts w:ascii="Arial" w:hAnsi="Arial" w:cs="Arial"/>
          <w:b/>
          <w:bCs/>
          <w:sz w:val="32"/>
          <w:szCs w:val="32"/>
        </w:rPr>
      </w:pPr>
    </w:p>
    <w:p w:rsidR="00C96899" w:rsidRPr="00B3506E"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p w:rsidR="00C96899" w:rsidRDefault="00C96899" w:rsidP="000D4BA4">
      <w:pPr>
        <w:spacing w:after="120"/>
        <w:jc w:val="center"/>
        <w:rPr>
          <w:rFonts w:ascii="Arial" w:hAnsi="Arial" w:cs="Arial"/>
          <w:b/>
          <w:bCs/>
          <w:sz w:val="32"/>
          <w:szCs w:val="32"/>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C96899" w:rsidTr="006F210A">
        <w:tc>
          <w:tcPr>
            <w:tcW w:w="3588" w:type="dxa"/>
            <w:shd w:val="clear" w:color="auto" w:fill="BFBFBF"/>
            <w:noWrap/>
          </w:tcPr>
          <w:p w:rsidR="00C96899" w:rsidRPr="006F210A" w:rsidRDefault="00C96899" w:rsidP="006F210A">
            <w:pPr>
              <w:spacing w:after="120"/>
              <w:rPr>
                <w:rFonts w:ascii="Arial" w:hAnsi="Arial"/>
                <w:b/>
                <w:color w:val="000000"/>
              </w:rPr>
            </w:pPr>
            <w:r w:rsidRPr="006F210A">
              <w:rPr>
                <w:rFonts w:ascii="Arial" w:hAnsi="Arial"/>
                <w:b/>
                <w:color w:val="000000"/>
              </w:rPr>
              <w:t>Authors</w:t>
            </w:r>
          </w:p>
        </w:tc>
        <w:tc>
          <w:tcPr>
            <w:tcW w:w="5772" w:type="dxa"/>
            <w:noWrap/>
          </w:tcPr>
          <w:p w:rsidR="00C96899" w:rsidRPr="006F210A" w:rsidRDefault="00C96899" w:rsidP="006F210A">
            <w:pPr>
              <w:spacing w:after="120"/>
              <w:rPr>
                <w:rFonts w:ascii="Arial" w:hAnsi="Arial"/>
                <w:color w:val="FF0000"/>
              </w:rPr>
            </w:pPr>
            <w:r w:rsidRPr="006F210A">
              <w:rPr>
                <w:rFonts w:ascii="Arial" w:hAnsi="Arial" w:cs="Arial"/>
                <w:szCs w:val="22"/>
              </w:rPr>
              <w:t xml:space="preserve">Carlos Perez </w:t>
            </w:r>
          </w:p>
        </w:tc>
      </w:tr>
      <w:tr w:rsidR="00C96899" w:rsidTr="006F210A">
        <w:tc>
          <w:tcPr>
            <w:tcW w:w="3588" w:type="dxa"/>
            <w:shd w:val="clear" w:color="auto" w:fill="BFBFBF"/>
            <w:noWrap/>
          </w:tcPr>
          <w:p w:rsidR="00C96899" w:rsidRPr="006F210A" w:rsidRDefault="00C96899" w:rsidP="006F210A">
            <w:pPr>
              <w:spacing w:after="120"/>
              <w:rPr>
                <w:rFonts w:ascii="Arial" w:hAnsi="Arial"/>
                <w:b/>
                <w:color w:val="000000"/>
              </w:rPr>
            </w:pPr>
            <w:r w:rsidRPr="006F210A">
              <w:rPr>
                <w:rFonts w:ascii="Arial" w:hAnsi="Arial"/>
                <w:b/>
                <w:color w:val="000000"/>
              </w:rPr>
              <w:t>Reviewers</w:t>
            </w:r>
          </w:p>
        </w:tc>
        <w:tc>
          <w:tcPr>
            <w:tcW w:w="5772" w:type="dxa"/>
            <w:noWrap/>
          </w:tcPr>
          <w:p w:rsidR="00C96899" w:rsidRPr="006F210A" w:rsidRDefault="00C96899" w:rsidP="006F210A">
            <w:pPr>
              <w:spacing w:after="120"/>
              <w:rPr>
                <w:rFonts w:ascii="Arial" w:hAnsi="Arial"/>
                <w:color w:val="000000"/>
              </w:rPr>
            </w:pPr>
          </w:p>
        </w:tc>
      </w:tr>
      <w:tr w:rsidR="00C96899" w:rsidRPr="007816EC" w:rsidTr="006F210A">
        <w:trPr>
          <w:trHeight w:val="50"/>
        </w:trPr>
        <w:tc>
          <w:tcPr>
            <w:tcW w:w="3588" w:type="dxa"/>
            <w:shd w:val="clear" w:color="auto" w:fill="BFBFBF"/>
            <w:noWrap/>
          </w:tcPr>
          <w:p w:rsidR="00C96899" w:rsidRPr="006F210A" w:rsidRDefault="00C96899" w:rsidP="006F210A">
            <w:pPr>
              <w:spacing w:after="120"/>
              <w:rPr>
                <w:rFonts w:ascii="Arial" w:hAnsi="Arial"/>
                <w:b/>
                <w:color w:val="000000"/>
              </w:rPr>
            </w:pPr>
            <w:r w:rsidRPr="006F210A">
              <w:rPr>
                <w:rFonts w:ascii="Arial" w:hAnsi="Arial"/>
                <w:b/>
                <w:color w:val="000000"/>
              </w:rPr>
              <w:t>Architecture Inception Team</w:t>
            </w:r>
          </w:p>
        </w:tc>
        <w:tc>
          <w:tcPr>
            <w:tcW w:w="5772" w:type="dxa"/>
            <w:noWrap/>
          </w:tcPr>
          <w:p w:rsidR="00C96899" w:rsidRPr="006F210A" w:rsidRDefault="00C96899" w:rsidP="006F210A">
            <w:pPr>
              <w:spacing w:after="120"/>
              <w:rPr>
                <w:rFonts w:ascii="Arial" w:hAnsi="Arial"/>
              </w:rPr>
            </w:pPr>
            <w:r w:rsidRPr="006F210A">
              <w:rPr>
                <w:rFonts w:ascii="Arial" w:hAnsi="Arial" w:cs="Arial"/>
                <w:szCs w:val="22"/>
              </w:rPr>
              <w:t>SemanticBits, LLC</w:t>
            </w:r>
          </w:p>
        </w:tc>
      </w:tr>
    </w:tbl>
    <w:p w:rsidR="00C96899" w:rsidRPr="002E7E37" w:rsidRDefault="00C96899" w:rsidP="002E7E37">
      <w:pPr>
        <w:pStyle w:val="centerbold"/>
        <w:spacing w:after="120"/>
        <w:rPr>
          <w:rFonts w:ascii="Arial" w:hAnsi="Arial" w:cs="Arial"/>
          <w:color w:val="2F08C0"/>
        </w:rPr>
      </w:pPr>
      <w:r w:rsidRPr="00B3506E">
        <w:rPr>
          <w:rFonts w:ascii="Arial" w:hAnsi="Arial" w:cs="Arial"/>
        </w:rPr>
        <w:br w:type="page"/>
      </w:r>
      <w:r w:rsidRPr="002E7E37">
        <w:rPr>
          <w:rFonts w:ascii="Arial" w:hAnsi="Arial" w:cs="Arial"/>
          <w:color w:val="2F08C0"/>
          <w:sz w:val="28"/>
          <w:szCs w:val="28"/>
        </w:rPr>
        <w:t>Document Change History</w:t>
      </w:r>
    </w:p>
    <w:tbl>
      <w:tblPr>
        <w:tblW w:w="91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28"/>
        <w:gridCol w:w="1800"/>
        <w:gridCol w:w="2250"/>
        <w:gridCol w:w="3797"/>
      </w:tblGrid>
      <w:tr w:rsidR="00C96899" w:rsidRPr="00663195" w:rsidTr="000D4BA4">
        <w:trPr>
          <w:cantSplit/>
          <w:jc w:val="center"/>
        </w:trPr>
        <w:tc>
          <w:tcPr>
            <w:tcW w:w="1328" w:type="dxa"/>
            <w:shd w:val="pct20" w:color="auto" w:fill="FFFFFF"/>
          </w:tcPr>
          <w:p w:rsidR="00C96899" w:rsidRPr="002E7E37" w:rsidRDefault="00C96899" w:rsidP="000D4BA4">
            <w:pPr>
              <w:suppressAutoHyphens/>
              <w:spacing w:after="120"/>
              <w:rPr>
                <w:rFonts w:ascii="Arial" w:hAnsi="Arial"/>
                <w:b/>
                <w:sz w:val="22"/>
              </w:rPr>
            </w:pPr>
            <w:r w:rsidRPr="002E7E37">
              <w:rPr>
                <w:rFonts w:ascii="Arial" w:hAnsi="Arial"/>
                <w:b/>
                <w:sz w:val="22"/>
              </w:rPr>
              <w:t>Version Number</w:t>
            </w:r>
          </w:p>
        </w:tc>
        <w:tc>
          <w:tcPr>
            <w:tcW w:w="1800" w:type="dxa"/>
            <w:shd w:val="pct20" w:color="auto" w:fill="FFFFFF"/>
          </w:tcPr>
          <w:p w:rsidR="00C96899" w:rsidRPr="002E7E37" w:rsidRDefault="00C96899" w:rsidP="000D4BA4">
            <w:pPr>
              <w:suppressAutoHyphens/>
              <w:spacing w:after="120"/>
              <w:rPr>
                <w:rFonts w:ascii="Arial" w:hAnsi="Arial"/>
                <w:b/>
                <w:sz w:val="22"/>
              </w:rPr>
            </w:pPr>
            <w:r w:rsidRPr="002E7E37">
              <w:rPr>
                <w:rFonts w:ascii="Arial" w:hAnsi="Arial"/>
                <w:b/>
                <w:sz w:val="22"/>
              </w:rPr>
              <w:t>Date</w:t>
            </w:r>
          </w:p>
        </w:tc>
        <w:tc>
          <w:tcPr>
            <w:tcW w:w="2250" w:type="dxa"/>
            <w:shd w:val="pct20" w:color="auto" w:fill="FFFFFF"/>
          </w:tcPr>
          <w:p w:rsidR="00C96899" w:rsidRPr="002E7E37" w:rsidRDefault="00C96899" w:rsidP="000D4BA4">
            <w:pPr>
              <w:suppressAutoHyphens/>
              <w:spacing w:after="120"/>
              <w:rPr>
                <w:rFonts w:ascii="Arial" w:hAnsi="Arial"/>
                <w:b/>
                <w:sz w:val="22"/>
              </w:rPr>
            </w:pPr>
            <w:r w:rsidRPr="002E7E37">
              <w:rPr>
                <w:rFonts w:ascii="Arial" w:hAnsi="Arial"/>
                <w:b/>
                <w:sz w:val="22"/>
              </w:rPr>
              <w:t>Contributor</w:t>
            </w:r>
          </w:p>
        </w:tc>
        <w:tc>
          <w:tcPr>
            <w:tcW w:w="3797" w:type="dxa"/>
            <w:shd w:val="pct20" w:color="auto" w:fill="FFFFFF"/>
          </w:tcPr>
          <w:p w:rsidR="00C96899" w:rsidRPr="002E7E37" w:rsidRDefault="00C96899" w:rsidP="000D4BA4">
            <w:pPr>
              <w:suppressAutoHyphens/>
              <w:spacing w:after="120"/>
              <w:rPr>
                <w:rFonts w:ascii="Arial" w:hAnsi="Arial"/>
                <w:b/>
                <w:sz w:val="22"/>
              </w:rPr>
            </w:pPr>
            <w:r w:rsidRPr="002E7E37">
              <w:rPr>
                <w:rFonts w:ascii="Arial" w:hAnsi="Arial"/>
                <w:b/>
                <w:sz w:val="22"/>
              </w:rPr>
              <w:t>Description</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0.0.1</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9/22/2010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Carlos Perez</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Initial Document</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0.0.2</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9/22/2010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Carlos Perez</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Update</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0.0.3</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11/10/2010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Carlos Perez</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Update to reflect CIM 0.1.0 changes.</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0.1.0</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11/12/2010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Carlos Perez</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Cleanup</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0.2.0</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11/17/2010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Carlos Perez</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Aligned with LSDAM</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 xml:space="preserve">1.0 </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11/29/2010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 xml:space="preserve">George &amp; Carlos </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 xml:space="preserve">Base lined and send out for design review </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1.0.1</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12/01/2010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Carlos</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Updates from Srikalyan comments</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1.0.2</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12/01/2010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Srikalyan</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Added registerSite</w:t>
            </w:r>
          </w:p>
        </w:tc>
      </w:tr>
      <w:tr w:rsidR="00C96899" w:rsidRPr="005D7E8A" w:rsidTr="000D4BA4">
        <w:trPr>
          <w:cantSplit/>
          <w:jc w:val="center"/>
        </w:trPr>
        <w:tc>
          <w:tcPr>
            <w:tcW w:w="1328" w:type="dxa"/>
          </w:tcPr>
          <w:p w:rsidR="00C96899" w:rsidRPr="002E7E37" w:rsidRDefault="00C96899" w:rsidP="000D4BA4">
            <w:pPr>
              <w:suppressAutoHyphens/>
              <w:spacing w:after="120"/>
              <w:rPr>
                <w:rFonts w:ascii="Arial" w:hAnsi="Arial"/>
                <w:sz w:val="22"/>
              </w:rPr>
            </w:pPr>
            <w:r w:rsidRPr="002E7E37">
              <w:rPr>
                <w:rFonts w:ascii="Arial" w:hAnsi="Arial"/>
                <w:sz w:val="22"/>
              </w:rPr>
              <w:t>1.0.3</w:t>
            </w:r>
          </w:p>
        </w:tc>
        <w:tc>
          <w:tcPr>
            <w:tcW w:w="1800" w:type="dxa"/>
          </w:tcPr>
          <w:p w:rsidR="00C96899" w:rsidRPr="002E7E37" w:rsidRDefault="00C96899" w:rsidP="000D4BA4">
            <w:pPr>
              <w:suppressAutoHyphens/>
              <w:spacing w:after="120"/>
              <w:rPr>
                <w:rFonts w:ascii="Arial" w:hAnsi="Arial"/>
                <w:sz w:val="22"/>
              </w:rPr>
            </w:pPr>
            <w:r w:rsidRPr="002E7E37">
              <w:rPr>
                <w:rFonts w:ascii="Arial" w:hAnsi="Arial"/>
                <w:sz w:val="22"/>
              </w:rPr>
              <w:t>12/06/2010</w:t>
            </w:r>
          </w:p>
        </w:tc>
        <w:tc>
          <w:tcPr>
            <w:tcW w:w="2250" w:type="dxa"/>
          </w:tcPr>
          <w:p w:rsidR="00C96899" w:rsidRPr="002E7E37" w:rsidRDefault="00C96899" w:rsidP="000D4BA4">
            <w:pPr>
              <w:suppressAutoHyphens/>
              <w:spacing w:after="120"/>
              <w:rPr>
                <w:rFonts w:ascii="Arial" w:hAnsi="Arial"/>
                <w:sz w:val="22"/>
              </w:rPr>
            </w:pPr>
            <w:r w:rsidRPr="002E7E37">
              <w:rPr>
                <w:rFonts w:ascii="Arial" w:hAnsi="Arial"/>
                <w:sz w:val="22"/>
              </w:rPr>
              <w:t xml:space="preserve">Carlos </w:t>
            </w:r>
          </w:p>
        </w:tc>
        <w:tc>
          <w:tcPr>
            <w:tcW w:w="3797" w:type="dxa"/>
          </w:tcPr>
          <w:p w:rsidR="00C96899" w:rsidRPr="002E7E37" w:rsidRDefault="00C96899" w:rsidP="000D4BA4">
            <w:pPr>
              <w:suppressAutoHyphens/>
              <w:spacing w:after="120"/>
              <w:rPr>
                <w:rFonts w:ascii="Arial" w:hAnsi="Arial"/>
                <w:sz w:val="22"/>
              </w:rPr>
            </w:pPr>
            <w:r w:rsidRPr="002E7E37">
              <w:rPr>
                <w:rFonts w:ascii="Arial" w:hAnsi="Arial"/>
                <w:sz w:val="22"/>
              </w:rPr>
              <w:t>Updated based on Denis comments</w:t>
            </w:r>
          </w:p>
        </w:tc>
      </w:tr>
      <w:tr w:rsidR="00C96899" w:rsidRPr="00B3506E" w:rsidTr="000D4BA4">
        <w:trPr>
          <w:cantSplit/>
          <w:jc w:val="center"/>
        </w:trPr>
        <w:tc>
          <w:tcPr>
            <w:tcW w:w="1328" w:type="dxa"/>
          </w:tcPr>
          <w:p w:rsidR="00C96899" w:rsidRPr="002E7E37" w:rsidRDefault="00C96899" w:rsidP="000D4BA4">
            <w:pPr>
              <w:suppressAutoHyphens/>
              <w:spacing w:after="120"/>
              <w:rPr>
                <w:rFonts w:ascii="Arial" w:hAnsi="Arial" w:cs="Arial"/>
                <w:sz w:val="22"/>
                <w:szCs w:val="22"/>
                <w:lang w:eastAsia="ar-SA"/>
              </w:rPr>
            </w:pPr>
            <w:r w:rsidRPr="002E7E37">
              <w:rPr>
                <w:rFonts w:ascii="Arial" w:hAnsi="Arial" w:cs="Arial"/>
                <w:sz w:val="22"/>
                <w:szCs w:val="22"/>
                <w:lang w:eastAsia="ar-SA"/>
              </w:rPr>
              <w:t>1.0.4</w:t>
            </w:r>
          </w:p>
        </w:tc>
        <w:tc>
          <w:tcPr>
            <w:tcW w:w="1800" w:type="dxa"/>
          </w:tcPr>
          <w:p w:rsidR="00C96899" w:rsidRPr="002E7E37" w:rsidRDefault="00C96899" w:rsidP="000D4BA4">
            <w:pPr>
              <w:suppressAutoHyphens/>
              <w:spacing w:after="120"/>
              <w:rPr>
                <w:rFonts w:ascii="Arial" w:hAnsi="Arial" w:cs="Arial"/>
                <w:sz w:val="22"/>
                <w:szCs w:val="22"/>
                <w:lang w:eastAsia="ar-SA"/>
              </w:rPr>
            </w:pPr>
            <w:r w:rsidRPr="002E7E37">
              <w:rPr>
                <w:rFonts w:ascii="Arial" w:hAnsi="Arial" w:cs="Arial"/>
                <w:sz w:val="22"/>
                <w:szCs w:val="22"/>
                <w:lang w:eastAsia="ar-SA"/>
              </w:rPr>
              <w:t>12/21/2010</w:t>
            </w:r>
          </w:p>
        </w:tc>
        <w:tc>
          <w:tcPr>
            <w:tcW w:w="2250" w:type="dxa"/>
          </w:tcPr>
          <w:p w:rsidR="00C96899" w:rsidRPr="002E7E37" w:rsidRDefault="00C96899" w:rsidP="000D4BA4">
            <w:pPr>
              <w:suppressAutoHyphens/>
              <w:spacing w:after="120"/>
              <w:rPr>
                <w:rFonts w:ascii="Arial" w:hAnsi="Arial" w:cs="Arial"/>
                <w:sz w:val="22"/>
                <w:szCs w:val="22"/>
                <w:lang w:eastAsia="ar-SA"/>
              </w:rPr>
            </w:pPr>
            <w:r w:rsidRPr="002E7E37">
              <w:rPr>
                <w:rFonts w:ascii="Arial" w:hAnsi="Arial" w:cs="Arial"/>
                <w:sz w:val="22"/>
                <w:szCs w:val="22"/>
                <w:lang w:eastAsia="ar-SA"/>
              </w:rPr>
              <w:t xml:space="preserve">Jithu Ramesh </w:t>
            </w:r>
          </w:p>
        </w:tc>
        <w:tc>
          <w:tcPr>
            <w:tcW w:w="3797" w:type="dxa"/>
          </w:tcPr>
          <w:p w:rsidR="00C96899" w:rsidRPr="002E7E37" w:rsidRDefault="00C96899" w:rsidP="000D4BA4">
            <w:pPr>
              <w:suppressAutoHyphens/>
              <w:spacing w:after="120"/>
              <w:rPr>
                <w:rFonts w:ascii="Arial" w:hAnsi="Arial" w:cs="Arial"/>
                <w:sz w:val="22"/>
                <w:szCs w:val="22"/>
                <w:lang w:eastAsia="ar-SA"/>
              </w:rPr>
            </w:pPr>
            <w:r w:rsidRPr="002E7E37">
              <w:rPr>
                <w:rFonts w:ascii="Arial" w:hAnsi="Arial" w:cs="Arial"/>
                <w:sz w:val="22"/>
                <w:szCs w:val="22"/>
                <w:lang w:eastAsia="ar-SA"/>
              </w:rPr>
              <w:t xml:space="preserve">Formatting update. </w:t>
            </w:r>
          </w:p>
        </w:tc>
      </w:tr>
      <w:tr w:rsidR="00C96899" w:rsidRPr="00B3506E" w:rsidTr="000D4BA4">
        <w:trPr>
          <w:cantSplit/>
          <w:jc w:val="center"/>
        </w:trPr>
        <w:tc>
          <w:tcPr>
            <w:tcW w:w="1328" w:type="dxa"/>
          </w:tcPr>
          <w:p w:rsidR="00C96899" w:rsidRPr="002E7E37" w:rsidRDefault="00C96899" w:rsidP="000D4BA4">
            <w:pPr>
              <w:suppressAutoHyphens/>
              <w:spacing w:after="120"/>
              <w:rPr>
                <w:rFonts w:ascii="Arial" w:hAnsi="Arial" w:cs="Arial"/>
                <w:sz w:val="22"/>
                <w:szCs w:val="22"/>
                <w:lang w:eastAsia="ar-SA"/>
              </w:rPr>
            </w:pPr>
            <w:r>
              <w:rPr>
                <w:rFonts w:ascii="Arial" w:hAnsi="Arial" w:cs="Arial"/>
                <w:sz w:val="22"/>
                <w:szCs w:val="22"/>
                <w:lang w:eastAsia="ar-SA"/>
              </w:rPr>
              <w:t>1.0.5</w:t>
            </w:r>
          </w:p>
        </w:tc>
        <w:tc>
          <w:tcPr>
            <w:tcW w:w="1800" w:type="dxa"/>
          </w:tcPr>
          <w:p w:rsidR="00C96899" w:rsidRPr="002E7E37" w:rsidRDefault="00C96899" w:rsidP="000D4BA4">
            <w:pPr>
              <w:suppressAutoHyphens/>
              <w:spacing w:after="120"/>
              <w:rPr>
                <w:rFonts w:ascii="Arial" w:hAnsi="Arial" w:cs="Arial"/>
                <w:sz w:val="22"/>
                <w:szCs w:val="22"/>
                <w:lang w:eastAsia="ar-SA"/>
              </w:rPr>
            </w:pPr>
            <w:r>
              <w:rPr>
                <w:rFonts w:ascii="Arial" w:hAnsi="Arial" w:cs="Arial"/>
                <w:sz w:val="22"/>
                <w:szCs w:val="22"/>
                <w:lang w:eastAsia="ar-SA"/>
              </w:rPr>
              <w:t>2/21/2010</w:t>
            </w:r>
          </w:p>
        </w:tc>
        <w:tc>
          <w:tcPr>
            <w:tcW w:w="2250" w:type="dxa"/>
          </w:tcPr>
          <w:p w:rsidR="00C96899" w:rsidRPr="002E7E37" w:rsidRDefault="00C96899" w:rsidP="000D4BA4">
            <w:pPr>
              <w:suppressAutoHyphens/>
              <w:spacing w:after="120"/>
              <w:rPr>
                <w:rFonts w:ascii="Arial" w:hAnsi="Arial" w:cs="Arial"/>
                <w:sz w:val="22"/>
                <w:szCs w:val="22"/>
                <w:lang w:eastAsia="ar-SA"/>
              </w:rPr>
            </w:pPr>
            <w:r>
              <w:rPr>
                <w:rFonts w:ascii="Arial" w:hAnsi="Arial" w:cs="Arial"/>
                <w:sz w:val="22"/>
                <w:szCs w:val="22"/>
                <w:lang w:eastAsia="ar-SA"/>
              </w:rPr>
              <w:t>Carlos Perez</w:t>
            </w:r>
          </w:p>
        </w:tc>
        <w:tc>
          <w:tcPr>
            <w:tcW w:w="3797" w:type="dxa"/>
          </w:tcPr>
          <w:p w:rsidR="00C96899" w:rsidRPr="002E7E37" w:rsidRDefault="00C96899" w:rsidP="000D4BA4">
            <w:pPr>
              <w:suppressAutoHyphens/>
              <w:spacing w:after="120"/>
              <w:rPr>
                <w:rFonts w:ascii="Arial" w:hAnsi="Arial" w:cs="Arial"/>
                <w:sz w:val="22"/>
                <w:szCs w:val="22"/>
                <w:lang w:eastAsia="ar-SA"/>
              </w:rPr>
            </w:pPr>
            <w:r>
              <w:rPr>
                <w:rFonts w:ascii="Arial" w:hAnsi="Arial" w:cs="Arial"/>
                <w:sz w:val="22"/>
                <w:szCs w:val="22"/>
                <w:lang w:eastAsia="ar-SA"/>
              </w:rPr>
              <w:t>Update based on Reviews</w:t>
            </w:r>
          </w:p>
        </w:tc>
      </w:tr>
    </w:tbl>
    <w:p w:rsidR="00C96899" w:rsidRPr="00B3506E" w:rsidRDefault="00C96899" w:rsidP="000D4BA4">
      <w:pPr>
        <w:pStyle w:val="centerbold"/>
        <w:spacing w:after="120"/>
        <w:jc w:val="left"/>
        <w:rPr>
          <w:rFonts w:ascii="Arial" w:hAnsi="Arial" w:cs="Arial"/>
        </w:rPr>
      </w:pPr>
    </w:p>
    <w:p w:rsidR="00C96899" w:rsidRPr="00B3506E" w:rsidRDefault="00C96899" w:rsidP="000D4BA4">
      <w:pPr>
        <w:spacing w:after="120"/>
        <w:rPr>
          <w:rFonts w:ascii="Arial" w:hAnsi="Arial" w:cs="Arial"/>
          <w:i/>
          <w:color w:val="FF0000"/>
          <w:szCs w:val="24"/>
        </w:rPr>
      </w:pPr>
    </w:p>
    <w:p w:rsidR="00C96899" w:rsidRPr="002E7E37" w:rsidRDefault="00C96899" w:rsidP="002E7E37">
      <w:pPr>
        <w:spacing w:after="120"/>
        <w:jc w:val="center"/>
        <w:rPr>
          <w:rFonts w:ascii="Arial" w:hAnsi="Arial" w:cs="Arial"/>
        </w:rPr>
      </w:pPr>
      <w:r w:rsidRPr="00B3506E">
        <w:rPr>
          <w:rFonts w:ascii="Arial" w:hAnsi="Arial" w:cs="Arial"/>
        </w:rPr>
        <w:br w:type="page"/>
      </w:r>
    </w:p>
    <w:p w:rsidR="00C96899" w:rsidRPr="00B3506E" w:rsidRDefault="00C96899" w:rsidP="000D4BA4">
      <w:pPr>
        <w:spacing w:after="120"/>
        <w:jc w:val="center"/>
        <w:rPr>
          <w:rFonts w:ascii="Arial" w:hAnsi="Arial" w:cs="Arial"/>
        </w:rPr>
      </w:pPr>
    </w:p>
    <w:p w:rsidR="00C96899" w:rsidRDefault="00C96899" w:rsidP="001B6272">
      <w:pPr>
        <w:pStyle w:val="TOCHeading"/>
        <w:jc w:val="center"/>
      </w:pPr>
      <w:r>
        <w:rPr>
          <w:color w:val="2F08C0"/>
        </w:rPr>
        <w:t xml:space="preserve">Table of Contents </w:t>
      </w:r>
    </w:p>
    <w:p w:rsidR="00C96899" w:rsidRPr="00047DD5" w:rsidRDefault="00C96899" w:rsidP="001B6272">
      <w:pPr>
        <w:pStyle w:val="TOC1"/>
        <w:rPr>
          <w:rFonts w:ascii="Cambria" w:hAnsi="Cambria" w:cs="Cambria"/>
          <w:b w:val="0"/>
          <w:bCs w:val="0"/>
          <w:caps w:val="0"/>
        </w:rPr>
      </w:pPr>
      <w:r>
        <w:fldChar w:fldCharType="begin"/>
      </w:r>
      <w:r>
        <w:instrText xml:space="preserve"> TOC \o "1-3" \h \z \u </w:instrText>
      </w:r>
      <w:r>
        <w:fldChar w:fldCharType="separate"/>
      </w:r>
      <w:hyperlink w:anchor="_Toc280773619" w:history="1">
        <w:r w:rsidRPr="00047DD5">
          <w:rPr>
            <w:rStyle w:val="Hyperlink"/>
            <w:rFonts w:ascii="Cambria" w:hAnsi="Cambria" w:cs="Cambria"/>
          </w:rPr>
          <w:t>1</w:t>
        </w:r>
        <w:r w:rsidRPr="00047DD5">
          <w:rPr>
            <w:rFonts w:ascii="Cambria" w:hAnsi="Cambria" w:cs="Cambria"/>
            <w:b w:val="0"/>
            <w:bCs w:val="0"/>
            <w:caps w:val="0"/>
          </w:rPr>
          <w:tab/>
        </w:r>
        <w:r w:rsidRPr="00047DD5">
          <w:rPr>
            <w:rStyle w:val="Hyperlink"/>
            <w:rFonts w:ascii="Cambria" w:hAnsi="Cambria" w:cs="Cambria"/>
          </w:rPr>
          <w:t>Introduction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_Toc280773619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20" w:history="1">
        <w:r w:rsidRPr="00047DD5">
          <w:rPr>
            <w:rStyle w:val="Hyperlink"/>
            <w:rFonts w:ascii="Cambria" w:hAnsi="Cambria" w:cs="Cambria"/>
          </w:rPr>
          <w:t>1.1</w:t>
        </w:r>
        <w:r w:rsidRPr="00047DD5">
          <w:rPr>
            <w:rFonts w:ascii="Cambria" w:hAnsi="Cambria" w:cs="Cambria"/>
            <w:smallCaps w:val="0"/>
          </w:rPr>
          <w:tab/>
        </w:r>
        <w:r w:rsidRPr="00047DD5">
          <w:rPr>
            <w:rStyle w:val="Hyperlink"/>
            <w:rFonts w:ascii="Cambria" w:hAnsi="Cambria" w:cs="Cambria"/>
          </w:rPr>
          <w:t>Overview</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_Toc280773620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21" w:history="1">
        <w:r w:rsidRPr="00047DD5">
          <w:rPr>
            <w:rStyle w:val="Hyperlink"/>
            <w:rFonts w:ascii="Cambria" w:hAnsi="Cambria" w:cs="Cambria"/>
          </w:rPr>
          <w:t>1.2</w:t>
        </w:r>
        <w:r w:rsidRPr="00047DD5">
          <w:rPr>
            <w:rFonts w:ascii="Cambria" w:hAnsi="Cambria" w:cs="Cambria"/>
            <w:smallCaps w:val="0"/>
          </w:rPr>
          <w:tab/>
        </w:r>
        <w:r w:rsidRPr="00047DD5">
          <w:rPr>
            <w:rStyle w:val="Hyperlink"/>
            <w:rFonts w:ascii="Cambria" w:hAnsi="Cambria" w:cs="Cambria"/>
          </w:rPr>
          <w:t>Relationship to Standards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_Toc280773621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22" w:history="1">
        <w:r w:rsidRPr="00047DD5">
          <w:rPr>
            <w:rStyle w:val="Hyperlink"/>
            <w:rFonts w:ascii="Cambria" w:hAnsi="Cambria" w:cs="Cambria"/>
          </w:rPr>
          <w:t>1.3</w:t>
        </w:r>
        <w:r w:rsidRPr="00047DD5">
          <w:rPr>
            <w:rFonts w:ascii="Cambria" w:hAnsi="Cambria" w:cs="Cambria"/>
            <w:smallCaps w:val="0"/>
          </w:rPr>
          <w:tab/>
        </w:r>
        <w:r w:rsidRPr="00047DD5">
          <w:rPr>
            <w:rStyle w:val="Hyperlink"/>
            <w:rFonts w:ascii="Cambria" w:hAnsi="Cambria" w:cs="Cambria"/>
          </w:rPr>
          <w:t>Relation to the Specimen Identifier Conceptual Functional Service Specification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_Toc280773622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23" w:history="1">
        <w:r w:rsidRPr="00047DD5">
          <w:rPr>
            <w:rStyle w:val="Hyperlink"/>
            <w:rFonts w:ascii="Cambria" w:hAnsi="Cambria" w:cs="Cambria"/>
            <w:noProof/>
            <w:sz w:val="22"/>
            <w:szCs w:val="22"/>
          </w:rPr>
          <w:t>1.3.1</w:t>
        </w:r>
        <w:r w:rsidRPr="00047DD5">
          <w:rPr>
            <w:rFonts w:ascii="Cambria" w:hAnsi="Cambria" w:cs="Cambria"/>
            <w:i w:val="0"/>
            <w:iCs w:val="0"/>
            <w:noProof/>
            <w:sz w:val="22"/>
            <w:szCs w:val="22"/>
          </w:rPr>
          <w:tab/>
        </w:r>
        <w:r w:rsidRPr="00047DD5">
          <w:rPr>
            <w:rStyle w:val="Hyperlink"/>
            <w:rFonts w:ascii="Cambria" w:hAnsi="Cambria" w:cs="Cambria"/>
            <w:noProof/>
            <w:sz w:val="22"/>
            <w:szCs w:val="22"/>
          </w:rPr>
          <w:t>Conformance and Compliance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_Toc280773623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1"/>
        <w:rPr>
          <w:rFonts w:ascii="Cambria" w:hAnsi="Cambria" w:cs="Cambria"/>
          <w:b w:val="0"/>
          <w:bCs w:val="0"/>
          <w:caps w:val="0"/>
        </w:rPr>
      </w:pPr>
      <w:hyperlink w:anchor="_Toc280773624" w:history="1">
        <w:r w:rsidRPr="00047DD5">
          <w:rPr>
            <w:rStyle w:val="Hyperlink"/>
            <w:rFonts w:ascii="Cambria" w:hAnsi="Cambria" w:cs="Cambria"/>
          </w:rPr>
          <w:t>2</w:t>
        </w:r>
        <w:r w:rsidRPr="00047DD5">
          <w:rPr>
            <w:rFonts w:ascii="Cambria" w:hAnsi="Cambria" w:cs="Cambria"/>
            <w:b w:val="0"/>
            <w:bCs w:val="0"/>
            <w:caps w:val="0"/>
          </w:rPr>
          <w:tab/>
        </w:r>
        <w:r w:rsidRPr="00047DD5">
          <w:rPr>
            <w:rStyle w:val="Hyperlink"/>
            <w:rFonts w:ascii="Cambria" w:hAnsi="Cambria" w:cs="Cambria"/>
          </w:rPr>
          <w:t>Platform Independent Model and Service Specification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_Toc280773624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25" w:history="1">
        <w:r w:rsidRPr="00047DD5">
          <w:rPr>
            <w:rStyle w:val="Hyperlink"/>
            <w:rFonts w:ascii="Cambria" w:hAnsi="Cambria" w:cs="Cambria"/>
          </w:rPr>
          <w:t>2.1</w:t>
        </w:r>
        <w:r w:rsidRPr="00047DD5">
          <w:rPr>
            <w:rFonts w:ascii="Cambria" w:hAnsi="Cambria" w:cs="Cambria"/>
            <w:smallCaps w:val="0"/>
          </w:rPr>
          <w:tab/>
        </w:r>
        <w:r w:rsidRPr="00047DD5">
          <w:rPr>
            <w:rStyle w:val="Hyperlink"/>
            <w:rFonts w:ascii="Cambria" w:hAnsi="Cambria" w:cs="Cambria"/>
          </w:rPr>
          <w:t>Overview and Architecture</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_Toc280773625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26" w:history="1">
        <w:r w:rsidRPr="00047DD5">
          <w:rPr>
            <w:rStyle w:val="Hyperlink"/>
            <w:rFonts w:ascii="Cambria" w:hAnsi="Cambria" w:cs="Cambria"/>
          </w:rPr>
          <w:t>2.2</w:t>
        </w:r>
        <w:r w:rsidRPr="00047DD5">
          <w:rPr>
            <w:rFonts w:ascii="Cambria" w:hAnsi="Cambria" w:cs="Cambria"/>
            <w:smallCaps w:val="0"/>
          </w:rPr>
          <w:tab/>
        </w:r>
        <w:r w:rsidRPr="00047DD5">
          <w:rPr>
            <w:rStyle w:val="Hyperlink"/>
            <w:rFonts w:ascii="Cambria" w:hAnsi="Cambria" w:cs="Cambria"/>
          </w:rPr>
          <w:t>Implementation Considerations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_Toc280773626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27" w:history="1">
        <w:r w:rsidRPr="00047DD5">
          <w:rPr>
            <w:rStyle w:val="Hyperlink"/>
            <w:rFonts w:ascii="Cambria" w:hAnsi="Cambria" w:cs="Cambria"/>
            <w:noProof/>
            <w:sz w:val="22"/>
            <w:szCs w:val="22"/>
          </w:rPr>
          <w:t>2.2.1</w:t>
        </w:r>
        <w:r w:rsidRPr="00047DD5">
          <w:rPr>
            <w:rFonts w:ascii="Cambria" w:hAnsi="Cambria" w:cs="Cambria"/>
            <w:i w:val="0"/>
            <w:iCs w:val="0"/>
            <w:noProof/>
            <w:sz w:val="22"/>
            <w:szCs w:val="22"/>
          </w:rPr>
          <w:tab/>
        </w:r>
        <w:r w:rsidRPr="00047DD5">
          <w:rPr>
            <w:rStyle w:val="Hyperlink"/>
            <w:rFonts w:ascii="Cambria" w:hAnsi="Cambria" w:cs="Cambria"/>
            <w:noProof/>
            <w:sz w:val="22"/>
            <w:szCs w:val="22"/>
          </w:rPr>
          <w:t>Assumptions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_Toc280773627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28" w:history="1">
        <w:r w:rsidRPr="00047DD5">
          <w:rPr>
            <w:rStyle w:val="Hyperlink"/>
            <w:rFonts w:ascii="Cambria" w:hAnsi="Cambria" w:cs="Cambria"/>
            <w:noProof/>
            <w:sz w:val="22"/>
            <w:szCs w:val="22"/>
          </w:rPr>
          <w:t>2.2.2</w:t>
        </w:r>
        <w:r w:rsidRPr="00047DD5">
          <w:rPr>
            <w:rFonts w:ascii="Cambria" w:hAnsi="Cambria" w:cs="Cambria"/>
            <w:i w:val="0"/>
            <w:iCs w:val="0"/>
            <w:noProof/>
            <w:sz w:val="22"/>
            <w:szCs w:val="22"/>
          </w:rPr>
          <w:tab/>
        </w:r>
        <w:r w:rsidRPr="00047DD5">
          <w:rPr>
            <w:rStyle w:val="Hyperlink"/>
            <w:rFonts w:ascii="Cambria" w:hAnsi="Cambria" w:cs="Cambria"/>
            <w:noProof/>
            <w:sz w:val="22"/>
            <w:szCs w:val="22"/>
          </w:rPr>
          <w:t>Deployment Considerations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_Toc280773628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29" w:history="1">
        <w:r w:rsidRPr="00047DD5">
          <w:rPr>
            <w:rStyle w:val="Hyperlink"/>
            <w:rFonts w:ascii="Cambria" w:hAnsi="Cambria" w:cs="Cambria"/>
            <w:noProof/>
            <w:sz w:val="22"/>
            <w:szCs w:val="22"/>
          </w:rPr>
          <w:t>2.2.3</w:t>
        </w:r>
        <w:r w:rsidRPr="00047DD5">
          <w:rPr>
            <w:rFonts w:ascii="Cambria" w:hAnsi="Cambria" w:cs="Cambria"/>
            <w:i w:val="0"/>
            <w:iCs w:val="0"/>
            <w:noProof/>
            <w:sz w:val="22"/>
            <w:szCs w:val="22"/>
          </w:rPr>
          <w:tab/>
        </w:r>
        <w:r w:rsidRPr="00047DD5">
          <w:rPr>
            <w:rStyle w:val="Hyperlink"/>
            <w:rFonts w:ascii="Cambria" w:hAnsi="Cambria" w:cs="Cambria"/>
            <w:noProof/>
            <w:sz w:val="22"/>
            <w:szCs w:val="22"/>
          </w:rPr>
          <w:t>Jurisdictional Domains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_Toc280773629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2"/>
        <w:rPr>
          <w:rFonts w:ascii="Cambria" w:hAnsi="Cambria" w:cs="Cambria"/>
          <w:smallCaps w:val="0"/>
        </w:rPr>
      </w:pPr>
      <w:hyperlink w:anchor="_Toc280773630" w:history="1">
        <w:r w:rsidRPr="00047DD5">
          <w:rPr>
            <w:rStyle w:val="Hyperlink"/>
            <w:rFonts w:ascii="Cambria" w:hAnsi="Cambria" w:cs="Cambria"/>
          </w:rPr>
          <w:t>2.3</w:t>
        </w:r>
        <w:r w:rsidRPr="00047DD5">
          <w:rPr>
            <w:rFonts w:ascii="Cambria" w:hAnsi="Cambria" w:cs="Cambria"/>
            <w:smallCaps w:val="0"/>
          </w:rPr>
          <w:tab/>
        </w:r>
        <w:r w:rsidRPr="00047DD5">
          <w:rPr>
            <w:rStyle w:val="Hyperlink"/>
            <w:rFonts w:ascii="Cambria" w:hAnsi="Cambria" w:cs="Cambria"/>
          </w:rPr>
          <w:t>Information Model</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_Toc280773630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1" w:history="1">
        <w:r w:rsidRPr="00047DD5">
          <w:rPr>
            <w:rStyle w:val="Hyperlink"/>
            <w:rFonts w:ascii="Cambria" w:hAnsi="Cambria" w:cs="Cambria"/>
            <w:noProof/>
            <w:sz w:val="22"/>
            <w:szCs w:val="22"/>
          </w:rPr>
          <w:t>2.3.1</w:t>
        </w:r>
        <w:r w:rsidRPr="00047DD5">
          <w:rPr>
            <w:rFonts w:ascii="Cambria" w:hAnsi="Cambria" w:cs="Cambria"/>
            <w:i w:val="0"/>
            <w:iCs w:val="0"/>
            <w:noProof/>
            <w:sz w:val="22"/>
            <w:szCs w:val="22"/>
          </w:rPr>
          <w:tab/>
        </w:r>
        <w:r w:rsidRPr="00047DD5">
          <w:rPr>
            <w:rStyle w:val="Hyperlink"/>
            <w:rFonts w:ascii="Cambria" w:hAnsi="Cambria" w:cs="Cambria"/>
            <w:noProof/>
            <w:sz w:val="22"/>
            <w:szCs w:val="22"/>
          </w:rPr>
          <w:t>MaterialIdentifier Type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_Toc280773631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2" w:history="1">
        <w:r w:rsidRPr="00047DD5">
          <w:rPr>
            <w:rStyle w:val="Hyperlink"/>
            <w:rFonts w:ascii="Cambria" w:hAnsi="Cambria" w:cs="Cambria"/>
            <w:noProof/>
            <w:sz w:val="22"/>
            <w:szCs w:val="22"/>
          </w:rPr>
          <w:t>2.3.2</w:t>
        </w:r>
        <w:r w:rsidRPr="00047DD5">
          <w:rPr>
            <w:rFonts w:ascii="Cambria" w:hAnsi="Cambria" w:cs="Cambria"/>
            <w:i w:val="0"/>
            <w:iCs w:val="0"/>
            <w:noProof/>
            <w:sz w:val="22"/>
            <w:szCs w:val="22"/>
          </w:rPr>
          <w:tab/>
        </w:r>
        <w:r w:rsidRPr="00047DD5">
          <w:rPr>
            <w:rStyle w:val="Hyperlink"/>
            <w:rFonts w:ascii="Cambria" w:hAnsi="Cambria" w:cs="Cambria"/>
            <w:noProof/>
            <w:sz w:val="22"/>
            <w:szCs w:val="22"/>
          </w:rPr>
          <w:t>Material Type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_Toc280773632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3" w:history="1">
        <w:r w:rsidRPr="00047DD5">
          <w:rPr>
            <w:rStyle w:val="Hyperlink"/>
            <w:rFonts w:ascii="Cambria" w:hAnsi="Cambria" w:cs="Cambria"/>
            <w:noProof/>
            <w:sz w:val="22"/>
            <w:szCs w:val="22"/>
          </w:rPr>
          <w:t>2.3.3</w:t>
        </w:r>
        <w:r w:rsidRPr="00047DD5">
          <w:rPr>
            <w:rFonts w:ascii="Cambria" w:hAnsi="Cambria" w:cs="Cambria"/>
            <w:i w:val="0"/>
            <w:iCs w:val="0"/>
            <w:noProof/>
            <w:sz w:val="22"/>
            <w:szCs w:val="22"/>
          </w:rPr>
          <w:tab/>
        </w:r>
        <w:r w:rsidRPr="00047DD5">
          <w:rPr>
            <w:rStyle w:val="Hyperlink"/>
            <w:rFonts w:ascii="Cambria" w:hAnsi="Cambria" w:cs="Cambria"/>
            <w:noProof/>
            <w:sz w:val="22"/>
            <w:szCs w:val="22"/>
          </w:rPr>
          <w:t>MaterialIdentifier State Model</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_Toc280773633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2"/>
        <w:rPr>
          <w:rFonts w:ascii="Cambria" w:hAnsi="Cambria" w:cs="Cambria"/>
          <w:smallCaps w:val="0"/>
        </w:rPr>
      </w:pPr>
      <w:hyperlink w:anchor="_Toc280773634" w:history="1">
        <w:r w:rsidRPr="00047DD5">
          <w:rPr>
            <w:rStyle w:val="Hyperlink"/>
            <w:rFonts w:ascii="Cambria" w:hAnsi="Cambria" w:cs="Cambria"/>
          </w:rPr>
          <w:t>2.4</w:t>
        </w:r>
        <w:r w:rsidRPr="00047DD5">
          <w:rPr>
            <w:rFonts w:ascii="Cambria" w:hAnsi="Cambria" w:cs="Cambria"/>
            <w:smallCaps w:val="0"/>
          </w:rPr>
          <w:tab/>
        </w:r>
        <w:r w:rsidRPr="00047DD5">
          <w:rPr>
            <w:rStyle w:val="Hyperlink"/>
            <w:rFonts w:ascii="Cambria" w:hAnsi="Cambria" w:cs="Cambria"/>
          </w:rPr>
          <w:t>Control Data Type Definitions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_Toc280773634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5" w:history="1">
        <w:r w:rsidRPr="00047DD5">
          <w:rPr>
            <w:rStyle w:val="Hyperlink"/>
            <w:rFonts w:ascii="Cambria" w:hAnsi="Cambria" w:cs="Cambria"/>
            <w:noProof/>
            <w:sz w:val="22"/>
            <w:szCs w:val="22"/>
          </w:rPr>
          <w:t>2.4.1</w:t>
        </w:r>
        <w:r w:rsidRPr="00047DD5">
          <w:rPr>
            <w:rFonts w:ascii="Cambria" w:hAnsi="Cambria" w:cs="Cambria"/>
            <w:i w:val="0"/>
            <w:iCs w:val="0"/>
            <w:noProof/>
            <w:sz w:val="22"/>
            <w:szCs w:val="22"/>
          </w:rPr>
          <w:tab/>
        </w:r>
        <w:r w:rsidRPr="00047DD5">
          <w:rPr>
            <w:rStyle w:val="Hyperlink"/>
            <w:rFonts w:ascii="Cambria" w:hAnsi="Cambria" w:cs="Cambria"/>
            <w:noProof/>
            <w:sz w:val="22"/>
            <w:szCs w:val="22"/>
          </w:rPr>
          <w:t>Status/Return Values/Exceptions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_Toc280773635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6" w:history="1">
        <w:r w:rsidRPr="00047DD5">
          <w:rPr>
            <w:rStyle w:val="Hyperlink"/>
            <w:rFonts w:ascii="Cambria" w:hAnsi="Cambria" w:cs="Cambria"/>
            <w:noProof/>
            <w:sz w:val="22"/>
            <w:szCs w:val="22"/>
          </w:rPr>
          <w:t>2.4.2</w:t>
        </w:r>
        <w:r w:rsidRPr="00047DD5">
          <w:rPr>
            <w:rFonts w:ascii="Cambria" w:hAnsi="Cambria" w:cs="Cambria"/>
            <w:i w:val="0"/>
            <w:iCs w:val="0"/>
            <w:noProof/>
            <w:sz w:val="22"/>
            <w:szCs w:val="22"/>
          </w:rPr>
          <w:tab/>
        </w:r>
        <w:r w:rsidRPr="00047DD5">
          <w:rPr>
            <w:rStyle w:val="Hyperlink"/>
            <w:rFonts w:ascii="Cambria" w:hAnsi="Cambria" w:cs="Cambria"/>
            <w:noProof/>
            <w:sz w:val="22"/>
            <w:szCs w:val="22"/>
          </w:rPr>
          <w:t>Error Codes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_Toc280773636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7" w:history="1">
        <w:r w:rsidRPr="00047DD5">
          <w:rPr>
            <w:rStyle w:val="Hyperlink"/>
            <w:rFonts w:ascii="Cambria" w:hAnsi="Cambria" w:cs="Cambria"/>
            <w:noProof/>
            <w:sz w:val="22"/>
            <w:szCs w:val="22"/>
          </w:rPr>
          <w:t>2.4.3</w:t>
        </w:r>
        <w:r w:rsidRPr="00047DD5">
          <w:rPr>
            <w:rFonts w:ascii="Cambria" w:hAnsi="Cambria" w:cs="Cambria"/>
            <w:i w:val="0"/>
            <w:iCs w:val="0"/>
            <w:noProof/>
            <w:sz w:val="22"/>
            <w:szCs w:val="22"/>
          </w:rPr>
          <w:tab/>
        </w:r>
        <w:r w:rsidRPr="00047DD5">
          <w:rPr>
            <w:rStyle w:val="Hyperlink"/>
            <w:rFonts w:ascii="Cambria" w:hAnsi="Cambria" w:cs="Cambria"/>
            <w:noProof/>
            <w:sz w:val="22"/>
            <w:szCs w:val="22"/>
          </w:rPr>
          <w:t>Error Implementation Model</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_Toc280773637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2"/>
        <w:rPr>
          <w:rFonts w:ascii="Cambria" w:hAnsi="Cambria" w:cs="Cambria"/>
          <w:smallCaps w:val="0"/>
        </w:rPr>
      </w:pPr>
      <w:hyperlink w:anchor="_Toc280773638" w:history="1">
        <w:r w:rsidRPr="00047DD5">
          <w:rPr>
            <w:rStyle w:val="Hyperlink"/>
            <w:rFonts w:ascii="Cambria" w:hAnsi="Cambria" w:cs="Cambria"/>
          </w:rPr>
          <w:t>2.5</w:t>
        </w:r>
        <w:r w:rsidRPr="00047DD5">
          <w:rPr>
            <w:rFonts w:ascii="Cambria" w:hAnsi="Cambria" w:cs="Cambria"/>
            <w:smallCaps w:val="0"/>
          </w:rPr>
          <w:tab/>
        </w:r>
        <w:r w:rsidRPr="00047DD5">
          <w:rPr>
            <w:rStyle w:val="Hyperlink"/>
            <w:rFonts w:ascii="Cambria" w:hAnsi="Cambria" w:cs="Cambria"/>
          </w:rPr>
          <w:t>Control Data Type Definitions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_Toc280773638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39" w:history="1">
        <w:r w:rsidRPr="00047DD5">
          <w:rPr>
            <w:rStyle w:val="Hyperlink"/>
            <w:rFonts w:ascii="Cambria" w:hAnsi="Cambria" w:cs="Cambria"/>
            <w:noProof/>
            <w:sz w:val="22"/>
            <w:szCs w:val="22"/>
          </w:rPr>
          <w:t>2.5.1</w:t>
        </w:r>
        <w:r w:rsidRPr="00047DD5">
          <w:rPr>
            <w:rFonts w:ascii="Cambria" w:hAnsi="Cambria" w:cs="Cambria"/>
            <w:i w:val="0"/>
            <w:iCs w:val="0"/>
            <w:noProof/>
            <w:sz w:val="22"/>
            <w:szCs w:val="22"/>
          </w:rPr>
          <w:tab/>
        </w:r>
        <w:r w:rsidRPr="00047DD5">
          <w:rPr>
            <w:rStyle w:val="Hyperlink"/>
            <w:rFonts w:ascii="Cambria" w:hAnsi="Cambria" w:cs="Cambria"/>
            <w:noProof/>
            <w:sz w:val="22"/>
            <w:szCs w:val="22"/>
          </w:rPr>
          <w:t>Error Codes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_Toc280773639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40" w:history="1">
        <w:r w:rsidRPr="00047DD5">
          <w:rPr>
            <w:rStyle w:val="Hyperlink"/>
            <w:rFonts w:ascii="Cambria" w:hAnsi="Cambria" w:cs="Cambria"/>
            <w:noProof/>
            <w:sz w:val="22"/>
            <w:szCs w:val="22"/>
          </w:rPr>
          <w:t>2.5.2</w:t>
        </w:r>
        <w:r w:rsidRPr="00047DD5">
          <w:rPr>
            <w:rFonts w:ascii="Cambria" w:hAnsi="Cambria" w:cs="Cambria"/>
            <w:i w:val="0"/>
            <w:iCs w:val="0"/>
            <w:noProof/>
            <w:sz w:val="22"/>
            <w:szCs w:val="22"/>
          </w:rPr>
          <w:tab/>
        </w:r>
        <w:r w:rsidRPr="00047DD5">
          <w:rPr>
            <w:rStyle w:val="Hyperlink"/>
            <w:rFonts w:ascii="Cambria" w:hAnsi="Cambria" w:cs="Cambria"/>
            <w:noProof/>
            <w:sz w:val="22"/>
            <w:szCs w:val="22"/>
          </w:rPr>
          <w:t>Query Parameters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_Toc280773640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1"/>
        <w:rPr>
          <w:rFonts w:ascii="Cambria" w:hAnsi="Cambria" w:cs="Cambria"/>
          <w:b w:val="0"/>
          <w:bCs w:val="0"/>
          <w:caps w:val="0"/>
        </w:rPr>
      </w:pPr>
      <w:hyperlink w:anchor="_Toc280773641" w:history="1">
        <w:r w:rsidRPr="00047DD5">
          <w:rPr>
            <w:rStyle w:val="Hyperlink"/>
            <w:rFonts w:ascii="Cambria" w:hAnsi="Cambria" w:cs="Cambria"/>
          </w:rPr>
          <w:t>3</w:t>
        </w:r>
        <w:r w:rsidRPr="00047DD5">
          <w:rPr>
            <w:rFonts w:ascii="Cambria" w:hAnsi="Cambria" w:cs="Cambria"/>
            <w:b w:val="0"/>
            <w:bCs w:val="0"/>
            <w:caps w:val="0"/>
          </w:rPr>
          <w:tab/>
        </w:r>
        <w:r w:rsidRPr="00047DD5">
          <w:rPr>
            <w:rStyle w:val="Hyperlink"/>
            <w:rFonts w:ascii="Cambria" w:hAnsi="Cambria" w:cs="Cambria"/>
          </w:rPr>
          <w:t>Interfaces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_Toc280773641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42" w:history="1">
        <w:r w:rsidRPr="00047DD5">
          <w:rPr>
            <w:rStyle w:val="Hyperlink"/>
            <w:rFonts w:ascii="Cambria" w:hAnsi="Cambria" w:cs="Cambria"/>
          </w:rPr>
          <w:t>3.1</w:t>
        </w:r>
        <w:r w:rsidRPr="00047DD5">
          <w:rPr>
            <w:rFonts w:ascii="Cambria" w:hAnsi="Cambria" w:cs="Cambria"/>
            <w:smallCaps w:val="0"/>
          </w:rPr>
          <w:tab/>
        </w:r>
        <w:r w:rsidRPr="00047DD5">
          <w:rPr>
            <w:rStyle w:val="Hyperlink"/>
            <w:rFonts w:ascii="Cambria" w:hAnsi="Cambria" w:cs="Cambria"/>
          </w:rPr>
          <w:t>UML Model of Interfaces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_Toc280773642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43" w:history="1">
        <w:r w:rsidRPr="00047DD5">
          <w:rPr>
            <w:rStyle w:val="Hyperlink"/>
            <w:rFonts w:ascii="Cambria" w:hAnsi="Cambria" w:cs="Cambria"/>
          </w:rPr>
          <w:t>3.2</w:t>
        </w:r>
        <w:r w:rsidRPr="00047DD5">
          <w:rPr>
            <w:rFonts w:ascii="Cambria" w:hAnsi="Cambria" w:cs="Cambria"/>
            <w:smallCaps w:val="0"/>
          </w:rPr>
          <w:tab/>
        </w:r>
        <w:r w:rsidRPr="00047DD5">
          <w:rPr>
            <w:rStyle w:val="Hyperlink"/>
            <w:rFonts w:ascii="Cambria" w:hAnsi="Cambria" w:cs="Cambria"/>
          </w:rPr>
          <w:t>Operations (Enumeration)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_Toc280773643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44" w:history="1">
        <w:r w:rsidRPr="00047DD5">
          <w:rPr>
            <w:rStyle w:val="Hyperlink"/>
            <w:rFonts w:ascii="Cambria" w:hAnsi="Cambria" w:cs="Cambria"/>
          </w:rPr>
          <w:t>3.3</w:t>
        </w:r>
        <w:r w:rsidRPr="00047DD5">
          <w:rPr>
            <w:rFonts w:ascii="Cambria" w:hAnsi="Cambria" w:cs="Cambria"/>
            <w:smallCaps w:val="0"/>
          </w:rPr>
          <w:tab/>
        </w:r>
        <w:r w:rsidRPr="00047DD5">
          <w:rPr>
            <w:rStyle w:val="Hyperlink"/>
            <w:rFonts w:ascii="Cambria" w:hAnsi="Cambria" w:cs="Cambria"/>
          </w:rPr>
          <w:t>Operation Behavior Descriptions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_Toc280773644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45" w:history="1">
        <w:r w:rsidRPr="00047DD5">
          <w:rPr>
            <w:rStyle w:val="Hyperlink"/>
            <w:rFonts w:ascii="Cambria" w:hAnsi="Cambria" w:cs="Cambria"/>
            <w:noProof/>
            <w:sz w:val="22"/>
            <w:szCs w:val="22"/>
          </w:rPr>
          <w:t>3.3.1</w:t>
        </w:r>
        <w:r w:rsidRPr="00047DD5">
          <w:rPr>
            <w:rFonts w:ascii="Cambria" w:hAnsi="Cambria" w:cs="Cambria"/>
            <w:i w:val="0"/>
            <w:iCs w:val="0"/>
            <w:noProof/>
            <w:sz w:val="22"/>
            <w:szCs w:val="22"/>
          </w:rPr>
          <w:tab/>
        </w:r>
        <w:r w:rsidRPr="00047DD5">
          <w:rPr>
            <w:rStyle w:val="Hyperlink"/>
            <w:rFonts w:ascii="Cambria" w:hAnsi="Cambria" w:cs="Cambria"/>
            <w:noProof/>
            <w:sz w:val="22"/>
            <w:szCs w:val="22"/>
          </w:rPr>
          <w:t>NamingAuthority Interface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_Toc280773645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3"/>
        <w:tabs>
          <w:tab w:val="left" w:pos="960"/>
          <w:tab w:val="right" w:leader="dot" w:pos="9350"/>
        </w:tabs>
        <w:rPr>
          <w:rFonts w:ascii="Cambria" w:hAnsi="Cambria" w:cs="Cambria"/>
          <w:i w:val="0"/>
          <w:iCs w:val="0"/>
          <w:noProof/>
          <w:sz w:val="22"/>
          <w:szCs w:val="22"/>
        </w:rPr>
      </w:pPr>
      <w:hyperlink w:anchor="_Toc280773646" w:history="1">
        <w:r w:rsidRPr="00047DD5">
          <w:rPr>
            <w:rStyle w:val="Hyperlink"/>
            <w:rFonts w:ascii="Cambria" w:hAnsi="Cambria" w:cs="Cambria"/>
            <w:noProof/>
            <w:sz w:val="22"/>
            <w:szCs w:val="22"/>
          </w:rPr>
          <w:t>3.3.2</w:t>
        </w:r>
        <w:r w:rsidRPr="00047DD5">
          <w:rPr>
            <w:rFonts w:ascii="Cambria" w:hAnsi="Cambria" w:cs="Cambria"/>
            <w:i w:val="0"/>
            <w:iCs w:val="0"/>
            <w:noProof/>
            <w:sz w:val="22"/>
            <w:szCs w:val="22"/>
          </w:rPr>
          <w:tab/>
        </w:r>
        <w:r w:rsidRPr="00047DD5">
          <w:rPr>
            <w:rStyle w:val="Hyperlink"/>
            <w:rFonts w:ascii="Cambria" w:hAnsi="Cambria" w:cs="Cambria"/>
            <w:noProof/>
            <w:sz w:val="22"/>
            <w:szCs w:val="22"/>
          </w:rPr>
          <w:t>SpecimenIdentifierAuthority Interface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_Toc280773646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C96899" w:rsidRPr="00047DD5" w:rsidRDefault="00C96899" w:rsidP="001B6272">
      <w:pPr>
        <w:pStyle w:val="TOC1"/>
        <w:rPr>
          <w:rFonts w:ascii="Cambria" w:hAnsi="Cambria" w:cs="Cambria"/>
          <w:b w:val="0"/>
          <w:bCs w:val="0"/>
          <w:caps w:val="0"/>
        </w:rPr>
      </w:pPr>
      <w:hyperlink w:anchor="_Toc280773647" w:history="1">
        <w:r w:rsidRPr="00047DD5">
          <w:rPr>
            <w:rStyle w:val="Hyperlink"/>
            <w:rFonts w:ascii="Cambria" w:hAnsi="Cambria" w:cs="Cambria"/>
          </w:rPr>
          <w:t>4</w:t>
        </w:r>
        <w:r w:rsidRPr="00047DD5">
          <w:rPr>
            <w:rFonts w:ascii="Cambria" w:hAnsi="Cambria" w:cs="Cambria"/>
            <w:b w:val="0"/>
            <w:bCs w:val="0"/>
            <w:caps w:val="0"/>
          </w:rPr>
          <w:tab/>
        </w:r>
        <w:r w:rsidRPr="00047DD5">
          <w:rPr>
            <w:rStyle w:val="Hyperlink"/>
            <w:rFonts w:ascii="Cambria" w:hAnsi="Cambria" w:cs="Cambria"/>
          </w:rPr>
          <w:t>Dynamic Model</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_Toc280773647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1"/>
        <w:rPr>
          <w:rFonts w:ascii="Cambria" w:hAnsi="Cambria" w:cs="Cambria"/>
          <w:b w:val="0"/>
          <w:bCs w:val="0"/>
          <w:caps w:val="0"/>
        </w:rPr>
      </w:pPr>
      <w:hyperlink w:anchor="_Toc280773648" w:history="1">
        <w:r w:rsidRPr="00047DD5">
          <w:rPr>
            <w:rStyle w:val="Hyperlink"/>
            <w:rFonts w:ascii="Cambria" w:hAnsi="Cambria" w:cs="Cambria"/>
          </w:rPr>
          <w:t>5</w:t>
        </w:r>
        <w:r w:rsidRPr="00047DD5">
          <w:rPr>
            <w:rFonts w:ascii="Cambria" w:hAnsi="Cambria" w:cs="Cambria"/>
            <w:b w:val="0"/>
            <w:bCs w:val="0"/>
            <w:caps w:val="0"/>
          </w:rPr>
          <w:tab/>
        </w:r>
        <w:r w:rsidRPr="00047DD5">
          <w:rPr>
            <w:rStyle w:val="Hyperlink"/>
            <w:rFonts w:ascii="Cambria" w:hAnsi="Cambria" w:cs="Cambria"/>
          </w:rPr>
          <w:t>Profiles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_Toc280773648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49" w:history="1">
        <w:r w:rsidRPr="00047DD5">
          <w:rPr>
            <w:rStyle w:val="Hyperlink"/>
            <w:rFonts w:ascii="Cambria" w:hAnsi="Cambria" w:cs="Cambria"/>
          </w:rPr>
          <w:t>5.1</w:t>
        </w:r>
        <w:r w:rsidRPr="00047DD5">
          <w:rPr>
            <w:rFonts w:ascii="Cambria" w:hAnsi="Cambria" w:cs="Cambria"/>
            <w:smallCaps w:val="0"/>
          </w:rPr>
          <w:tab/>
        </w:r>
        <w:r w:rsidRPr="00047DD5">
          <w:rPr>
            <w:rStyle w:val="Hyperlink"/>
            <w:rFonts w:ascii="Cambria" w:hAnsi="Cambria" w:cs="Cambria"/>
          </w:rPr>
          <w:t>Functional Profiles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_Toc280773649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Pr="00047DD5" w:rsidRDefault="00C96899" w:rsidP="001B6272">
      <w:pPr>
        <w:pStyle w:val="TOC1"/>
        <w:rPr>
          <w:rFonts w:ascii="Cambria" w:hAnsi="Cambria" w:cs="Cambria"/>
          <w:b w:val="0"/>
          <w:bCs w:val="0"/>
          <w:caps w:val="0"/>
        </w:rPr>
      </w:pPr>
      <w:hyperlink w:anchor="_Toc280773650" w:history="1">
        <w:r w:rsidRPr="00047DD5">
          <w:rPr>
            <w:rStyle w:val="Hyperlink"/>
            <w:rFonts w:ascii="Cambria" w:hAnsi="Cambria" w:cs="Cambria"/>
          </w:rPr>
          <w:t>6</w:t>
        </w:r>
        <w:r w:rsidRPr="00047DD5">
          <w:rPr>
            <w:rFonts w:ascii="Cambria" w:hAnsi="Cambria" w:cs="Cambria"/>
            <w:b w:val="0"/>
            <w:bCs w:val="0"/>
            <w:caps w:val="0"/>
          </w:rPr>
          <w:tab/>
        </w:r>
        <w:r w:rsidRPr="00047DD5">
          <w:rPr>
            <w:rStyle w:val="Hyperlink"/>
            <w:rFonts w:ascii="Cambria" w:hAnsi="Cambria" w:cs="Cambria"/>
          </w:rPr>
          <w:t>Relationship with other services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_Toc280773650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1"/>
        <w:rPr>
          <w:rFonts w:ascii="Cambria" w:hAnsi="Cambria" w:cs="Cambria"/>
          <w:b w:val="0"/>
          <w:bCs w:val="0"/>
          <w:caps w:val="0"/>
        </w:rPr>
      </w:pPr>
      <w:hyperlink w:anchor="_Toc280773651" w:history="1">
        <w:r w:rsidRPr="00047DD5">
          <w:rPr>
            <w:rStyle w:val="Hyperlink"/>
            <w:rFonts w:ascii="Cambria" w:hAnsi="Cambria" w:cs="Cambria"/>
          </w:rPr>
          <w:t>7</w:t>
        </w:r>
        <w:r w:rsidRPr="00047DD5">
          <w:rPr>
            <w:rFonts w:ascii="Cambria" w:hAnsi="Cambria" w:cs="Cambria"/>
            <w:b w:val="0"/>
            <w:bCs w:val="0"/>
            <w:caps w:val="0"/>
          </w:rPr>
          <w:tab/>
        </w:r>
        <w:r w:rsidRPr="00047DD5">
          <w:rPr>
            <w:rStyle w:val="Hyperlink"/>
            <w:rFonts w:ascii="Cambria" w:hAnsi="Cambria" w:cs="Cambria"/>
          </w:rPr>
          <w:t>Conformance Statements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_Toc280773651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1"/>
        <w:rPr>
          <w:rFonts w:ascii="Cambria" w:hAnsi="Cambria" w:cs="Cambria"/>
          <w:b w:val="0"/>
          <w:bCs w:val="0"/>
          <w:caps w:val="0"/>
        </w:rPr>
      </w:pPr>
      <w:hyperlink w:anchor="_Toc280773652" w:history="1">
        <w:r w:rsidRPr="00047DD5">
          <w:rPr>
            <w:rStyle w:val="Hyperlink"/>
            <w:rFonts w:ascii="Cambria" w:hAnsi="Cambria" w:cs="Cambria"/>
          </w:rPr>
          <w:t>8</w:t>
        </w:r>
        <w:r w:rsidRPr="00047DD5">
          <w:rPr>
            <w:rFonts w:ascii="Cambria" w:hAnsi="Cambria" w:cs="Cambria"/>
            <w:b w:val="0"/>
            <w:bCs w:val="0"/>
            <w:caps w:val="0"/>
          </w:rPr>
          <w:tab/>
        </w:r>
        <w:r w:rsidRPr="00047DD5">
          <w:rPr>
            <w:rStyle w:val="Hyperlink"/>
            <w:rFonts w:ascii="Cambria" w:hAnsi="Cambria" w:cs="Cambria"/>
          </w:rPr>
          <w:t>Appendix A – References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_Toc280773652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1"/>
        <w:rPr>
          <w:rFonts w:ascii="Cambria" w:hAnsi="Cambria" w:cs="Cambria"/>
          <w:b w:val="0"/>
          <w:bCs w:val="0"/>
          <w:caps w:val="0"/>
        </w:rPr>
      </w:pPr>
      <w:hyperlink w:anchor="_Toc280773653" w:history="1">
        <w:r w:rsidRPr="00047DD5">
          <w:rPr>
            <w:rStyle w:val="Hyperlink"/>
            <w:rFonts w:ascii="Cambria" w:hAnsi="Cambria" w:cs="Cambria"/>
          </w:rPr>
          <w:t>9</w:t>
        </w:r>
        <w:r w:rsidRPr="00047DD5">
          <w:rPr>
            <w:rFonts w:ascii="Cambria" w:hAnsi="Cambria" w:cs="Cambria"/>
            <w:b w:val="0"/>
            <w:bCs w:val="0"/>
            <w:caps w:val="0"/>
          </w:rPr>
          <w:tab/>
        </w:r>
        <w:r w:rsidRPr="00047DD5">
          <w:rPr>
            <w:rStyle w:val="Hyperlink"/>
            <w:rFonts w:ascii="Cambria" w:hAnsi="Cambria" w:cs="Cambria"/>
          </w:rPr>
          <w:t>Appendix B – Glossary</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_Toc280773653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1"/>
        <w:rPr>
          <w:rFonts w:ascii="Cambria" w:hAnsi="Cambria" w:cs="Cambria"/>
          <w:b w:val="0"/>
          <w:bCs w:val="0"/>
          <w:caps w:val="0"/>
        </w:rPr>
      </w:pPr>
      <w:hyperlink w:anchor="_Toc280773654" w:history="1">
        <w:r w:rsidRPr="00047DD5">
          <w:rPr>
            <w:rStyle w:val="Hyperlink"/>
            <w:rFonts w:ascii="Cambria" w:hAnsi="Cambria" w:cs="Cambria"/>
          </w:rPr>
          <w:t>10</w:t>
        </w:r>
        <w:r w:rsidRPr="00047DD5">
          <w:rPr>
            <w:rFonts w:ascii="Cambria" w:hAnsi="Cambria" w:cs="Cambria"/>
            <w:b w:val="0"/>
            <w:bCs w:val="0"/>
            <w:caps w:val="0"/>
          </w:rPr>
          <w:tab/>
        </w:r>
        <w:r w:rsidRPr="00047DD5">
          <w:rPr>
            <w:rStyle w:val="Hyperlink"/>
            <w:rFonts w:ascii="Cambria" w:hAnsi="Cambria" w:cs="Cambria"/>
          </w:rPr>
          <w:t>Appendix C - Cross Reference Tables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_Toc280773654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C96899" w:rsidRPr="00047DD5" w:rsidRDefault="00C96899" w:rsidP="001B6272">
      <w:pPr>
        <w:pStyle w:val="TOC2"/>
        <w:rPr>
          <w:rFonts w:ascii="Cambria" w:hAnsi="Cambria" w:cs="Cambria"/>
          <w:smallCaps w:val="0"/>
        </w:rPr>
      </w:pPr>
      <w:hyperlink w:anchor="_Toc280773655" w:history="1">
        <w:r w:rsidRPr="00047DD5">
          <w:rPr>
            <w:rStyle w:val="Hyperlink"/>
            <w:rFonts w:ascii="Cambria" w:hAnsi="Cambria" w:cs="Cambria"/>
          </w:rPr>
          <w:t>10.1</w:t>
        </w:r>
        <w:r w:rsidRPr="00047DD5">
          <w:rPr>
            <w:rFonts w:ascii="Cambria" w:hAnsi="Cambria" w:cs="Cambria"/>
            <w:smallCaps w:val="0"/>
          </w:rPr>
          <w:tab/>
        </w:r>
        <w:r w:rsidRPr="00047DD5">
          <w:rPr>
            <w:rStyle w:val="Hyperlink"/>
            <w:rFonts w:ascii="Cambria" w:hAnsi="Cambria" w:cs="Cambria"/>
          </w:rPr>
          <w:t>Interface to Profile Mapping</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_Toc280773655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Default="00C96899" w:rsidP="001B6272">
      <w:pPr>
        <w:pStyle w:val="TOC2"/>
        <w:rPr>
          <w:rFonts w:ascii="Calibri" w:hAnsi="Calibri"/>
          <w:smallCaps w:val="0"/>
        </w:rPr>
      </w:pPr>
      <w:hyperlink w:anchor="_Toc280773656" w:history="1">
        <w:r w:rsidRPr="00047DD5">
          <w:rPr>
            <w:rStyle w:val="Hyperlink"/>
            <w:rFonts w:ascii="Cambria" w:hAnsi="Cambria" w:cs="Cambria"/>
          </w:rPr>
          <w:t>10.2</w:t>
        </w:r>
        <w:r w:rsidRPr="00047DD5">
          <w:rPr>
            <w:rFonts w:ascii="Cambria" w:hAnsi="Cambria" w:cs="Cambria"/>
            <w:smallCaps w:val="0"/>
          </w:rPr>
          <w:tab/>
        </w:r>
        <w:r w:rsidRPr="00047DD5">
          <w:rPr>
            <w:rStyle w:val="Hyperlink"/>
            <w:rFonts w:ascii="Cambria" w:hAnsi="Cambria" w:cs="Cambria"/>
          </w:rPr>
          <w:t>Interface Operations to Profile Operations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_Toc280773656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C96899" w:rsidRDefault="00C96899" w:rsidP="001B6272">
      <w:r>
        <w:fldChar w:fldCharType="end"/>
      </w: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Default="00C96899" w:rsidP="000D4BA4">
      <w:pPr>
        <w:spacing w:after="120"/>
        <w:jc w:val="center"/>
        <w:rPr>
          <w:rFonts w:ascii="Arial" w:hAnsi="Arial" w:cs="Arial"/>
        </w:rPr>
      </w:pPr>
    </w:p>
    <w:p w:rsidR="00C96899" w:rsidRPr="00B3506E" w:rsidRDefault="00C96899" w:rsidP="000D4BA4">
      <w:pPr>
        <w:spacing w:after="120"/>
        <w:jc w:val="center"/>
        <w:rPr>
          <w:rFonts w:ascii="Arial" w:hAnsi="Arial"/>
        </w:rPr>
      </w:pPr>
    </w:p>
    <w:p w:rsidR="00C96899" w:rsidRPr="00B3506E" w:rsidRDefault="00C96899" w:rsidP="000D4BA4">
      <w:pPr>
        <w:pStyle w:val="Heading1"/>
        <w:numPr>
          <w:ilvl w:val="0"/>
          <w:numId w:val="6"/>
        </w:numPr>
        <w:spacing w:before="0" w:after="120"/>
        <w:rPr>
          <w:color w:val="2F08C0"/>
        </w:rPr>
      </w:pPr>
      <w:bookmarkStart w:id="2" w:name="_Toc279413028"/>
      <w:bookmarkStart w:id="3" w:name="_Toc284941852"/>
      <w:r w:rsidRPr="00B3506E">
        <w:rPr>
          <w:color w:val="2F08C0"/>
        </w:rPr>
        <w:t>Introduction</w:t>
      </w:r>
      <w:bookmarkEnd w:id="2"/>
      <w:bookmarkEnd w:id="3"/>
    </w:p>
    <w:p w:rsidR="00C96899" w:rsidRPr="00B3506E" w:rsidRDefault="00C96899" w:rsidP="000D4BA4">
      <w:pPr>
        <w:pStyle w:val="Heading2"/>
        <w:numPr>
          <w:ilvl w:val="1"/>
          <w:numId w:val="6"/>
        </w:numPr>
        <w:spacing w:before="0" w:after="120"/>
        <w:rPr>
          <w:color w:val="2F08C0"/>
        </w:rPr>
      </w:pPr>
      <w:bookmarkStart w:id="4" w:name="_Toc279413029"/>
      <w:bookmarkStart w:id="5" w:name="_Toc284941853"/>
      <w:r w:rsidRPr="002E7E37">
        <w:rPr>
          <w:color w:val="2F08C0"/>
        </w:rPr>
        <w:t>Overview</w:t>
      </w:r>
      <w:bookmarkEnd w:id="4"/>
      <w:bookmarkEnd w:id="5"/>
    </w:p>
    <w:p w:rsidR="00C96899" w:rsidRDefault="00C96899" w:rsidP="00443B27">
      <w:pPr>
        <w:spacing w:after="120"/>
        <w:rPr>
          <w:rFonts w:ascii="Arial" w:hAnsi="Arial" w:cs="Arial"/>
        </w:rPr>
      </w:pPr>
      <w:r w:rsidRPr="00623455">
        <w:rPr>
          <w:rFonts w:ascii="Arial" w:hAnsi="Arial" w:cs="Arial"/>
        </w:rPr>
        <w:t>This service will manage relationships be</w:t>
      </w:r>
      <w:r>
        <w:rPr>
          <w:rFonts w:ascii="Arial" w:hAnsi="Arial" w:cs="Arial"/>
        </w:rPr>
        <w:t xml:space="preserve">tween specimens across multiple </w:t>
      </w:r>
      <w:r w:rsidRPr="00623455">
        <w:rPr>
          <w:rFonts w:ascii="Arial" w:hAnsi="Arial" w:cs="Arial"/>
        </w:rPr>
        <w:t>sites/applications to facilitate interoperability. In general</w:t>
      </w:r>
      <w:r>
        <w:rPr>
          <w:rFonts w:ascii="Arial" w:hAnsi="Arial" w:cs="Arial"/>
        </w:rPr>
        <w:t>,</w:t>
      </w:r>
      <w:r w:rsidRPr="00623455">
        <w:rPr>
          <w:rFonts w:ascii="Arial" w:hAnsi="Arial" w:cs="Arial"/>
        </w:rPr>
        <w:t xml:space="preserve">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C96899" w:rsidRPr="00F93837" w:rsidRDefault="00C96899" w:rsidP="00443B27">
      <w:pPr>
        <w:spacing w:after="120"/>
        <w:rPr>
          <w:rFonts w:ascii="Arial" w:hAnsi="Arial" w:cs="Arial"/>
        </w:rPr>
      </w:pPr>
      <w:r w:rsidRPr="00F93837">
        <w:rPr>
          <w:rFonts w:ascii="Arial" w:hAnsi="Arial" w:cs="Arial"/>
        </w:rPr>
        <w:t xml:space="preserve">Biospecimens are commonly shipped from one location to another. The receiving location must be able to electronically acquire relevant biospecimen data (class, type, pathology status, clinical annotations) about </w:t>
      </w:r>
      <w:r>
        <w:rPr>
          <w:rFonts w:ascii="Arial" w:hAnsi="Arial" w:cs="Arial"/>
        </w:rPr>
        <w:t xml:space="preserve">the </w:t>
      </w:r>
      <w:r w:rsidRPr="00F93837">
        <w:rPr>
          <w:rFonts w:ascii="Arial" w:hAnsi="Arial" w:cs="Arial"/>
        </w:rPr>
        <w:t>received biospecimens or their parent</w:t>
      </w:r>
      <w:r>
        <w:rPr>
          <w:rFonts w:ascii="Arial" w:hAnsi="Arial" w:cs="Arial"/>
        </w:rPr>
        <w:t>s</w:t>
      </w:r>
      <w:r w:rsidRPr="00B3506E">
        <w:rPr>
          <w:rFonts w:ascii="Arial" w:hAnsi="Arial" w:cs="Arial"/>
        </w:rPr>
        <w:t xml:space="preserve"> from</w:t>
      </w:r>
      <w:r>
        <w:rPr>
          <w:rFonts w:ascii="Arial" w:hAnsi="Arial" w:cs="Arial"/>
        </w:rPr>
        <w:t xml:space="preserve"> the shipping or any other site. </w:t>
      </w:r>
    </w:p>
    <w:p w:rsidR="00C96899" w:rsidRDefault="00C96899" w:rsidP="00443B27">
      <w:pPr>
        <w:spacing w:after="120"/>
        <w:rPr>
          <w:rFonts w:ascii="Arial" w:hAnsi="Arial" w:cs="Arial"/>
        </w:rPr>
      </w:pPr>
      <w:r w:rsidRPr="00F93837">
        <w:rPr>
          <w:rFonts w:ascii="Arial" w:hAnsi="Arial" w:cs="Arial"/>
        </w:rPr>
        <w:t>As researchers query for relevant biospecimens globally, biospecimens</w:t>
      </w:r>
      <w:r>
        <w:rPr>
          <w:rFonts w:ascii="Arial" w:hAnsi="Arial" w:cs="Arial"/>
        </w:rPr>
        <w:t>,</w:t>
      </w:r>
      <w:r w:rsidRPr="00F93837">
        <w:rPr>
          <w:rFonts w:ascii="Arial" w:hAnsi="Arial" w:cs="Arial"/>
        </w:rPr>
        <w:t xml:space="preserve"> their parent and </w:t>
      </w:r>
      <w:r>
        <w:rPr>
          <w:rFonts w:ascii="Arial" w:hAnsi="Arial" w:cs="Arial"/>
        </w:rPr>
        <w:t xml:space="preserve">their </w:t>
      </w:r>
      <w:r w:rsidRPr="00F93837">
        <w:rPr>
          <w:rFonts w:ascii="Arial" w:hAnsi="Arial" w:cs="Arial"/>
        </w:rPr>
        <w:t xml:space="preserve">children must be associated </w:t>
      </w:r>
      <w:r>
        <w:rPr>
          <w:rFonts w:ascii="Arial" w:hAnsi="Arial" w:cs="Arial"/>
        </w:rPr>
        <w:t>to</w:t>
      </w:r>
      <w:r w:rsidRPr="00F93837">
        <w:rPr>
          <w:rFonts w:ascii="Arial" w:hAnsi="Arial" w:cs="Arial"/>
        </w:rPr>
        <w:t xml:space="preserve"> one or more biospecimen informatics systems and their annotations must be readily available from all of these systems in order to determine which biospecimens are most relevant to the investigator.</w:t>
      </w:r>
    </w:p>
    <w:p w:rsidR="00C96899" w:rsidRPr="00B3506E" w:rsidRDefault="00C96899" w:rsidP="00443B27">
      <w:pPr>
        <w:spacing w:after="120"/>
        <w:rPr>
          <w:rFonts w:ascii="Arial" w:hAnsi="Arial"/>
          <w:i/>
          <w:color w:val="FF0000"/>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t>
      </w:r>
      <w:r>
        <w:rPr>
          <w:rFonts w:ascii="Arial" w:hAnsi="Arial" w:cs="Arial"/>
        </w:rPr>
        <w:t>that</w:t>
      </w:r>
      <w:r w:rsidRPr="00F93837">
        <w:rPr>
          <w:rFonts w:ascii="Arial" w:hAnsi="Arial" w:cs="Arial"/>
        </w:rPr>
        <w:t xml:space="preserve"> are received, processed, and analyzed.  </w:t>
      </w:r>
    </w:p>
    <w:p w:rsidR="00C96899" w:rsidRPr="000C3FF4" w:rsidRDefault="00C96899" w:rsidP="000D4BA4">
      <w:pPr>
        <w:pStyle w:val="Heading2"/>
        <w:numPr>
          <w:ilvl w:val="1"/>
          <w:numId w:val="6"/>
        </w:numPr>
        <w:spacing w:before="0" w:after="120"/>
        <w:rPr>
          <w:color w:val="2F08C0"/>
        </w:rPr>
      </w:pPr>
      <w:bookmarkStart w:id="6" w:name="_Toc279413030"/>
      <w:bookmarkStart w:id="7" w:name="_Toc284941854"/>
      <w:r w:rsidRPr="000C3FF4">
        <w:rPr>
          <w:color w:val="2F08C0"/>
        </w:rPr>
        <w:t>Relationship to Standards</w:t>
      </w:r>
      <w:bookmarkEnd w:id="6"/>
      <w:bookmarkEnd w:id="7"/>
    </w:p>
    <w:p w:rsidR="00C96899" w:rsidRPr="00B3506E" w:rsidRDefault="00C96899" w:rsidP="000D4BA4">
      <w:pPr>
        <w:spacing w:after="120"/>
        <w:rPr>
          <w:rFonts w:ascii="Arial" w:hAnsi="Arial"/>
        </w:rPr>
      </w:pPr>
      <w:r w:rsidRPr="00B3506E">
        <w:rPr>
          <w:rFonts w:ascii="Arial" w:hAnsi="Arial"/>
        </w:rPr>
        <w:t>The GSID service conforms with existing web standards and protocols, providing a natural approach to identifier adoption and resolution.</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38"/>
        <w:gridCol w:w="7322"/>
      </w:tblGrid>
      <w:tr w:rsidR="00C96899" w:rsidRPr="00FB2467" w:rsidTr="001B6272">
        <w:tc>
          <w:tcPr>
            <w:tcW w:w="2038" w:type="dxa"/>
            <w:shd w:val="clear" w:color="auto" w:fill="C0C0C0"/>
          </w:tcPr>
          <w:p w:rsidR="00C96899" w:rsidRPr="00B3506E" w:rsidRDefault="00C96899" w:rsidP="000D4BA4">
            <w:pPr>
              <w:suppressAutoHyphens/>
              <w:spacing w:after="120"/>
              <w:rPr>
                <w:rFonts w:ascii="Arial" w:hAnsi="Arial"/>
                <w:b/>
                <w:color w:val="000000"/>
              </w:rPr>
            </w:pPr>
            <w:r w:rsidRPr="00B3506E">
              <w:rPr>
                <w:rFonts w:ascii="Arial" w:hAnsi="Arial"/>
                <w:b/>
                <w:color w:val="000000"/>
              </w:rPr>
              <w:t>Standards</w:t>
            </w:r>
          </w:p>
        </w:tc>
        <w:tc>
          <w:tcPr>
            <w:tcW w:w="7322" w:type="dxa"/>
            <w:shd w:val="clear" w:color="auto" w:fill="C0C0C0"/>
          </w:tcPr>
          <w:p w:rsidR="00C96899" w:rsidRPr="00B3506E" w:rsidRDefault="00C96899" w:rsidP="000D4BA4">
            <w:pPr>
              <w:suppressAutoHyphens/>
              <w:spacing w:after="120"/>
              <w:rPr>
                <w:rFonts w:ascii="Arial" w:hAnsi="Arial"/>
                <w:b/>
                <w:color w:val="000000"/>
              </w:rPr>
            </w:pPr>
            <w:r w:rsidRPr="00B3506E">
              <w:rPr>
                <w:rFonts w:ascii="Arial" w:hAnsi="Arial"/>
                <w:b/>
                <w:color w:val="000000"/>
              </w:rPr>
              <w:t>Description</w:t>
            </w:r>
          </w:p>
        </w:tc>
      </w:tr>
      <w:tr w:rsidR="00C96899" w:rsidRPr="00FB2467" w:rsidTr="001B6272">
        <w:tc>
          <w:tcPr>
            <w:tcW w:w="2038"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NCI’s LSDAM v2.0</w:t>
            </w:r>
          </w:p>
        </w:tc>
        <w:tc>
          <w:tcPr>
            <w:tcW w:w="7322"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The caBIG Life Sciences Domain Analysis Model (LS DAM) is a shared view of the semantics of the Life Sciences domains: Integrative Cancer Research (ICR), Tissue Banking and Pathology Tools (TBPT)</w:t>
            </w:r>
            <w:r>
              <w:rPr>
                <w:rFonts w:ascii="Arial" w:hAnsi="Arial"/>
                <w:color w:val="000000"/>
              </w:rPr>
              <w:t xml:space="preserve">, </w:t>
            </w:r>
            <w:r w:rsidRPr="00B3506E">
              <w:rPr>
                <w:rFonts w:ascii="Arial" w:hAnsi="Arial"/>
                <w:color w:val="000000"/>
              </w:rPr>
              <w:t>Imaging, is aligned where appropriate, with the Clinical Sciences workspace through BRIDG.</w:t>
            </w:r>
          </w:p>
        </w:tc>
      </w:tr>
      <w:tr w:rsidR="00C96899" w:rsidRPr="00FB2467" w:rsidTr="001B6272">
        <w:tc>
          <w:tcPr>
            <w:tcW w:w="2038" w:type="dxa"/>
          </w:tcPr>
          <w:p w:rsidR="00C96899" w:rsidRPr="00E120B3" w:rsidRDefault="00C96899" w:rsidP="000D4BA4">
            <w:pPr>
              <w:spacing w:after="120"/>
              <w:rPr>
                <w:rFonts w:ascii="Arial" w:hAnsi="Arial"/>
              </w:rPr>
            </w:pPr>
            <w:r w:rsidRPr="00E120B3">
              <w:rPr>
                <w:rFonts w:ascii="Arial" w:hAnsi="Arial"/>
              </w:rPr>
              <w:t>Open Provenance Model</w:t>
            </w:r>
          </w:p>
        </w:tc>
        <w:tc>
          <w:tcPr>
            <w:tcW w:w="7322" w:type="dxa"/>
          </w:tcPr>
          <w:p w:rsidR="00C96899" w:rsidRPr="00B3506E" w:rsidRDefault="00C96899" w:rsidP="000D4BA4">
            <w:pPr>
              <w:spacing w:after="120"/>
              <w:rPr>
                <w:rFonts w:ascii="Arial" w:hAnsi="Arial"/>
              </w:rPr>
            </w:pPr>
            <w:r w:rsidRPr="00B3506E">
              <w:rPr>
                <w:rFonts w:ascii="Arial" w:hAnsi="Arial"/>
              </w:rPr>
              <w:t>The Open Provenance Model is a model of provenance that is designed to allow provenance information to be exchanged between systems.</w:t>
            </w:r>
          </w:p>
        </w:tc>
      </w:tr>
      <w:tr w:rsidR="00C96899" w:rsidRPr="00FB2467" w:rsidTr="001B6272">
        <w:tc>
          <w:tcPr>
            <w:tcW w:w="2038" w:type="dxa"/>
          </w:tcPr>
          <w:p w:rsidR="00C96899" w:rsidRPr="00E120B3" w:rsidRDefault="00C96899" w:rsidP="000D4BA4">
            <w:pPr>
              <w:spacing w:after="120"/>
              <w:rPr>
                <w:rFonts w:ascii="Arial" w:hAnsi="Arial"/>
              </w:rPr>
            </w:pPr>
            <w:r w:rsidRPr="00E120B3">
              <w:rPr>
                <w:rFonts w:ascii="Arial" w:hAnsi="Arial"/>
              </w:rPr>
              <w:t>PURL</w:t>
            </w:r>
          </w:p>
        </w:tc>
        <w:tc>
          <w:tcPr>
            <w:tcW w:w="7322" w:type="dxa"/>
          </w:tcPr>
          <w:p w:rsidR="00C96899" w:rsidRPr="00B3506E" w:rsidRDefault="00C96899" w:rsidP="000D4BA4">
            <w:pPr>
              <w:spacing w:after="120"/>
              <w:rPr>
                <w:rFonts w:ascii="Arial" w:hAnsi="Arial"/>
              </w:rPr>
            </w:pPr>
            <w:r w:rsidRPr="00B3506E">
              <w:rPr>
                <w:rFonts w:ascii="Arial" w:hAnsi="Arial"/>
              </w:rPr>
              <w:t>PURLs (</w:t>
            </w:r>
            <w:r w:rsidRPr="00B3506E">
              <w:rPr>
                <w:rStyle w:val="Strong"/>
                <w:rFonts w:ascii="Arial" w:hAnsi="Arial"/>
              </w:rPr>
              <w:t>P</w:t>
            </w:r>
            <w:r w:rsidRPr="00B3506E">
              <w:rPr>
                <w:rFonts w:ascii="Arial" w:hAnsi="Arial"/>
              </w:rPr>
              <w:t xml:space="preserve">ersistent </w:t>
            </w:r>
            <w:r w:rsidRPr="00B3506E">
              <w:rPr>
                <w:rStyle w:val="Strong"/>
                <w:rFonts w:ascii="Arial" w:hAnsi="Arial"/>
              </w:rPr>
              <w:t>U</w:t>
            </w:r>
            <w:r w:rsidRPr="00B3506E">
              <w:rPr>
                <w:rFonts w:ascii="Arial" w:hAnsi="Arial"/>
              </w:rPr>
              <w:t xml:space="preserve">niform </w:t>
            </w:r>
            <w:r w:rsidRPr="00B3506E">
              <w:rPr>
                <w:rStyle w:val="Strong"/>
                <w:rFonts w:ascii="Arial" w:hAnsi="Arial"/>
              </w:rPr>
              <w:t>R</w:t>
            </w:r>
            <w:r w:rsidRPr="00B3506E">
              <w:rPr>
                <w:rFonts w:ascii="Arial" w:hAnsi="Arial"/>
              </w:rPr>
              <w:t xml:space="preserve">esource </w:t>
            </w:r>
            <w:r w:rsidRPr="00B3506E">
              <w:rPr>
                <w:rStyle w:val="Strong"/>
                <w:rFonts w:ascii="Arial" w:hAnsi="Arial"/>
              </w:rPr>
              <w:t>L</w:t>
            </w:r>
            <w:r w:rsidRPr="00B3506E">
              <w:rPr>
                <w:rFonts w:ascii="Arial" w:hAnsi="Arial"/>
              </w:rPr>
              <w:t>ocators) are Web addresses that act as permanent identifiers in the face of a dynamic and changing Web infrastructure.</w:t>
            </w:r>
          </w:p>
        </w:tc>
      </w:tr>
      <w:tr w:rsidR="00C96899" w:rsidRPr="00FB2467" w:rsidTr="001B6272">
        <w:tc>
          <w:tcPr>
            <w:tcW w:w="2038" w:type="dxa"/>
          </w:tcPr>
          <w:p w:rsidR="00C96899" w:rsidRPr="00E120B3" w:rsidRDefault="00C96899" w:rsidP="000D4BA4">
            <w:pPr>
              <w:spacing w:after="120"/>
              <w:rPr>
                <w:rFonts w:ascii="Arial" w:hAnsi="Arial"/>
              </w:rPr>
            </w:pPr>
            <w:r w:rsidRPr="00E120B3">
              <w:rPr>
                <w:rFonts w:ascii="Arial" w:hAnsi="Arial"/>
              </w:rPr>
              <w:t>UUID</w:t>
            </w:r>
          </w:p>
        </w:tc>
        <w:tc>
          <w:tcPr>
            <w:tcW w:w="7322" w:type="dxa"/>
          </w:tcPr>
          <w:p w:rsidR="00C96899" w:rsidRPr="00B3506E" w:rsidRDefault="00C96899" w:rsidP="000D4BA4">
            <w:pPr>
              <w:spacing w:after="120"/>
              <w:rPr>
                <w:rFonts w:ascii="Arial" w:hAnsi="Arial"/>
              </w:rPr>
            </w:pPr>
            <w:r w:rsidRPr="00B3506E">
              <w:rPr>
                <w:rFonts w:ascii="Arial" w:hAnsi="Arial"/>
              </w:rPr>
              <w:t>Universal Unique Identifier (UUID) DCE Version 3 and 5.</w:t>
            </w:r>
          </w:p>
        </w:tc>
      </w:tr>
    </w:tbl>
    <w:p w:rsidR="00C96899" w:rsidRPr="00B3506E" w:rsidRDefault="00C96899" w:rsidP="000D4BA4">
      <w:pPr>
        <w:spacing w:after="120"/>
        <w:rPr>
          <w:rFonts w:ascii="Arial" w:hAnsi="Arial" w:cs="Arial"/>
        </w:rPr>
        <w:sectPr w:rsidR="00C96899" w:rsidRPr="00B3506E" w:rsidSect="000C3B84">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26"/>
        </w:sectPr>
      </w:pPr>
    </w:p>
    <w:p w:rsidR="00C96899" w:rsidRPr="00B67A27" w:rsidRDefault="00C96899" w:rsidP="0005739B">
      <w:pPr>
        <w:pStyle w:val="Heading2"/>
        <w:numPr>
          <w:ilvl w:val="1"/>
          <w:numId w:val="6"/>
        </w:numPr>
        <w:spacing w:before="0" w:after="120"/>
        <w:rPr>
          <w:color w:val="2F08C0"/>
        </w:rPr>
      </w:pPr>
      <w:bookmarkStart w:id="8" w:name="_Toc284941675"/>
      <w:bookmarkStart w:id="9" w:name="_Toc284941762"/>
      <w:bookmarkStart w:id="10" w:name="_Toc284941855"/>
      <w:bookmarkStart w:id="11" w:name="_Toc284941942"/>
      <w:bookmarkStart w:id="12" w:name="_Toc284941676"/>
      <w:bookmarkStart w:id="13" w:name="_Toc284941763"/>
      <w:bookmarkStart w:id="14" w:name="_Toc284941856"/>
      <w:bookmarkStart w:id="15" w:name="_Toc284941943"/>
      <w:bookmarkStart w:id="16" w:name="_Toc284941677"/>
      <w:bookmarkStart w:id="17" w:name="_Toc284941764"/>
      <w:bookmarkStart w:id="18" w:name="_Toc284941857"/>
      <w:bookmarkStart w:id="19" w:name="_Toc284941944"/>
      <w:bookmarkStart w:id="20" w:name="_Toc284941678"/>
      <w:bookmarkStart w:id="21" w:name="_Toc284941765"/>
      <w:bookmarkStart w:id="22" w:name="_Toc284941858"/>
      <w:bookmarkStart w:id="23" w:name="_Toc284941945"/>
      <w:bookmarkStart w:id="24" w:name="_Toc279413031"/>
      <w:bookmarkStart w:id="25" w:name="_Toc28494185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67A27">
        <w:rPr>
          <w:color w:val="2F08C0"/>
        </w:rPr>
        <w:t>Relation to the Specimen Identifier Conceptual Functional Service Specification</w:t>
      </w:r>
      <w:bookmarkEnd w:id="24"/>
      <w:bookmarkEnd w:id="25"/>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981"/>
        <w:gridCol w:w="1710"/>
        <w:gridCol w:w="5669"/>
      </w:tblGrid>
      <w:tr w:rsidR="00C96899" w:rsidRPr="00A06349" w:rsidTr="006975B1">
        <w:tc>
          <w:tcPr>
            <w:tcW w:w="1981"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Conceptual Functional Service Specification Name</w:t>
            </w:r>
          </w:p>
        </w:tc>
        <w:tc>
          <w:tcPr>
            <w:tcW w:w="171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Conceptual Functional Service Specification Version</w:t>
            </w:r>
          </w:p>
        </w:tc>
        <w:tc>
          <w:tcPr>
            <w:tcW w:w="5669"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Description &amp; Link to the Conceptual Functional Service Specification</w:t>
            </w:r>
          </w:p>
        </w:tc>
      </w:tr>
      <w:tr w:rsidR="00C96899" w:rsidRPr="00A10995" w:rsidTr="006975B1">
        <w:tc>
          <w:tcPr>
            <w:tcW w:w="1981" w:type="dxa"/>
          </w:tcPr>
          <w:p w:rsidR="00C96899" w:rsidRPr="00B3506E" w:rsidRDefault="00C96899" w:rsidP="000D4BA4">
            <w:pPr>
              <w:suppressAutoHyphens/>
              <w:spacing w:after="120"/>
              <w:rPr>
                <w:rFonts w:ascii="Arial" w:hAnsi="Arial"/>
              </w:rPr>
            </w:pPr>
            <w:r w:rsidRPr="00B3506E">
              <w:rPr>
                <w:rFonts w:ascii="Arial" w:hAnsi="Arial"/>
              </w:rPr>
              <w:t>CS13: Specimen Identifier Management Service</w:t>
            </w:r>
          </w:p>
        </w:tc>
        <w:tc>
          <w:tcPr>
            <w:tcW w:w="1710" w:type="dxa"/>
          </w:tcPr>
          <w:p w:rsidR="00C96899" w:rsidRPr="00B3506E" w:rsidRDefault="00C96899" w:rsidP="000D4BA4">
            <w:pPr>
              <w:suppressAutoHyphens/>
              <w:spacing w:after="120"/>
              <w:rPr>
                <w:rFonts w:ascii="Arial" w:hAnsi="Arial"/>
              </w:rPr>
            </w:pPr>
            <w:r>
              <w:rPr>
                <w:rFonts w:ascii="Arial" w:hAnsi="Arial"/>
              </w:rPr>
              <w:t>1.0.5</w:t>
            </w:r>
          </w:p>
        </w:tc>
        <w:tc>
          <w:tcPr>
            <w:tcW w:w="5669" w:type="dxa"/>
          </w:tcPr>
          <w:p w:rsidR="00C96899" w:rsidRPr="00E120B3" w:rsidRDefault="00C96899" w:rsidP="000D4BA4">
            <w:pPr>
              <w:suppressAutoHyphens/>
              <w:spacing w:after="120"/>
              <w:rPr>
                <w:rFonts w:ascii="Arial" w:hAnsi="Arial"/>
              </w:rPr>
            </w:pPr>
            <w:r w:rsidRPr="00E120B3">
              <w:rPr>
                <w:rFonts w:ascii="Arial" w:hAnsi="Arial"/>
              </w:rPr>
              <w:t>The Global Specimen Identifier Conceptual Information Model.</w:t>
            </w:r>
          </w:p>
        </w:tc>
      </w:tr>
    </w:tbl>
    <w:p w:rsidR="00C96899" w:rsidRPr="00B3506E" w:rsidRDefault="00C96899" w:rsidP="000D4BA4">
      <w:pPr>
        <w:spacing w:after="120"/>
        <w:jc w:val="both"/>
        <w:rPr>
          <w:rFonts w:ascii="Arial" w:hAnsi="Arial"/>
          <w:i/>
          <w:color w:val="3366FF"/>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200"/>
        <w:gridCol w:w="5160"/>
      </w:tblGrid>
      <w:tr w:rsidR="00C96899" w:rsidRPr="00A06349" w:rsidTr="006975B1">
        <w:tc>
          <w:tcPr>
            <w:tcW w:w="420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Deviation from the Conceptual Functional Service Specification</w:t>
            </w:r>
          </w:p>
        </w:tc>
        <w:tc>
          <w:tcPr>
            <w:tcW w:w="516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Reason for Deviation</w:t>
            </w:r>
          </w:p>
        </w:tc>
      </w:tr>
      <w:tr w:rsidR="00C96899" w:rsidRPr="00A10995" w:rsidTr="006975B1">
        <w:tc>
          <w:tcPr>
            <w:tcW w:w="4200" w:type="dxa"/>
          </w:tcPr>
          <w:p w:rsidR="00C96899" w:rsidRPr="00E120B3" w:rsidRDefault="00C96899" w:rsidP="000D4BA4">
            <w:pPr>
              <w:suppressAutoHyphens/>
              <w:spacing w:after="120"/>
              <w:rPr>
                <w:rFonts w:ascii="Arial" w:hAnsi="Arial"/>
              </w:rPr>
            </w:pPr>
            <w:r w:rsidRPr="00E120B3">
              <w:rPr>
                <w:rFonts w:ascii="Arial" w:hAnsi="Arial"/>
              </w:rPr>
              <w:t>None</w:t>
            </w:r>
          </w:p>
        </w:tc>
        <w:tc>
          <w:tcPr>
            <w:tcW w:w="5160" w:type="dxa"/>
          </w:tcPr>
          <w:p w:rsidR="00C96899" w:rsidRPr="00B3506E" w:rsidRDefault="00C96899" w:rsidP="000D4BA4">
            <w:pPr>
              <w:suppressAutoHyphens/>
              <w:spacing w:after="120"/>
              <w:rPr>
                <w:rFonts w:ascii="Arial" w:hAnsi="Arial"/>
                <w:color w:val="0000FF"/>
              </w:rPr>
            </w:pPr>
            <w:r w:rsidRPr="00B3506E">
              <w:rPr>
                <w:rFonts w:ascii="Arial" w:hAnsi="Arial"/>
                <w:color w:val="000000"/>
              </w:rPr>
              <w:t>Not Applicable</w:t>
            </w:r>
          </w:p>
        </w:tc>
      </w:tr>
    </w:tbl>
    <w:p w:rsidR="00C96899" w:rsidRPr="00B67A27" w:rsidRDefault="00C96899" w:rsidP="006975B1">
      <w:pPr>
        <w:pStyle w:val="Heading3"/>
        <w:numPr>
          <w:ilvl w:val="2"/>
          <w:numId w:val="6"/>
        </w:numPr>
        <w:spacing w:before="0" w:after="120"/>
        <w:rPr>
          <w:color w:val="2F08C0"/>
        </w:rPr>
      </w:pPr>
      <w:bookmarkStart w:id="26" w:name="_Toc284941680"/>
      <w:bookmarkStart w:id="27" w:name="_Toc284941767"/>
      <w:bookmarkStart w:id="28" w:name="_Toc284941860"/>
      <w:bookmarkStart w:id="29" w:name="_Toc284941947"/>
      <w:bookmarkStart w:id="30" w:name="_Toc279413032"/>
      <w:bookmarkStart w:id="31" w:name="_Toc284941861"/>
      <w:bookmarkEnd w:id="26"/>
      <w:bookmarkEnd w:id="27"/>
      <w:bookmarkEnd w:id="28"/>
      <w:bookmarkEnd w:id="29"/>
      <w:r w:rsidRPr="00B67A27">
        <w:rPr>
          <w:color w:val="2F08C0"/>
        </w:rPr>
        <w:t>Conformance and Compliance</w:t>
      </w:r>
      <w:bookmarkEnd w:id="30"/>
      <w:bookmarkEnd w:id="31"/>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80"/>
        <w:gridCol w:w="7080"/>
      </w:tblGrid>
      <w:tr w:rsidR="00C96899" w:rsidRPr="00A06349"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Conformance Profile No.</w:t>
            </w:r>
          </w:p>
        </w:tc>
        <w:tc>
          <w:tcPr>
            <w:tcW w:w="7080" w:type="dxa"/>
          </w:tcPr>
          <w:p w:rsidR="00C96899" w:rsidRPr="00E120B3" w:rsidRDefault="00C96899" w:rsidP="000D4BA4">
            <w:pPr>
              <w:suppressAutoHyphens/>
              <w:spacing w:after="120"/>
              <w:rPr>
                <w:rFonts w:ascii="Arial" w:hAnsi="Arial"/>
              </w:rPr>
            </w:pPr>
            <w:r w:rsidRPr="00E120B3">
              <w:rPr>
                <w:rFonts w:ascii="Arial" w:hAnsi="Arial"/>
              </w:rPr>
              <w:t>SIDM-CP1</w:t>
            </w:r>
          </w:p>
        </w:tc>
      </w:tr>
      <w:tr w:rsidR="00C96899" w:rsidRPr="00A10995"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Conformance Profile Name</w:t>
            </w:r>
          </w:p>
        </w:tc>
        <w:tc>
          <w:tcPr>
            <w:tcW w:w="7080" w:type="dxa"/>
          </w:tcPr>
          <w:p w:rsidR="00C96899" w:rsidRPr="00E120B3" w:rsidRDefault="00C96899" w:rsidP="000D4BA4">
            <w:pPr>
              <w:suppressAutoHyphens/>
              <w:spacing w:after="120"/>
              <w:rPr>
                <w:rFonts w:ascii="Arial" w:hAnsi="Arial"/>
              </w:rPr>
            </w:pPr>
            <w:r w:rsidRPr="00E120B3">
              <w:rPr>
                <w:rFonts w:ascii="Arial" w:hAnsi="Arial"/>
              </w:rPr>
              <w:t>GSID Query</w:t>
            </w:r>
          </w:p>
        </w:tc>
      </w:tr>
      <w:tr w:rsidR="00C96899" w:rsidRPr="00A10995"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Functional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3128"/>
            </w:tblGrid>
            <w:tr w:rsidR="00C96899" w:rsidRPr="00A9581A" w:rsidTr="00E120B3">
              <w:tc>
                <w:tcPr>
                  <w:tcW w:w="2872" w:type="dxa"/>
                  <w:tcBorders>
                    <w:top w:val="single" w:sz="4" w:space="0" w:color="auto"/>
                    <w:left w:val="single" w:sz="4" w:space="0" w:color="auto"/>
                    <w:bottom w:val="single" w:sz="4" w:space="0" w:color="auto"/>
                    <w:right w:val="single" w:sz="4" w:space="0" w:color="auto"/>
                  </w:tcBorders>
                  <w:shd w:val="clear" w:color="auto" w:fill="C0C0C0"/>
                </w:tcPr>
                <w:p w:rsidR="00C96899" w:rsidRPr="00E120B3" w:rsidRDefault="00C96899" w:rsidP="000D4BA4">
                  <w:pPr>
                    <w:suppressAutoHyphens/>
                    <w:spacing w:after="120"/>
                    <w:rPr>
                      <w:rFonts w:ascii="Arial" w:hAnsi="Arial"/>
                      <w:b/>
                    </w:rPr>
                  </w:pPr>
                  <w:r w:rsidRPr="00E120B3">
                    <w:rPr>
                      <w:rFonts w:ascii="Arial" w:hAnsi="Arial"/>
                      <w:b/>
                    </w:rPr>
                    <w:t>Functional Profile No.</w:t>
                  </w:r>
                </w:p>
              </w:tc>
              <w:tc>
                <w:tcPr>
                  <w:tcW w:w="3128" w:type="dxa"/>
                  <w:tcBorders>
                    <w:top w:val="single" w:sz="4" w:space="0" w:color="auto"/>
                    <w:left w:val="single" w:sz="4" w:space="0" w:color="auto"/>
                    <w:bottom w:val="single" w:sz="4" w:space="0" w:color="auto"/>
                    <w:right w:val="single" w:sz="4" w:space="0" w:color="auto"/>
                  </w:tcBorders>
                  <w:shd w:val="clear" w:color="auto" w:fill="C0C0C0"/>
                </w:tcPr>
                <w:p w:rsidR="00C96899" w:rsidRPr="00E120B3" w:rsidRDefault="00C96899" w:rsidP="000D4BA4">
                  <w:pPr>
                    <w:suppressAutoHyphens/>
                    <w:spacing w:after="120"/>
                    <w:rPr>
                      <w:rFonts w:ascii="Arial" w:hAnsi="Arial"/>
                      <w:b/>
                    </w:rPr>
                  </w:pPr>
                  <w:r w:rsidRPr="00E120B3">
                    <w:rPr>
                      <w:rFonts w:ascii="Arial" w:hAnsi="Arial"/>
                      <w:b/>
                    </w:rPr>
                    <w:t>Functional Profile Name</w:t>
                  </w:r>
                </w:p>
              </w:tc>
            </w:tr>
            <w:tr w:rsidR="00C96899" w:rsidRPr="00A9581A" w:rsidTr="00E120B3">
              <w:tc>
                <w:tcPr>
                  <w:tcW w:w="2872" w:type="dxa"/>
                  <w:tcBorders>
                    <w:top w:val="single" w:sz="4" w:space="0" w:color="auto"/>
                    <w:left w:val="single" w:sz="4" w:space="0" w:color="auto"/>
                    <w:bottom w:val="single" w:sz="4" w:space="0" w:color="auto"/>
                    <w:right w:val="single" w:sz="4" w:space="0" w:color="auto"/>
                  </w:tcBorders>
                </w:tcPr>
                <w:p w:rsidR="00C96899" w:rsidRPr="00E120B3" w:rsidRDefault="00C96899" w:rsidP="000D4BA4">
                  <w:pPr>
                    <w:suppressAutoHyphens/>
                    <w:spacing w:after="120"/>
                    <w:rPr>
                      <w:rFonts w:ascii="Arial" w:hAnsi="Arial"/>
                    </w:rPr>
                  </w:pPr>
                  <w:r w:rsidRPr="00E120B3">
                    <w:rPr>
                      <w:rFonts w:ascii="Arial" w:hAnsi="Arial"/>
                    </w:rPr>
                    <w:t>SIDM-FP1</w:t>
                  </w:r>
                </w:p>
              </w:tc>
              <w:tc>
                <w:tcPr>
                  <w:tcW w:w="3128" w:type="dxa"/>
                  <w:tcBorders>
                    <w:top w:val="single" w:sz="4" w:space="0" w:color="auto"/>
                    <w:left w:val="single" w:sz="4" w:space="0" w:color="auto"/>
                    <w:bottom w:val="single" w:sz="4" w:space="0" w:color="auto"/>
                    <w:right w:val="single" w:sz="4" w:space="0" w:color="auto"/>
                  </w:tcBorders>
                </w:tcPr>
                <w:p w:rsidR="00C96899" w:rsidRPr="00E120B3" w:rsidRDefault="00C96899" w:rsidP="000D4BA4">
                  <w:pPr>
                    <w:suppressAutoHyphens/>
                    <w:spacing w:after="120"/>
                    <w:rPr>
                      <w:rFonts w:ascii="Arial" w:hAnsi="Arial"/>
                    </w:rPr>
                  </w:pPr>
                  <w:r w:rsidRPr="00E120B3">
                    <w:rPr>
                      <w:rFonts w:ascii="Arial" w:hAnsi="Arial"/>
                    </w:rPr>
                    <w:t>GSID Query</w:t>
                  </w:r>
                </w:p>
              </w:tc>
            </w:tr>
          </w:tbl>
          <w:p w:rsidR="00C96899" w:rsidRPr="00E120B3" w:rsidRDefault="00C96899" w:rsidP="000D4BA4">
            <w:pPr>
              <w:suppressAutoHyphens/>
              <w:spacing w:after="120"/>
              <w:rPr>
                <w:rFonts w:ascii="Arial" w:hAnsi="Arial"/>
              </w:rPr>
            </w:pPr>
          </w:p>
        </w:tc>
      </w:tr>
      <w:tr w:rsidR="00C96899" w:rsidRPr="00A10995"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Semantic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0"/>
              <w:gridCol w:w="3070"/>
            </w:tblGrid>
            <w:tr w:rsidR="00C96899" w:rsidRPr="00A9581A" w:rsidTr="00E120B3">
              <w:tc>
                <w:tcPr>
                  <w:tcW w:w="2930" w:type="dxa"/>
                  <w:tcBorders>
                    <w:top w:val="single" w:sz="4" w:space="0" w:color="auto"/>
                    <w:left w:val="single" w:sz="4" w:space="0" w:color="auto"/>
                    <w:bottom w:val="single" w:sz="4" w:space="0" w:color="auto"/>
                    <w:right w:val="single" w:sz="4" w:space="0" w:color="auto"/>
                  </w:tcBorders>
                  <w:shd w:val="clear" w:color="auto" w:fill="C0C0C0"/>
                </w:tcPr>
                <w:p w:rsidR="00C96899" w:rsidRPr="00E120B3" w:rsidRDefault="00C96899" w:rsidP="000D4BA4">
                  <w:pPr>
                    <w:suppressAutoHyphens/>
                    <w:spacing w:after="120"/>
                    <w:rPr>
                      <w:rFonts w:ascii="Arial" w:hAnsi="Arial"/>
                      <w:b/>
                    </w:rPr>
                  </w:pPr>
                  <w:r w:rsidRPr="00E120B3">
                    <w:rPr>
                      <w:rFonts w:ascii="Arial" w:hAnsi="Arial"/>
                      <w:b/>
                    </w:rPr>
                    <w:t>Semantic Profile No.</w:t>
                  </w:r>
                </w:p>
              </w:tc>
              <w:tc>
                <w:tcPr>
                  <w:tcW w:w="3070" w:type="dxa"/>
                  <w:tcBorders>
                    <w:top w:val="single" w:sz="4" w:space="0" w:color="auto"/>
                    <w:left w:val="single" w:sz="4" w:space="0" w:color="auto"/>
                    <w:bottom w:val="single" w:sz="4" w:space="0" w:color="auto"/>
                    <w:right w:val="single" w:sz="4" w:space="0" w:color="auto"/>
                  </w:tcBorders>
                  <w:shd w:val="clear" w:color="auto" w:fill="C0C0C0"/>
                </w:tcPr>
                <w:p w:rsidR="00C96899" w:rsidRPr="00E120B3" w:rsidRDefault="00C96899" w:rsidP="000D4BA4">
                  <w:pPr>
                    <w:suppressAutoHyphens/>
                    <w:spacing w:after="120"/>
                    <w:rPr>
                      <w:rFonts w:ascii="Arial" w:hAnsi="Arial"/>
                      <w:b/>
                    </w:rPr>
                  </w:pPr>
                  <w:r w:rsidRPr="00E120B3">
                    <w:rPr>
                      <w:rFonts w:ascii="Arial" w:hAnsi="Arial"/>
                      <w:b/>
                    </w:rPr>
                    <w:t>Semantic Profile Name</w:t>
                  </w:r>
                </w:p>
              </w:tc>
            </w:tr>
            <w:tr w:rsidR="00C96899" w:rsidRPr="00A9581A" w:rsidTr="00E120B3">
              <w:tc>
                <w:tcPr>
                  <w:tcW w:w="2930" w:type="dxa"/>
                  <w:tcBorders>
                    <w:top w:val="single" w:sz="4" w:space="0" w:color="auto"/>
                    <w:left w:val="single" w:sz="4" w:space="0" w:color="auto"/>
                    <w:bottom w:val="single" w:sz="4" w:space="0" w:color="auto"/>
                    <w:right w:val="single" w:sz="4" w:space="0" w:color="auto"/>
                  </w:tcBorders>
                </w:tcPr>
                <w:p w:rsidR="00C96899" w:rsidRPr="00E120B3" w:rsidRDefault="00C96899" w:rsidP="000D4BA4">
                  <w:pPr>
                    <w:suppressAutoHyphens/>
                    <w:spacing w:after="120"/>
                    <w:rPr>
                      <w:rFonts w:ascii="Arial" w:hAnsi="Arial"/>
                    </w:rPr>
                  </w:pPr>
                  <w:r w:rsidRPr="00E120B3">
                    <w:rPr>
                      <w:rFonts w:ascii="Arial" w:hAnsi="Arial"/>
                    </w:rPr>
                    <w:t>SIDM-SP1</w:t>
                  </w:r>
                </w:p>
              </w:tc>
              <w:tc>
                <w:tcPr>
                  <w:tcW w:w="3070" w:type="dxa"/>
                  <w:tcBorders>
                    <w:top w:val="single" w:sz="4" w:space="0" w:color="auto"/>
                    <w:left w:val="single" w:sz="4" w:space="0" w:color="auto"/>
                    <w:bottom w:val="single" w:sz="4" w:space="0" w:color="auto"/>
                    <w:right w:val="single" w:sz="4" w:space="0" w:color="auto"/>
                  </w:tcBorders>
                </w:tcPr>
                <w:p w:rsidR="00C96899" w:rsidRPr="00E120B3" w:rsidRDefault="00C96899" w:rsidP="000D4BA4">
                  <w:pPr>
                    <w:suppressAutoHyphens/>
                    <w:spacing w:after="120"/>
                    <w:rPr>
                      <w:rFonts w:ascii="Arial" w:hAnsi="Arial"/>
                    </w:rPr>
                  </w:pPr>
                  <w:r w:rsidRPr="00E120B3">
                    <w:rPr>
                      <w:rFonts w:ascii="Arial" w:hAnsi="Arial"/>
                    </w:rPr>
                    <w:t>GSID v1.0 Query</w:t>
                  </w:r>
                </w:p>
              </w:tc>
            </w:tr>
          </w:tbl>
          <w:p w:rsidR="00C96899" w:rsidRPr="00E120B3" w:rsidRDefault="00C96899" w:rsidP="000D4BA4">
            <w:pPr>
              <w:suppressAutoHyphens/>
              <w:spacing w:after="120"/>
              <w:rPr>
                <w:rFonts w:ascii="Arial" w:hAnsi="Arial"/>
              </w:rPr>
            </w:pPr>
          </w:p>
        </w:tc>
      </w:tr>
    </w:tbl>
    <w:p w:rsidR="00C96899" w:rsidRPr="00B3506E" w:rsidRDefault="00C96899" w:rsidP="000D4BA4">
      <w:pPr>
        <w:spacing w:after="120"/>
        <w:jc w:val="both"/>
        <w:rPr>
          <w:rFonts w:ascii="Arial" w:hAnsi="Arial"/>
          <w:i/>
          <w:color w:val="FF0000"/>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80"/>
        <w:gridCol w:w="7080"/>
      </w:tblGrid>
      <w:tr w:rsidR="00C96899" w:rsidRPr="00A06349"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Conformance Profile No.</w:t>
            </w:r>
          </w:p>
        </w:tc>
        <w:tc>
          <w:tcPr>
            <w:tcW w:w="7080" w:type="dxa"/>
          </w:tcPr>
          <w:p w:rsidR="00C96899" w:rsidRPr="00E120B3" w:rsidRDefault="00C96899" w:rsidP="000D4BA4">
            <w:pPr>
              <w:suppressAutoHyphens/>
              <w:spacing w:after="120"/>
              <w:rPr>
                <w:rFonts w:ascii="Arial" w:hAnsi="Arial"/>
              </w:rPr>
            </w:pPr>
            <w:r w:rsidRPr="00E120B3">
              <w:rPr>
                <w:rFonts w:ascii="Arial" w:hAnsi="Arial"/>
              </w:rPr>
              <w:t>SIDM-CP2</w:t>
            </w:r>
          </w:p>
        </w:tc>
      </w:tr>
      <w:tr w:rsidR="00C96899" w:rsidRPr="00A10995"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Conformance Profile Name</w:t>
            </w:r>
          </w:p>
        </w:tc>
        <w:tc>
          <w:tcPr>
            <w:tcW w:w="7080" w:type="dxa"/>
          </w:tcPr>
          <w:p w:rsidR="00C96899" w:rsidRPr="00E120B3" w:rsidRDefault="00C96899" w:rsidP="000D4BA4">
            <w:pPr>
              <w:suppressAutoHyphens/>
              <w:spacing w:after="120"/>
              <w:rPr>
                <w:rFonts w:ascii="Arial" w:hAnsi="Arial"/>
              </w:rPr>
            </w:pPr>
            <w:r w:rsidRPr="00E120B3">
              <w:rPr>
                <w:rFonts w:ascii="Arial" w:hAnsi="Arial"/>
              </w:rPr>
              <w:t>GSID Edit</w:t>
            </w:r>
          </w:p>
        </w:tc>
      </w:tr>
      <w:tr w:rsidR="00C96899" w:rsidRPr="00A10995"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Functional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3128"/>
            </w:tblGrid>
            <w:tr w:rsidR="00C96899" w:rsidRPr="00A9581A" w:rsidTr="00E120B3">
              <w:tc>
                <w:tcPr>
                  <w:tcW w:w="2872" w:type="dxa"/>
                  <w:tcBorders>
                    <w:top w:val="single" w:sz="4" w:space="0" w:color="auto"/>
                    <w:left w:val="single" w:sz="4" w:space="0" w:color="auto"/>
                    <w:bottom w:val="single" w:sz="4" w:space="0" w:color="auto"/>
                    <w:right w:val="single" w:sz="4" w:space="0" w:color="auto"/>
                  </w:tcBorders>
                  <w:shd w:val="clear" w:color="auto" w:fill="C0C0C0"/>
                </w:tcPr>
                <w:p w:rsidR="00C96899" w:rsidRPr="00E120B3" w:rsidRDefault="00C96899" w:rsidP="000D4BA4">
                  <w:pPr>
                    <w:suppressAutoHyphens/>
                    <w:spacing w:after="120"/>
                    <w:rPr>
                      <w:rFonts w:ascii="Arial" w:hAnsi="Arial"/>
                      <w:b/>
                    </w:rPr>
                  </w:pPr>
                  <w:r w:rsidRPr="00E120B3">
                    <w:rPr>
                      <w:rFonts w:ascii="Arial" w:hAnsi="Arial"/>
                      <w:b/>
                    </w:rPr>
                    <w:t>Functional Profile No.</w:t>
                  </w:r>
                </w:p>
              </w:tc>
              <w:tc>
                <w:tcPr>
                  <w:tcW w:w="3128" w:type="dxa"/>
                  <w:tcBorders>
                    <w:top w:val="single" w:sz="4" w:space="0" w:color="auto"/>
                    <w:left w:val="single" w:sz="4" w:space="0" w:color="auto"/>
                    <w:bottom w:val="single" w:sz="4" w:space="0" w:color="auto"/>
                    <w:right w:val="single" w:sz="4" w:space="0" w:color="auto"/>
                  </w:tcBorders>
                  <w:shd w:val="clear" w:color="auto" w:fill="C0C0C0"/>
                </w:tcPr>
                <w:p w:rsidR="00C96899" w:rsidRPr="00E120B3" w:rsidRDefault="00C96899" w:rsidP="000D4BA4">
                  <w:pPr>
                    <w:suppressAutoHyphens/>
                    <w:spacing w:after="120"/>
                    <w:rPr>
                      <w:rFonts w:ascii="Arial" w:hAnsi="Arial"/>
                      <w:b/>
                    </w:rPr>
                  </w:pPr>
                  <w:r w:rsidRPr="00E120B3">
                    <w:rPr>
                      <w:rFonts w:ascii="Arial" w:hAnsi="Arial"/>
                      <w:b/>
                    </w:rPr>
                    <w:t>Functional Profile Name</w:t>
                  </w:r>
                </w:p>
              </w:tc>
            </w:tr>
            <w:tr w:rsidR="00C96899" w:rsidRPr="00A9581A" w:rsidTr="00E120B3">
              <w:tc>
                <w:tcPr>
                  <w:tcW w:w="2872" w:type="dxa"/>
                  <w:tcBorders>
                    <w:top w:val="single" w:sz="4" w:space="0" w:color="auto"/>
                    <w:left w:val="single" w:sz="4" w:space="0" w:color="auto"/>
                    <w:bottom w:val="single" w:sz="4" w:space="0" w:color="auto"/>
                    <w:right w:val="single" w:sz="4" w:space="0" w:color="auto"/>
                  </w:tcBorders>
                </w:tcPr>
                <w:p w:rsidR="00C96899" w:rsidRPr="00E120B3" w:rsidRDefault="00C96899" w:rsidP="000D4BA4">
                  <w:pPr>
                    <w:suppressAutoHyphens/>
                    <w:spacing w:after="120"/>
                    <w:rPr>
                      <w:rFonts w:ascii="Arial" w:hAnsi="Arial"/>
                    </w:rPr>
                  </w:pPr>
                  <w:r w:rsidRPr="00E120B3">
                    <w:rPr>
                      <w:rFonts w:ascii="Arial" w:hAnsi="Arial"/>
                    </w:rPr>
                    <w:t>SIDM-FP2</w:t>
                  </w:r>
                </w:p>
              </w:tc>
              <w:tc>
                <w:tcPr>
                  <w:tcW w:w="3128" w:type="dxa"/>
                  <w:tcBorders>
                    <w:top w:val="single" w:sz="4" w:space="0" w:color="auto"/>
                    <w:left w:val="single" w:sz="4" w:space="0" w:color="auto"/>
                    <w:bottom w:val="single" w:sz="4" w:space="0" w:color="auto"/>
                    <w:right w:val="single" w:sz="4" w:space="0" w:color="auto"/>
                  </w:tcBorders>
                </w:tcPr>
                <w:p w:rsidR="00C96899" w:rsidRPr="00E120B3" w:rsidRDefault="00C96899" w:rsidP="000D4BA4">
                  <w:pPr>
                    <w:suppressAutoHyphens/>
                    <w:spacing w:after="120"/>
                    <w:rPr>
                      <w:rFonts w:ascii="Arial" w:hAnsi="Arial"/>
                    </w:rPr>
                  </w:pPr>
                  <w:r w:rsidRPr="00E120B3">
                    <w:rPr>
                      <w:rFonts w:ascii="Arial" w:hAnsi="Arial"/>
                    </w:rPr>
                    <w:t>GSID Edit</w:t>
                  </w:r>
                </w:p>
              </w:tc>
            </w:tr>
          </w:tbl>
          <w:p w:rsidR="00C96899" w:rsidRPr="00E120B3" w:rsidRDefault="00C96899" w:rsidP="000D4BA4">
            <w:pPr>
              <w:suppressAutoHyphens/>
              <w:spacing w:after="120"/>
              <w:rPr>
                <w:rFonts w:ascii="Arial" w:hAnsi="Arial"/>
              </w:rPr>
            </w:pPr>
          </w:p>
        </w:tc>
      </w:tr>
      <w:tr w:rsidR="00C96899" w:rsidRPr="00A10995" w:rsidTr="006975B1">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Semantic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0"/>
              <w:gridCol w:w="3065"/>
            </w:tblGrid>
            <w:tr w:rsidR="00C96899" w:rsidRPr="00A9581A" w:rsidTr="007309BF">
              <w:tc>
                <w:tcPr>
                  <w:tcW w:w="2930" w:type="dxa"/>
                  <w:tcBorders>
                    <w:top w:val="single" w:sz="4" w:space="0" w:color="auto"/>
                    <w:left w:val="single" w:sz="4" w:space="0" w:color="auto"/>
                    <w:bottom w:val="single" w:sz="4" w:space="0" w:color="auto"/>
                    <w:right w:val="single" w:sz="4" w:space="0" w:color="auto"/>
                  </w:tcBorders>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Semantic Profile Name</w:t>
                  </w:r>
                </w:p>
              </w:tc>
            </w:tr>
            <w:tr w:rsidR="00C96899" w:rsidRPr="00A9581A" w:rsidTr="007309BF">
              <w:tc>
                <w:tcPr>
                  <w:tcW w:w="2930" w:type="dxa"/>
                  <w:tcBorders>
                    <w:top w:val="single" w:sz="4" w:space="0" w:color="auto"/>
                    <w:left w:val="single" w:sz="4" w:space="0" w:color="auto"/>
                    <w:bottom w:val="single" w:sz="4" w:space="0" w:color="auto"/>
                    <w:right w:val="single" w:sz="4" w:space="0" w:color="auto"/>
                  </w:tcBorders>
                </w:tcPr>
                <w:p w:rsidR="00C96899" w:rsidRPr="007309BF" w:rsidRDefault="00C96899" w:rsidP="000D4BA4">
                  <w:pPr>
                    <w:suppressAutoHyphens/>
                    <w:spacing w:after="120"/>
                    <w:rPr>
                      <w:rFonts w:ascii="Arial" w:hAnsi="Arial"/>
                    </w:rPr>
                  </w:pPr>
                  <w:r w:rsidRPr="007309BF">
                    <w:rPr>
                      <w:rFonts w:ascii="Arial" w:hAnsi="Arial"/>
                    </w:rPr>
                    <w:t>SIDM-SP2</w:t>
                  </w:r>
                </w:p>
              </w:tc>
              <w:tc>
                <w:tcPr>
                  <w:tcW w:w="3065" w:type="dxa"/>
                  <w:tcBorders>
                    <w:top w:val="single" w:sz="4" w:space="0" w:color="auto"/>
                    <w:left w:val="single" w:sz="4" w:space="0" w:color="auto"/>
                    <w:bottom w:val="single" w:sz="4" w:space="0" w:color="auto"/>
                    <w:right w:val="single" w:sz="4" w:space="0" w:color="auto"/>
                  </w:tcBorders>
                </w:tcPr>
                <w:p w:rsidR="00C96899" w:rsidRPr="007309BF" w:rsidRDefault="00C96899" w:rsidP="000D4BA4">
                  <w:pPr>
                    <w:suppressAutoHyphens/>
                    <w:spacing w:after="120"/>
                    <w:rPr>
                      <w:rFonts w:ascii="Arial" w:hAnsi="Arial"/>
                    </w:rPr>
                  </w:pPr>
                  <w:r w:rsidRPr="007309BF">
                    <w:rPr>
                      <w:rFonts w:ascii="Arial" w:hAnsi="Arial"/>
                    </w:rPr>
                    <w:t>GSID v1.0 Edit</w:t>
                  </w:r>
                </w:p>
              </w:tc>
            </w:tr>
          </w:tbl>
          <w:p w:rsidR="00C96899" w:rsidRPr="00B3506E" w:rsidRDefault="00C96899" w:rsidP="000D4BA4">
            <w:pPr>
              <w:suppressAutoHyphens/>
              <w:spacing w:after="120"/>
              <w:rPr>
                <w:rFonts w:ascii="Arial" w:hAnsi="Arial"/>
                <w:color w:val="0000FF"/>
              </w:rPr>
            </w:pPr>
          </w:p>
        </w:tc>
      </w:tr>
    </w:tbl>
    <w:p w:rsidR="00C96899" w:rsidRPr="007309BF" w:rsidRDefault="00C96899" w:rsidP="000D4BA4">
      <w:pPr>
        <w:pStyle w:val="Heading1"/>
        <w:numPr>
          <w:ilvl w:val="0"/>
          <w:numId w:val="6"/>
        </w:numPr>
        <w:spacing w:before="0" w:after="120"/>
        <w:rPr>
          <w:color w:val="2F08C0"/>
        </w:rPr>
      </w:pPr>
      <w:bookmarkStart w:id="32" w:name="_Toc284941682"/>
      <w:bookmarkStart w:id="33" w:name="_Toc284941769"/>
      <w:bookmarkStart w:id="34" w:name="_Toc284941862"/>
      <w:bookmarkStart w:id="35" w:name="_Toc284941949"/>
      <w:bookmarkStart w:id="36" w:name="_Toc279413033"/>
      <w:bookmarkStart w:id="37" w:name="_Toc284941863"/>
      <w:bookmarkEnd w:id="32"/>
      <w:bookmarkEnd w:id="33"/>
      <w:bookmarkEnd w:id="34"/>
      <w:bookmarkEnd w:id="35"/>
      <w:r w:rsidRPr="007309BF">
        <w:rPr>
          <w:color w:val="2F08C0"/>
        </w:rPr>
        <w:t>Platform Independent Model and Service Specification</w:t>
      </w:r>
      <w:bookmarkEnd w:id="36"/>
      <w:bookmarkEnd w:id="37"/>
    </w:p>
    <w:p w:rsidR="00C96899" w:rsidRPr="007309BF" w:rsidRDefault="00C96899" w:rsidP="000D4BA4">
      <w:pPr>
        <w:pStyle w:val="Heading2"/>
        <w:numPr>
          <w:ilvl w:val="1"/>
          <w:numId w:val="6"/>
        </w:numPr>
        <w:spacing w:before="0" w:after="120"/>
        <w:rPr>
          <w:color w:val="2F08C0"/>
        </w:rPr>
      </w:pPr>
      <w:bookmarkStart w:id="38" w:name="_Toc279413034"/>
      <w:bookmarkStart w:id="39" w:name="_Toc284941864"/>
      <w:r w:rsidRPr="007309BF">
        <w:rPr>
          <w:color w:val="2F08C0"/>
        </w:rPr>
        <w:t>Overview and Architecture</w:t>
      </w:r>
      <w:bookmarkEnd w:id="38"/>
      <w:bookmarkEnd w:id="39"/>
    </w:p>
    <w:p w:rsidR="00C96899" w:rsidRPr="00B3506E" w:rsidRDefault="00C96899" w:rsidP="000D4BA4">
      <w:pPr>
        <w:spacing w:after="120"/>
        <w:rPr>
          <w:rFonts w:ascii="Arial" w:hAnsi="Arial"/>
        </w:rPr>
      </w:pPr>
      <w:r w:rsidRPr="00B3506E">
        <w:rPr>
          <w:rFonts w:ascii="Arial" w:hAnsi="Arial"/>
        </w:rPr>
        <w:t xml:space="preserve">The </w:t>
      </w:r>
      <w:r w:rsidRPr="00B3506E">
        <w:rPr>
          <w:rFonts w:ascii="Arial" w:hAnsi="Arial"/>
          <w:i/>
        </w:rPr>
        <w:t xml:space="preserve">Specimen Identifier </w:t>
      </w:r>
      <w:r w:rsidRPr="00B3506E">
        <w:rPr>
          <w:rFonts w:ascii="Arial" w:hAnsi="Arial" w:cs="Arial"/>
          <w:i/>
        </w:rPr>
        <w:t>Management</w:t>
      </w:r>
      <w:r w:rsidRPr="00B3506E">
        <w:rPr>
          <w:rFonts w:ascii="Arial" w:hAnsi="Arial"/>
          <w:i/>
        </w:rPr>
        <w:t xml:space="preserve"> (SIDM)</w:t>
      </w:r>
      <w:r w:rsidRPr="00B3506E">
        <w:rPr>
          <w:rFonts w:ascii="Arial" w:hAnsi="Arial"/>
        </w:rPr>
        <w:t xml:space="preserve">is a service that issues and manages biospecimen identifiers, their derivations from other biospecimens and reference information regarding the external systems that contain information about the biospecimen identifier. </w:t>
      </w:r>
    </w:p>
    <w:p w:rsidR="00C96899" w:rsidRPr="00B3506E" w:rsidRDefault="00C96899" w:rsidP="000D4BA4">
      <w:pPr>
        <w:spacing w:after="120"/>
        <w:rPr>
          <w:rFonts w:ascii="Arial" w:hAnsi="Arial"/>
        </w:rPr>
      </w:pPr>
      <w:r w:rsidRPr="00B3506E">
        <w:rPr>
          <w:rFonts w:ascii="Arial" w:hAnsi="Arial"/>
        </w:rPr>
        <w:t xml:space="preserve">The </w:t>
      </w:r>
      <w:r w:rsidRPr="00B3506E">
        <w:rPr>
          <w:rFonts w:ascii="Arial" w:hAnsi="Arial"/>
          <w:i/>
        </w:rPr>
        <w:t xml:space="preserve">Specimen Identifier </w:t>
      </w:r>
      <w:r w:rsidRPr="00B3506E">
        <w:rPr>
          <w:rFonts w:ascii="Arial" w:hAnsi="Arial" w:cs="Arial"/>
          <w:i/>
        </w:rPr>
        <w:t>Management</w:t>
      </w:r>
      <w:r w:rsidRPr="00B3506E">
        <w:rPr>
          <w:rFonts w:ascii="Arial" w:hAnsi="Arial"/>
          <w:i/>
        </w:rPr>
        <w:t xml:space="preserve"> </w:t>
      </w:r>
      <w:r w:rsidRPr="00DF6CB7">
        <w:rPr>
          <w:rFonts w:ascii="Arial" w:hAnsi="Arial"/>
        </w:rPr>
        <w:t>service</w:t>
      </w:r>
      <w:r w:rsidRPr="00B3506E">
        <w:rPr>
          <w:rFonts w:ascii="Arial" w:hAnsi="Arial"/>
        </w:rPr>
        <w:t xml:space="preserve"> provides a caBIG grid interface for administration and identifier resolution purposes. </w:t>
      </w:r>
    </w:p>
    <w:p w:rsidR="00C96899" w:rsidRPr="007309BF" w:rsidRDefault="00C96899" w:rsidP="000D4BA4">
      <w:pPr>
        <w:pStyle w:val="Heading2"/>
        <w:numPr>
          <w:ilvl w:val="1"/>
          <w:numId w:val="6"/>
        </w:numPr>
        <w:spacing w:before="0" w:after="120"/>
        <w:rPr>
          <w:color w:val="2F08C0"/>
        </w:rPr>
      </w:pPr>
      <w:bookmarkStart w:id="40" w:name="_Toc279413035"/>
      <w:bookmarkStart w:id="41" w:name="_Toc284941865"/>
      <w:r w:rsidRPr="007309BF">
        <w:rPr>
          <w:color w:val="2F08C0"/>
        </w:rPr>
        <w:t>Implementation Considerations</w:t>
      </w:r>
      <w:bookmarkEnd w:id="40"/>
      <w:bookmarkEnd w:id="41"/>
    </w:p>
    <w:p w:rsidR="00C96899" w:rsidRPr="00B3506E" w:rsidRDefault="00C96899" w:rsidP="000D4BA4">
      <w:pPr>
        <w:spacing w:after="120"/>
        <w:rPr>
          <w:rFonts w:ascii="Arial" w:hAnsi="Arial"/>
        </w:rPr>
      </w:pPr>
      <w:r w:rsidRPr="00B3506E">
        <w:rPr>
          <w:rFonts w:ascii="Arial" w:hAnsi="Arial"/>
        </w:rPr>
        <w:t>Some of the framework components are optional. The Global Specimen Identifier service is the only required component, which provides, at minimum, resolution services for identifiers via HTTP.</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80"/>
        <w:gridCol w:w="5280"/>
      </w:tblGrid>
      <w:tr w:rsidR="00C96899" w:rsidRPr="00CC354C" w:rsidTr="006975B1">
        <w:tc>
          <w:tcPr>
            <w:tcW w:w="40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Implementation Consideration</w:t>
            </w:r>
          </w:p>
        </w:tc>
        <w:tc>
          <w:tcPr>
            <w:tcW w:w="5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Impact</w:t>
            </w:r>
          </w:p>
        </w:tc>
      </w:tr>
      <w:tr w:rsidR="00C96899" w:rsidRPr="002B699C" w:rsidTr="006975B1">
        <w:tc>
          <w:tcPr>
            <w:tcW w:w="4080" w:type="dxa"/>
          </w:tcPr>
          <w:p w:rsidR="00C96899" w:rsidRPr="00B3506E" w:rsidRDefault="00C96899" w:rsidP="000D4BA4">
            <w:pPr>
              <w:suppressAutoHyphens/>
              <w:spacing w:after="120"/>
              <w:rPr>
                <w:rFonts w:ascii="Arial" w:hAnsi="Arial"/>
              </w:rPr>
            </w:pPr>
            <w:r w:rsidRPr="00B3506E">
              <w:rPr>
                <w:rFonts w:ascii="Arial" w:hAnsi="Arial"/>
              </w:rPr>
              <w:t>ISO data types may need to be constrained for the implementation</w:t>
            </w:r>
          </w:p>
        </w:tc>
        <w:tc>
          <w:tcPr>
            <w:tcW w:w="5280" w:type="dxa"/>
          </w:tcPr>
          <w:p w:rsidR="00C96899" w:rsidRPr="00B3506E" w:rsidRDefault="00C96899" w:rsidP="000D4BA4">
            <w:pPr>
              <w:suppressAutoHyphens/>
              <w:spacing w:after="120"/>
              <w:rPr>
                <w:rFonts w:ascii="Arial" w:hAnsi="Arial"/>
              </w:rPr>
            </w:pPr>
            <w:r w:rsidRPr="00B3506E">
              <w:rPr>
                <w:rFonts w:ascii="Arial" w:hAnsi="Arial"/>
              </w:rPr>
              <w:t>The service developed might not utilize all ISO 21090 data types</w:t>
            </w:r>
          </w:p>
        </w:tc>
      </w:tr>
      <w:tr w:rsidR="00C96899" w:rsidRPr="002B699C" w:rsidTr="006975B1">
        <w:tc>
          <w:tcPr>
            <w:tcW w:w="4080"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Service to use NCI’s version of LSDAM v2.0</w:t>
            </w:r>
          </w:p>
        </w:tc>
        <w:tc>
          <w:tcPr>
            <w:tcW w:w="5280"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The service developed might not be fully compliant with other LSDAM v2.0 systems</w:t>
            </w:r>
          </w:p>
        </w:tc>
      </w:tr>
    </w:tbl>
    <w:p w:rsidR="00C96899" w:rsidRPr="007309BF" w:rsidRDefault="00C96899" w:rsidP="000D4BA4">
      <w:pPr>
        <w:pStyle w:val="Heading3"/>
        <w:numPr>
          <w:ilvl w:val="2"/>
          <w:numId w:val="6"/>
        </w:numPr>
        <w:spacing w:before="0" w:after="120"/>
        <w:rPr>
          <w:color w:val="2F08C0"/>
        </w:rPr>
      </w:pPr>
      <w:bookmarkStart w:id="42" w:name="_Toc284941686"/>
      <w:bookmarkStart w:id="43" w:name="_Toc284941773"/>
      <w:bookmarkStart w:id="44" w:name="_Toc284941866"/>
      <w:bookmarkStart w:id="45" w:name="_Toc284941953"/>
      <w:bookmarkStart w:id="46" w:name="_Toc279413036"/>
      <w:bookmarkStart w:id="47" w:name="_Toc284941867"/>
      <w:bookmarkEnd w:id="42"/>
      <w:bookmarkEnd w:id="43"/>
      <w:bookmarkEnd w:id="44"/>
      <w:bookmarkEnd w:id="45"/>
      <w:r w:rsidRPr="007309BF">
        <w:rPr>
          <w:color w:val="2F08C0"/>
        </w:rPr>
        <w:t>Assumptions</w:t>
      </w:r>
      <w:bookmarkEnd w:id="46"/>
      <w:bookmarkEnd w:id="47"/>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899"/>
        <w:gridCol w:w="5461"/>
      </w:tblGrid>
      <w:tr w:rsidR="00C96899" w:rsidRPr="00CC354C" w:rsidTr="001B6272">
        <w:tc>
          <w:tcPr>
            <w:tcW w:w="3899"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Assumptions</w:t>
            </w:r>
          </w:p>
        </w:tc>
        <w:tc>
          <w:tcPr>
            <w:tcW w:w="5461"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Affects</w:t>
            </w:r>
          </w:p>
        </w:tc>
      </w:tr>
      <w:tr w:rsidR="00C96899" w:rsidRPr="002B699C" w:rsidTr="001B6272">
        <w:trPr>
          <w:trHeight w:val="1367"/>
        </w:trPr>
        <w:tc>
          <w:tcPr>
            <w:tcW w:w="3899" w:type="dxa"/>
          </w:tcPr>
          <w:p w:rsidR="00C96899" w:rsidRPr="00B3506E" w:rsidRDefault="00C96899" w:rsidP="000A7B89">
            <w:pPr>
              <w:suppressAutoHyphens/>
              <w:spacing w:after="120"/>
              <w:rPr>
                <w:rFonts w:ascii="Arial" w:hAnsi="Arial"/>
              </w:rPr>
            </w:pPr>
            <w:r w:rsidRPr="00B3506E">
              <w:rPr>
                <w:rFonts w:ascii="Arial" w:hAnsi="Arial"/>
              </w:rPr>
              <w:t>Audit &amp; Logging is assumed to be handled by supporting infrastructure</w:t>
            </w:r>
          </w:p>
        </w:tc>
        <w:tc>
          <w:tcPr>
            <w:tcW w:w="5461" w:type="dxa"/>
          </w:tcPr>
          <w:p w:rsidR="00C96899" w:rsidRPr="00B3506E" w:rsidRDefault="00C96899" w:rsidP="00E728B3">
            <w:pPr>
              <w:pStyle w:val="ListBullet"/>
              <w:keepNext/>
              <w:numPr>
                <w:ilvl w:val="0"/>
                <w:numId w:val="0"/>
              </w:numPr>
              <w:spacing w:before="0" w:after="120"/>
            </w:pPr>
            <w:r w:rsidRPr="007309BF">
              <w:rPr>
                <w:rFonts w:ascii="Arial" w:hAnsi="Arial"/>
                <w:sz w:val="24"/>
              </w:rPr>
              <w:t xml:space="preserve">It is assumed that any requirements for logging or auditing of operation calls will be handled by </w:t>
            </w:r>
            <w:r w:rsidRPr="00E728B3">
              <w:rPr>
                <w:rFonts w:ascii="Cambria" w:hAnsi="Cambria"/>
                <w:sz w:val="24"/>
              </w:rPr>
              <w:t>supporting infrastructure, so this has not been</w:t>
            </w:r>
            <w:r>
              <w:rPr>
                <w:rFonts w:ascii="Cambria" w:hAnsi="Cambria"/>
                <w:sz w:val="24"/>
              </w:rPr>
              <w:t xml:space="preserve"> </w:t>
            </w:r>
            <w:r w:rsidRPr="00E728B3">
              <w:rPr>
                <w:rFonts w:ascii="Arial" w:hAnsi="Arial"/>
                <w:sz w:val="24"/>
              </w:rPr>
              <w:t>referenced in the individual operations.</w:t>
            </w:r>
            <w:r>
              <w:rPr>
                <w:rFonts w:ascii="Arial" w:hAnsi="Arial"/>
                <w:sz w:val="24"/>
              </w:rPr>
              <w:t xml:space="preserve"> </w:t>
            </w:r>
            <w:r w:rsidRPr="00E728B3">
              <w:t xml:space="preserve"> </w:t>
            </w:r>
          </w:p>
        </w:tc>
      </w:tr>
      <w:tr w:rsidR="00C96899" w:rsidRPr="002B699C" w:rsidTr="001B6272">
        <w:trPr>
          <w:trHeight w:val="348"/>
        </w:trPr>
        <w:tc>
          <w:tcPr>
            <w:tcW w:w="3899"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Authorization checks are enforced</w:t>
            </w:r>
          </w:p>
        </w:tc>
        <w:tc>
          <w:tcPr>
            <w:tcW w:w="5461"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Only authorized users will be allowed access</w:t>
            </w:r>
          </w:p>
        </w:tc>
      </w:tr>
    </w:tbl>
    <w:p w:rsidR="00C96899" w:rsidRDefault="00C96899" w:rsidP="000D4BA4">
      <w:pPr>
        <w:pStyle w:val="Heading3"/>
        <w:numPr>
          <w:ilvl w:val="2"/>
          <w:numId w:val="6"/>
        </w:numPr>
        <w:spacing w:before="0" w:after="120"/>
      </w:pPr>
      <w:bookmarkStart w:id="48" w:name="_Toc284941688"/>
      <w:bookmarkStart w:id="49" w:name="_Toc284941775"/>
      <w:bookmarkStart w:id="50" w:name="_Toc284941868"/>
      <w:bookmarkStart w:id="51" w:name="_Toc284941955"/>
      <w:bookmarkStart w:id="52" w:name="_Toc279413037"/>
      <w:bookmarkStart w:id="53" w:name="_Toc284941869"/>
      <w:bookmarkEnd w:id="48"/>
      <w:bookmarkEnd w:id="49"/>
      <w:bookmarkEnd w:id="50"/>
      <w:bookmarkEnd w:id="51"/>
      <w:r w:rsidRPr="007309BF">
        <w:rPr>
          <w:color w:val="2F08C0"/>
        </w:rPr>
        <w:t>Deployment Considerations</w:t>
      </w:r>
      <w:bookmarkEnd w:id="52"/>
      <w:bookmarkEnd w:id="53"/>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913"/>
        <w:gridCol w:w="5447"/>
      </w:tblGrid>
      <w:tr w:rsidR="00C96899" w:rsidRPr="00CC354C" w:rsidTr="001B6272">
        <w:tc>
          <w:tcPr>
            <w:tcW w:w="3913"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Deployment Consideration</w:t>
            </w:r>
          </w:p>
        </w:tc>
        <w:tc>
          <w:tcPr>
            <w:tcW w:w="5447"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Impact</w:t>
            </w:r>
          </w:p>
        </w:tc>
      </w:tr>
      <w:tr w:rsidR="00C96899" w:rsidRPr="002B699C" w:rsidTr="001B6272">
        <w:tc>
          <w:tcPr>
            <w:tcW w:w="3913" w:type="dxa"/>
          </w:tcPr>
          <w:p w:rsidR="00C96899" w:rsidRPr="00B3506E" w:rsidRDefault="00C96899" w:rsidP="000D4BA4">
            <w:pPr>
              <w:suppressAutoHyphens/>
              <w:spacing w:after="120"/>
              <w:rPr>
                <w:rFonts w:ascii="Arial" w:hAnsi="Arial"/>
              </w:rPr>
            </w:pPr>
            <w:r w:rsidRPr="00B3506E">
              <w:rPr>
                <w:rFonts w:ascii="Arial" w:hAnsi="Arial"/>
              </w:rPr>
              <w:t>Enterprise</w:t>
            </w:r>
          </w:p>
        </w:tc>
        <w:tc>
          <w:tcPr>
            <w:tcW w:w="5447" w:type="dxa"/>
          </w:tcPr>
          <w:p w:rsidR="00C96899" w:rsidRPr="00B3506E" w:rsidRDefault="00C96899" w:rsidP="000D4BA4">
            <w:pPr>
              <w:suppressAutoHyphens/>
              <w:spacing w:after="120"/>
              <w:rPr>
                <w:rFonts w:ascii="Arial" w:hAnsi="Arial"/>
              </w:rPr>
            </w:pPr>
            <w:r w:rsidRPr="00B3506E">
              <w:rPr>
                <w:rFonts w:ascii="Arial" w:hAnsi="Arial"/>
              </w:rPr>
              <w:t>The Global Specimen Identifier Service is assumed to be run at the NCI data center and should be accessible external systems through the World Wide Web via HTTP.</w:t>
            </w:r>
          </w:p>
        </w:tc>
      </w:tr>
    </w:tbl>
    <w:p w:rsidR="00C96899" w:rsidRPr="00B3506E" w:rsidRDefault="00C96899" w:rsidP="000D4BA4">
      <w:pPr>
        <w:pStyle w:val="Heading3"/>
        <w:numPr>
          <w:ilvl w:val="2"/>
          <w:numId w:val="6"/>
        </w:numPr>
        <w:spacing w:before="0" w:after="120"/>
        <w:rPr>
          <w:i/>
          <w:color w:val="3366FF"/>
        </w:rPr>
      </w:pPr>
      <w:bookmarkStart w:id="54" w:name="_Toc284941690"/>
      <w:bookmarkStart w:id="55" w:name="_Toc284941777"/>
      <w:bookmarkStart w:id="56" w:name="_Toc284941870"/>
      <w:bookmarkStart w:id="57" w:name="_Toc284941957"/>
      <w:bookmarkStart w:id="58" w:name="_Toc279413038"/>
      <w:bookmarkStart w:id="59" w:name="_Toc284941871"/>
      <w:bookmarkEnd w:id="54"/>
      <w:bookmarkEnd w:id="55"/>
      <w:bookmarkEnd w:id="56"/>
      <w:bookmarkEnd w:id="57"/>
      <w:r w:rsidRPr="007309BF">
        <w:rPr>
          <w:color w:val="2F08C0"/>
        </w:rPr>
        <w:t>Jurisdictional Domains</w:t>
      </w:r>
      <w:bookmarkEnd w:id="58"/>
      <w:bookmarkEnd w:id="59"/>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911"/>
        <w:gridCol w:w="5449"/>
      </w:tblGrid>
      <w:tr w:rsidR="00C96899" w:rsidRPr="00CC354C" w:rsidTr="001B6272">
        <w:tc>
          <w:tcPr>
            <w:tcW w:w="3911"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Jurisdictional Domains</w:t>
            </w:r>
          </w:p>
        </w:tc>
        <w:tc>
          <w:tcPr>
            <w:tcW w:w="5449"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Boundary</w:t>
            </w:r>
          </w:p>
        </w:tc>
      </w:tr>
      <w:tr w:rsidR="00C96899" w:rsidRPr="002B699C" w:rsidTr="001B6272">
        <w:tc>
          <w:tcPr>
            <w:tcW w:w="3911" w:type="dxa"/>
          </w:tcPr>
          <w:p w:rsidR="00C96899" w:rsidRPr="00B3506E" w:rsidRDefault="00C96899" w:rsidP="000D4BA4">
            <w:pPr>
              <w:suppressAutoHyphens/>
              <w:spacing w:after="120"/>
              <w:rPr>
                <w:rFonts w:ascii="Arial" w:hAnsi="Arial"/>
              </w:rPr>
            </w:pPr>
            <w:r w:rsidRPr="00B3506E">
              <w:rPr>
                <w:rFonts w:ascii="Arial" w:hAnsi="Arial"/>
              </w:rPr>
              <w:t>NCI’s OCIO</w:t>
            </w:r>
          </w:p>
        </w:tc>
        <w:tc>
          <w:tcPr>
            <w:tcW w:w="5449" w:type="dxa"/>
          </w:tcPr>
          <w:p w:rsidR="00C96899" w:rsidRPr="00B3506E" w:rsidRDefault="00C96899" w:rsidP="000D4BA4">
            <w:pPr>
              <w:suppressAutoHyphens/>
              <w:spacing w:after="120"/>
              <w:rPr>
                <w:rFonts w:ascii="Arial" w:hAnsi="Arial"/>
              </w:rPr>
            </w:pPr>
            <w:r w:rsidRPr="00B3506E">
              <w:rPr>
                <w:rFonts w:ascii="Arial" w:hAnsi="Arial"/>
              </w:rPr>
              <w:t>The service will be deployed within NCI network</w:t>
            </w:r>
          </w:p>
        </w:tc>
      </w:tr>
    </w:tbl>
    <w:p w:rsidR="00C96899" w:rsidRPr="007309BF" w:rsidRDefault="00C96899" w:rsidP="000D4BA4">
      <w:pPr>
        <w:spacing w:after="120"/>
        <w:jc w:val="both"/>
        <w:rPr>
          <w:rFonts w:ascii="Arial" w:hAnsi="Arial"/>
          <w:i/>
          <w:color w:val="2F08C0"/>
        </w:rPr>
      </w:pPr>
      <w:r w:rsidRPr="00B3506E">
        <w:rPr>
          <w:rFonts w:ascii="Arial" w:hAnsi="Arial"/>
          <w:i/>
        </w:rPr>
        <w:t xml:space="preserve">Note: Since the GSID service is hosted at NCI, it falls under the jurisdictions of the office </w:t>
      </w:r>
      <w:r w:rsidRPr="00B67A27">
        <w:rPr>
          <w:rFonts w:ascii="Arial" w:hAnsi="Arial"/>
          <w:i/>
        </w:rPr>
        <w:t>of the Chief Information Officer (CIO). Since NCI it a federal agency, it is also under the jurisdiction of US Federal government.</w:t>
      </w:r>
    </w:p>
    <w:p w:rsidR="00C96899" w:rsidRPr="007309BF" w:rsidRDefault="00C96899" w:rsidP="000D4BA4">
      <w:pPr>
        <w:pStyle w:val="Heading2"/>
        <w:numPr>
          <w:ilvl w:val="1"/>
          <w:numId w:val="6"/>
        </w:numPr>
        <w:spacing w:before="0" w:after="120"/>
        <w:rPr>
          <w:color w:val="2F08C0"/>
        </w:rPr>
      </w:pPr>
      <w:bookmarkStart w:id="60" w:name="_Toc284941692"/>
      <w:bookmarkStart w:id="61" w:name="_Toc284941779"/>
      <w:bookmarkStart w:id="62" w:name="_Toc284941872"/>
      <w:bookmarkStart w:id="63" w:name="_Toc284941959"/>
      <w:bookmarkStart w:id="64" w:name="_Toc279413039"/>
      <w:bookmarkStart w:id="65" w:name="_Toc284941873"/>
      <w:bookmarkEnd w:id="60"/>
      <w:bookmarkEnd w:id="61"/>
      <w:bookmarkEnd w:id="62"/>
      <w:bookmarkEnd w:id="63"/>
      <w:r w:rsidRPr="007309BF">
        <w:rPr>
          <w:color w:val="2F08C0"/>
        </w:rPr>
        <w:t>Information Model</w:t>
      </w:r>
      <w:bookmarkEnd w:id="64"/>
      <w:bookmarkEnd w:id="65"/>
    </w:p>
    <w:p w:rsidR="00C96899" w:rsidRDefault="00C96899" w:rsidP="000D4BA4">
      <w:pPr>
        <w:pStyle w:val="Heading3"/>
        <w:numPr>
          <w:ilvl w:val="2"/>
          <w:numId w:val="6"/>
        </w:numPr>
        <w:spacing w:before="0" w:after="120"/>
      </w:pPr>
      <w:bookmarkStart w:id="66" w:name="_Toc279413040"/>
      <w:bookmarkStart w:id="67" w:name="_Toc284941874"/>
      <w:r w:rsidRPr="007309BF">
        <w:rPr>
          <w:color w:val="2F08C0"/>
        </w:rPr>
        <w:t>MaterialIdentifier Type</w:t>
      </w:r>
      <w:bookmarkEnd w:id="66"/>
      <w:bookmarkEnd w:id="67"/>
    </w:p>
    <w:p w:rsidR="00C96899" w:rsidRPr="00B3506E" w:rsidRDefault="00C96899" w:rsidP="000D4BA4">
      <w:pPr>
        <w:spacing w:after="120"/>
        <w:jc w:val="both"/>
        <w:rPr>
          <w:rFonts w:ascii="Arial" w:hAnsi="Arial" w:cs="Arial"/>
        </w:rPr>
      </w:pPr>
      <w:r w:rsidRPr="006F210A">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9.8pt;height:495pt;visibility:visible">
            <v:imagedata r:id="rId11" o:title=""/>
          </v:shape>
        </w:pict>
      </w:r>
    </w:p>
    <w:p w:rsidR="00C96899" w:rsidRPr="00F834AA" w:rsidRDefault="00C96899" w:rsidP="000D4BA4">
      <w:pPr>
        <w:spacing w:after="120"/>
        <w:jc w:val="both"/>
        <w:rPr>
          <w:rFonts w:ascii="Arial" w:hAnsi="Arial"/>
          <w:b/>
          <w:i/>
        </w:rPr>
      </w:pPr>
      <w:commentRangeStart w:id="68"/>
      <w:r w:rsidRPr="00F834AA">
        <w:rPr>
          <w:rFonts w:ascii="Arial" w:hAnsi="Arial" w:cs="Arial"/>
          <w:b/>
          <w:i/>
        </w:rPr>
        <w:t>Figure</w:t>
      </w:r>
      <w:commentRangeEnd w:id="68"/>
      <w:r>
        <w:rPr>
          <w:rStyle w:val="CommentReference"/>
        </w:rPr>
        <w:commentReference w:id="68"/>
      </w:r>
      <w:r w:rsidRPr="00F834AA">
        <w:rPr>
          <w:rFonts w:ascii="Arial" w:hAnsi="Arial" w:cs="Arial"/>
          <w:b/>
          <w:i/>
        </w:rPr>
        <w:t xml:space="preserve"> 1. Diagram of Informational Model </w:t>
      </w:r>
    </w:p>
    <w:p w:rsidR="00C96899" w:rsidRPr="006975B1" w:rsidRDefault="00C96899" w:rsidP="000D4BA4">
      <w:pPr>
        <w:pStyle w:val="Heading3"/>
        <w:numPr>
          <w:ilvl w:val="2"/>
          <w:numId w:val="6"/>
        </w:numPr>
        <w:spacing w:before="0" w:after="120"/>
        <w:rPr>
          <w:color w:val="2F08C0"/>
        </w:rPr>
      </w:pPr>
      <w:bookmarkStart w:id="69" w:name="_Toc279413041"/>
      <w:bookmarkStart w:id="70" w:name="_Toc284941875"/>
      <w:r w:rsidRPr="006975B1">
        <w:rPr>
          <w:color w:val="2F08C0"/>
        </w:rPr>
        <w:t>Material Type</w:t>
      </w:r>
      <w:bookmarkEnd w:id="69"/>
      <w:bookmarkEnd w:id="70"/>
    </w:p>
    <w:p w:rsidR="00C96899" w:rsidRPr="00B3506E" w:rsidRDefault="00C96899" w:rsidP="000D4BA4">
      <w:pPr>
        <w:spacing w:after="120"/>
        <w:jc w:val="both"/>
        <w:rPr>
          <w:rFonts w:ascii="Arial" w:hAnsi="Arial" w:cs="Arial"/>
        </w:rPr>
      </w:pPr>
      <w:r w:rsidRPr="006F210A">
        <w:rPr>
          <w:rFonts w:ascii="Arial" w:hAnsi="Arial" w:cs="Arial"/>
          <w:noProof/>
        </w:rPr>
        <w:pict>
          <v:shape id="Picture 2" o:spid="_x0000_i1032" type="#_x0000_t75" style="width:462pt;height:240.6pt;visibility:visible">
            <v:imagedata r:id="rId13" o:title=""/>
          </v:shape>
        </w:pict>
      </w:r>
    </w:p>
    <w:p w:rsidR="00C96899" w:rsidRDefault="00C96899" w:rsidP="0001027A">
      <w:pPr>
        <w:spacing w:after="120"/>
        <w:rPr>
          <w:rFonts w:ascii="Arial" w:hAnsi="Arial"/>
          <w:b/>
          <w:i/>
        </w:rPr>
      </w:pPr>
      <w:r w:rsidRPr="00F834AA">
        <w:rPr>
          <w:rFonts w:ascii="Arial" w:hAnsi="Arial" w:cs="Arial"/>
          <w:b/>
          <w:i/>
          <w:szCs w:val="24"/>
        </w:rPr>
        <w:t>Figure 2. Diagram of Material</w:t>
      </w:r>
    </w:p>
    <w:p w:rsidR="00C96899" w:rsidRPr="00F834AA" w:rsidRDefault="00C96899" w:rsidP="0001027A">
      <w:pPr>
        <w:spacing w:after="120"/>
        <w:rPr>
          <w:rFonts w:ascii="Arial" w:hAnsi="Arial"/>
          <w:b/>
          <w:i/>
        </w:rPr>
      </w:pPr>
    </w:p>
    <w:p w:rsidR="00C96899" w:rsidRPr="006975B1" w:rsidRDefault="00C96899" w:rsidP="006975B1">
      <w:pPr>
        <w:pStyle w:val="Heading3"/>
        <w:numPr>
          <w:ilvl w:val="2"/>
          <w:numId w:val="6"/>
        </w:numPr>
        <w:spacing w:before="0" w:after="120"/>
        <w:rPr>
          <w:color w:val="2F08C0"/>
        </w:rPr>
      </w:pPr>
      <w:bookmarkStart w:id="71" w:name="_Toc279413042"/>
      <w:bookmarkStart w:id="72" w:name="_Toc284941876"/>
      <w:r w:rsidRPr="006975B1">
        <w:rPr>
          <w:color w:val="2F08C0"/>
        </w:rPr>
        <w:t>MaterialIdentifier State Model</w:t>
      </w:r>
      <w:bookmarkEnd w:id="71"/>
      <w:bookmarkEnd w:id="72"/>
    </w:p>
    <w:p w:rsidR="00C96899" w:rsidRDefault="00C96899" w:rsidP="000D4BA4">
      <w:pPr>
        <w:spacing w:after="120"/>
        <w:rPr>
          <w:rFonts w:ascii="Arial" w:hAnsi="Arial" w:cs="Arial"/>
          <w:i/>
          <w:color w:val="FF0000"/>
          <w:szCs w:val="24"/>
        </w:rPr>
      </w:pPr>
      <w:r w:rsidRPr="006F210A">
        <w:rPr>
          <w:rFonts w:ascii="Arial" w:hAnsi="Arial" w:cs="Arial"/>
          <w:noProof/>
        </w:rPr>
        <w:pict>
          <v:shape id="Picture 3" o:spid="_x0000_i1033" type="#_x0000_t75" style="width:372.6pt;height:132pt;visibility:visible">
            <v:imagedata r:id="rId14" o:title=""/>
          </v:shape>
        </w:pict>
      </w:r>
    </w:p>
    <w:p w:rsidR="00C96899" w:rsidRPr="0001027A" w:rsidRDefault="00C96899" w:rsidP="0001027A">
      <w:pPr>
        <w:spacing w:after="120"/>
        <w:rPr>
          <w:rFonts w:ascii="Arial" w:hAnsi="Arial"/>
          <w:b/>
          <w:i/>
        </w:rPr>
      </w:pPr>
      <w:r w:rsidRPr="0001027A">
        <w:rPr>
          <w:rFonts w:ascii="Arial" w:hAnsi="Arial" w:cs="Arial"/>
          <w:b/>
          <w:i/>
          <w:szCs w:val="24"/>
        </w:rPr>
        <w:t>Figure 3. Material Identifier Model</w:t>
      </w:r>
    </w:p>
    <w:p w:rsidR="00C96899" w:rsidRPr="00B67A27" w:rsidRDefault="00C96899" w:rsidP="000D4BA4">
      <w:pPr>
        <w:spacing w:after="120"/>
        <w:rPr>
          <w:rFonts w:ascii="Arial" w:hAnsi="Arial"/>
          <w:i/>
          <w:color w:val="FF0000"/>
        </w:rPr>
      </w:pPr>
    </w:p>
    <w:p w:rsidR="00C96899" w:rsidRPr="00B67A27" w:rsidRDefault="00C96899" w:rsidP="000D4BA4">
      <w:pPr>
        <w:pStyle w:val="Heading2"/>
        <w:numPr>
          <w:ilvl w:val="1"/>
          <w:numId w:val="6"/>
        </w:numPr>
        <w:spacing w:before="0" w:after="120"/>
        <w:rPr>
          <w:color w:val="2F08C0"/>
        </w:rPr>
      </w:pPr>
      <w:bookmarkStart w:id="73" w:name="_Toc279413043"/>
      <w:bookmarkStart w:id="74" w:name="_Toc284941877"/>
      <w:r w:rsidRPr="00B67A27">
        <w:rPr>
          <w:color w:val="2F08C0"/>
        </w:rPr>
        <w:t>Control Data Type Definitions</w:t>
      </w:r>
      <w:bookmarkEnd w:id="73"/>
      <w:bookmarkEnd w:id="74"/>
    </w:p>
    <w:p w:rsidR="00C96899" w:rsidRPr="00B67A27" w:rsidRDefault="00C96899" w:rsidP="000D4BA4">
      <w:pPr>
        <w:pStyle w:val="Heading3"/>
        <w:numPr>
          <w:ilvl w:val="2"/>
          <w:numId w:val="6"/>
        </w:numPr>
        <w:spacing w:before="0" w:after="120"/>
        <w:rPr>
          <w:color w:val="2F08C0"/>
        </w:rPr>
      </w:pPr>
      <w:bookmarkStart w:id="75" w:name="_Toc279413044"/>
      <w:bookmarkStart w:id="76" w:name="_Toc284941878"/>
      <w:r w:rsidRPr="00B67A27">
        <w:rPr>
          <w:color w:val="2F08C0"/>
        </w:rPr>
        <w:t>Status/Return Values/Exceptions</w:t>
      </w:r>
      <w:bookmarkEnd w:id="75"/>
      <w:bookmarkEnd w:id="76"/>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070"/>
        <w:gridCol w:w="2790"/>
        <w:gridCol w:w="4500"/>
      </w:tblGrid>
      <w:tr w:rsidR="00C96899" w:rsidRPr="00CC354C" w:rsidTr="006975B1">
        <w:tc>
          <w:tcPr>
            <w:tcW w:w="207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Return</w:t>
            </w:r>
          </w:p>
        </w:tc>
        <w:tc>
          <w:tcPr>
            <w:tcW w:w="279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Operation</w:t>
            </w:r>
          </w:p>
        </w:tc>
        <w:tc>
          <w:tcPr>
            <w:tcW w:w="450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Exceptions</w:t>
            </w:r>
          </w:p>
        </w:tc>
      </w:tr>
      <w:tr w:rsidR="00C96899" w:rsidRPr="00A10995" w:rsidTr="006975B1">
        <w:tc>
          <w:tcPr>
            <w:tcW w:w="2070" w:type="dxa"/>
          </w:tcPr>
          <w:p w:rsidR="00C96899" w:rsidRPr="001F1550" w:rsidRDefault="00C96899" w:rsidP="000D4BA4">
            <w:pPr>
              <w:spacing w:after="120"/>
              <w:rPr>
                <w:rFonts w:ascii="Arial" w:hAnsi="Arial"/>
              </w:rPr>
            </w:pPr>
            <w:r>
              <w:rPr>
                <w:rFonts w:ascii="Arial" w:hAnsi="Arial"/>
              </w:rPr>
              <w:t>N/A</w:t>
            </w:r>
          </w:p>
        </w:tc>
        <w:tc>
          <w:tcPr>
            <w:tcW w:w="2790" w:type="dxa"/>
          </w:tcPr>
          <w:p w:rsidR="00C96899" w:rsidRPr="001F1550" w:rsidRDefault="00C96899" w:rsidP="000D4BA4">
            <w:pPr>
              <w:spacing w:after="120"/>
              <w:rPr>
                <w:rFonts w:ascii="Arial" w:hAnsi="Arial"/>
                <w:color w:val="000000"/>
              </w:rPr>
            </w:pPr>
            <w:r w:rsidRPr="001F1550">
              <w:rPr>
                <w:rFonts w:ascii="Arial" w:hAnsi="Arial"/>
                <w:color w:val="000000"/>
              </w:rPr>
              <w:t>addSite</w:t>
            </w:r>
          </w:p>
        </w:tc>
        <w:tc>
          <w:tcPr>
            <w:tcW w:w="4500"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RPr="00A10995" w:rsidTr="006975B1">
        <w:tc>
          <w:tcPr>
            <w:tcW w:w="2070" w:type="dxa"/>
          </w:tcPr>
          <w:p w:rsidR="00C96899" w:rsidRPr="001F1550" w:rsidRDefault="00C96899" w:rsidP="000D4BA4">
            <w:pPr>
              <w:spacing w:after="120"/>
              <w:rPr>
                <w:rFonts w:ascii="Arial" w:hAnsi="Arial"/>
              </w:rPr>
            </w:pPr>
            <w:r w:rsidRPr="001F1550">
              <w:rPr>
                <w:rFonts w:ascii="Arial" w:hAnsi="Arial"/>
              </w:rPr>
              <w:t>ST</w:t>
            </w:r>
          </w:p>
        </w:tc>
        <w:tc>
          <w:tcPr>
            <w:tcW w:w="2790" w:type="dxa"/>
          </w:tcPr>
          <w:p w:rsidR="00C96899" w:rsidRPr="001F1550" w:rsidRDefault="00C96899" w:rsidP="000D4BA4">
            <w:pPr>
              <w:spacing w:after="120"/>
              <w:rPr>
                <w:rFonts w:ascii="Arial" w:hAnsi="Arial"/>
              </w:rPr>
            </w:pPr>
            <w:r w:rsidRPr="001F1550">
              <w:rPr>
                <w:rFonts w:ascii="Arial" w:hAnsi="Arial"/>
              </w:rPr>
              <w:t>registerGSID</w:t>
            </w:r>
          </w:p>
        </w:tc>
        <w:tc>
          <w:tcPr>
            <w:tcW w:w="4500"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RPr="00A10995" w:rsidTr="006975B1">
        <w:tc>
          <w:tcPr>
            <w:tcW w:w="2070" w:type="dxa"/>
          </w:tcPr>
          <w:p w:rsidR="00C96899" w:rsidRPr="001F1550" w:rsidRDefault="00C96899" w:rsidP="000D4BA4">
            <w:pPr>
              <w:spacing w:after="120"/>
              <w:rPr>
                <w:rFonts w:ascii="Arial" w:hAnsi="Arial"/>
              </w:rPr>
            </w:pPr>
            <w:r w:rsidRPr="001F1550">
              <w:rPr>
                <w:rFonts w:ascii="Arial" w:hAnsi="Arial"/>
              </w:rPr>
              <w:t>COLL&lt;ST&gt;</w:t>
            </w:r>
          </w:p>
        </w:tc>
        <w:tc>
          <w:tcPr>
            <w:tcW w:w="2790" w:type="dxa"/>
          </w:tcPr>
          <w:p w:rsidR="00C96899" w:rsidRPr="001F1550" w:rsidRDefault="00C96899" w:rsidP="000D4BA4">
            <w:pPr>
              <w:spacing w:after="120"/>
              <w:rPr>
                <w:rFonts w:ascii="Arial" w:hAnsi="Arial"/>
              </w:rPr>
            </w:pPr>
            <w:r w:rsidRPr="001F1550">
              <w:rPr>
                <w:rFonts w:ascii="Arial" w:hAnsi="Arial"/>
              </w:rPr>
              <w:t>generateIdentifiers</w:t>
            </w:r>
          </w:p>
        </w:tc>
        <w:tc>
          <w:tcPr>
            <w:tcW w:w="4500"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RPr="00A10995" w:rsidTr="006975B1">
        <w:tc>
          <w:tcPr>
            <w:tcW w:w="2070" w:type="dxa"/>
          </w:tcPr>
          <w:p w:rsidR="00C96899" w:rsidRPr="001F1550" w:rsidRDefault="00C96899" w:rsidP="000D4BA4">
            <w:pPr>
              <w:spacing w:after="120"/>
              <w:rPr>
                <w:rFonts w:ascii="Arial" w:hAnsi="Arial"/>
              </w:rPr>
            </w:pPr>
            <w:r w:rsidRPr="001F1550">
              <w:rPr>
                <w:rFonts w:ascii="Arial" w:hAnsi="Arial"/>
              </w:rPr>
              <w:t>BL</w:t>
            </w:r>
          </w:p>
        </w:tc>
        <w:tc>
          <w:tcPr>
            <w:tcW w:w="2790" w:type="dxa"/>
          </w:tcPr>
          <w:p w:rsidR="00C96899" w:rsidRPr="001F1550" w:rsidRDefault="00C96899" w:rsidP="000D4BA4">
            <w:pPr>
              <w:spacing w:after="120"/>
              <w:rPr>
                <w:rFonts w:ascii="Arial" w:hAnsi="Arial"/>
              </w:rPr>
            </w:pPr>
            <w:r w:rsidRPr="001F1550">
              <w:rPr>
                <w:rFonts w:ascii="Arial" w:hAnsi="Arial"/>
              </w:rPr>
              <w:t>validateIdentifier</w:t>
            </w:r>
          </w:p>
        </w:tc>
        <w:tc>
          <w:tcPr>
            <w:tcW w:w="4500"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RPr="00A10995" w:rsidTr="006975B1">
        <w:tc>
          <w:tcPr>
            <w:tcW w:w="2070" w:type="dxa"/>
          </w:tcPr>
          <w:p w:rsidR="00C96899" w:rsidRPr="001F1550" w:rsidRDefault="00C96899" w:rsidP="000D4BA4">
            <w:pPr>
              <w:suppressAutoHyphens/>
              <w:spacing w:after="120"/>
              <w:rPr>
                <w:rFonts w:ascii="Arial" w:hAnsi="Arial"/>
              </w:rPr>
            </w:pPr>
            <w:r w:rsidRPr="001F1550">
              <w:rPr>
                <w:rFonts w:ascii="Arial" w:hAnsi="Arial"/>
              </w:rPr>
              <w:t>Tree</w:t>
            </w:r>
          </w:p>
        </w:tc>
        <w:tc>
          <w:tcPr>
            <w:tcW w:w="2790" w:type="dxa"/>
          </w:tcPr>
          <w:p w:rsidR="00C96899" w:rsidRPr="001F1550" w:rsidRDefault="00C96899" w:rsidP="000D4BA4">
            <w:pPr>
              <w:suppressAutoHyphens/>
              <w:spacing w:after="120"/>
              <w:rPr>
                <w:rFonts w:ascii="Arial" w:hAnsi="Arial"/>
              </w:rPr>
            </w:pPr>
            <w:r w:rsidRPr="001F1550">
              <w:rPr>
                <w:rFonts w:ascii="Arial" w:hAnsi="Arial"/>
              </w:rPr>
              <w:t>getParentHierarchy</w:t>
            </w:r>
          </w:p>
        </w:tc>
        <w:tc>
          <w:tcPr>
            <w:tcW w:w="4500" w:type="dxa"/>
          </w:tcPr>
          <w:p w:rsidR="00C96899" w:rsidRPr="001F1550" w:rsidRDefault="00C96899" w:rsidP="000D4BA4">
            <w:pPr>
              <w:spacing w:after="120"/>
              <w:rPr>
                <w:rFonts w:ascii="Arial" w:hAnsi="Arial"/>
                <w:color w:val="000000"/>
              </w:rPr>
            </w:pPr>
            <w:r w:rsidRPr="001F1550">
              <w:rPr>
                <w:rFonts w:ascii="Arial" w:hAnsi="Arial"/>
                <w:color w:val="000000"/>
              </w:rPr>
              <w:t>InvalidIdentifierException</w:t>
            </w:r>
          </w:p>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RPr="00A10995" w:rsidTr="006975B1">
        <w:tc>
          <w:tcPr>
            <w:tcW w:w="2070" w:type="dxa"/>
          </w:tcPr>
          <w:p w:rsidR="00C96899" w:rsidRPr="001F1550" w:rsidRDefault="00C96899" w:rsidP="000D4BA4">
            <w:pPr>
              <w:suppressAutoHyphens/>
              <w:spacing w:after="120"/>
              <w:rPr>
                <w:rFonts w:ascii="Arial" w:hAnsi="Arial"/>
              </w:rPr>
            </w:pPr>
            <w:r w:rsidRPr="001F1550">
              <w:rPr>
                <w:rFonts w:ascii="Arial" w:hAnsi="Arial"/>
              </w:rPr>
              <w:t>Tree</w:t>
            </w:r>
          </w:p>
        </w:tc>
        <w:tc>
          <w:tcPr>
            <w:tcW w:w="2790" w:type="dxa"/>
          </w:tcPr>
          <w:p w:rsidR="00C96899" w:rsidRPr="001F1550" w:rsidRDefault="00C96899" w:rsidP="000D4BA4">
            <w:pPr>
              <w:suppressAutoHyphens/>
              <w:spacing w:after="120"/>
              <w:rPr>
                <w:rFonts w:ascii="Arial" w:hAnsi="Arial"/>
              </w:rPr>
            </w:pPr>
            <w:r w:rsidRPr="001F1550">
              <w:rPr>
                <w:rFonts w:ascii="Arial" w:hAnsi="Arial"/>
              </w:rPr>
              <w:t>getChildHierarchy</w:t>
            </w:r>
          </w:p>
        </w:tc>
        <w:tc>
          <w:tcPr>
            <w:tcW w:w="4500" w:type="dxa"/>
          </w:tcPr>
          <w:p w:rsidR="00C96899" w:rsidRPr="001F1550" w:rsidRDefault="00C96899" w:rsidP="000D4BA4">
            <w:pPr>
              <w:spacing w:after="120"/>
              <w:rPr>
                <w:rFonts w:ascii="Arial" w:hAnsi="Arial"/>
                <w:color w:val="000000"/>
              </w:rPr>
            </w:pPr>
            <w:r w:rsidRPr="001F1550">
              <w:rPr>
                <w:rFonts w:ascii="Arial" w:hAnsi="Arial"/>
                <w:color w:val="000000"/>
              </w:rPr>
              <w:t>InvalidIdentifierException</w:t>
            </w:r>
          </w:p>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bl>
    <w:p w:rsidR="00C96899" w:rsidRPr="00B67A27" w:rsidRDefault="00C96899" w:rsidP="000D4BA4">
      <w:pPr>
        <w:pStyle w:val="Heading3"/>
        <w:numPr>
          <w:ilvl w:val="2"/>
          <w:numId w:val="6"/>
        </w:numPr>
        <w:spacing w:before="0" w:after="120"/>
        <w:rPr>
          <w:color w:val="2F08C0"/>
        </w:rPr>
      </w:pPr>
      <w:bookmarkStart w:id="77" w:name="_Toc279413045"/>
      <w:bookmarkStart w:id="78" w:name="_Toc284941879"/>
      <w:r w:rsidRPr="00B67A27">
        <w:rPr>
          <w:color w:val="2F08C0"/>
        </w:rPr>
        <w:t>Error Codes</w:t>
      </w:r>
      <w:bookmarkEnd w:id="77"/>
      <w:bookmarkEnd w:id="78"/>
    </w:p>
    <w:p w:rsidR="00C96899" w:rsidRDefault="00C96899" w:rsidP="000D4BA4">
      <w:pPr>
        <w:pStyle w:val="Heading3"/>
        <w:numPr>
          <w:ilvl w:val="2"/>
          <w:numId w:val="6"/>
        </w:numPr>
        <w:tabs>
          <w:tab w:val="clear" w:pos="720"/>
          <w:tab w:val="num" w:pos="1080"/>
        </w:tabs>
        <w:spacing w:before="0" w:after="120"/>
      </w:pPr>
      <w:bookmarkStart w:id="79" w:name="_Toc284941700"/>
      <w:bookmarkStart w:id="80" w:name="_Toc284941787"/>
      <w:bookmarkStart w:id="81" w:name="_Toc284941880"/>
      <w:bookmarkStart w:id="82" w:name="_Toc284941967"/>
      <w:bookmarkStart w:id="83" w:name="_Toc262483557"/>
      <w:bookmarkStart w:id="84" w:name="_Toc279413046"/>
      <w:bookmarkStart w:id="85" w:name="_Toc284941881"/>
      <w:bookmarkEnd w:id="79"/>
      <w:bookmarkEnd w:id="80"/>
      <w:bookmarkEnd w:id="81"/>
      <w:bookmarkEnd w:id="82"/>
      <w:r w:rsidRPr="00B67A27">
        <w:rPr>
          <w:color w:val="2F08C0"/>
        </w:rPr>
        <w:t>Error Implementation Model</w:t>
      </w:r>
      <w:bookmarkEnd w:id="83"/>
      <w:bookmarkEnd w:id="84"/>
      <w:bookmarkEnd w:id="85"/>
    </w:p>
    <w:p w:rsidR="00C96899" w:rsidRPr="00461736" w:rsidRDefault="00C96899" w:rsidP="00461736">
      <w:r w:rsidRPr="008E2DB1">
        <w:rPr>
          <w:noProof/>
        </w:rPr>
        <w:pict>
          <v:shape id="Picture 4" o:spid="_x0000_i1034" type="#_x0000_t75" style="width:239.4pt;height:177pt;visibility:visible">
            <v:imagedata r:id="rId15" o:title=""/>
          </v:shape>
        </w:pict>
      </w:r>
    </w:p>
    <w:p w:rsidR="00C96899" w:rsidRPr="0001027A" w:rsidRDefault="00C96899" w:rsidP="00461736">
      <w:pPr>
        <w:rPr>
          <w:rFonts w:ascii="Arial" w:hAnsi="Arial" w:cs="Arial"/>
          <w:b/>
          <w:i/>
        </w:rPr>
      </w:pPr>
      <w:r w:rsidRPr="0001027A">
        <w:rPr>
          <w:rFonts w:ascii="Arial" w:hAnsi="Arial" w:cs="Arial"/>
          <w:b/>
          <w:i/>
        </w:rPr>
        <w:t>Figure 4. Diagram of Error Code</w:t>
      </w:r>
    </w:p>
    <w:p w:rsidR="00C96899" w:rsidRPr="00B3506E" w:rsidRDefault="00C96899" w:rsidP="000D4BA4">
      <w:pPr>
        <w:spacing w:after="120"/>
        <w:ind w:left="2880"/>
        <w:jc w:val="both"/>
        <w:rPr>
          <w:rFonts w:ascii="Arial" w:hAnsi="Arial" w:cs="Arial"/>
          <w:i/>
          <w:color w:val="3366FF"/>
          <w:szCs w:val="24"/>
        </w:rPr>
      </w:pPr>
    </w:p>
    <w:p w:rsidR="00C96899" w:rsidRPr="00B3506E" w:rsidRDefault="00C96899" w:rsidP="000D4BA4">
      <w:pPr>
        <w:spacing w:after="120"/>
        <w:jc w:val="both"/>
        <w:rPr>
          <w:rFonts w:ascii="Arial" w:hAnsi="Arial" w:cs="Arial"/>
          <w:i/>
          <w:color w:val="3366FF"/>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375"/>
        <w:gridCol w:w="1385"/>
        <w:gridCol w:w="6600"/>
      </w:tblGrid>
      <w:tr w:rsidR="00C96899" w:rsidRPr="00FB2467" w:rsidTr="006975B1">
        <w:tc>
          <w:tcPr>
            <w:tcW w:w="1375" w:type="dxa"/>
            <w:shd w:val="clear" w:color="auto" w:fill="C0C0C0"/>
          </w:tcPr>
          <w:p w:rsidR="00C96899" w:rsidRPr="00B3506E" w:rsidRDefault="00C96899" w:rsidP="000D4BA4">
            <w:pPr>
              <w:suppressAutoHyphens/>
              <w:spacing w:after="120"/>
              <w:rPr>
                <w:rFonts w:ascii="Arial" w:hAnsi="Arial"/>
                <w:b/>
                <w:color w:val="000000"/>
              </w:rPr>
            </w:pPr>
            <w:r w:rsidRPr="00B3506E">
              <w:rPr>
                <w:rFonts w:ascii="Arial" w:hAnsi="Arial"/>
                <w:b/>
                <w:color w:val="000000"/>
              </w:rPr>
              <w:t>Attribute Name</w:t>
            </w:r>
          </w:p>
        </w:tc>
        <w:tc>
          <w:tcPr>
            <w:tcW w:w="1385" w:type="dxa"/>
            <w:shd w:val="clear" w:color="auto" w:fill="C0C0C0"/>
          </w:tcPr>
          <w:p w:rsidR="00C96899" w:rsidRPr="00B3506E" w:rsidRDefault="00C96899" w:rsidP="000D4BA4">
            <w:pPr>
              <w:suppressAutoHyphens/>
              <w:spacing w:after="120"/>
              <w:rPr>
                <w:rFonts w:ascii="Arial" w:hAnsi="Arial"/>
                <w:b/>
                <w:color w:val="000000"/>
              </w:rPr>
            </w:pPr>
            <w:r w:rsidRPr="00B3506E">
              <w:rPr>
                <w:rFonts w:ascii="Arial" w:hAnsi="Arial"/>
                <w:b/>
                <w:color w:val="000000"/>
              </w:rPr>
              <w:t>Type</w:t>
            </w:r>
          </w:p>
        </w:tc>
        <w:tc>
          <w:tcPr>
            <w:tcW w:w="6600" w:type="dxa"/>
            <w:shd w:val="clear" w:color="auto" w:fill="C0C0C0"/>
          </w:tcPr>
          <w:p w:rsidR="00C96899" w:rsidRPr="00B3506E" w:rsidRDefault="00C96899" w:rsidP="000D4BA4">
            <w:pPr>
              <w:suppressAutoHyphens/>
              <w:spacing w:after="120"/>
              <w:rPr>
                <w:rFonts w:ascii="Arial" w:hAnsi="Arial"/>
                <w:b/>
                <w:color w:val="000000"/>
              </w:rPr>
            </w:pPr>
            <w:r w:rsidRPr="00B3506E">
              <w:rPr>
                <w:rFonts w:ascii="Arial" w:hAnsi="Arial"/>
                <w:b/>
                <w:color w:val="000000"/>
              </w:rPr>
              <w:t>Attribute Description</w:t>
            </w:r>
          </w:p>
        </w:tc>
      </w:tr>
      <w:tr w:rsidR="00C96899" w:rsidRPr="00FB2467" w:rsidTr="006975B1">
        <w:tc>
          <w:tcPr>
            <w:tcW w:w="137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code</w:t>
            </w:r>
          </w:p>
        </w:tc>
        <w:tc>
          <w:tcPr>
            <w:tcW w:w="138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ST</w:t>
            </w:r>
          </w:p>
        </w:tc>
        <w:tc>
          <w:tcPr>
            <w:tcW w:w="6600"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 xml:space="preserve">The actual error code which the exception class represents </w:t>
            </w:r>
          </w:p>
        </w:tc>
      </w:tr>
      <w:tr w:rsidR="00C96899" w:rsidRPr="00FB2467" w:rsidTr="006975B1">
        <w:tc>
          <w:tcPr>
            <w:tcW w:w="137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message</w:t>
            </w:r>
          </w:p>
        </w:tc>
        <w:tc>
          <w:tcPr>
            <w:tcW w:w="138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ST</w:t>
            </w:r>
          </w:p>
        </w:tc>
        <w:tc>
          <w:tcPr>
            <w:tcW w:w="6600"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The detailed error message</w:t>
            </w:r>
          </w:p>
        </w:tc>
      </w:tr>
      <w:tr w:rsidR="00C96899" w:rsidRPr="00FB2467" w:rsidTr="006975B1">
        <w:tc>
          <w:tcPr>
            <w:tcW w:w="137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severity</w:t>
            </w:r>
          </w:p>
        </w:tc>
        <w:tc>
          <w:tcPr>
            <w:tcW w:w="138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ST</w:t>
            </w:r>
          </w:p>
        </w:tc>
        <w:tc>
          <w:tcPr>
            <w:tcW w:w="6600"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The severity of this error. It can be “FATAL”, “ERROR”, “INFO” or “WARNING”</w:t>
            </w:r>
          </w:p>
        </w:tc>
      </w:tr>
      <w:tr w:rsidR="00C96899" w:rsidRPr="00FB2467" w:rsidTr="006975B1">
        <w:tc>
          <w:tcPr>
            <w:tcW w:w="137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type</w:t>
            </w:r>
          </w:p>
        </w:tc>
        <w:tc>
          <w:tcPr>
            <w:tcW w:w="1385"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ST</w:t>
            </w:r>
          </w:p>
        </w:tc>
        <w:tc>
          <w:tcPr>
            <w:tcW w:w="6600" w:type="dxa"/>
          </w:tcPr>
          <w:p w:rsidR="00C96899" w:rsidRPr="00B3506E" w:rsidRDefault="00C96899" w:rsidP="000D4BA4">
            <w:pPr>
              <w:suppressAutoHyphens/>
              <w:spacing w:after="120"/>
              <w:rPr>
                <w:rFonts w:ascii="Arial" w:hAnsi="Arial"/>
                <w:color w:val="000000"/>
              </w:rPr>
            </w:pPr>
            <w:r w:rsidRPr="00B3506E">
              <w:rPr>
                <w:rFonts w:ascii="Arial" w:hAnsi="Arial"/>
                <w:color w:val="000000"/>
              </w:rPr>
              <w:t>Indicates what type of error has occurred. E.g. Business, System etc.</w:t>
            </w:r>
          </w:p>
        </w:tc>
      </w:tr>
    </w:tbl>
    <w:p w:rsidR="00C96899" w:rsidRPr="006975B1" w:rsidRDefault="00C96899" w:rsidP="000D4BA4">
      <w:pPr>
        <w:pStyle w:val="Heading2"/>
        <w:numPr>
          <w:ilvl w:val="1"/>
          <w:numId w:val="6"/>
        </w:numPr>
        <w:spacing w:before="0" w:after="120"/>
        <w:rPr>
          <w:b w:val="0"/>
          <w:color w:val="2F08C0"/>
          <w:sz w:val="24"/>
        </w:rPr>
      </w:pPr>
      <w:bookmarkStart w:id="86" w:name="_Toc284941702"/>
      <w:bookmarkStart w:id="87" w:name="_Toc284941789"/>
      <w:bookmarkStart w:id="88" w:name="_Toc284941882"/>
      <w:bookmarkStart w:id="89" w:name="_Toc284941969"/>
      <w:bookmarkStart w:id="90" w:name="_Toc262483558"/>
      <w:bookmarkStart w:id="91" w:name="_Toc279413047"/>
      <w:bookmarkStart w:id="92" w:name="_Toc284941883"/>
      <w:bookmarkEnd w:id="86"/>
      <w:bookmarkEnd w:id="87"/>
      <w:bookmarkEnd w:id="88"/>
      <w:bookmarkEnd w:id="89"/>
      <w:r w:rsidRPr="006975B1">
        <w:rPr>
          <w:color w:val="2F08C0"/>
        </w:rPr>
        <w:t>Control Data Type Definitions</w:t>
      </w:r>
      <w:bookmarkEnd w:id="90"/>
      <w:bookmarkEnd w:id="91"/>
      <w:bookmarkEnd w:id="92"/>
    </w:p>
    <w:p w:rsidR="00C96899" w:rsidRPr="006975B1" w:rsidRDefault="00C96899" w:rsidP="00771A81">
      <w:pPr>
        <w:pStyle w:val="Heading3"/>
        <w:numPr>
          <w:ilvl w:val="2"/>
          <w:numId w:val="6"/>
        </w:numPr>
        <w:spacing w:before="0" w:after="120"/>
        <w:ind w:left="0" w:firstLine="0"/>
        <w:rPr>
          <w:color w:val="2F08C0"/>
        </w:rPr>
      </w:pPr>
      <w:bookmarkStart w:id="93" w:name="_Toc284941704"/>
      <w:bookmarkStart w:id="94" w:name="_Toc284941791"/>
      <w:bookmarkStart w:id="95" w:name="_Toc284941884"/>
      <w:bookmarkStart w:id="96" w:name="_Toc284941971"/>
      <w:bookmarkStart w:id="97" w:name="_Toc262483560"/>
      <w:bookmarkStart w:id="98" w:name="_Toc279413048"/>
      <w:bookmarkStart w:id="99" w:name="_Toc284941885"/>
      <w:bookmarkEnd w:id="93"/>
      <w:bookmarkEnd w:id="94"/>
      <w:bookmarkEnd w:id="95"/>
      <w:bookmarkEnd w:id="96"/>
      <w:r w:rsidRPr="006975B1">
        <w:rPr>
          <w:color w:val="2F08C0"/>
        </w:rPr>
        <w:t>Error Codes</w:t>
      </w:r>
      <w:bookmarkEnd w:id="97"/>
      <w:bookmarkEnd w:id="98"/>
      <w:bookmarkEnd w:id="99"/>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3467"/>
        <w:gridCol w:w="5893"/>
      </w:tblGrid>
      <w:tr w:rsidR="00C96899" w:rsidRPr="00CC354C" w:rsidTr="001B6272">
        <w:tc>
          <w:tcPr>
            <w:tcW w:w="3467"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Error Code</w:t>
            </w:r>
          </w:p>
        </w:tc>
        <w:tc>
          <w:tcPr>
            <w:tcW w:w="5893"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Error/Exception Description</w:t>
            </w:r>
          </w:p>
        </w:tc>
      </w:tr>
      <w:tr w:rsidR="00C96899" w:rsidRPr="0077696E" w:rsidTr="001B6272">
        <w:tc>
          <w:tcPr>
            <w:tcW w:w="3467" w:type="dxa"/>
          </w:tcPr>
          <w:p w:rsidR="00C96899" w:rsidRPr="001F1550" w:rsidRDefault="00C96899" w:rsidP="000D4BA4">
            <w:pPr>
              <w:spacing w:after="120"/>
              <w:rPr>
                <w:rFonts w:ascii="Arial" w:hAnsi="Arial"/>
                <w:color w:val="000000"/>
              </w:rPr>
            </w:pPr>
            <w:r w:rsidRPr="001F1550">
              <w:rPr>
                <w:rFonts w:ascii="Arial" w:hAnsi="Arial"/>
              </w:rPr>
              <w:t>NamingAuthorityConfigurationException</w:t>
            </w:r>
          </w:p>
        </w:tc>
        <w:tc>
          <w:tcPr>
            <w:tcW w:w="5893" w:type="dxa"/>
          </w:tcPr>
          <w:p w:rsidR="00C96899" w:rsidRPr="001F1550" w:rsidRDefault="00C96899" w:rsidP="000D4BA4">
            <w:pPr>
              <w:suppressAutoHyphens/>
              <w:spacing w:after="120"/>
              <w:rPr>
                <w:rFonts w:ascii="Arial" w:hAnsi="Arial"/>
              </w:rPr>
            </w:pPr>
            <w:r w:rsidRPr="001F1550">
              <w:rPr>
                <w:rFonts w:ascii="Arial" w:hAnsi="Arial"/>
              </w:rPr>
              <w:t>A configuration error has been detected by the naming authority while serving a request.</w:t>
            </w:r>
          </w:p>
        </w:tc>
      </w:tr>
      <w:tr w:rsidR="00C96899" w:rsidRPr="00A6192D" w:rsidTr="001B6272">
        <w:tc>
          <w:tcPr>
            <w:tcW w:w="3467" w:type="dxa"/>
          </w:tcPr>
          <w:p w:rsidR="00C96899" w:rsidRPr="001F1550" w:rsidRDefault="00C96899" w:rsidP="000D4BA4">
            <w:pPr>
              <w:suppressAutoHyphens/>
              <w:spacing w:after="120"/>
              <w:rPr>
                <w:rFonts w:ascii="Arial" w:hAnsi="Arial"/>
              </w:rPr>
            </w:pPr>
            <w:r w:rsidRPr="001F1550">
              <w:rPr>
                <w:rFonts w:ascii="Arial" w:hAnsi="Arial"/>
                <w:color w:val="000000"/>
              </w:rPr>
              <w:t>InvalidIdentifierException</w:t>
            </w:r>
          </w:p>
        </w:tc>
        <w:tc>
          <w:tcPr>
            <w:tcW w:w="5893" w:type="dxa"/>
          </w:tcPr>
          <w:p w:rsidR="00C96899" w:rsidRPr="001F1550" w:rsidRDefault="00C96899" w:rsidP="000D4BA4">
            <w:pPr>
              <w:suppressAutoHyphens/>
              <w:spacing w:after="120"/>
              <w:rPr>
                <w:rFonts w:ascii="Arial" w:hAnsi="Arial"/>
              </w:rPr>
            </w:pPr>
            <w:r w:rsidRPr="001F1550">
              <w:rPr>
                <w:rFonts w:ascii="Arial" w:hAnsi="Arial"/>
              </w:rPr>
              <w:t>The identifier provided is invalid or does not exist.</w:t>
            </w:r>
          </w:p>
        </w:tc>
      </w:tr>
      <w:tr w:rsidR="00C96899" w:rsidRPr="00A6192D" w:rsidTr="001B6272">
        <w:tc>
          <w:tcPr>
            <w:tcW w:w="3467" w:type="dxa"/>
          </w:tcPr>
          <w:p w:rsidR="00C96899" w:rsidRPr="001F1550" w:rsidRDefault="00C96899" w:rsidP="000D4BA4">
            <w:pPr>
              <w:suppressAutoHyphens/>
              <w:spacing w:after="120"/>
              <w:rPr>
                <w:rFonts w:ascii="Arial" w:hAnsi="Arial"/>
                <w:color w:val="000000"/>
              </w:rPr>
            </w:pPr>
            <w:r w:rsidRPr="001F1550">
              <w:rPr>
                <w:rFonts w:ascii="Arial" w:hAnsi="Arial"/>
                <w:color w:val="000000"/>
              </w:rPr>
              <w:t>InvalidIdentifierValuesException</w:t>
            </w:r>
          </w:p>
        </w:tc>
        <w:tc>
          <w:tcPr>
            <w:tcW w:w="5893" w:type="dxa"/>
          </w:tcPr>
          <w:p w:rsidR="00C96899" w:rsidRPr="001F1550" w:rsidRDefault="00C96899" w:rsidP="000D4BA4">
            <w:pPr>
              <w:suppressAutoHyphens/>
              <w:spacing w:after="120"/>
              <w:rPr>
                <w:rFonts w:ascii="Arial" w:hAnsi="Arial"/>
              </w:rPr>
            </w:pPr>
            <w:r w:rsidRPr="001F1550">
              <w:rPr>
                <w:rFonts w:ascii="Arial" w:hAnsi="Arial"/>
              </w:rPr>
              <w:t>The identifier metadata provided is invalid.</w:t>
            </w:r>
          </w:p>
        </w:tc>
      </w:tr>
    </w:tbl>
    <w:p w:rsidR="00C96899" w:rsidRPr="001F1550" w:rsidRDefault="00C96899" w:rsidP="000D4BA4">
      <w:pPr>
        <w:pStyle w:val="Heading3"/>
        <w:numPr>
          <w:ilvl w:val="2"/>
          <w:numId w:val="6"/>
        </w:numPr>
        <w:spacing w:before="0" w:after="120"/>
        <w:rPr>
          <w:color w:val="2F08C0"/>
          <w:sz w:val="24"/>
        </w:rPr>
      </w:pPr>
      <w:bookmarkStart w:id="100" w:name="_Toc284941706"/>
      <w:bookmarkStart w:id="101" w:name="_Toc284941793"/>
      <w:bookmarkStart w:id="102" w:name="_Toc284941886"/>
      <w:bookmarkStart w:id="103" w:name="_Toc284941973"/>
      <w:bookmarkStart w:id="104" w:name="_Toc279413049"/>
      <w:bookmarkStart w:id="105" w:name="_Toc284941887"/>
      <w:bookmarkEnd w:id="100"/>
      <w:bookmarkEnd w:id="101"/>
      <w:bookmarkEnd w:id="102"/>
      <w:bookmarkEnd w:id="103"/>
      <w:r w:rsidRPr="001F1550">
        <w:rPr>
          <w:color w:val="2F08C0"/>
          <w:sz w:val="24"/>
        </w:rPr>
        <w:t>Query Parameters</w:t>
      </w:r>
      <w:bookmarkEnd w:id="104"/>
      <w:bookmarkEnd w:id="105"/>
    </w:p>
    <w:tbl>
      <w:tblPr>
        <w:tblW w:w="4888"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720"/>
        <w:gridCol w:w="5641"/>
      </w:tblGrid>
      <w:tr w:rsidR="00C96899" w:rsidRPr="00CC354C" w:rsidTr="0005739B">
        <w:tc>
          <w:tcPr>
            <w:tcW w:w="372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Operation</w:t>
            </w:r>
          </w:p>
        </w:tc>
        <w:tc>
          <w:tcPr>
            <w:tcW w:w="5641"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Parameters</w:t>
            </w:r>
          </w:p>
        </w:tc>
      </w:tr>
      <w:tr w:rsidR="00C96899" w:rsidRPr="00A6192D" w:rsidTr="0005739B">
        <w:tc>
          <w:tcPr>
            <w:tcW w:w="3720" w:type="dxa"/>
          </w:tcPr>
          <w:p w:rsidR="00C96899" w:rsidRPr="001F1550" w:rsidRDefault="00C96899" w:rsidP="000D4BA4">
            <w:pPr>
              <w:spacing w:after="120"/>
              <w:rPr>
                <w:rFonts w:ascii="Arial" w:hAnsi="Arial"/>
                <w:color w:val="000000"/>
              </w:rPr>
            </w:pPr>
            <w:r w:rsidRPr="001F1550">
              <w:rPr>
                <w:rFonts w:ascii="Arial" w:hAnsi="Arial"/>
                <w:color w:val="000000"/>
              </w:rPr>
              <w:t>getKeyNames</w:t>
            </w:r>
          </w:p>
        </w:tc>
        <w:tc>
          <w:tcPr>
            <w:tcW w:w="5641" w:type="dxa"/>
          </w:tcPr>
          <w:p w:rsidR="00C96899" w:rsidRPr="001F1550" w:rsidRDefault="00C96899" w:rsidP="000D4BA4">
            <w:pPr>
              <w:spacing w:after="120"/>
              <w:rPr>
                <w:rFonts w:ascii="Arial" w:hAnsi="Arial"/>
                <w:color w:val="000000"/>
              </w:rPr>
            </w:pPr>
            <w:r w:rsidRPr="001F1550">
              <w:rPr>
                <w:rFonts w:ascii="Arial" w:hAnsi="Arial"/>
                <w:color w:val="000000"/>
              </w:rPr>
              <w:t>URI Identifier</w:t>
            </w:r>
          </w:p>
        </w:tc>
      </w:tr>
      <w:tr w:rsidR="00C96899" w:rsidRPr="00A10995" w:rsidTr="0005739B">
        <w:tc>
          <w:tcPr>
            <w:tcW w:w="3720" w:type="dxa"/>
          </w:tcPr>
          <w:p w:rsidR="00C96899" w:rsidRPr="001F1550" w:rsidRDefault="00C96899" w:rsidP="000D4BA4">
            <w:pPr>
              <w:spacing w:after="120"/>
              <w:rPr>
                <w:rFonts w:ascii="Arial" w:hAnsi="Arial"/>
                <w:color w:val="000000"/>
                <w:u w:val="single"/>
              </w:rPr>
            </w:pPr>
            <w:r w:rsidRPr="001F1550">
              <w:rPr>
                <w:rFonts w:ascii="Arial" w:hAnsi="Arial"/>
                <w:color w:val="000000"/>
              </w:rPr>
              <w:t>getKeyData</w:t>
            </w:r>
          </w:p>
        </w:tc>
        <w:tc>
          <w:tcPr>
            <w:tcW w:w="5641" w:type="dxa"/>
          </w:tcPr>
          <w:p w:rsidR="00C96899" w:rsidRPr="001F1550" w:rsidRDefault="00C96899" w:rsidP="000D4BA4">
            <w:pPr>
              <w:spacing w:after="120"/>
              <w:rPr>
                <w:rFonts w:ascii="Arial" w:hAnsi="Arial"/>
                <w:color w:val="000000"/>
              </w:rPr>
            </w:pPr>
            <w:r w:rsidRPr="001F1550">
              <w:rPr>
                <w:rFonts w:ascii="Arial" w:hAnsi="Arial"/>
                <w:color w:val="000000"/>
              </w:rPr>
              <w:t>URI Identifier, ST KeyName</w:t>
            </w:r>
          </w:p>
        </w:tc>
      </w:tr>
      <w:tr w:rsidR="00C96899" w:rsidRPr="00A10995" w:rsidTr="0005739B">
        <w:tc>
          <w:tcPr>
            <w:tcW w:w="3720" w:type="dxa"/>
          </w:tcPr>
          <w:p w:rsidR="00C96899" w:rsidRPr="001F1550" w:rsidRDefault="00C96899" w:rsidP="000D4BA4">
            <w:pPr>
              <w:spacing w:after="120"/>
              <w:rPr>
                <w:rFonts w:ascii="Arial" w:hAnsi="Arial"/>
                <w:color w:val="000000"/>
              </w:rPr>
            </w:pPr>
            <w:r w:rsidRPr="001F1550">
              <w:rPr>
                <w:rFonts w:ascii="Arial" w:hAnsi="Arial"/>
                <w:color w:val="000000"/>
              </w:rPr>
              <w:t>resolveIdentifier</w:t>
            </w:r>
          </w:p>
        </w:tc>
        <w:tc>
          <w:tcPr>
            <w:tcW w:w="5641" w:type="dxa"/>
          </w:tcPr>
          <w:p w:rsidR="00C96899" w:rsidRPr="001F1550" w:rsidRDefault="00C96899" w:rsidP="000D4BA4">
            <w:pPr>
              <w:spacing w:after="120"/>
              <w:rPr>
                <w:rFonts w:ascii="Arial" w:hAnsi="Arial"/>
                <w:color w:val="000000"/>
              </w:rPr>
            </w:pPr>
            <w:r w:rsidRPr="001F1550">
              <w:rPr>
                <w:rFonts w:ascii="Arial" w:hAnsi="Arial"/>
                <w:color w:val="000000"/>
              </w:rPr>
              <w:t>URI Identifier</w:t>
            </w:r>
          </w:p>
        </w:tc>
      </w:tr>
    </w:tbl>
    <w:p w:rsidR="00C96899" w:rsidRPr="00B67A27" w:rsidRDefault="00C96899" w:rsidP="000D4BA4">
      <w:pPr>
        <w:pStyle w:val="Heading1"/>
        <w:numPr>
          <w:ilvl w:val="0"/>
          <w:numId w:val="6"/>
        </w:numPr>
        <w:spacing w:before="0" w:after="120"/>
        <w:rPr>
          <w:color w:val="2F08C0"/>
        </w:rPr>
      </w:pPr>
      <w:bookmarkStart w:id="106" w:name="_Toc284941708"/>
      <w:bookmarkStart w:id="107" w:name="_Toc284941795"/>
      <w:bookmarkStart w:id="108" w:name="_Toc284941888"/>
      <w:bookmarkStart w:id="109" w:name="_Toc284941975"/>
      <w:bookmarkStart w:id="110" w:name="_Toc284941709"/>
      <w:bookmarkStart w:id="111" w:name="_Toc284941796"/>
      <w:bookmarkStart w:id="112" w:name="_Toc284941889"/>
      <w:bookmarkStart w:id="113" w:name="_Toc284941976"/>
      <w:bookmarkStart w:id="114" w:name="_Toc279413050"/>
      <w:bookmarkStart w:id="115" w:name="_Toc284941890"/>
      <w:bookmarkEnd w:id="106"/>
      <w:bookmarkEnd w:id="107"/>
      <w:bookmarkEnd w:id="108"/>
      <w:bookmarkEnd w:id="109"/>
      <w:bookmarkEnd w:id="110"/>
      <w:bookmarkEnd w:id="111"/>
      <w:bookmarkEnd w:id="112"/>
      <w:bookmarkEnd w:id="113"/>
      <w:r w:rsidRPr="00B67A27">
        <w:rPr>
          <w:color w:val="2F08C0"/>
        </w:rPr>
        <w:t>Interfaces</w:t>
      </w:r>
      <w:bookmarkEnd w:id="114"/>
      <w:bookmarkEnd w:id="115"/>
    </w:p>
    <w:p w:rsidR="00C96899" w:rsidRPr="00B67A27" w:rsidRDefault="00C96899" w:rsidP="000D4BA4">
      <w:pPr>
        <w:pStyle w:val="Heading2"/>
        <w:numPr>
          <w:ilvl w:val="1"/>
          <w:numId w:val="6"/>
        </w:numPr>
        <w:spacing w:before="0" w:after="120"/>
        <w:rPr>
          <w:color w:val="2F08C0"/>
        </w:rPr>
      </w:pPr>
      <w:bookmarkStart w:id="116" w:name="_Toc279413051"/>
      <w:bookmarkStart w:id="117" w:name="_Toc284941891"/>
      <w:r w:rsidRPr="00B67A27">
        <w:rPr>
          <w:color w:val="2F08C0"/>
        </w:rPr>
        <w:t>UML Model of Interfaces</w:t>
      </w:r>
      <w:bookmarkEnd w:id="116"/>
      <w:bookmarkEnd w:id="117"/>
    </w:p>
    <w:p w:rsidR="00C96899" w:rsidRPr="00B3506E" w:rsidRDefault="00C96899" w:rsidP="000D4BA4">
      <w:pPr>
        <w:spacing w:after="120"/>
        <w:jc w:val="both"/>
        <w:rPr>
          <w:rFonts w:ascii="Arial" w:hAnsi="Arial" w:cs="Arial"/>
        </w:rPr>
      </w:pPr>
      <w:r w:rsidRPr="006F210A">
        <w:rPr>
          <w:rFonts w:ascii="Arial" w:hAnsi="Arial" w:cs="Arial"/>
          <w:noProof/>
        </w:rPr>
        <w:pict>
          <v:shape id="Picture 5" o:spid="_x0000_i1035" type="#_x0000_t75" style="width:231pt;height:299.4pt;visibility:visible">
            <v:imagedata r:id="rId16" o:title=""/>
          </v:shape>
        </w:pict>
      </w:r>
      <w:r w:rsidRPr="00B3506E">
        <w:rPr>
          <w:rStyle w:val="CommentReference"/>
          <w:rFonts w:ascii="Arial" w:hAnsi="Arial" w:cs="Arial"/>
        </w:rPr>
        <w:commentReference w:id="118"/>
      </w:r>
    </w:p>
    <w:p w:rsidR="00C96899" w:rsidRDefault="00C96899" w:rsidP="000D4BA4">
      <w:pPr>
        <w:spacing w:after="120"/>
        <w:jc w:val="both"/>
        <w:rPr>
          <w:rFonts w:ascii="Times New Roman" w:hAnsi="Times New Roman"/>
          <w:i/>
          <w:color w:val="3366FF"/>
        </w:rPr>
      </w:pPr>
      <w:r w:rsidRPr="0001027A">
        <w:rPr>
          <w:rFonts w:ascii="Arial" w:hAnsi="Arial" w:cs="Arial"/>
          <w:b/>
          <w:i/>
          <w:szCs w:val="24"/>
        </w:rPr>
        <w:t xml:space="preserve">Figure 5. Diagram of UML Model. </w:t>
      </w:r>
    </w:p>
    <w:p w:rsidR="00C96899" w:rsidRPr="0001027A" w:rsidRDefault="00C96899" w:rsidP="000D4BA4">
      <w:pPr>
        <w:spacing w:after="120"/>
        <w:jc w:val="both"/>
        <w:rPr>
          <w:rFonts w:ascii="Arial" w:hAnsi="Arial"/>
          <w:b/>
          <w:i/>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80"/>
        <w:gridCol w:w="3159"/>
        <w:gridCol w:w="4521"/>
      </w:tblGrid>
      <w:tr w:rsidR="00C96899" w:rsidRPr="00CC354C" w:rsidTr="006975B1">
        <w:tc>
          <w:tcPr>
            <w:tcW w:w="16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Interface No</w:t>
            </w:r>
          </w:p>
        </w:tc>
        <w:tc>
          <w:tcPr>
            <w:tcW w:w="3159"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Interface Name</w:t>
            </w:r>
          </w:p>
        </w:tc>
        <w:tc>
          <w:tcPr>
            <w:tcW w:w="4521"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Interface Description</w:t>
            </w:r>
          </w:p>
        </w:tc>
      </w:tr>
      <w:tr w:rsidR="00C96899" w:rsidRPr="00A6192D" w:rsidTr="006975B1">
        <w:tc>
          <w:tcPr>
            <w:tcW w:w="1680" w:type="dxa"/>
          </w:tcPr>
          <w:p w:rsidR="00C96899" w:rsidRPr="001F1550" w:rsidRDefault="00C96899" w:rsidP="000D4BA4">
            <w:pPr>
              <w:spacing w:after="120"/>
              <w:rPr>
                <w:rFonts w:ascii="Arial" w:hAnsi="Arial"/>
              </w:rPr>
            </w:pPr>
            <w:r w:rsidRPr="001F1550">
              <w:rPr>
                <w:rFonts w:ascii="Arial" w:hAnsi="Arial"/>
              </w:rPr>
              <w:t>SIDM-INF</w:t>
            </w:r>
            <w:r>
              <w:rPr>
                <w:rFonts w:ascii="Arial" w:hAnsi="Arial"/>
              </w:rPr>
              <w:t>1</w:t>
            </w:r>
          </w:p>
        </w:tc>
        <w:tc>
          <w:tcPr>
            <w:tcW w:w="3159" w:type="dxa"/>
          </w:tcPr>
          <w:p w:rsidR="00C96899" w:rsidRPr="001F1550" w:rsidRDefault="00C96899" w:rsidP="000D4BA4">
            <w:pPr>
              <w:spacing w:after="120"/>
              <w:rPr>
                <w:rFonts w:ascii="Arial" w:hAnsi="Arial"/>
              </w:rPr>
            </w:pPr>
            <w:r w:rsidRPr="001F1550">
              <w:rPr>
                <w:rFonts w:ascii="Arial" w:hAnsi="Arial"/>
              </w:rPr>
              <w:t>SpecimenIdentifierAuthority</w:t>
            </w:r>
          </w:p>
        </w:tc>
        <w:tc>
          <w:tcPr>
            <w:tcW w:w="4521" w:type="dxa"/>
          </w:tcPr>
          <w:p w:rsidR="00C96899" w:rsidRPr="001F1550" w:rsidRDefault="00C96899" w:rsidP="000D4BA4">
            <w:pPr>
              <w:spacing w:after="120"/>
              <w:rPr>
                <w:rFonts w:ascii="Arial" w:hAnsi="Arial"/>
              </w:rPr>
            </w:pPr>
            <w:r w:rsidRPr="001F1550">
              <w:rPr>
                <w:rFonts w:ascii="Arial" w:hAnsi="Arial"/>
              </w:rPr>
              <w:t>Provides functionality to manage Global Specimen Identifiers.</w:t>
            </w:r>
          </w:p>
        </w:tc>
      </w:tr>
    </w:tbl>
    <w:p w:rsidR="00C96899" w:rsidRPr="001F1550" w:rsidRDefault="00C96899" w:rsidP="000D4BA4">
      <w:pPr>
        <w:spacing w:after="120"/>
        <w:jc w:val="both"/>
        <w:rPr>
          <w:rFonts w:ascii="Arial" w:hAnsi="Arial"/>
          <w:color w:val="0000FF"/>
        </w:rPr>
      </w:pPr>
    </w:p>
    <w:p w:rsidR="00C96899" w:rsidRPr="001F1550" w:rsidRDefault="00C96899" w:rsidP="000D4BA4">
      <w:pPr>
        <w:pStyle w:val="Heading2"/>
        <w:numPr>
          <w:ilvl w:val="1"/>
          <w:numId w:val="6"/>
        </w:numPr>
        <w:spacing w:before="0" w:after="120"/>
        <w:rPr>
          <w:color w:val="2F08C0"/>
          <w:sz w:val="24"/>
        </w:rPr>
      </w:pPr>
      <w:bookmarkStart w:id="119" w:name="_Toc279413052"/>
      <w:bookmarkStart w:id="120" w:name="_Toc284941892"/>
      <w:r w:rsidRPr="001F1550">
        <w:rPr>
          <w:color w:val="2F08C0"/>
          <w:sz w:val="24"/>
        </w:rPr>
        <w:t>Operations (Enumeration)</w:t>
      </w:r>
      <w:bookmarkEnd w:id="119"/>
      <w:bookmarkEnd w:id="120"/>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680"/>
        <w:gridCol w:w="2040"/>
        <w:gridCol w:w="2880"/>
        <w:gridCol w:w="2760"/>
      </w:tblGrid>
      <w:tr w:rsidR="00C96899" w:rsidRPr="00CC354C" w:rsidTr="006975B1">
        <w:tc>
          <w:tcPr>
            <w:tcW w:w="168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Operation No.</w:t>
            </w:r>
          </w:p>
        </w:tc>
        <w:tc>
          <w:tcPr>
            <w:tcW w:w="204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Operation Name</w:t>
            </w:r>
          </w:p>
        </w:tc>
        <w:tc>
          <w:tcPr>
            <w:tcW w:w="288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Interface Name</w:t>
            </w:r>
          </w:p>
        </w:tc>
        <w:tc>
          <w:tcPr>
            <w:tcW w:w="276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Operation Description</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-OP1</w:t>
            </w:r>
          </w:p>
        </w:tc>
        <w:tc>
          <w:tcPr>
            <w:tcW w:w="2040" w:type="dxa"/>
          </w:tcPr>
          <w:p w:rsidR="00C96899" w:rsidRPr="001F1550" w:rsidRDefault="00C96899" w:rsidP="000D4BA4">
            <w:pPr>
              <w:spacing w:after="120"/>
              <w:rPr>
                <w:rFonts w:ascii="Arial" w:hAnsi="Arial"/>
              </w:rPr>
            </w:pPr>
            <w:r w:rsidRPr="001F1550">
              <w:rPr>
                <w:rFonts w:ascii="Arial" w:hAnsi="Arial"/>
              </w:rPr>
              <w:t>registerGSID</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Register a new GSID.</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-OP2</w:t>
            </w:r>
          </w:p>
        </w:tc>
        <w:tc>
          <w:tcPr>
            <w:tcW w:w="2040" w:type="dxa"/>
          </w:tcPr>
          <w:p w:rsidR="00C96899" w:rsidRPr="001F1550" w:rsidRDefault="00C96899" w:rsidP="000D4BA4">
            <w:pPr>
              <w:spacing w:after="120"/>
              <w:rPr>
                <w:rFonts w:ascii="Arial" w:hAnsi="Arial"/>
              </w:rPr>
            </w:pPr>
            <w:r w:rsidRPr="001F1550">
              <w:rPr>
                <w:rFonts w:ascii="Arial" w:hAnsi="Arial"/>
              </w:rPr>
              <w:t>addSite</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Register a new site.</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-OP3</w:t>
            </w:r>
          </w:p>
        </w:tc>
        <w:tc>
          <w:tcPr>
            <w:tcW w:w="2040" w:type="dxa"/>
          </w:tcPr>
          <w:p w:rsidR="00C96899" w:rsidRPr="001F1550" w:rsidRDefault="00C96899" w:rsidP="000D4BA4">
            <w:pPr>
              <w:spacing w:after="120"/>
              <w:rPr>
                <w:rFonts w:ascii="Arial" w:hAnsi="Arial"/>
              </w:rPr>
            </w:pPr>
            <w:r w:rsidRPr="001F1550">
              <w:rPr>
                <w:rFonts w:ascii="Arial" w:hAnsi="Arial"/>
              </w:rPr>
              <w:t>generateIdentifiers</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Generate a list of UUIDs.</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-OP4</w:t>
            </w:r>
          </w:p>
        </w:tc>
        <w:tc>
          <w:tcPr>
            <w:tcW w:w="2040" w:type="dxa"/>
          </w:tcPr>
          <w:p w:rsidR="00C96899" w:rsidRPr="001F1550" w:rsidRDefault="00C96899" w:rsidP="000D4BA4">
            <w:pPr>
              <w:spacing w:after="120"/>
              <w:rPr>
                <w:rFonts w:ascii="Arial" w:hAnsi="Arial"/>
              </w:rPr>
            </w:pPr>
            <w:r w:rsidRPr="001F1550">
              <w:rPr>
                <w:rFonts w:ascii="Arial" w:hAnsi="Arial"/>
              </w:rPr>
              <w:t>validateIdentifier</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Validate an identifier.</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-OP5</w:t>
            </w:r>
          </w:p>
        </w:tc>
        <w:tc>
          <w:tcPr>
            <w:tcW w:w="2040" w:type="dxa"/>
          </w:tcPr>
          <w:p w:rsidR="00C96899" w:rsidRPr="001F1550" w:rsidRDefault="00C96899" w:rsidP="000D4BA4">
            <w:pPr>
              <w:suppressAutoHyphens/>
              <w:spacing w:after="120"/>
              <w:rPr>
                <w:rFonts w:ascii="Arial" w:hAnsi="Arial"/>
              </w:rPr>
            </w:pPr>
            <w:r w:rsidRPr="001F1550">
              <w:rPr>
                <w:rFonts w:ascii="Arial" w:hAnsi="Arial"/>
              </w:rPr>
              <w:t>getParentHierarchy</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Get Parent Hierarchy of identifier.</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-OP6</w:t>
            </w:r>
          </w:p>
        </w:tc>
        <w:tc>
          <w:tcPr>
            <w:tcW w:w="2040" w:type="dxa"/>
          </w:tcPr>
          <w:p w:rsidR="00C96899" w:rsidRPr="001F1550" w:rsidRDefault="00C96899" w:rsidP="000D4BA4">
            <w:pPr>
              <w:suppressAutoHyphens/>
              <w:spacing w:after="120"/>
              <w:rPr>
                <w:rFonts w:ascii="Arial" w:hAnsi="Arial"/>
              </w:rPr>
            </w:pPr>
            <w:r w:rsidRPr="001F1550">
              <w:rPr>
                <w:rFonts w:ascii="Arial" w:hAnsi="Arial"/>
              </w:rPr>
              <w:t>getChildHierarchy</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Get Children of an identifier.</w:t>
            </w:r>
          </w:p>
        </w:tc>
      </w:tr>
      <w:tr w:rsidR="00C96899" w:rsidRPr="00A6192D" w:rsidTr="006975B1">
        <w:tc>
          <w:tcPr>
            <w:tcW w:w="168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-OP7</w:t>
            </w:r>
          </w:p>
        </w:tc>
        <w:tc>
          <w:tcPr>
            <w:tcW w:w="2040" w:type="dxa"/>
          </w:tcPr>
          <w:p w:rsidR="00C96899" w:rsidRPr="001F1550" w:rsidRDefault="00C96899" w:rsidP="000D4BA4">
            <w:pPr>
              <w:spacing w:after="120"/>
              <w:rPr>
                <w:rFonts w:ascii="Arial" w:hAnsi="Arial"/>
              </w:rPr>
            </w:pPr>
            <w:r w:rsidRPr="001F1550">
              <w:rPr>
                <w:rFonts w:ascii="Arial" w:hAnsi="Arial"/>
              </w:rPr>
              <w:t>registerSite</w:t>
            </w:r>
          </w:p>
        </w:tc>
        <w:tc>
          <w:tcPr>
            <w:tcW w:w="2880"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2760" w:type="dxa"/>
          </w:tcPr>
          <w:p w:rsidR="00C96899" w:rsidRPr="001F1550" w:rsidRDefault="00C96899" w:rsidP="000D4BA4">
            <w:pPr>
              <w:suppressAutoHyphens/>
              <w:spacing w:after="120"/>
              <w:rPr>
                <w:rFonts w:ascii="Arial" w:hAnsi="Arial"/>
              </w:rPr>
            </w:pPr>
            <w:r w:rsidRPr="001F1550">
              <w:rPr>
                <w:rFonts w:ascii="Arial" w:hAnsi="Arial"/>
              </w:rPr>
              <w:t>Register a new Site.</w:t>
            </w:r>
          </w:p>
        </w:tc>
      </w:tr>
    </w:tbl>
    <w:p w:rsidR="00C96899" w:rsidRPr="006975B1" w:rsidRDefault="00C96899" w:rsidP="000D4BA4">
      <w:pPr>
        <w:pStyle w:val="Heading2"/>
        <w:numPr>
          <w:ilvl w:val="1"/>
          <w:numId w:val="6"/>
        </w:numPr>
        <w:spacing w:before="0" w:after="120"/>
        <w:rPr>
          <w:color w:val="2F08C0"/>
        </w:rPr>
      </w:pPr>
      <w:bookmarkStart w:id="121" w:name="_Toc284941713"/>
      <w:bookmarkStart w:id="122" w:name="_Toc284941800"/>
      <w:bookmarkStart w:id="123" w:name="_Toc284941893"/>
      <w:bookmarkStart w:id="124" w:name="_Toc284941980"/>
      <w:bookmarkStart w:id="125" w:name="_Toc279413053"/>
      <w:bookmarkStart w:id="126" w:name="_Toc284941894"/>
      <w:bookmarkEnd w:id="121"/>
      <w:bookmarkEnd w:id="122"/>
      <w:bookmarkEnd w:id="123"/>
      <w:bookmarkEnd w:id="124"/>
      <w:r w:rsidRPr="006975B1">
        <w:rPr>
          <w:color w:val="2F08C0"/>
        </w:rPr>
        <w:t>Operation Behavior Descriptions</w:t>
      </w:r>
      <w:bookmarkEnd w:id="125"/>
      <w:bookmarkEnd w:id="126"/>
    </w:p>
    <w:p w:rsidR="00C96899" w:rsidRPr="006975B1" w:rsidRDefault="00C96899" w:rsidP="000D4BA4">
      <w:pPr>
        <w:pStyle w:val="Heading3"/>
        <w:numPr>
          <w:ilvl w:val="2"/>
          <w:numId w:val="6"/>
        </w:numPr>
        <w:spacing w:before="0" w:after="120"/>
        <w:rPr>
          <w:color w:val="2F08C0"/>
        </w:rPr>
      </w:pPr>
      <w:bookmarkStart w:id="127" w:name="_Toc279413055"/>
      <w:bookmarkStart w:id="128" w:name="_Toc284941896"/>
      <w:r w:rsidRPr="006975B1">
        <w:rPr>
          <w:color w:val="2F08C0"/>
        </w:rPr>
        <w:t>SpecimenIdentifierAuthority Interface</w:t>
      </w:r>
      <w:bookmarkEnd w:id="127"/>
      <w:bookmarkEnd w:id="128"/>
    </w:p>
    <w:p w:rsidR="00C96899" w:rsidRPr="00DE3246" w:rsidRDefault="00C96899" w:rsidP="000D4BA4">
      <w:pPr>
        <w:pStyle w:val="Heading4"/>
        <w:numPr>
          <w:ilvl w:val="3"/>
          <w:numId w:val="6"/>
        </w:numPr>
        <w:tabs>
          <w:tab w:val="clear" w:pos="1674"/>
          <w:tab w:val="num" w:pos="864"/>
        </w:tabs>
        <w:spacing w:before="0" w:after="120"/>
        <w:ind w:left="864"/>
        <w:rPr>
          <w:rFonts w:ascii="Arial" w:hAnsi="Arial"/>
          <w:b w:val="0"/>
          <w:color w:val="2F08C0"/>
          <w:sz w:val="26"/>
        </w:rPr>
      </w:pPr>
      <w:r w:rsidRPr="00DE3246">
        <w:rPr>
          <w:rFonts w:ascii="Arial" w:hAnsi="Arial"/>
          <w:b w:val="0"/>
          <w:color w:val="2F08C0"/>
          <w:sz w:val="26"/>
        </w:rPr>
        <w:t>registerGSID</w:t>
      </w:r>
    </w:p>
    <w:p w:rsidR="00C96899" w:rsidRPr="007E57B9" w:rsidRDefault="00C96899" w:rsidP="000D4BA4">
      <w:pPr>
        <w:spacing w:after="120"/>
        <w:rPr>
          <w:rFonts w:ascii="Arial" w:hAnsi="Arial"/>
        </w:rPr>
      </w:pPr>
      <w:r w:rsidRPr="00B3506E">
        <w:rPr>
          <w:rFonts w:ascii="Arial" w:hAnsi="Arial"/>
        </w:rPr>
        <w:t>Register a new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298" w:type="dxa"/>
          </w:tcPr>
          <w:p w:rsidR="00C96899" w:rsidRPr="001F1550" w:rsidRDefault="00C96899" w:rsidP="000D4BA4">
            <w:pPr>
              <w:spacing w:after="120"/>
              <w:rPr>
                <w:rFonts w:ascii="Arial" w:hAnsi="Arial"/>
                <w:i/>
                <w:color w:val="FF0000"/>
              </w:rPr>
            </w:pPr>
            <w:r w:rsidRPr="001F1550">
              <w:rPr>
                <w:rFonts w:ascii="Arial" w:hAnsi="Arial"/>
              </w:rPr>
              <w:t>This operation registers a Specimen Identifier.</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298" w:type="dxa"/>
          </w:tcPr>
          <w:p w:rsidR="00C96899" w:rsidRPr="001F1550" w:rsidRDefault="00C96899" w:rsidP="000D4BA4">
            <w:pPr>
              <w:spacing w:after="120"/>
              <w:rPr>
                <w:rFonts w:ascii="Arial" w:hAnsi="Arial"/>
              </w:rPr>
            </w:pP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Conditions</w:t>
            </w:r>
          </w:p>
        </w:tc>
        <w:tc>
          <w:tcPr>
            <w:tcW w:w="7298" w:type="dxa"/>
          </w:tcPr>
          <w:p w:rsidR="00C96899" w:rsidRPr="001F1550" w:rsidRDefault="00C96899" w:rsidP="000D4BA4">
            <w:pPr>
              <w:autoSpaceDE w:val="0"/>
              <w:autoSpaceDN w:val="0"/>
              <w:adjustRightInd w:val="0"/>
              <w:spacing w:after="120"/>
              <w:rPr>
                <w:rFonts w:ascii="Arial" w:hAnsi="Arial"/>
              </w:rPr>
            </w:pPr>
            <w:r w:rsidRPr="001F1550">
              <w:rPr>
                <w:rFonts w:ascii="Arial" w:hAnsi="Arial"/>
              </w:rPr>
              <w:t>A user can create identifiers if all of the below conditions are met:</w:t>
            </w:r>
          </w:p>
          <w:p w:rsidR="00C96899" w:rsidRPr="00FB2C62" w:rsidRDefault="00C96899" w:rsidP="004D7E83">
            <w:pPr>
              <w:autoSpaceDE w:val="0"/>
              <w:autoSpaceDN w:val="0"/>
              <w:adjustRightInd w:val="0"/>
              <w:rPr>
                <w:rFonts w:ascii="Courier New" w:hAnsi="Courier New" w:cs="Courier New"/>
                <w:sz w:val="20"/>
              </w:rPr>
            </w:pPr>
          </w:p>
          <w:p w:rsidR="00C96899" w:rsidRPr="001F1550" w:rsidRDefault="00C96899">
            <w:pPr>
              <w:pStyle w:val="ListParagraph"/>
              <w:numPr>
                <w:ilvl w:val="0"/>
                <w:numId w:val="39"/>
              </w:numPr>
              <w:autoSpaceDE w:val="0"/>
              <w:autoSpaceDN w:val="0"/>
              <w:adjustRightInd w:val="0"/>
              <w:rPr>
                <w:rFonts w:ascii="Arial" w:hAnsi="Arial"/>
                <w:sz w:val="24"/>
              </w:rPr>
            </w:pPr>
            <w:r w:rsidRPr="00B5220F">
              <w:rPr>
                <w:rFonts w:ascii="Courier New" w:hAnsi="Courier New"/>
                <w:sz w:val="20"/>
              </w:rPr>
              <w:t>The user has been given explicit authorization to register identifiers.</w:t>
            </w:r>
          </w:p>
          <w:p w:rsidR="00C96899" w:rsidRPr="001F1550" w:rsidRDefault="00C96899" w:rsidP="00E728B3">
            <w:pPr>
              <w:pStyle w:val="ListParagraph"/>
              <w:numPr>
                <w:ilvl w:val="0"/>
                <w:numId w:val="39"/>
              </w:numPr>
              <w:autoSpaceDE w:val="0"/>
              <w:autoSpaceDN w:val="0"/>
              <w:adjustRightInd w:val="0"/>
              <w:spacing w:after="120"/>
              <w:ind w:left="720"/>
              <w:rPr>
                <w:rFonts w:ascii="Arial" w:hAnsi="Arial"/>
                <w:sz w:val="24"/>
              </w:rPr>
            </w:pPr>
            <w:r w:rsidRPr="001F1550">
              <w:rPr>
                <w:rFonts w:ascii="Arial" w:hAnsi="Arial"/>
                <w:sz w:val="24"/>
              </w:rPr>
              <w:t>User has registered a site with his credentials.</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298" w:type="dxa"/>
          </w:tcPr>
          <w:p w:rsidR="00C96899" w:rsidRPr="00E728B3" w:rsidRDefault="00C96899" w:rsidP="0070097C">
            <w:pPr>
              <w:pStyle w:val="ListParagraph"/>
              <w:numPr>
                <w:ilvl w:val="0"/>
                <w:numId w:val="42"/>
              </w:numPr>
              <w:spacing w:after="120"/>
              <w:rPr>
                <w:rFonts w:ascii="Arial" w:hAnsi="Arial"/>
                <w:sz w:val="24"/>
              </w:rPr>
            </w:pPr>
            <w:commentRangeStart w:id="129"/>
            <w:r w:rsidRPr="00E728B3">
              <w:rPr>
                <w:rFonts w:ascii="Arial" w:hAnsi="Arial"/>
                <w:sz w:val="24"/>
              </w:rPr>
              <w:t>ST suggestedIdentifer</w:t>
            </w:r>
          </w:p>
          <w:p w:rsidR="00C96899" w:rsidRPr="001F1550" w:rsidRDefault="00C96899" w:rsidP="0070097C">
            <w:pPr>
              <w:pStyle w:val="ListParagraph"/>
              <w:numPr>
                <w:ilvl w:val="0"/>
                <w:numId w:val="42"/>
              </w:numPr>
              <w:spacing w:after="120"/>
              <w:rPr>
                <w:rFonts w:ascii="Arial" w:hAnsi="Arial"/>
              </w:rPr>
            </w:pPr>
            <w:r w:rsidRPr="00E728B3">
              <w:rPr>
                <w:rFonts w:ascii="Arial" w:hAnsi="Arial"/>
                <w:sz w:val="24"/>
              </w:rPr>
              <w:t>COLL&lt;ST&gt; parentIdentifiers</w:t>
            </w:r>
            <w:commentRangeEnd w:id="129"/>
            <w:r w:rsidRPr="00E728B3">
              <w:rPr>
                <w:rStyle w:val="CommentReference"/>
                <w:rFonts w:ascii="Arial" w:hAnsi="Arial"/>
                <w:sz w:val="24"/>
              </w:rPr>
              <w:commentReference w:id="129"/>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298" w:type="dxa"/>
          </w:tcPr>
          <w:p w:rsidR="00C96899" w:rsidRPr="001F1550" w:rsidRDefault="00C96899" w:rsidP="000D4BA4">
            <w:pPr>
              <w:spacing w:after="120"/>
              <w:rPr>
                <w:rFonts w:ascii="Arial" w:hAnsi="Arial"/>
              </w:rPr>
            </w:pPr>
            <w:r w:rsidRPr="001F1550">
              <w:rPr>
                <w:rFonts w:ascii="Arial" w:hAnsi="Arial"/>
              </w:rPr>
              <w:t>Identifier</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298" w:type="dxa"/>
          </w:tcPr>
          <w:p w:rsidR="00C96899" w:rsidRPr="001F1550" w:rsidRDefault="00C96899" w:rsidP="000D4BA4">
            <w:pPr>
              <w:spacing w:after="120"/>
              <w:jc w:val="both"/>
              <w:rPr>
                <w:rFonts w:ascii="Arial" w:hAnsi="Arial"/>
                <w:i/>
                <w:color w:val="FF0000"/>
              </w:rPr>
            </w:pP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 Conditions</w:t>
            </w:r>
          </w:p>
        </w:tc>
        <w:tc>
          <w:tcPr>
            <w:tcW w:w="7298"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InvalidIdentifierValuesException</w:t>
            </w:r>
          </w:p>
          <w:p w:rsidR="00C96899" w:rsidRPr="001F1550" w:rsidRDefault="00C96899" w:rsidP="000D4BA4">
            <w:pPr>
              <w:spacing w:after="120"/>
              <w:rPr>
                <w:rFonts w:ascii="Arial" w:hAnsi="Arial"/>
                <w:color w:val="000000"/>
              </w:rPr>
            </w:pPr>
            <w:r w:rsidRPr="001F1550">
              <w:rPr>
                <w:rFonts w:ascii="Arial" w:hAnsi="Arial"/>
                <w:color w:val="000000"/>
              </w:rPr>
              <w:t>InvalidIdentifierException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Implementation Details</w:t>
            </w:r>
          </w:p>
        </w:tc>
        <w:tc>
          <w:tcPr>
            <w:tcW w:w="7298" w:type="dxa"/>
          </w:tcPr>
          <w:p w:rsidR="00C96899" w:rsidRPr="00B3506E" w:rsidRDefault="00C96899" w:rsidP="000D4BA4">
            <w:pPr>
              <w:spacing w:after="120"/>
              <w:jc w:val="both"/>
              <w:rPr>
                <w:rFonts w:ascii="Arial" w:hAnsi="Arial"/>
                <w:i/>
                <w:color w:val="FF0000"/>
                <w:sz w:val="20"/>
              </w:rPr>
            </w:pP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298" w:type="dxa"/>
          </w:tcPr>
          <w:p w:rsidR="00C96899" w:rsidRPr="00B3506E" w:rsidRDefault="00C96899" w:rsidP="000D4BA4">
            <w:pPr>
              <w:spacing w:after="120"/>
              <w:jc w:val="both"/>
              <w:rPr>
                <w:rFonts w:ascii="Arial" w:hAnsi="Arial"/>
                <w:i/>
                <w:color w:val="FF0000"/>
                <w:sz w:val="20"/>
              </w:rPr>
            </w:pPr>
          </w:p>
        </w:tc>
      </w:tr>
    </w:tbl>
    <w:p w:rsidR="00C96899" w:rsidRPr="00DE3246" w:rsidRDefault="00C96899" w:rsidP="006975B1">
      <w:pPr>
        <w:pStyle w:val="Heading4"/>
        <w:numPr>
          <w:ilvl w:val="3"/>
          <w:numId w:val="6"/>
        </w:numPr>
        <w:tabs>
          <w:tab w:val="clear" w:pos="1674"/>
          <w:tab w:val="num" w:pos="720"/>
        </w:tabs>
        <w:spacing w:before="0" w:after="120"/>
        <w:ind w:left="840"/>
        <w:rPr>
          <w:rFonts w:ascii="Arial" w:hAnsi="Arial"/>
          <w:b w:val="0"/>
          <w:color w:val="2F08C0"/>
          <w:sz w:val="26"/>
        </w:rPr>
      </w:pPr>
      <w:r w:rsidRPr="00DE3246">
        <w:rPr>
          <w:rFonts w:ascii="Arial" w:hAnsi="Arial"/>
          <w:b w:val="0"/>
          <w:color w:val="2F08C0"/>
          <w:sz w:val="26"/>
        </w:rPr>
        <w:t>addSite</w:t>
      </w:r>
    </w:p>
    <w:p w:rsidR="00C96899" w:rsidRPr="007E57B9" w:rsidRDefault="00C96899" w:rsidP="000D4BA4">
      <w:pPr>
        <w:spacing w:after="120"/>
        <w:rPr>
          <w:rFonts w:ascii="Arial" w:hAnsi="Arial"/>
        </w:rPr>
      </w:pPr>
      <w:r w:rsidRPr="00B3506E">
        <w:rPr>
          <w:rFonts w:ascii="Arial" w:hAnsi="Arial"/>
        </w:rPr>
        <w:t>Add the user as a Site that has information on the GSID.</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298" w:type="dxa"/>
          </w:tcPr>
          <w:p w:rsidR="00C96899" w:rsidRPr="001F1550" w:rsidRDefault="00C96899" w:rsidP="000D4BA4">
            <w:pPr>
              <w:spacing w:after="120"/>
              <w:rPr>
                <w:rFonts w:ascii="Arial" w:hAnsi="Arial"/>
                <w:i/>
                <w:color w:val="FF0000"/>
              </w:rPr>
            </w:pPr>
            <w:r>
              <w:rPr>
                <w:rFonts w:ascii="Arial" w:hAnsi="Arial"/>
              </w:rPr>
              <w:t>Add the current user as a</w:t>
            </w:r>
            <w:r w:rsidRPr="001F1550">
              <w:rPr>
                <w:rFonts w:ascii="Arial" w:hAnsi="Arial"/>
              </w:rPr>
              <w:t xml:space="preserve"> site that has information about the input specimen identifier.</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298" w:type="dxa"/>
          </w:tcPr>
          <w:p w:rsidR="00C96899" w:rsidRPr="001F1550" w:rsidRDefault="00C96899" w:rsidP="000D4BA4">
            <w:pPr>
              <w:spacing w:after="120"/>
              <w:rPr>
                <w:rFonts w:ascii="Arial" w:hAnsi="Arial"/>
              </w:rPr>
            </w:pP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Conditions</w:t>
            </w:r>
          </w:p>
        </w:tc>
        <w:tc>
          <w:tcPr>
            <w:tcW w:w="7298" w:type="dxa"/>
          </w:tcPr>
          <w:p w:rsidR="00C96899" w:rsidRPr="001F1550" w:rsidRDefault="00C96899" w:rsidP="000D4BA4">
            <w:pPr>
              <w:autoSpaceDE w:val="0"/>
              <w:autoSpaceDN w:val="0"/>
              <w:adjustRightInd w:val="0"/>
              <w:spacing w:after="120"/>
              <w:rPr>
                <w:rFonts w:ascii="Arial" w:hAnsi="Arial"/>
              </w:rPr>
            </w:pPr>
            <w:r w:rsidRPr="001F1550">
              <w:rPr>
                <w:rFonts w:ascii="Arial" w:hAnsi="Arial"/>
              </w:rPr>
              <w:t>A user can c</w:t>
            </w:r>
            <w:r>
              <w:rPr>
                <w:rFonts w:ascii="Arial" w:hAnsi="Arial"/>
              </w:rPr>
              <w:t xml:space="preserve">reate identifiers if </w:t>
            </w:r>
            <w:r w:rsidRPr="001F1550">
              <w:rPr>
                <w:rFonts w:ascii="Arial" w:hAnsi="Arial"/>
              </w:rPr>
              <w:t xml:space="preserve">the below </w:t>
            </w:r>
            <w:r>
              <w:rPr>
                <w:rFonts w:ascii="Arial" w:hAnsi="Arial" w:cs="Arial"/>
                <w:szCs w:val="24"/>
              </w:rPr>
              <w:t>condition is</w:t>
            </w:r>
            <w:r w:rsidRPr="001F1550">
              <w:rPr>
                <w:rFonts w:ascii="Arial" w:hAnsi="Arial"/>
              </w:rPr>
              <w:t xml:space="preserve"> met:</w:t>
            </w:r>
          </w:p>
          <w:p w:rsidR="00C96899" w:rsidRPr="00E728B3" w:rsidRDefault="00C96899" w:rsidP="00E728B3">
            <w:pPr>
              <w:pStyle w:val="ListParagraph"/>
              <w:numPr>
                <w:ilvl w:val="0"/>
                <w:numId w:val="44"/>
              </w:numPr>
              <w:autoSpaceDE w:val="0"/>
              <w:autoSpaceDN w:val="0"/>
              <w:adjustRightInd w:val="0"/>
              <w:spacing w:after="120"/>
              <w:rPr>
                <w:rFonts w:ascii="Arial" w:hAnsi="Arial"/>
                <w:sz w:val="24"/>
              </w:rPr>
            </w:pPr>
            <w:r w:rsidRPr="00E728B3">
              <w:rPr>
                <w:rFonts w:ascii="Arial" w:hAnsi="Arial"/>
              </w:rPr>
              <w:t xml:space="preserve"> </w:t>
            </w:r>
            <w:r w:rsidRPr="00E728B3">
              <w:rPr>
                <w:rFonts w:ascii="Arial" w:hAnsi="Arial"/>
                <w:sz w:val="24"/>
              </w:rPr>
              <w:t>The user has been given explicit authorization to register identifiers.</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298" w:type="dxa"/>
          </w:tcPr>
          <w:p w:rsidR="00C96899" w:rsidRPr="001F1550" w:rsidRDefault="00C96899" w:rsidP="0070097C">
            <w:pPr>
              <w:pStyle w:val="ListParagraph"/>
              <w:numPr>
                <w:ilvl w:val="0"/>
                <w:numId w:val="43"/>
              </w:numPr>
              <w:spacing w:after="120"/>
              <w:rPr>
                <w:rFonts w:ascii="Arial" w:hAnsi="Arial"/>
                <w:sz w:val="24"/>
              </w:rPr>
            </w:pPr>
            <w:r w:rsidRPr="001F1550">
              <w:rPr>
                <w:rFonts w:ascii="Arial" w:hAnsi="Arial"/>
                <w:sz w:val="24"/>
              </w:rPr>
              <w:t>ST identifer</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298" w:type="dxa"/>
          </w:tcPr>
          <w:p w:rsidR="00C96899" w:rsidRPr="001F1550" w:rsidRDefault="00C96899" w:rsidP="000D4BA4">
            <w:pPr>
              <w:spacing w:after="120"/>
              <w:rPr>
                <w:rFonts w:ascii="Arial" w:hAnsi="Arial"/>
              </w:rPr>
            </w:pPr>
            <w:r w:rsidRPr="001F1550">
              <w:rPr>
                <w:rFonts w:ascii="Arial" w:hAnsi="Arial"/>
              </w:rPr>
              <w:t>None</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298" w:type="dxa"/>
          </w:tcPr>
          <w:p w:rsidR="00C96899" w:rsidRPr="001F1550" w:rsidRDefault="00C96899" w:rsidP="000D4BA4">
            <w:pPr>
              <w:spacing w:after="120"/>
              <w:jc w:val="both"/>
              <w:rPr>
                <w:rFonts w:ascii="Arial" w:hAnsi="Arial"/>
                <w:i/>
                <w:color w:val="FF0000"/>
              </w:rPr>
            </w:pP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 Conditions</w:t>
            </w:r>
          </w:p>
        </w:tc>
        <w:tc>
          <w:tcPr>
            <w:tcW w:w="7298"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1F1550" w:rsidRDefault="00C96899" w:rsidP="000D4BA4">
            <w:pPr>
              <w:spacing w:after="120"/>
              <w:rPr>
                <w:rFonts w:ascii="Arial" w:hAnsi="Arial"/>
                <w:color w:val="000000"/>
              </w:rPr>
            </w:pPr>
            <w:r w:rsidRPr="001F1550">
              <w:rPr>
                <w:rFonts w:ascii="Arial" w:hAnsi="Arial"/>
                <w:color w:val="000000"/>
              </w:rPr>
              <w:t>InvalidIdentifierValuesException</w:t>
            </w:r>
          </w:p>
          <w:p w:rsidR="00C96899" w:rsidRPr="001F1550" w:rsidRDefault="00C96899" w:rsidP="000D4BA4">
            <w:pPr>
              <w:spacing w:after="120"/>
              <w:rPr>
                <w:rFonts w:ascii="Arial" w:hAnsi="Arial"/>
                <w:color w:val="000000"/>
              </w:rPr>
            </w:pPr>
            <w:r w:rsidRPr="001F1550">
              <w:rPr>
                <w:rFonts w:ascii="Arial" w:hAnsi="Arial"/>
                <w:color w:val="000000"/>
              </w:rPr>
              <w:t>InvalidIdentifierException</w:t>
            </w:r>
          </w:p>
          <w:p w:rsidR="00C96899" w:rsidRPr="001F1550" w:rsidRDefault="00C96899" w:rsidP="000D4BA4">
            <w:pPr>
              <w:spacing w:after="120"/>
              <w:rPr>
                <w:rFonts w:ascii="Arial" w:hAnsi="Arial"/>
                <w:color w:val="000000"/>
              </w:rPr>
            </w:pPr>
            <w:r w:rsidRPr="001F1550">
              <w:rPr>
                <w:rFonts w:ascii="Arial" w:hAnsi="Arial"/>
                <w:color w:val="000000"/>
              </w:rPr>
              <w:t>NamingAuthoritySecurityException</w:t>
            </w: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Implementation Details</w:t>
            </w:r>
          </w:p>
        </w:tc>
        <w:tc>
          <w:tcPr>
            <w:tcW w:w="7298" w:type="dxa"/>
          </w:tcPr>
          <w:p w:rsidR="00C96899" w:rsidRPr="00B3506E" w:rsidRDefault="00C96899" w:rsidP="000D4BA4">
            <w:pPr>
              <w:spacing w:after="120"/>
              <w:jc w:val="both"/>
              <w:rPr>
                <w:rFonts w:ascii="Arial" w:hAnsi="Arial"/>
                <w:i/>
                <w:color w:val="FF0000"/>
                <w:sz w:val="20"/>
              </w:rPr>
            </w:pPr>
          </w:p>
        </w:tc>
      </w:tr>
      <w:tr w:rsidR="00C96899" w:rsidTr="001B6272">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298" w:type="dxa"/>
          </w:tcPr>
          <w:p w:rsidR="00C96899" w:rsidRPr="00B3506E" w:rsidRDefault="00C96899" w:rsidP="000D4BA4">
            <w:pPr>
              <w:spacing w:after="120"/>
              <w:jc w:val="both"/>
              <w:rPr>
                <w:rFonts w:ascii="Arial" w:hAnsi="Arial"/>
                <w:i/>
                <w:color w:val="FF0000"/>
                <w:sz w:val="20"/>
              </w:rPr>
            </w:pPr>
          </w:p>
        </w:tc>
      </w:tr>
    </w:tbl>
    <w:p w:rsidR="00C96899" w:rsidRPr="00DE3246" w:rsidRDefault="00C96899" w:rsidP="006975B1">
      <w:pPr>
        <w:pStyle w:val="Heading4"/>
        <w:numPr>
          <w:ilvl w:val="3"/>
          <w:numId w:val="6"/>
        </w:numPr>
        <w:tabs>
          <w:tab w:val="clear" w:pos="1674"/>
          <w:tab w:val="left" w:pos="960"/>
        </w:tabs>
        <w:spacing w:before="0" w:after="120"/>
        <w:ind w:left="0" w:firstLine="6"/>
        <w:rPr>
          <w:rFonts w:ascii="Arial" w:hAnsi="Arial"/>
          <w:b w:val="0"/>
          <w:color w:val="2F08C0"/>
          <w:sz w:val="26"/>
        </w:rPr>
      </w:pPr>
      <w:r w:rsidRPr="00DE3246">
        <w:rPr>
          <w:rFonts w:ascii="Arial" w:hAnsi="Arial"/>
          <w:b w:val="0"/>
          <w:color w:val="2F08C0"/>
          <w:sz w:val="26"/>
        </w:rPr>
        <w:t>generateIdentifiers</w:t>
      </w:r>
    </w:p>
    <w:p w:rsidR="00C96899" w:rsidRPr="007E57B9" w:rsidRDefault="00C96899" w:rsidP="000D4BA4">
      <w:pPr>
        <w:spacing w:after="120"/>
        <w:rPr>
          <w:rFonts w:ascii="Arial" w:hAnsi="Arial"/>
        </w:rPr>
      </w:pPr>
      <w:r w:rsidRPr="00B3506E">
        <w:rPr>
          <w:rFonts w:ascii="Arial" w:hAnsi="Arial"/>
        </w:rPr>
        <w:t>Create a batch of Identifiers.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354" w:type="dxa"/>
          </w:tcPr>
          <w:p w:rsidR="00C96899" w:rsidRPr="00B3506E" w:rsidRDefault="00C96899" w:rsidP="000D4BA4">
            <w:pPr>
              <w:spacing w:after="120" w:line="276" w:lineRule="auto"/>
              <w:rPr>
                <w:rFonts w:ascii="Arial" w:hAnsi="Arial"/>
              </w:rPr>
            </w:pPr>
            <w:r w:rsidRPr="00B3506E">
              <w:rPr>
                <w:rFonts w:ascii="Arial" w:hAnsi="Arial"/>
              </w:rPr>
              <w:t xml:space="preserve">Generates a batch of valid UUIDs. </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082E9D"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Pre-Conditions</w:t>
            </w:r>
          </w:p>
        </w:tc>
        <w:tc>
          <w:tcPr>
            <w:tcW w:w="7354" w:type="dxa"/>
          </w:tcPr>
          <w:p w:rsidR="00C96899" w:rsidRPr="00B06C11" w:rsidRDefault="00C96899" w:rsidP="000D4BA4">
            <w:pPr>
              <w:autoSpaceDE w:val="0"/>
              <w:autoSpaceDN w:val="0"/>
              <w:adjustRightInd w:val="0"/>
              <w:spacing w:after="120"/>
              <w:rPr>
                <w:rFonts w:ascii="Arial" w:hAnsi="Arial"/>
              </w:rPr>
            </w:pPr>
            <w:r w:rsidRPr="00B06C11">
              <w:rPr>
                <w:rFonts w:ascii="Arial" w:hAnsi="Arial"/>
              </w:rPr>
              <w:t xml:space="preserve">A user can </w:t>
            </w:r>
            <w:r>
              <w:rPr>
                <w:rFonts w:ascii="Arial" w:hAnsi="Arial"/>
              </w:rPr>
              <w:t xml:space="preserve">create identifiers if </w:t>
            </w:r>
            <w:r w:rsidRPr="00B06C11">
              <w:rPr>
                <w:rFonts w:ascii="Arial" w:hAnsi="Arial"/>
              </w:rPr>
              <w:t xml:space="preserve"> the below </w:t>
            </w:r>
            <w:r>
              <w:rPr>
                <w:rFonts w:ascii="Arial" w:hAnsi="Arial" w:cs="Arial"/>
                <w:szCs w:val="24"/>
              </w:rPr>
              <w:t>condition is</w:t>
            </w:r>
            <w:r w:rsidRPr="00B06C11">
              <w:rPr>
                <w:rFonts w:ascii="Arial" w:hAnsi="Arial"/>
              </w:rPr>
              <w:t xml:space="preserve"> met:</w:t>
            </w:r>
          </w:p>
          <w:p w:rsidR="00C96899" w:rsidRPr="00B06C11" w:rsidRDefault="00C96899" w:rsidP="00E728B3">
            <w:pPr>
              <w:pStyle w:val="ListParagraph"/>
              <w:numPr>
                <w:ilvl w:val="0"/>
                <w:numId w:val="43"/>
              </w:numPr>
              <w:autoSpaceDE w:val="0"/>
              <w:autoSpaceDN w:val="0"/>
              <w:adjustRightInd w:val="0"/>
              <w:spacing w:after="120"/>
              <w:rPr>
                <w:rFonts w:ascii="Arial" w:hAnsi="Arial"/>
                <w:sz w:val="24"/>
              </w:rPr>
            </w:pPr>
            <w:r w:rsidRPr="00B06C11">
              <w:rPr>
                <w:rFonts w:ascii="Arial" w:hAnsi="Arial"/>
                <w:sz w:val="24"/>
              </w:rPr>
              <w:t>The user has been given explicit authorization to register identifiers.</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354" w:type="dxa"/>
          </w:tcPr>
          <w:p w:rsidR="00C96899" w:rsidRPr="006975B1" w:rsidRDefault="00C96899" w:rsidP="00E728B3">
            <w:pPr>
              <w:pStyle w:val="ListParagraph"/>
              <w:numPr>
                <w:ilvl w:val="0"/>
                <w:numId w:val="11"/>
              </w:numPr>
              <w:spacing w:after="120"/>
              <w:ind w:left="720"/>
              <w:rPr>
                <w:rFonts w:ascii="Arial" w:hAnsi="Arial"/>
              </w:rPr>
            </w:pPr>
            <w:r w:rsidRPr="00B3506E">
              <w:rPr>
                <w:rFonts w:ascii="Arial" w:hAnsi="Arial"/>
                <w:sz w:val="24"/>
              </w:rPr>
              <w:t>Number of UUIDs to generate.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354" w:type="dxa"/>
          </w:tcPr>
          <w:p w:rsidR="00C96899" w:rsidRPr="00B3506E" w:rsidRDefault="00C96899" w:rsidP="000D4BA4">
            <w:pPr>
              <w:spacing w:after="120" w:line="276" w:lineRule="auto"/>
              <w:rPr>
                <w:rFonts w:ascii="Arial" w:hAnsi="Arial"/>
              </w:rPr>
            </w:pPr>
            <w:r w:rsidRPr="00B3506E">
              <w:rPr>
                <w:rFonts w:ascii="Arial" w:hAnsi="Arial"/>
              </w:rPr>
              <w:t>BAG&lt;II&gt; batchOfIdentifiers</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Alternate Conditions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 Conditions</w:t>
            </w:r>
          </w:p>
        </w:tc>
        <w:tc>
          <w:tcPr>
            <w:tcW w:w="7354" w:type="dxa"/>
          </w:tcPr>
          <w:p w:rsidR="00C96899" w:rsidRPr="001F1550" w:rsidRDefault="00C96899" w:rsidP="000D4BA4">
            <w:pPr>
              <w:spacing w:after="120"/>
              <w:rPr>
                <w:rFonts w:ascii="Arial" w:hAnsi="Arial"/>
                <w:color w:val="000000"/>
              </w:rPr>
            </w:pPr>
            <w:r w:rsidRPr="001F1550">
              <w:rPr>
                <w:rFonts w:ascii="Arial" w:hAnsi="Arial"/>
                <w:color w:val="000000"/>
              </w:rPr>
              <w:t>NamingAuthorityConfigurationException</w:t>
            </w:r>
          </w:p>
          <w:p w:rsidR="00C96899" w:rsidRPr="006975B1" w:rsidRDefault="00C96899" w:rsidP="000D4BA4">
            <w:pPr>
              <w:spacing w:after="120"/>
              <w:rPr>
                <w:rFonts w:ascii="Arial" w:hAnsi="Arial"/>
                <w:color w:val="000000"/>
                <w:sz w:val="20"/>
              </w:rPr>
            </w:pPr>
            <w:r w:rsidRPr="001F1550">
              <w:rPr>
                <w:rFonts w:ascii="Arial" w:hAnsi="Arial"/>
                <w:color w:val="000000"/>
              </w:rPr>
              <w:t>NamingAuthoritySecurityException</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Details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bl>
    <w:p w:rsidR="00C96899" w:rsidRPr="00DE3246" w:rsidRDefault="00C96899" w:rsidP="00AB193F">
      <w:pPr>
        <w:pStyle w:val="Heading4"/>
        <w:numPr>
          <w:ilvl w:val="3"/>
          <w:numId w:val="6"/>
        </w:numPr>
        <w:tabs>
          <w:tab w:val="clear" w:pos="1674"/>
          <w:tab w:val="num" w:pos="900"/>
          <w:tab w:val="left" w:pos="990"/>
        </w:tabs>
        <w:spacing w:before="0" w:after="120"/>
        <w:ind w:left="0" w:firstLine="6"/>
        <w:rPr>
          <w:rFonts w:ascii="Arial" w:hAnsi="Arial"/>
          <w:b w:val="0"/>
          <w:color w:val="2F08C0"/>
          <w:sz w:val="26"/>
        </w:rPr>
      </w:pPr>
      <w:r>
        <w:rPr>
          <w:rFonts w:ascii="Arial" w:hAnsi="Arial" w:cs="Arial"/>
          <w:b w:val="0"/>
          <w:color w:val="2F08C0"/>
          <w:sz w:val="26"/>
          <w:szCs w:val="26"/>
          <w:lang w:eastAsia="ar-SA"/>
        </w:rPr>
        <w:t xml:space="preserve"> </w:t>
      </w:r>
      <w:r w:rsidRPr="00DE3246">
        <w:rPr>
          <w:rFonts w:ascii="Arial" w:hAnsi="Arial"/>
          <w:b w:val="0"/>
          <w:color w:val="2F08C0"/>
          <w:sz w:val="26"/>
        </w:rPr>
        <w:t>validateIdentifier</w:t>
      </w:r>
    </w:p>
    <w:p w:rsidR="00C96899" w:rsidRPr="007E57B9" w:rsidRDefault="00C96899" w:rsidP="000D4BA4">
      <w:pPr>
        <w:spacing w:after="120"/>
        <w:rPr>
          <w:rFonts w:ascii="Arial" w:hAnsi="Arial"/>
        </w:rPr>
      </w:pPr>
      <w:r w:rsidRPr="00B3506E">
        <w:rPr>
          <w:rFonts w:ascii="Arial" w:hAnsi="Arial"/>
        </w:rPr>
        <w:t>Validate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354" w:type="dxa"/>
          </w:tcPr>
          <w:p w:rsidR="00C96899" w:rsidRPr="00B3506E" w:rsidRDefault="00C96899" w:rsidP="000D4BA4">
            <w:pPr>
              <w:spacing w:after="120" w:line="276" w:lineRule="auto"/>
              <w:rPr>
                <w:rFonts w:ascii="Arial" w:hAnsi="Arial"/>
              </w:rPr>
            </w:pPr>
            <w:r w:rsidRPr="00B3506E">
              <w:rPr>
                <w:rFonts w:ascii="Arial" w:hAnsi="Arial"/>
              </w:rPr>
              <w:t>Validates if the identifier can be registered as unique by the service.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082E9D"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Pre-Conditions</w:t>
            </w:r>
          </w:p>
        </w:tc>
        <w:tc>
          <w:tcPr>
            <w:tcW w:w="7354" w:type="dxa"/>
          </w:tcPr>
          <w:p w:rsidR="00C96899" w:rsidRPr="00443B27" w:rsidRDefault="00C96899" w:rsidP="000D4BA4">
            <w:pPr>
              <w:autoSpaceDE w:val="0"/>
              <w:autoSpaceDN w:val="0"/>
              <w:adjustRightInd w:val="0"/>
              <w:spacing w:after="120"/>
              <w:rPr>
                <w:rFonts w:ascii="Arial" w:hAnsi="Arial"/>
              </w:rPr>
            </w:pPr>
            <w:r w:rsidRPr="00443B27">
              <w:rPr>
                <w:rFonts w:ascii="Arial" w:hAnsi="Arial"/>
              </w:rPr>
              <w:t>A user can create ide</w:t>
            </w:r>
            <w:r>
              <w:rPr>
                <w:rFonts w:ascii="Arial" w:hAnsi="Arial"/>
              </w:rPr>
              <w:t>ntifiers if the below</w:t>
            </w:r>
            <w:r w:rsidRPr="00443B27">
              <w:rPr>
                <w:rFonts w:ascii="Arial" w:hAnsi="Arial"/>
              </w:rPr>
              <w:t xml:space="preserve"> </w:t>
            </w:r>
            <w:r>
              <w:rPr>
                <w:rFonts w:ascii="Arial" w:hAnsi="Arial" w:cs="Arial"/>
                <w:szCs w:val="24"/>
              </w:rPr>
              <w:t>condition is</w:t>
            </w:r>
            <w:r w:rsidRPr="00443B27">
              <w:rPr>
                <w:rFonts w:ascii="Arial" w:hAnsi="Arial"/>
              </w:rPr>
              <w:t xml:space="preserve"> met:</w:t>
            </w:r>
          </w:p>
          <w:p w:rsidR="00C96899" w:rsidRPr="00E728B3" w:rsidRDefault="00C96899" w:rsidP="00E728B3">
            <w:pPr>
              <w:pStyle w:val="ListParagraph"/>
              <w:numPr>
                <w:ilvl w:val="0"/>
                <w:numId w:val="45"/>
              </w:numPr>
              <w:autoSpaceDE w:val="0"/>
              <w:autoSpaceDN w:val="0"/>
              <w:adjustRightInd w:val="0"/>
              <w:spacing w:after="120"/>
              <w:rPr>
                <w:rFonts w:ascii="Arial" w:hAnsi="Arial"/>
                <w:sz w:val="24"/>
              </w:rPr>
            </w:pPr>
            <w:r w:rsidRPr="00E728B3">
              <w:rPr>
                <w:rFonts w:ascii="Arial" w:hAnsi="Arial"/>
                <w:sz w:val="24"/>
              </w:rPr>
              <w:t>The user has been given explicit authorization to register identifiers.</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354" w:type="dxa"/>
          </w:tcPr>
          <w:p w:rsidR="00C96899" w:rsidRPr="00B3506E" w:rsidRDefault="00C96899" w:rsidP="000D4BA4">
            <w:pPr>
              <w:pStyle w:val="ListParagraph"/>
              <w:spacing w:after="120"/>
              <w:ind w:left="0"/>
              <w:rPr>
                <w:rFonts w:ascii="Arial" w:hAnsi="Arial"/>
                <w:i/>
              </w:rPr>
            </w:pPr>
            <w:r w:rsidRPr="00B3506E">
              <w:rPr>
                <w:rFonts w:ascii="Arial" w:hAnsi="Arial"/>
                <w:sz w:val="24"/>
              </w:rPr>
              <w:t>ST identifier</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354" w:type="dxa"/>
          </w:tcPr>
          <w:p w:rsidR="00C96899" w:rsidRPr="00B3506E" w:rsidRDefault="00C96899" w:rsidP="000D4BA4">
            <w:pPr>
              <w:spacing w:after="120" w:line="276" w:lineRule="auto"/>
              <w:rPr>
                <w:rFonts w:ascii="Arial" w:hAnsi="Arial"/>
              </w:rPr>
            </w:pPr>
            <w:r w:rsidRPr="00B3506E">
              <w:rPr>
                <w:rFonts w:ascii="Arial" w:hAnsi="Arial" w:cs="Arial"/>
                <w:szCs w:val="22"/>
              </w:rPr>
              <w:t>BL</w:t>
            </w:r>
            <w:r>
              <w:rPr>
                <w:rFonts w:ascii="Times New Roman" w:hAnsi="Times New Roman"/>
                <w:szCs w:val="22"/>
              </w:rPr>
              <w:t>BL</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None</w:t>
            </w:r>
          </w:p>
        </w:tc>
      </w:tr>
      <w:tr w:rsidR="00C96899" w:rsidRPr="004F6B7A" w:rsidTr="001B6272">
        <w:tc>
          <w:tcPr>
            <w:tcW w:w="2006" w:type="dxa"/>
            <w:shd w:val="clear" w:color="auto" w:fill="C0C0C0"/>
          </w:tcPr>
          <w:p w:rsidR="00C96899" w:rsidRPr="00443B27" w:rsidRDefault="00C96899" w:rsidP="000D4BA4">
            <w:pPr>
              <w:suppressAutoHyphens/>
              <w:spacing w:after="120"/>
              <w:rPr>
                <w:rFonts w:ascii="Arial" w:hAnsi="Arial"/>
                <w:b/>
              </w:rPr>
            </w:pPr>
            <w:r w:rsidRPr="00443B27">
              <w:rPr>
                <w:rFonts w:ascii="Arial" w:hAnsi="Arial"/>
                <w:b/>
              </w:rPr>
              <w:t>Alternate Conditions</w:t>
            </w:r>
          </w:p>
        </w:tc>
        <w:tc>
          <w:tcPr>
            <w:tcW w:w="7354" w:type="dxa"/>
          </w:tcPr>
          <w:p w:rsidR="00C96899" w:rsidRPr="00443B27" w:rsidRDefault="00C96899" w:rsidP="000D4BA4">
            <w:pPr>
              <w:spacing w:after="120"/>
              <w:rPr>
                <w:rFonts w:ascii="Arial" w:hAnsi="Arial"/>
              </w:rPr>
            </w:pPr>
            <w:r w:rsidRPr="00443B27">
              <w:rPr>
                <w:rFonts w:ascii="Arial" w:hAnsi="Arial"/>
              </w:rPr>
              <w:t>None</w:t>
            </w:r>
          </w:p>
        </w:tc>
      </w:tr>
      <w:tr w:rsidR="00C96899" w:rsidRPr="004F6B7A" w:rsidTr="001B6272">
        <w:tc>
          <w:tcPr>
            <w:tcW w:w="2006" w:type="dxa"/>
            <w:shd w:val="clear" w:color="auto" w:fill="C0C0C0"/>
          </w:tcPr>
          <w:p w:rsidR="00C96899" w:rsidRPr="00443B27" w:rsidRDefault="00C96899" w:rsidP="000D4BA4">
            <w:pPr>
              <w:suppressAutoHyphens/>
              <w:spacing w:after="120"/>
              <w:rPr>
                <w:rFonts w:ascii="Arial" w:hAnsi="Arial"/>
                <w:b/>
              </w:rPr>
            </w:pPr>
            <w:r w:rsidRPr="00443B27">
              <w:rPr>
                <w:rFonts w:ascii="Arial" w:hAnsi="Arial"/>
                <w:b/>
              </w:rPr>
              <w:t>Exception Conditions</w:t>
            </w:r>
          </w:p>
        </w:tc>
        <w:tc>
          <w:tcPr>
            <w:tcW w:w="7354" w:type="dxa"/>
          </w:tcPr>
          <w:p w:rsidR="00C96899" w:rsidRPr="00443B27" w:rsidRDefault="00C96899" w:rsidP="000D4BA4">
            <w:pPr>
              <w:spacing w:after="120"/>
              <w:rPr>
                <w:rFonts w:ascii="Arial" w:hAnsi="Arial"/>
                <w:color w:val="000000"/>
              </w:rPr>
            </w:pPr>
            <w:r w:rsidRPr="00443B27">
              <w:rPr>
                <w:rFonts w:ascii="Arial" w:hAnsi="Arial"/>
                <w:color w:val="000000"/>
              </w:rPr>
              <w:t>NamingAuthorityConfigurationException</w:t>
            </w:r>
          </w:p>
          <w:p w:rsidR="00C96899" w:rsidRPr="00443B27" w:rsidRDefault="00C96899" w:rsidP="000D4BA4">
            <w:pPr>
              <w:spacing w:after="120"/>
              <w:rPr>
                <w:rFonts w:ascii="Arial" w:hAnsi="Arial"/>
                <w:color w:val="000000"/>
              </w:rPr>
            </w:pPr>
            <w:r w:rsidRPr="00443B27">
              <w:rPr>
                <w:rFonts w:ascii="Arial" w:hAnsi="Arial"/>
                <w:color w:val="000000"/>
              </w:rPr>
              <w:t>NamingAuthoritySecurityException</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Details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bl>
    <w:p w:rsidR="00C96899" w:rsidRPr="00DE3246" w:rsidRDefault="00C96899" w:rsidP="006975B1">
      <w:pPr>
        <w:pStyle w:val="Heading4"/>
        <w:numPr>
          <w:ilvl w:val="3"/>
          <w:numId w:val="6"/>
        </w:numPr>
        <w:tabs>
          <w:tab w:val="clear" w:pos="1674"/>
          <w:tab w:val="left" w:pos="960"/>
        </w:tabs>
        <w:spacing w:before="0" w:after="120"/>
        <w:ind w:left="0" w:firstLine="6"/>
        <w:rPr>
          <w:rFonts w:ascii="Arial" w:hAnsi="Arial"/>
          <w:b w:val="0"/>
          <w:color w:val="2F08C0"/>
          <w:sz w:val="26"/>
        </w:rPr>
      </w:pPr>
      <w:r w:rsidRPr="00DE3246">
        <w:rPr>
          <w:rFonts w:ascii="Arial" w:hAnsi="Arial"/>
          <w:b w:val="0"/>
          <w:color w:val="2F08C0"/>
          <w:sz w:val="26"/>
        </w:rPr>
        <w:t>getParentHierarchy</w:t>
      </w:r>
    </w:p>
    <w:p w:rsidR="00C96899" w:rsidRPr="00FF369B" w:rsidRDefault="00C96899" w:rsidP="000D4BA4">
      <w:pPr>
        <w:spacing w:after="120"/>
        <w:rPr>
          <w:rFonts w:ascii="Arial" w:hAnsi="Arial"/>
        </w:rPr>
      </w:pPr>
      <w:r w:rsidRPr="00B3506E">
        <w:rPr>
          <w:rFonts w:ascii="Arial" w:hAnsi="Arial"/>
        </w:rPr>
        <w:t>Return parents of a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354" w:type="dxa"/>
          </w:tcPr>
          <w:p w:rsidR="00C96899" w:rsidRPr="00B3506E" w:rsidRDefault="00C96899" w:rsidP="000D4BA4">
            <w:pPr>
              <w:tabs>
                <w:tab w:val="left" w:pos="1620"/>
              </w:tabs>
              <w:spacing w:after="120" w:line="276" w:lineRule="auto"/>
              <w:rPr>
                <w:rFonts w:ascii="Arial" w:hAnsi="Arial"/>
              </w:rPr>
            </w:pPr>
            <w:r w:rsidRPr="00B3506E">
              <w:rPr>
                <w:rFonts w:ascii="Arial" w:hAnsi="Arial"/>
              </w:rPr>
              <w:t>Return the parent hierarchy of the input Specimen Identifier.</w:t>
            </w:r>
            <w:r w:rsidRPr="00B3506E">
              <w:rPr>
                <w:rFonts w:ascii="Arial" w:hAnsi="Arial"/>
              </w:rPr>
              <w:tab/>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354" w:type="dxa"/>
          </w:tcPr>
          <w:p w:rsidR="00C96899" w:rsidRPr="00B3506E" w:rsidRDefault="00C96899" w:rsidP="000D4BA4">
            <w:pPr>
              <w:spacing w:after="120"/>
              <w:rPr>
                <w:rFonts w:ascii="Arial" w:hAnsi="Arial"/>
              </w:rPr>
            </w:pPr>
            <w:commentRangeStart w:id="130"/>
            <w:r w:rsidRPr="00B3506E">
              <w:rPr>
                <w:rFonts w:ascii="Arial" w:hAnsi="Arial"/>
              </w:rPr>
              <w:t>None</w:t>
            </w:r>
            <w:commentRangeEnd w:id="130"/>
            <w:r w:rsidRPr="00B3506E">
              <w:rPr>
                <w:rStyle w:val="CommentReference"/>
                <w:rFonts w:ascii="Arial" w:hAnsi="Arial"/>
              </w:rPr>
              <w:commentReference w:id="130"/>
            </w:r>
          </w:p>
        </w:tc>
      </w:tr>
      <w:tr w:rsidR="00C96899" w:rsidRPr="00082E9D"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Pre-Conditions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 xml:space="preserve"> ST </w:t>
            </w:r>
            <w:r w:rsidRPr="00B3506E">
              <w:rPr>
                <w:rFonts w:ascii="Arial" w:hAnsi="Arial" w:cs="Arial"/>
                <w:sz w:val="24"/>
              </w:rPr>
              <w:t>identifier</w:t>
            </w:r>
            <w:r>
              <w:rPr>
                <w:rFonts w:ascii="Times New Roman" w:hAnsi="Times New Roman"/>
                <w:sz w:val="24"/>
              </w:rPr>
              <w:t>identifier</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354" w:type="dxa"/>
          </w:tcPr>
          <w:p w:rsidR="00C96899" w:rsidRPr="00B3506E" w:rsidRDefault="00C96899" w:rsidP="000D4BA4">
            <w:pPr>
              <w:spacing w:after="120" w:line="276" w:lineRule="auto"/>
              <w:rPr>
                <w:rFonts w:ascii="Arial" w:hAnsi="Arial"/>
              </w:rPr>
            </w:pPr>
            <w:r w:rsidRPr="00B3506E">
              <w:rPr>
                <w:rFonts w:ascii="Arial" w:hAnsi="Arial"/>
              </w:rPr>
              <w:t xml:space="preserve">Tree representing </w:t>
            </w:r>
            <w:r w:rsidRPr="00B3506E">
              <w:rPr>
                <w:rFonts w:ascii="Arial" w:hAnsi="Arial" w:cs="Arial"/>
                <w:szCs w:val="22"/>
              </w:rPr>
              <w:t xml:space="preserve">Identifiers </w:t>
            </w:r>
            <w:r>
              <w:rPr>
                <w:rFonts w:ascii="Times New Roman" w:hAnsi="Times New Roman"/>
                <w:szCs w:val="22"/>
              </w:rPr>
              <w:t xml:space="preserve">Identifiers </w:t>
            </w:r>
            <w:r w:rsidRPr="00B3506E">
              <w:rPr>
                <w:rFonts w:ascii="Arial" w:hAnsi="Arial"/>
              </w:rPr>
              <w:t>starting from a given Identifier.</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Alternate Conditions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 Conditions</w:t>
            </w:r>
          </w:p>
        </w:tc>
        <w:tc>
          <w:tcPr>
            <w:tcW w:w="7354" w:type="dxa"/>
          </w:tcPr>
          <w:p w:rsidR="00C96899" w:rsidRPr="00443B27" w:rsidRDefault="00C96899" w:rsidP="000D4BA4">
            <w:pPr>
              <w:spacing w:after="120"/>
              <w:rPr>
                <w:rFonts w:ascii="Arial" w:hAnsi="Arial"/>
                <w:color w:val="000000"/>
              </w:rPr>
            </w:pPr>
            <w:r w:rsidRPr="00443B27">
              <w:rPr>
                <w:rFonts w:ascii="Arial" w:hAnsi="Arial"/>
                <w:color w:val="000000"/>
              </w:rPr>
              <w:t>NamingAuthorityConfigurationException</w:t>
            </w:r>
          </w:p>
          <w:p w:rsidR="00C96899" w:rsidRPr="00443B27" w:rsidRDefault="00C96899" w:rsidP="000D4BA4">
            <w:pPr>
              <w:spacing w:after="120"/>
              <w:rPr>
                <w:rFonts w:ascii="Arial" w:hAnsi="Arial"/>
                <w:color w:val="000000"/>
              </w:rPr>
            </w:pPr>
            <w:r w:rsidRPr="00443B27">
              <w:rPr>
                <w:rFonts w:ascii="Arial" w:hAnsi="Arial"/>
                <w:color w:val="000000"/>
              </w:rPr>
              <w:t>InvalidIdentifierValuesException</w:t>
            </w:r>
          </w:p>
          <w:p w:rsidR="00C96899" w:rsidRPr="00443B27" w:rsidRDefault="00C96899" w:rsidP="000D4BA4">
            <w:pPr>
              <w:spacing w:after="120"/>
              <w:rPr>
                <w:rFonts w:ascii="Arial" w:hAnsi="Arial"/>
                <w:color w:val="000000"/>
              </w:rPr>
            </w:pPr>
            <w:r w:rsidRPr="00443B27">
              <w:rPr>
                <w:rFonts w:ascii="Arial" w:hAnsi="Arial"/>
                <w:color w:val="000000"/>
              </w:rPr>
              <w:t>InvalidIdentifierException</w:t>
            </w:r>
          </w:p>
          <w:p w:rsidR="00C96899" w:rsidRPr="00FF369B" w:rsidRDefault="00C96899" w:rsidP="000D4BA4">
            <w:pPr>
              <w:spacing w:after="120"/>
              <w:rPr>
                <w:rFonts w:ascii="Arial" w:hAnsi="Arial"/>
                <w:color w:val="000000"/>
                <w:sz w:val="20"/>
              </w:rPr>
            </w:pPr>
            <w:r w:rsidRPr="00443B27">
              <w:rPr>
                <w:rFonts w:ascii="Arial" w:hAnsi="Arial"/>
                <w:color w:val="000000"/>
              </w:rPr>
              <w:t>NamingAuthoritySecurityException</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Details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bl>
    <w:p w:rsidR="00C96899" w:rsidRPr="00DE3246" w:rsidRDefault="00C96899" w:rsidP="00DE3246">
      <w:pPr>
        <w:pStyle w:val="Heading4"/>
        <w:numPr>
          <w:ilvl w:val="3"/>
          <w:numId w:val="6"/>
        </w:numPr>
        <w:tabs>
          <w:tab w:val="clear" w:pos="1674"/>
          <w:tab w:val="num" w:pos="990"/>
        </w:tabs>
        <w:spacing w:before="0" w:after="120"/>
        <w:ind w:left="0" w:firstLine="36"/>
        <w:rPr>
          <w:rFonts w:ascii="Arial" w:hAnsi="Arial"/>
          <w:b w:val="0"/>
          <w:color w:val="2F08C0"/>
          <w:sz w:val="26"/>
        </w:rPr>
      </w:pPr>
      <w:r w:rsidRPr="00DE3246">
        <w:rPr>
          <w:rFonts w:ascii="Arial" w:hAnsi="Arial"/>
          <w:b w:val="0"/>
          <w:color w:val="2F08C0"/>
          <w:sz w:val="26"/>
        </w:rPr>
        <w:t>getChildHierarchy</w:t>
      </w:r>
    </w:p>
    <w:p w:rsidR="00C96899" w:rsidRPr="00B3506E" w:rsidRDefault="00C96899" w:rsidP="000D4BA4">
      <w:pPr>
        <w:spacing w:after="120"/>
        <w:rPr>
          <w:rFonts w:ascii="Arial" w:hAnsi="Arial"/>
        </w:rPr>
      </w:pPr>
      <w:r w:rsidRPr="00B3506E">
        <w:rPr>
          <w:rFonts w:ascii="Arial" w:hAnsi="Arial"/>
        </w:rPr>
        <w:t>Return children of a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354" w:type="dxa"/>
          </w:tcPr>
          <w:p w:rsidR="00C96899" w:rsidRPr="00B3506E" w:rsidRDefault="00C96899" w:rsidP="000D4BA4">
            <w:pPr>
              <w:tabs>
                <w:tab w:val="left" w:pos="1620"/>
              </w:tabs>
              <w:spacing w:after="120" w:line="276" w:lineRule="auto"/>
              <w:rPr>
                <w:rFonts w:ascii="Arial" w:hAnsi="Arial"/>
              </w:rPr>
            </w:pPr>
            <w:r w:rsidRPr="00B3506E">
              <w:rPr>
                <w:rFonts w:ascii="Arial" w:hAnsi="Arial"/>
              </w:rPr>
              <w:t>Return the parent hierarchy of the input Specimen Identifier.</w:t>
            </w:r>
            <w:r w:rsidRPr="00B3506E">
              <w:rPr>
                <w:rFonts w:ascii="Arial" w:hAnsi="Arial"/>
              </w:rPr>
              <w:tab/>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354" w:type="dxa"/>
          </w:tcPr>
          <w:p w:rsidR="00C96899" w:rsidRPr="00B3506E" w:rsidRDefault="00C96899" w:rsidP="000D4BA4">
            <w:pPr>
              <w:spacing w:after="120"/>
              <w:rPr>
                <w:rFonts w:ascii="Arial" w:hAnsi="Arial"/>
              </w:rPr>
            </w:pPr>
            <w:commentRangeStart w:id="131"/>
            <w:r w:rsidRPr="00B3506E">
              <w:rPr>
                <w:rFonts w:ascii="Arial" w:hAnsi="Arial"/>
              </w:rPr>
              <w:t>None</w:t>
            </w:r>
            <w:commentRangeEnd w:id="131"/>
            <w:r w:rsidRPr="00B3506E">
              <w:rPr>
                <w:rStyle w:val="CommentReference"/>
                <w:rFonts w:ascii="Arial" w:hAnsi="Arial"/>
              </w:rPr>
              <w:commentReference w:id="131"/>
            </w:r>
          </w:p>
        </w:tc>
      </w:tr>
      <w:tr w:rsidR="00C96899" w:rsidRPr="00082E9D"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Pre-Conditions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cs="Arial"/>
                <w:sz w:val="24"/>
              </w:rPr>
              <w:t>ST identifier.</w:t>
            </w:r>
            <w:r>
              <w:rPr>
                <w:rFonts w:ascii="Times New Roman" w:hAnsi="Times New Roman"/>
                <w:sz w:val="24"/>
              </w:rPr>
              <w:t>ST identifier.</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354" w:type="dxa"/>
          </w:tcPr>
          <w:p w:rsidR="00C96899" w:rsidRPr="00B3506E" w:rsidRDefault="00C96899" w:rsidP="000D4BA4">
            <w:pPr>
              <w:spacing w:after="120" w:line="276" w:lineRule="auto"/>
              <w:rPr>
                <w:rFonts w:ascii="Arial" w:hAnsi="Arial"/>
              </w:rPr>
            </w:pPr>
            <w:r w:rsidRPr="00B3506E">
              <w:rPr>
                <w:rFonts w:ascii="Arial" w:hAnsi="Arial"/>
              </w:rPr>
              <w:t>Tree representing Identifiers starting from given Identifier.</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354" w:type="dxa"/>
          </w:tcPr>
          <w:p w:rsidR="00C96899" w:rsidRPr="00B3506E" w:rsidRDefault="00C96899" w:rsidP="000D4BA4">
            <w:pPr>
              <w:pStyle w:val="ListParagraph"/>
              <w:spacing w:after="120"/>
              <w:ind w:left="0"/>
              <w:rPr>
                <w:rFonts w:ascii="Arial" w:hAnsi="Arial"/>
              </w:rPr>
            </w:pPr>
            <w:r w:rsidRPr="00B3506E">
              <w:rPr>
                <w:rFonts w:ascii="Arial" w:hAnsi="Arial"/>
                <w:sz w:val="24"/>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Alternate Conditions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 Conditions</w:t>
            </w:r>
          </w:p>
        </w:tc>
        <w:tc>
          <w:tcPr>
            <w:tcW w:w="7354" w:type="dxa"/>
          </w:tcPr>
          <w:p w:rsidR="00C96899" w:rsidRPr="00DE3246" w:rsidRDefault="00C96899" w:rsidP="000D4BA4">
            <w:pPr>
              <w:spacing w:after="120"/>
              <w:rPr>
                <w:rFonts w:ascii="Arial" w:hAnsi="Arial"/>
                <w:color w:val="000000"/>
              </w:rPr>
            </w:pPr>
            <w:r w:rsidRPr="00DE3246">
              <w:rPr>
                <w:rFonts w:ascii="Arial" w:hAnsi="Arial"/>
                <w:color w:val="000000"/>
              </w:rPr>
              <w:t>NamingAuthorityConfigurationException</w:t>
            </w:r>
          </w:p>
          <w:p w:rsidR="00C96899" w:rsidRPr="00DE3246" w:rsidRDefault="00C96899" w:rsidP="000D4BA4">
            <w:pPr>
              <w:spacing w:after="120"/>
              <w:rPr>
                <w:rFonts w:ascii="Arial" w:hAnsi="Arial"/>
                <w:color w:val="000000"/>
              </w:rPr>
            </w:pPr>
            <w:r w:rsidRPr="00DE3246">
              <w:rPr>
                <w:rFonts w:ascii="Arial" w:hAnsi="Arial"/>
                <w:color w:val="000000"/>
              </w:rPr>
              <w:t>InvalidIdentifierValuesException</w:t>
            </w:r>
          </w:p>
          <w:p w:rsidR="00C96899" w:rsidRPr="00DE3246" w:rsidRDefault="00C96899" w:rsidP="000D4BA4">
            <w:pPr>
              <w:spacing w:after="120"/>
              <w:rPr>
                <w:rFonts w:ascii="Arial" w:hAnsi="Arial"/>
                <w:color w:val="000000"/>
              </w:rPr>
            </w:pPr>
            <w:r w:rsidRPr="00DE3246">
              <w:rPr>
                <w:rFonts w:ascii="Arial" w:hAnsi="Arial"/>
                <w:color w:val="000000"/>
              </w:rPr>
              <w:t>InvalidIdentifierException</w:t>
            </w:r>
          </w:p>
          <w:p w:rsidR="00C96899" w:rsidRPr="0005739B" w:rsidRDefault="00C96899" w:rsidP="000D4BA4">
            <w:pPr>
              <w:spacing w:after="120"/>
              <w:rPr>
                <w:rFonts w:ascii="Arial" w:hAnsi="Arial"/>
                <w:color w:val="000000"/>
                <w:sz w:val="20"/>
              </w:rPr>
            </w:pPr>
            <w:r w:rsidRPr="00DE3246">
              <w:rPr>
                <w:rFonts w:ascii="Arial" w:hAnsi="Arial"/>
                <w:color w:val="000000"/>
              </w:rPr>
              <w:t>NamingAuthoritySecurityException</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Details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r w:rsidR="00C96899" w:rsidRPr="004F6B7A" w:rsidTr="001B6272">
        <w:tc>
          <w:tcPr>
            <w:tcW w:w="2006"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354" w:type="dxa"/>
          </w:tcPr>
          <w:p w:rsidR="00C96899" w:rsidRPr="00B3506E" w:rsidRDefault="00C96899" w:rsidP="000D4BA4">
            <w:pPr>
              <w:spacing w:after="120"/>
              <w:rPr>
                <w:rFonts w:ascii="Arial" w:hAnsi="Arial"/>
              </w:rPr>
            </w:pPr>
            <w:r w:rsidRPr="00B3506E">
              <w:rPr>
                <w:rFonts w:ascii="Arial" w:hAnsi="Arial"/>
              </w:rPr>
              <w:t>None</w:t>
            </w:r>
          </w:p>
        </w:tc>
      </w:tr>
    </w:tbl>
    <w:p w:rsidR="00C96899" w:rsidRPr="00916372" w:rsidRDefault="00C96899" w:rsidP="00AB193F">
      <w:pPr>
        <w:pStyle w:val="Heading4"/>
        <w:numPr>
          <w:ilvl w:val="3"/>
          <w:numId w:val="6"/>
        </w:numPr>
        <w:tabs>
          <w:tab w:val="clear" w:pos="1674"/>
          <w:tab w:val="left" w:pos="900"/>
        </w:tabs>
        <w:spacing w:before="0" w:after="120"/>
        <w:ind w:left="0" w:firstLine="6"/>
        <w:rPr>
          <w:rFonts w:ascii="Arial" w:hAnsi="Arial"/>
          <w:b w:val="0"/>
          <w:color w:val="2F08C0"/>
          <w:sz w:val="26"/>
        </w:rPr>
      </w:pPr>
      <w:r w:rsidRPr="00916372">
        <w:rPr>
          <w:rFonts w:ascii="Arial" w:hAnsi="Arial"/>
          <w:b w:val="0"/>
          <w:color w:val="2F08C0"/>
          <w:sz w:val="26"/>
        </w:rPr>
        <w:t>registerSite</w:t>
      </w:r>
    </w:p>
    <w:p w:rsidR="00C96899" w:rsidRPr="00FF369B" w:rsidRDefault="00C96899" w:rsidP="000D4BA4">
      <w:pPr>
        <w:spacing w:after="120"/>
        <w:rPr>
          <w:rFonts w:ascii="Arial" w:hAnsi="Arial"/>
        </w:rPr>
      </w:pPr>
      <w:r w:rsidRPr="00B3506E">
        <w:rPr>
          <w:rFonts w:ascii="Arial" w:hAnsi="Arial"/>
        </w:rPr>
        <w:t>Register a site.</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5"/>
        <w:gridCol w:w="2062"/>
        <w:gridCol w:w="7298"/>
      </w:tblGrid>
      <w:tr w:rsidR="00C96899" w:rsidTr="001B6272">
        <w:tc>
          <w:tcPr>
            <w:tcW w:w="2062" w:type="dxa"/>
            <w:gridSpan w:val="2"/>
            <w:shd w:val="clear" w:color="auto" w:fill="C0C0C0"/>
          </w:tcPr>
          <w:p w:rsidR="00C96899" w:rsidRPr="00B3506E" w:rsidRDefault="00C96899" w:rsidP="000D4BA4">
            <w:pPr>
              <w:suppressAutoHyphens/>
              <w:spacing w:after="120"/>
              <w:rPr>
                <w:rFonts w:ascii="Arial" w:hAnsi="Arial"/>
                <w:b/>
              </w:rPr>
            </w:pPr>
            <w:r w:rsidRPr="00B3506E">
              <w:rPr>
                <w:rFonts w:ascii="Arial" w:hAnsi="Arial"/>
                <w:b/>
              </w:rPr>
              <w:t>Behavior Description</w:t>
            </w:r>
          </w:p>
        </w:tc>
        <w:tc>
          <w:tcPr>
            <w:tcW w:w="7298" w:type="dxa"/>
          </w:tcPr>
          <w:p w:rsidR="00C96899" w:rsidRPr="00443B27" w:rsidRDefault="00C96899" w:rsidP="000D4BA4">
            <w:pPr>
              <w:spacing w:after="120"/>
              <w:rPr>
                <w:rFonts w:ascii="Arial" w:hAnsi="Arial"/>
                <w:i/>
                <w:color w:val="FF0000"/>
              </w:rPr>
            </w:pPr>
            <w:r w:rsidRPr="00443B27">
              <w:rPr>
                <w:rFonts w:ascii="Arial" w:hAnsi="Arial"/>
              </w:rPr>
              <w:t>This operation registers a Site to the user.</w:t>
            </w:r>
          </w:p>
        </w:tc>
      </w:tr>
      <w:tr w:rsidR="00C96899" w:rsidTr="001B6272">
        <w:tc>
          <w:tcPr>
            <w:tcW w:w="2062" w:type="dxa"/>
            <w:gridSpan w:val="2"/>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Pre-Conditions</w:t>
            </w:r>
          </w:p>
        </w:tc>
        <w:tc>
          <w:tcPr>
            <w:tcW w:w="7298" w:type="dxa"/>
          </w:tcPr>
          <w:p w:rsidR="00C96899" w:rsidRPr="00B3506E" w:rsidRDefault="00C96899" w:rsidP="000D4BA4">
            <w:pPr>
              <w:spacing w:after="120"/>
              <w:rPr>
                <w:rFonts w:ascii="Arial" w:hAnsi="Arial"/>
                <w:sz w:val="20"/>
              </w:rPr>
            </w:pP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Security Conditions</w:t>
            </w:r>
          </w:p>
        </w:tc>
        <w:tc>
          <w:tcPr>
            <w:tcW w:w="7298" w:type="dxa"/>
          </w:tcPr>
          <w:p w:rsidR="00C96899" w:rsidRPr="00443B27" w:rsidRDefault="00C96899" w:rsidP="000D4BA4">
            <w:pPr>
              <w:autoSpaceDE w:val="0"/>
              <w:autoSpaceDN w:val="0"/>
              <w:adjustRightInd w:val="0"/>
              <w:spacing w:after="120"/>
              <w:rPr>
                <w:rFonts w:ascii="Arial" w:hAnsi="Arial"/>
              </w:rPr>
            </w:pPr>
            <w:r w:rsidRPr="00443B27">
              <w:rPr>
                <w:rFonts w:ascii="Arial" w:hAnsi="Arial"/>
              </w:rPr>
              <w:t>A user can register a site if all of the below conditions are met:</w:t>
            </w:r>
          </w:p>
          <w:p w:rsidR="00C96899" w:rsidRPr="00443B27" w:rsidRDefault="00C96899" w:rsidP="00E728B3">
            <w:pPr>
              <w:pStyle w:val="ListParagraph"/>
              <w:numPr>
                <w:ilvl w:val="0"/>
                <w:numId w:val="38"/>
              </w:numPr>
              <w:autoSpaceDE w:val="0"/>
              <w:autoSpaceDN w:val="0"/>
              <w:adjustRightInd w:val="0"/>
              <w:spacing w:after="120"/>
              <w:ind w:left="720"/>
              <w:rPr>
                <w:rFonts w:ascii="Arial" w:hAnsi="Arial"/>
                <w:sz w:val="24"/>
              </w:rPr>
            </w:pPr>
            <w:r w:rsidRPr="00443B27">
              <w:rPr>
                <w:rFonts w:ascii="Arial" w:hAnsi="Arial"/>
                <w:sz w:val="24"/>
              </w:rPr>
              <w:t>The user has been given explicit authorization to create a site.</w:t>
            </w:r>
          </w:p>
          <w:p w:rsidR="00C96899" w:rsidRPr="00443B27" w:rsidRDefault="00C96899" w:rsidP="00E728B3">
            <w:pPr>
              <w:pStyle w:val="ListParagraph"/>
              <w:numPr>
                <w:ilvl w:val="0"/>
                <w:numId w:val="38"/>
              </w:numPr>
              <w:autoSpaceDE w:val="0"/>
              <w:autoSpaceDN w:val="0"/>
              <w:adjustRightInd w:val="0"/>
              <w:spacing w:after="120"/>
              <w:ind w:left="720"/>
              <w:rPr>
                <w:rFonts w:ascii="Arial" w:hAnsi="Arial"/>
                <w:sz w:val="24"/>
              </w:rPr>
            </w:pPr>
            <w:r w:rsidRPr="00443B27">
              <w:rPr>
                <w:rFonts w:ascii="Arial" w:hAnsi="Arial"/>
                <w:sz w:val="24"/>
              </w:rPr>
              <w:t>The user did not register any other site previously with his credentials.</w:t>
            </w: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Inputs</w:t>
            </w:r>
          </w:p>
        </w:tc>
        <w:tc>
          <w:tcPr>
            <w:tcW w:w="7298" w:type="dxa"/>
          </w:tcPr>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application</w:t>
            </w:r>
          </w:p>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application URL</w:t>
            </w:r>
          </w:p>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application version</w:t>
            </w:r>
          </w:p>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contact email</w:t>
            </w:r>
          </w:p>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contact name</w:t>
            </w:r>
          </w:p>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contact phone</w:t>
            </w:r>
          </w:p>
          <w:p w:rsidR="00C96899" w:rsidRPr="00443B27" w:rsidRDefault="00C96899" w:rsidP="000D4BA4">
            <w:pPr>
              <w:pStyle w:val="ListParagraph"/>
              <w:numPr>
                <w:ilvl w:val="0"/>
                <w:numId w:val="40"/>
              </w:numPr>
              <w:spacing w:after="120"/>
              <w:rPr>
                <w:rFonts w:ascii="Arial" w:hAnsi="Arial"/>
                <w:sz w:val="24"/>
              </w:rPr>
            </w:pPr>
            <w:r w:rsidRPr="00443B27">
              <w:rPr>
                <w:rFonts w:ascii="Arial" w:hAnsi="Arial"/>
                <w:sz w:val="24"/>
              </w:rPr>
              <w:t>ST organization</w:t>
            </w: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Outputs</w:t>
            </w:r>
          </w:p>
        </w:tc>
        <w:tc>
          <w:tcPr>
            <w:tcW w:w="7298" w:type="dxa"/>
          </w:tcPr>
          <w:p w:rsidR="00C96899" w:rsidRPr="00443B27" w:rsidRDefault="00C96899" w:rsidP="000D4BA4">
            <w:pPr>
              <w:spacing w:after="120"/>
              <w:rPr>
                <w:rFonts w:ascii="Arial" w:hAnsi="Arial"/>
              </w:rPr>
            </w:pPr>
            <w:r w:rsidRPr="00443B27">
              <w:rPr>
                <w:rFonts w:ascii="Arial" w:hAnsi="Arial"/>
              </w:rPr>
              <w:t>None.</w:t>
            </w: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Post-Conditions</w:t>
            </w:r>
          </w:p>
        </w:tc>
        <w:tc>
          <w:tcPr>
            <w:tcW w:w="7298" w:type="dxa"/>
          </w:tcPr>
          <w:p w:rsidR="00C96899" w:rsidRPr="00443B27" w:rsidRDefault="00C96899" w:rsidP="000D4BA4">
            <w:pPr>
              <w:spacing w:after="120"/>
              <w:jc w:val="both"/>
              <w:rPr>
                <w:rFonts w:ascii="Arial" w:hAnsi="Arial"/>
                <w:i/>
                <w:color w:val="FF0000"/>
              </w:rPr>
            </w:pP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Exception Conditions</w:t>
            </w:r>
          </w:p>
        </w:tc>
        <w:tc>
          <w:tcPr>
            <w:tcW w:w="7298" w:type="dxa"/>
          </w:tcPr>
          <w:p w:rsidR="00C96899" w:rsidRPr="00443B27" w:rsidRDefault="00C96899" w:rsidP="000D4BA4">
            <w:pPr>
              <w:spacing w:after="120"/>
              <w:rPr>
                <w:rFonts w:ascii="Arial" w:hAnsi="Arial"/>
                <w:color w:val="000000"/>
              </w:rPr>
            </w:pPr>
            <w:r w:rsidRPr="00443B27">
              <w:rPr>
                <w:rFonts w:ascii="Arial" w:hAnsi="Arial"/>
                <w:color w:val="000000"/>
              </w:rPr>
              <w:t>NamingAuthorityConfigurationException</w:t>
            </w:r>
          </w:p>
          <w:p w:rsidR="00C96899" w:rsidRPr="00443B27" w:rsidRDefault="00C96899" w:rsidP="000D4BA4">
            <w:pPr>
              <w:spacing w:after="120"/>
              <w:rPr>
                <w:rFonts w:ascii="Arial" w:hAnsi="Arial"/>
                <w:color w:val="000000"/>
              </w:rPr>
            </w:pPr>
            <w:r w:rsidRPr="00443B27">
              <w:rPr>
                <w:rFonts w:ascii="Arial" w:hAnsi="Arial"/>
                <w:color w:val="000000"/>
              </w:rPr>
              <w:t>InvalidIdentifierValuesException</w:t>
            </w:r>
          </w:p>
          <w:p w:rsidR="00C96899" w:rsidRPr="00443B27" w:rsidRDefault="00C96899" w:rsidP="000D4BA4">
            <w:pPr>
              <w:spacing w:after="120"/>
              <w:rPr>
                <w:rFonts w:ascii="Arial" w:hAnsi="Arial"/>
                <w:color w:val="000000"/>
              </w:rPr>
            </w:pPr>
            <w:r w:rsidRPr="00443B27">
              <w:rPr>
                <w:rFonts w:ascii="Arial" w:hAnsi="Arial"/>
                <w:color w:val="000000"/>
              </w:rPr>
              <w:t>InvalidIdentifierException</w:t>
            </w:r>
          </w:p>
          <w:p w:rsidR="00C96899" w:rsidRPr="00443B27" w:rsidRDefault="00C96899" w:rsidP="000D4BA4">
            <w:pPr>
              <w:spacing w:after="120"/>
              <w:rPr>
                <w:rFonts w:ascii="Arial" w:hAnsi="Arial"/>
                <w:color w:val="000000"/>
              </w:rPr>
            </w:pPr>
            <w:r w:rsidRPr="00443B27">
              <w:rPr>
                <w:rFonts w:ascii="Arial" w:hAnsi="Arial"/>
                <w:color w:val="000000"/>
              </w:rPr>
              <w:t>NamingAuthoritySecurityException</w:t>
            </w: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Additional Implementation Details</w:t>
            </w:r>
          </w:p>
        </w:tc>
        <w:tc>
          <w:tcPr>
            <w:tcW w:w="7298" w:type="dxa"/>
          </w:tcPr>
          <w:p w:rsidR="00C96899" w:rsidRPr="00B3506E" w:rsidRDefault="00C96899" w:rsidP="000D4BA4">
            <w:pPr>
              <w:spacing w:after="120"/>
              <w:jc w:val="both"/>
              <w:rPr>
                <w:rFonts w:ascii="Arial" w:hAnsi="Arial"/>
                <w:i/>
                <w:color w:val="FF0000"/>
                <w:sz w:val="20"/>
              </w:rPr>
            </w:pPr>
          </w:p>
        </w:tc>
      </w:tr>
      <w:tr w:rsidR="00C96899" w:rsidTr="001B6272">
        <w:trPr>
          <w:gridBefore w:val="1"/>
        </w:trPr>
        <w:tc>
          <w:tcPr>
            <w:tcW w:w="2062"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Notes</w:t>
            </w:r>
          </w:p>
        </w:tc>
        <w:tc>
          <w:tcPr>
            <w:tcW w:w="7298" w:type="dxa"/>
          </w:tcPr>
          <w:p w:rsidR="00C96899" w:rsidRPr="00B3506E" w:rsidRDefault="00C96899" w:rsidP="000D4BA4">
            <w:pPr>
              <w:spacing w:after="120"/>
              <w:jc w:val="both"/>
              <w:rPr>
                <w:rFonts w:ascii="Arial" w:hAnsi="Arial"/>
                <w:i/>
                <w:color w:val="FF0000"/>
                <w:sz w:val="20"/>
              </w:rPr>
            </w:pPr>
          </w:p>
        </w:tc>
      </w:tr>
    </w:tbl>
    <w:p w:rsidR="00C96899" w:rsidRPr="000D4BA4" w:rsidRDefault="00C96899" w:rsidP="000D4BA4">
      <w:pPr>
        <w:pStyle w:val="Heading1"/>
        <w:numPr>
          <w:ilvl w:val="0"/>
          <w:numId w:val="6"/>
        </w:numPr>
        <w:spacing w:before="0" w:after="120"/>
        <w:rPr>
          <w:color w:val="2F08C0"/>
        </w:rPr>
      </w:pPr>
      <w:bookmarkStart w:id="132" w:name="_Toc284941717"/>
      <w:bookmarkStart w:id="133" w:name="_Toc284941804"/>
      <w:bookmarkStart w:id="134" w:name="_Toc284941897"/>
      <w:bookmarkStart w:id="135" w:name="_Toc284941984"/>
      <w:bookmarkStart w:id="136" w:name="_Toc284941718"/>
      <w:bookmarkStart w:id="137" w:name="_Toc284941805"/>
      <w:bookmarkStart w:id="138" w:name="_Toc284941898"/>
      <w:bookmarkStart w:id="139" w:name="_Toc284941985"/>
      <w:bookmarkStart w:id="140" w:name="_Toc279413056"/>
      <w:bookmarkStart w:id="141" w:name="_Toc284941899"/>
      <w:bookmarkEnd w:id="132"/>
      <w:bookmarkEnd w:id="133"/>
      <w:bookmarkEnd w:id="134"/>
      <w:bookmarkEnd w:id="135"/>
      <w:bookmarkEnd w:id="136"/>
      <w:bookmarkEnd w:id="137"/>
      <w:bookmarkEnd w:id="138"/>
      <w:bookmarkEnd w:id="139"/>
      <w:r w:rsidRPr="000D4BA4">
        <w:rPr>
          <w:color w:val="2F08C0"/>
        </w:rPr>
        <w:t>Dynamic Model</w:t>
      </w:r>
      <w:bookmarkEnd w:id="140"/>
      <w:bookmarkEnd w:id="141"/>
    </w:p>
    <w:p w:rsidR="00C96899" w:rsidRDefault="00C96899" w:rsidP="000D4BA4">
      <w:pPr>
        <w:spacing w:after="120"/>
        <w:jc w:val="both"/>
        <w:rPr>
          <w:rFonts w:ascii="Arial" w:hAnsi="Arial" w:cs="Arial"/>
          <w:szCs w:val="22"/>
        </w:rPr>
      </w:pPr>
      <w:r w:rsidRPr="006F210A">
        <w:rPr>
          <w:rFonts w:ascii="Arial" w:hAnsi="Arial" w:cs="Arial"/>
          <w:noProof/>
          <w:szCs w:val="22"/>
        </w:rPr>
        <w:pict>
          <v:shape id="Picture 6" o:spid="_x0000_i1036" type="#_x0000_t75" style="width:444.6pt;height:219.6pt;visibility:visible">
            <v:imagedata r:id="rId17" o:title=""/>
          </v:shape>
        </w:pict>
      </w:r>
    </w:p>
    <w:p w:rsidR="00C96899" w:rsidRDefault="00C96899" w:rsidP="000D4BA4">
      <w:pPr>
        <w:spacing w:after="120"/>
        <w:jc w:val="both"/>
        <w:rPr>
          <w:rFonts w:ascii="Arial" w:hAnsi="Arial" w:cs="Arial"/>
          <w:b/>
          <w:i/>
          <w:szCs w:val="22"/>
        </w:rPr>
      </w:pPr>
      <w:r w:rsidRPr="000674DC">
        <w:rPr>
          <w:rFonts w:ascii="Arial" w:hAnsi="Arial" w:cs="Arial"/>
          <w:b/>
          <w:i/>
          <w:szCs w:val="22"/>
        </w:rPr>
        <w:t>Figure</w:t>
      </w:r>
      <w:r>
        <w:rPr>
          <w:rFonts w:ascii="Arial" w:hAnsi="Arial" w:cs="Arial"/>
          <w:b/>
          <w:i/>
          <w:szCs w:val="22"/>
        </w:rPr>
        <w:t xml:space="preserve"> </w:t>
      </w:r>
      <w:r w:rsidRPr="000674DC">
        <w:rPr>
          <w:rFonts w:ascii="Arial" w:hAnsi="Arial" w:cs="Arial"/>
          <w:b/>
          <w:i/>
          <w:szCs w:val="22"/>
        </w:rPr>
        <w:t>6. Diagram</w:t>
      </w:r>
      <w:r w:rsidRPr="000674DC">
        <w:rPr>
          <w:rFonts w:ascii="Arial" w:hAnsi="Arial"/>
          <w:b/>
          <w:i/>
        </w:rPr>
        <w:t xml:space="preserve"> highlights the interaction</w:t>
      </w:r>
      <w:r>
        <w:rPr>
          <w:rFonts w:ascii="Arial" w:hAnsi="Arial"/>
          <w:b/>
          <w:i/>
        </w:rPr>
        <w:t xml:space="preserve"> </w:t>
      </w:r>
      <w:r w:rsidRPr="000674DC">
        <w:rPr>
          <w:rFonts w:ascii="Arial" w:hAnsi="Arial"/>
          <w:b/>
          <w:i/>
        </w:rPr>
        <w:t xml:space="preserve">of various services with the Specimen Identifier Management </w:t>
      </w:r>
      <w:r w:rsidRPr="000674DC">
        <w:rPr>
          <w:rFonts w:ascii="Arial" w:hAnsi="Arial" w:cs="Arial"/>
          <w:b/>
          <w:i/>
          <w:szCs w:val="22"/>
        </w:rPr>
        <w:t xml:space="preserve">Service. </w:t>
      </w:r>
    </w:p>
    <w:p w:rsidR="00C96899" w:rsidRPr="000674DC" w:rsidRDefault="00C96899" w:rsidP="000D4BA4">
      <w:pPr>
        <w:spacing w:after="120"/>
        <w:jc w:val="both"/>
        <w:rPr>
          <w:rFonts w:ascii="Arial" w:hAnsi="Arial"/>
        </w:rPr>
      </w:pPr>
      <w:r>
        <w:rPr>
          <w:rFonts w:ascii="Arial" w:hAnsi="Arial"/>
        </w:rPr>
        <w:t xml:space="preserve">A Specimen Management </w:t>
      </w:r>
      <w:r>
        <w:rPr>
          <w:rFonts w:ascii="Arial" w:hAnsi="Arial" w:cs="Arial"/>
          <w:szCs w:val="22"/>
        </w:rPr>
        <w:t>System</w:t>
      </w:r>
      <w:r>
        <w:rPr>
          <w:rFonts w:ascii="Arial" w:hAnsi="Arial"/>
        </w:rPr>
        <w:t xml:space="preserve"> receives security credentials using the Security Framework. Using these credentials</w:t>
      </w:r>
      <w:r>
        <w:rPr>
          <w:rFonts w:ascii="Arial" w:hAnsi="Arial" w:cs="Arial"/>
          <w:szCs w:val="22"/>
        </w:rPr>
        <w:t>,</w:t>
      </w:r>
      <w:r>
        <w:rPr>
          <w:rFonts w:ascii="Arial" w:hAnsi="Arial"/>
        </w:rPr>
        <w:t xml:space="preserve"> it registers a Specimen Identifier Management </w:t>
      </w:r>
      <w:r>
        <w:rPr>
          <w:rFonts w:ascii="Arial" w:hAnsi="Arial" w:cs="Arial"/>
          <w:szCs w:val="22"/>
        </w:rPr>
        <w:t>Service.</w:t>
      </w:r>
      <w:r>
        <w:rPr>
          <w:rFonts w:ascii="Arial" w:hAnsi="Arial"/>
        </w:rPr>
        <w:t xml:space="preserv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w:t>
      </w:r>
      <w:r>
        <w:rPr>
          <w:rFonts w:ascii="Arial" w:hAnsi="Arial" w:cs="Arial"/>
          <w:szCs w:val="22"/>
        </w:rPr>
        <w:t>,</w:t>
      </w:r>
      <w:r>
        <w:rPr>
          <w:rFonts w:ascii="Arial" w:hAnsi="Arial"/>
        </w:rPr>
        <w:t xml:space="preserv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r>
        <w:rPr>
          <w:rFonts w:ascii="Arial" w:hAnsi="Arial" w:cs="Arial"/>
          <w:szCs w:val="22"/>
        </w:rPr>
        <w:t xml:space="preserve"> </w:t>
      </w:r>
    </w:p>
    <w:p w:rsidR="00C96899" w:rsidRPr="000D4BA4" w:rsidRDefault="00C96899" w:rsidP="000D4BA4">
      <w:pPr>
        <w:pStyle w:val="Heading1"/>
        <w:numPr>
          <w:ilvl w:val="0"/>
          <w:numId w:val="6"/>
        </w:numPr>
        <w:spacing w:before="0" w:after="120"/>
        <w:rPr>
          <w:color w:val="2F08C0"/>
        </w:rPr>
      </w:pPr>
      <w:bookmarkStart w:id="142" w:name="_Toc284941720"/>
      <w:bookmarkStart w:id="143" w:name="_Toc284941807"/>
      <w:bookmarkStart w:id="144" w:name="_Toc284941900"/>
      <w:bookmarkStart w:id="145" w:name="_Toc284941987"/>
      <w:bookmarkStart w:id="146" w:name="_Toc279413057"/>
      <w:bookmarkStart w:id="147" w:name="_Toc284941901"/>
      <w:bookmarkEnd w:id="142"/>
      <w:bookmarkEnd w:id="143"/>
      <w:bookmarkEnd w:id="144"/>
      <w:bookmarkEnd w:id="145"/>
      <w:r w:rsidRPr="000D4BA4">
        <w:rPr>
          <w:color w:val="2F08C0"/>
        </w:rPr>
        <w:t>Profiles</w:t>
      </w:r>
      <w:bookmarkEnd w:id="146"/>
      <w:bookmarkEnd w:id="147"/>
    </w:p>
    <w:p w:rsidR="00C96899" w:rsidRPr="000D4BA4" w:rsidRDefault="00C96899" w:rsidP="000D4BA4">
      <w:pPr>
        <w:pStyle w:val="Heading2"/>
        <w:numPr>
          <w:ilvl w:val="1"/>
          <w:numId w:val="6"/>
        </w:numPr>
        <w:spacing w:before="0" w:after="120"/>
        <w:rPr>
          <w:color w:val="2F08C0"/>
        </w:rPr>
      </w:pPr>
      <w:bookmarkStart w:id="148" w:name="_Toc279413058"/>
      <w:bookmarkStart w:id="149" w:name="_Toc284941902"/>
      <w:r w:rsidRPr="000D4BA4">
        <w:rPr>
          <w:color w:val="2F08C0"/>
        </w:rPr>
        <w:t>Functional Profiles</w:t>
      </w:r>
      <w:bookmarkEnd w:id="148"/>
      <w:bookmarkEnd w:id="149"/>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574"/>
        <w:gridCol w:w="2233"/>
        <w:gridCol w:w="5553"/>
      </w:tblGrid>
      <w:tr w:rsidR="00C96899" w:rsidRPr="00CC354C" w:rsidTr="0005739B">
        <w:tc>
          <w:tcPr>
            <w:tcW w:w="1574"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Profile No.</w:t>
            </w:r>
          </w:p>
        </w:tc>
        <w:tc>
          <w:tcPr>
            <w:tcW w:w="2233"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Profile Name</w:t>
            </w:r>
          </w:p>
        </w:tc>
        <w:tc>
          <w:tcPr>
            <w:tcW w:w="5553"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Profile Description</w:t>
            </w:r>
          </w:p>
        </w:tc>
      </w:tr>
      <w:tr w:rsidR="00C96899" w:rsidRPr="00A10995" w:rsidTr="00443B27">
        <w:tc>
          <w:tcPr>
            <w:tcW w:w="1574" w:type="dxa"/>
            <w:shd w:val="clear" w:color="auto" w:fill="FFFFFF"/>
          </w:tcPr>
          <w:p w:rsidR="00C96899" w:rsidRPr="00FF369B" w:rsidRDefault="00C96899" w:rsidP="000D4BA4">
            <w:pPr>
              <w:suppressAutoHyphens/>
              <w:spacing w:after="120"/>
              <w:rPr>
                <w:rFonts w:ascii="Arial" w:hAnsi="Arial"/>
              </w:rPr>
            </w:pPr>
            <w:r w:rsidRPr="00FF369B">
              <w:rPr>
                <w:rFonts w:ascii="Arial" w:hAnsi="Arial"/>
              </w:rPr>
              <w:t>SIDM-FP1</w:t>
            </w:r>
          </w:p>
        </w:tc>
        <w:tc>
          <w:tcPr>
            <w:tcW w:w="2233" w:type="dxa"/>
            <w:shd w:val="clear" w:color="auto" w:fill="FFFFFF"/>
          </w:tcPr>
          <w:p w:rsidR="00C96899" w:rsidRPr="00FF369B" w:rsidRDefault="00C96899" w:rsidP="000D4BA4">
            <w:pPr>
              <w:suppressAutoHyphens/>
              <w:spacing w:after="120"/>
              <w:rPr>
                <w:rFonts w:ascii="Arial" w:hAnsi="Arial"/>
              </w:rPr>
            </w:pPr>
            <w:r w:rsidRPr="00FF369B">
              <w:rPr>
                <w:rFonts w:ascii="Arial" w:hAnsi="Arial"/>
              </w:rPr>
              <w:t>GSID Query</w:t>
            </w:r>
          </w:p>
        </w:tc>
        <w:tc>
          <w:tcPr>
            <w:tcW w:w="5553" w:type="dxa"/>
            <w:shd w:val="clear" w:color="auto" w:fill="FFFFFF"/>
          </w:tcPr>
          <w:p w:rsidR="00C96899" w:rsidRPr="00FF369B" w:rsidRDefault="00C96899" w:rsidP="000D4BA4">
            <w:pPr>
              <w:suppressAutoHyphens/>
              <w:spacing w:after="120"/>
              <w:rPr>
                <w:rFonts w:ascii="Arial" w:hAnsi="Arial"/>
              </w:rPr>
            </w:pPr>
            <w:r w:rsidRPr="00FF369B">
              <w:rPr>
                <w:rFonts w:ascii="Arial" w:hAnsi="Arial"/>
              </w:rPr>
              <w:t>Contains functionality for identifier resolution.</w:t>
            </w:r>
          </w:p>
        </w:tc>
      </w:tr>
      <w:tr w:rsidR="00C96899" w:rsidRPr="00A6192D" w:rsidTr="00443B27">
        <w:tc>
          <w:tcPr>
            <w:tcW w:w="1574" w:type="dxa"/>
            <w:shd w:val="clear" w:color="auto" w:fill="FFFFFF"/>
          </w:tcPr>
          <w:p w:rsidR="00C96899" w:rsidRPr="00FF369B" w:rsidRDefault="00C96899" w:rsidP="000D4BA4">
            <w:pPr>
              <w:suppressAutoHyphens/>
              <w:spacing w:after="120"/>
              <w:rPr>
                <w:rFonts w:ascii="Arial" w:hAnsi="Arial"/>
              </w:rPr>
            </w:pPr>
            <w:r w:rsidRPr="00FF369B">
              <w:rPr>
                <w:rFonts w:ascii="Arial" w:hAnsi="Arial"/>
              </w:rPr>
              <w:t>SIDM-FP2</w:t>
            </w:r>
          </w:p>
        </w:tc>
        <w:tc>
          <w:tcPr>
            <w:tcW w:w="2233" w:type="dxa"/>
            <w:shd w:val="clear" w:color="auto" w:fill="FFFFFF"/>
          </w:tcPr>
          <w:p w:rsidR="00C96899" w:rsidRPr="00FF369B" w:rsidRDefault="00C96899" w:rsidP="000D4BA4">
            <w:pPr>
              <w:suppressAutoHyphens/>
              <w:spacing w:after="120"/>
              <w:rPr>
                <w:rFonts w:ascii="Arial" w:hAnsi="Arial"/>
              </w:rPr>
            </w:pPr>
            <w:r w:rsidRPr="00FF369B">
              <w:rPr>
                <w:rFonts w:ascii="Arial" w:hAnsi="Arial"/>
              </w:rPr>
              <w:t>GSID Edit</w:t>
            </w:r>
          </w:p>
        </w:tc>
        <w:tc>
          <w:tcPr>
            <w:tcW w:w="5553" w:type="dxa"/>
            <w:shd w:val="clear" w:color="auto" w:fill="FFFFFF"/>
          </w:tcPr>
          <w:p w:rsidR="00C96899" w:rsidRPr="00FF369B" w:rsidRDefault="00C96899" w:rsidP="000D4BA4">
            <w:pPr>
              <w:suppressAutoHyphens/>
              <w:spacing w:after="120"/>
              <w:rPr>
                <w:rFonts w:ascii="Arial" w:hAnsi="Arial"/>
              </w:rPr>
            </w:pPr>
            <w:r w:rsidRPr="00FF369B">
              <w:rPr>
                <w:rFonts w:ascii="Arial" w:hAnsi="Arial"/>
              </w:rPr>
              <w:t>Contains functionality to administrate identifiers and their data.</w:t>
            </w:r>
          </w:p>
        </w:tc>
      </w:tr>
    </w:tbl>
    <w:p w:rsidR="00C96899" w:rsidRPr="00B3506E" w:rsidRDefault="00C96899" w:rsidP="000D4BA4">
      <w:pPr>
        <w:spacing w:after="120"/>
        <w:jc w:val="both"/>
        <w:rPr>
          <w:rFonts w:ascii="Arial" w:hAnsi="Arial"/>
          <w:i/>
          <w:color w:val="3366FF"/>
        </w:rPr>
      </w:pPr>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728"/>
        <w:gridCol w:w="2593"/>
        <w:gridCol w:w="2230"/>
        <w:gridCol w:w="2809"/>
      </w:tblGrid>
      <w:tr w:rsidR="00C96899" w:rsidRPr="00CC354C" w:rsidTr="0005739B">
        <w:tc>
          <w:tcPr>
            <w:tcW w:w="1728"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Interface Operation No.</w:t>
            </w:r>
          </w:p>
        </w:tc>
        <w:tc>
          <w:tcPr>
            <w:tcW w:w="2593"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Interface Operation Name</w:t>
            </w:r>
          </w:p>
        </w:tc>
        <w:tc>
          <w:tcPr>
            <w:tcW w:w="223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Profile No.</w:t>
            </w:r>
          </w:p>
        </w:tc>
        <w:tc>
          <w:tcPr>
            <w:tcW w:w="2809"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Profile Name</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-OP1</w:t>
            </w:r>
          </w:p>
        </w:tc>
        <w:tc>
          <w:tcPr>
            <w:tcW w:w="2593" w:type="dxa"/>
          </w:tcPr>
          <w:p w:rsidR="00C96899" w:rsidRPr="001F1550" w:rsidRDefault="00C96899" w:rsidP="000D4BA4">
            <w:pPr>
              <w:spacing w:after="120"/>
              <w:rPr>
                <w:rFonts w:ascii="Arial" w:hAnsi="Arial"/>
              </w:rPr>
            </w:pPr>
            <w:r w:rsidRPr="001F1550">
              <w:rPr>
                <w:rFonts w:ascii="Arial" w:hAnsi="Arial"/>
              </w:rPr>
              <w:t>registerGSID</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Register a new GSID.</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-OP2</w:t>
            </w:r>
          </w:p>
        </w:tc>
        <w:tc>
          <w:tcPr>
            <w:tcW w:w="2593" w:type="dxa"/>
          </w:tcPr>
          <w:p w:rsidR="00C96899" w:rsidRPr="001F1550" w:rsidRDefault="00C96899" w:rsidP="000D4BA4">
            <w:pPr>
              <w:spacing w:after="120"/>
              <w:rPr>
                <w:rFonts w:ascii="Arial" w:hAnsi="Arial"/>
              </w:rPr>
            </w:pPr>
            <w:r w:rsidRPr="001F1550">
              <w:rPr>
                <w:rFonts w:ascii="Arial" w:hAnsi="Arial"/>
              </w:rPr>
              <w:t>addSite</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Add a site</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-OP3</w:t>
            </w:r>
          </w:p>
        </w:tc>
        <w:tc>
          <w:tcPr>
            <w:tcW w:w="2593" w:type="dxa"/>
          </w:tcPr>
          <w:p w:rsidR="00C96899" w:rsidRPr="001F1550" w:rsidRDefault="00C96899" w:rsidP="000D4BA4">
            <w:pPr>
              <w:spacing w:after="120"/>
              <w:rPr>
                <w:rFonts w:ascii="Arial" w:hAnsi="Arial"/>
              </w:rPr>
            </w:pPr>
            <w:r w:rsidRPr="001F1550">
              <w:rPr>
                <w:rFonts w:ascii="Arial" w:hAnsi="Arial"/>
              </w:rPr>
              <w:t>generateIdentifiers</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Generate a list of UUIDs.</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-OP4</w:t>
            </w:r>
          </w:p>
        </w:tc>
        <w:tc>
          <w:tcPr>
            <w:tcW w:w="2593" w:type="dxa"/>
          </w:tcPr>
          <w:p w:rsidR="00C96899" w:rsidRPr="001F1550" w:rsidRDefault="00C96899" w:rsidP="000D4BA4">
            <w:pPr>
              <w:spacing w:after="120"/>
              <w:rPr>
                <w:rFonts w:ascii="Arial" w:hAnsi="Arial"/>
              </w:rPr>
            </w:pPr>
            <w:r w:rsidRPr="001F1550">
              <w:rPr>
                <w:rFonts w:ascii="Arial" w:hAnsi="Arial"/>
              </w:rPr>
              <w:t>validateIdentifier</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Validate an identifier.</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-OP5</w:t>
            </w:r>
          </w:p>
        </w:tc>
        <w:tc>
          <w:tcPr>
            <w:tcW w:w="2593" w:type="dxa"/>
          </w:tcPr>
          <w:p w:rsidR="00C96899" w:rsidRPr="001F1550" w:rsidRDefault="00C96899" w:rsidP="000D4BA4">
            <w:pPr>
              <w:suppressAutoHyphens/>
              <w:spacing w:after="120"/>
              <w:rPr>
                <w:rFonts w:ascii="Arial" w:hAnsi="Arial"/>
              </w:rPr>
            </w:pPr>
            <w:r w:rsidRPr="001F1550">
              <w:rPr>
                <w:rFonts w:ascii="Arial" w:hAnsi="Arial"/>
              </w:rPr>
              <w:t>getParentHierarchy</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Get Parent Hierarchy of identifier.</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-OP6</w:t>
            </w:r>
          </w:p>
        </w:tc>
        <w:tc>
          <w:tcPr>
            <w:tcW w:w="2593" w:type="dxa"/>
          </w:tcPr>
          <w:p w:rsidR="00C96899" w:rsidRPr="001F1550" w:rsidRDefault="00C96899" w:rsidP="000D4BA4">
            <w:pPr>
              <w:suppressAutoHyphens/>
              <w:spacing w:after="120"/>
              <w:rPr>
                <w:rFonts w:ascii="Arial" w:hAnsi="Arial"/>
              </w:rPr>
            </w:pPr>
            <w:r w:rsidRPr="001F1550">
              <w:rPr>
                <w:rFonts w:ascii="Arial" w:hAnsi="Arial"/>
              </w:rPr>
              <w:t>getChildHierarchy</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Get Children of an identifier.</w:t>
            </w:r>
          </w:p>
        </w:tc>
      </w:tr>
      <w:tr w:rsidR="00C96899" w:rsidRPr="00A10995" w:rsidTr="0005739B">
        <w:tc>
          <w:tcPr>
            <w:tcW w:w="1728"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-OP7</w:t>
            </w:r>
          </w:p>
        </w:tc>
        <w:tc>
          <w:tcPr>
            <w:tcW w:w="2593" w:type="dxa"/>
          </w:tcPr>
          <w:p w:rsidR="00C96899" w:rsidRPr="001F1550" w:rsidRDefault="00C96899" w:rsidP="000D4BA4">
            <w:pPr>
              <w:suppressAutoHyphens/>
              <w:spacing w:after="120"/>
              <w:rPr>
                <w:rFonts w:ascii="Arial" w:hAnsi="Arial"/>
              </w:rPr>
            </w:pPr>
            <w:r w:rsidRPr="001F1550">
              <w:rPr>
                <w:rFonts w:ascii="Arial" w:hAnsi="Arial"/>
              </w:rPr>
              <w:t>registerSite</w:t>
            </w:r>
          </w:p>
        </w:tc>
        <w:tc>
          <w:tcPr>
            <w:tcW w:w="2230" w:type="dxa"/>
          </w:tcPr>
          <w:p w:rsidR="00C96899" w:rsidRPr="001F1550" w:rsidRDefault="00C96899" w:rsidP="000D4BA4">
            <w:pPr>
              <w:suppressAutoHyphens/>
              <w:spacing w:after="120"/>
              <w:rPr>
                <w:rFonts w:ascii="Arial" w:hAnsi="Arial"/>
              </w:rPr>
            </w:pPr>
            <w:r w:rsidRPr="001F1550">
              <w:rPr>
                <w:rFonts w:ascii="Arial" w:hAnsi="Arial"/>
              </w:rPr>
              <w:t>SIDM-FP1</w:t>
            </w:r>
          </w:p>
        </w:tc>
        <w:tc>
          <w:tcPr>
            <w:tcW w:w="2809" w:type="dxa"/>
          </w:tcPr>
          <w:p w:rsidR="00C96899" w:rsidRPr="001F1550" w:rsidRDefault="00C96899" w:rsidP="000D4BA4">
            <w:pPr>
              <w:suppressAutoHyphens/>
              <w:spacing w:after="120"/>
              <w:rPr>
                <w:rFonts w:ascii="Arial" w:hAnsi="Arial"/>
              </w:rPr>
            </w:pPr>
            <w:r w:rsidRPr="001F1550">
              <w:rPr>
                <w:rFonts w:ascii="Arial" w:hAnsi="Arial"/>
              </w:rPr>
              <w:t>Register a site</w:t>
            </w:r>
          </w:p>
        </w:tc>
      </w:tr>
    </w:tbl>
    <w:p w:rsidR="00C96899" w:rsidRPr="000D4BA4" w:rsidRDefault="00C96899" w:rsidP="0005739B">
      <w:pPr>
        <w:pStyle w:val="Heading1"/>
        <w:numPr>
          <w:ilvl w:val="0"/>
          <w:numId w:val="6"/>
        </w:numPr>
        <w:spacing w:before="0" w:after="120"/>
        <w:rPr>
          <w:color w:val="2F08C0"/>
        </w:rPr>
      </w:pPr>
      <w:bookmarkStart w:id="150" w:name="_Toc284941723"/>
      <w:bookmarkStart w:id="151" w:name="_Toc284941810"/>
      <w:bookmarkStart w:id="152" w:name="_Toc284941903"/>
      <w:bookmarkStart w:id="153" w:name="_Toc284941990"/>
      <w:bookmarkStart w:id="154" w:name="_Toc284941724"/>
      <w:bookmarkStart w:id="155" w:name="_Toc284941811"/>
      <w:bookmarkStart w:id="156" w:name="_Toc284941904"/>
      <w:bookmarkStart w:id="157" w:name="_Toc284941991"/>
      <w:bookmarkStart w:id="158" w:name="_Toc284941725"/>
      <w:bookmarkStart w:id="159" w:name="_Toc284941812"/>
      <w:bookmarkStart w:id="160" w:name="_Toc284941905"/>
      <w:bookmarkStart w:id="161" w:name="_Toc284941992"/>
      <w:bookmarkStart w:id="162" w:name="_Toc284941726"/>
      <w:bookmarkStart w:id="163" w:name="_Toc284941813"/>
      <w:bookmarkStart w:id="164" w:name="_Toc284941906"/>
      <w:bookmarkStart w:id="165" w:name="_Toc284941993"/>
      <w:bookmarkStart w:id="166" w:name="_Toc284941731"/>
      <w:bookmarkStart w:id="167" w:name="_Toc284941818"/>
      <w:bookmarkStart w:id="168" w:name="_Toc284941911"/>
      <w:bookmarkStart w:id="169" w:name="_Toc284941998"/>
      <w:bookmarkStart w:id="170" w:name="_Toc284941735"/>
      <w:bookmarkStart w:id="171" w:name="_Toc284941822"/>
      <w:bookmarkStart w:id="172" w:name="_Toc284941915"/>
      <w:bookmarkStart w:id="173" w:name="_Toc284942002"/>
      <w:bookmarkStart w:id="174" w:name="_Toc284941739"/>
      <w:bookmarkStart w:id="175" w:name="_Toc284941826"/>
      <w:bookmarkStart w:id="176" w:name="_Toc284941919"/>
      <w:bookmarkStart w:id="177" w:name="_Toc284942006"/>
      <w:bookmarkStart w:id="178" w:name="_Toc284941740"/>
      <w:bookmarkStart w:id="179" w:name="_Toc284941827"/>
      <w:bookmarkStart w:id="180" w:name="_Toc284941920"/>
      <w:bookmarkStart w:id="181" w:name="_Toc284942007"/>
      <w:bookmarkStart w:id="182" w:name="_Toc279413060"/>
      <w:bookmarkStart w:id="183" w:name="_Toc28494192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0D4BA4">
        <w:rPr>
          <w:color w:val="2F08C0"/>
        </w:rPr>
        <w:t>Relationship with other services</w:t>
      </w:r>
      <w:bookmarkEnd w:id="182"/>
      <w:bookmarkEnd w:id="183"/>
    </w:p>
    <w:p w:rsidR="00C96899" w:rsidRPr="00C63448" w:rsidRDefault="00C96899" w:rsidP="000D4BA4">
      <w:pPr>
        <w:spacing w:after="120"/>
        <w:rPr>
          <w:rFonts w:ascii="Times New Roman" w:hAnsi="Times New Roman"/>
          <w:color w:val="FF0000"/>
        </w:rPr>
      </w:pPr>
      <w:r w:rsidRPr="00B3506E">
        <w:rPr>
          <w:rFonts w:ascii="Arial" w:hAnsi="Arial"/>
        </w:rPr>
        <w:t>The Specimen Identifier Service is de</w:t>
      </w:r>
      <w:r>
        <w:rPr>
          <w:rFonts w:ascii="Arial" w:hAnsi="Arial"/>
        </w:rPr>
        <w:t xml:space="preserve">pendent on two other </w:t>
      </w:r>
      <w:r>
        <w:rPr>
          <w:rFonts w:ascii="Arial" w:hAnsi="Arial" w:cs="Arial"/>
        </w:rPr>
        <w:t>services; s</w:t>
      </w:r>
      <w:r w:rsidRPr="00B3506E">
        <w:rPr>
          <w:rFonts w:ascii="Arial" w:hAnsi="Arial" w:cs="Arial"/>
        </w:rPr>
        <w:t>pecifically</w:t>
      </w:r>
      <w:r w:rsidRPr="00B3506E">
        <w:rPr>
          <w:rFonts w:ascii="Arial" w:hAnsi="Arial"/>
        </w:rPr>
        <w:t xml:space="preserve"> the Identifier Framework and the Security Framework.</w:t>
      </w:r>
      <w:r w:rsidRPr="00B3506E">
        <w:rPr>
          <w:rFonts w:ascii="Arial" w:hAnsi="Arial"/>
          <w:color w:val="FF0000"/>
        </w:rPr>
        <w:t xml:space="preserve"> </w:t>
      </w:r>
    </w:p>
    <w:p w:rsidR="00C96899" w:rsidRPr="00FF369B" w:rsidRDefault="00C96899" w:rsidP="000D4BA4">
      <w:pPr>
        <w:spacing w:after="120"/>
        <w:rPr>
          <w:rFonts w:ascii="Arial" w:hAnsi="Arial" w:cs="Arial"/>
          <w:color w:val="FF0000"/>
          <w:szCs w:val="22"/>
        </w:rPr>
      </w:pPr>
      <w:r w:rsidRPr="006F210A">
        <w:rPr>
          <w:rFonts w:ascii="Arial" w:hAnsi="Arial" w:cs="Arial"/>
          <w:noProof/>
        </w:rPr>
        <w:pict>
          <v:shape id="Picture 7" o:spid="_x0000_i1037" type="#_x0000_t75" style="width:372pt;height:271.8pt;visibility:visible">
            <v:imagedata r:id="rId18" o:title=""/>
          </v:shape>
        </w:pict>
      </w:r>
    </w:p>
    <w:p w:rsidR="00C96899" w:rsidRDefault="00C96899" w:rsidP="000D4BA4">
      <w:pPr>
        <w:pStyle w:val="Caption"/>
        <w:spacing w:after="120"/>
        <w:jc w:val="center"/>
        <w:rPr>
          <w:rFonts w:ascii="Arial" w:hAnsi="Arial" w:cs="Arial"/>
          <w:b w:val="0"/>
          <w:bCs w:val="0"/>
          <w:i/>
          <w:color w:val="FF0000"/>
          <w:sz w:val="24"/>
          <w:szCs w:val="22"/>
        </w:rPr>
      </w:pPr>
    </w:p>
    <w:p w:rsidR="00C96899" w:rsidRPr="008B3855" w:rsidRDefault="00C96899" w:rsidP="008B3855">
      <w:pPr>
        <w:rPr>
          <w:rFonts w:ascii="Arial" w:hAnsi="Arial"/>
          <w:b/>
          <w:i/>
        </w:rPr>
      </w:pPr>
      <w:r w:rsidRPr="008B3855">
        <w:rPr>
          <w:rFonts w:ascii="Arial" w:hAnsi="Arial" w:cs="Arial"/>
          <w:b/>
          <w:i/>
        </w:rPr>
        <w:t xml:space="preserve">Figure 7. Diagram depicts the relationship between Specimen Identifier Service, Identifier Framework, and Security Framework. </w:t>
      </w:r>
    </w:p>
    <w:p w:rsidR="00C96899" w:rsidRPr="000D4BA4" w:rsidRDefault="00C96899" w:rsidP="000D4BA4"/>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280"/>
        <w:gridCol w:w="2014"/>
        <w:gridCol w:w="1801"/>
        <w:gridCol w:w="3265"/>
      </w:tblGrid>
      <w:tr w:rsidR="00C96899" w:rsidRPr="00CC354C" w:rsidTr="00C45242">
        <w:tc>
          <w:tcPr>
            <w:tcW w:w="2280"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Service / System / Actors Name</w:t>
            </w:r>
          </w:p>
        </w:tc>
        <w:tc>
          <w:tcPr>
            <w:tcW w:w="2014"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Dependant / Depends</w:t>
            </w:r>
          </w:p>
        </w:tc>
        <w:tc>
          <w:tcPr>
            <w:tcW w:w="1801"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Data</w:t>
            </w:r>
          </w:p>
        </w:tc>
        <w:tc>
          <w:tcPr>
            <w:tcW w:w="3265" w:type="dxa"/>
            <w:shd w:val="clear" w:color="auto" w:fill="C0C0C0"/>
          </w:tcPr>
          <w:p w:rsidR="00C96899" w:rsidRPr="00B3506E" w:rsidRDefault="00C96899" w:rsidP="000D4BA4">
            <w:pPr>
              <w:suppressAutoHyphens/>
              <w:spacing w:after="120"/>
              <w:rPr>
                <w:rFonts w:ascii="Arial" w:hAnsi="Arial"/>
                <w:b/>
              </w:rPr>
            </w:pPr>
            <w:r w:rsidRPr="00B3506E">
              <w:rPr>
                <w:rFonts w:ascii="Arial" w:hAnsi="Arial"/>
                <w:b/>
              </w:rPr>
              <w:t>Description</w:t>
            </w:r>
          </w:p>
        </w:tc>
      </w:tr>
      <w:tr w:rsidR="00C96899" w:rsidRPr="000B5D22" w:rsidTr="00C45242">
        <w:tc>
          <w:tcPr>
            <w:tcW w:w="2280" w:type="dxa"/>
          </w:tcPr>
          <w:p w:rsidR="00C96899" w:rsidRPr="00B3506E" w:rsidRDefault="00C96899" w:rsidP="000D4BA4">
            <w:pPr>
              <w:suppressAutoHyphens/>
              <w:spacing w:after="120"/>
              <w:rPr>
                <w:rFonts w:ascii="Arial" w:hAnsi="Arial"/>
              </w:rPr>
            </w:pPr>
            <w:r w:rsidRPr="00B3506E">
              <w:rPr>
                <w:rFonts w:ascii="Arial" w:hAnsi="Arial"/>
              </w:rPr>
              <w:t>Identifiers Framework</w:t>
            </w:r>
          </w:p>
        </w:tc>
        <w:tc>
          <w:tcPr>
            <w:tcW w:w="2014" w:type="dxa"/>
          </w:tcPr>
          <w:p w:rsidR="00C96899" w:rsidRPr="00B3506E" w:rsidRDefault="00C96899" w:rsidP="000D4BA4">
            <w:pPr>
              <w:suppressAutoHyphens/>
              <w:spacing w:after="120"/>
              <w:rPr>
                <w:rFonts w:ascii="Arial" w:hAnsi="Arial"/>
              </w:rPr>
            </w:pPr>
            <w:r w:rsidRPr="00B3506E">
              <w:rPr>
                <w:rFonts w:ascii="Arial" w:hAnsi="Arial"/>
              </w:rPr>
              <w:t>Depends</w:t>
            </w:r>
          </w:p>
        </w:tc>
        <w:tc>
          <w:tcPr>
            <w:tcW w:w="1801" w:type="dxa"/>
          </w:tcPr>
          <w:p w:rsidR="00C96899" w:rsidRPr="00B3506E" w:rsidRDefault="00C96899" w:rsidP="000D4BA4">
            <w:pPr>
              <w:suppressAutoHyphens/>
              <w:spacing w:after="120"/>
              <w:rPr>
                <w:rFonts w:ascii="Arial" w:hAnsi="Arial"/>
              </w:rPr>
            </w:pPr>
          </w:p>
        </w:tc>
        <w:tc>
          <w:tcPr>
            <w:tcW w:w="3265" w:type="dxa"/>
          </w:tcPr>
          <w:p w:rsidR="00C96899" w:rsidRPr="00B3506E" w:rsidRDefault="00C96899" w:rsidP="000D4BA4">
            <w:pPr>
              <w:suppressAutoHyphens/>
              <w:spacing w:after="120"/>
              <w:rPr>
                <w:rFonts w:ascii="Arial" w:hAnsi="Arial"/>
              </w:rPr>
            </w:pPr>
          </w:p>
        </w:tc>
      </w:tr>
      <w:tr w:rsidR="00C96899" w:rsidRPr="000B5D22" w:rsidTr="00C45242">
        <w:tc>
          <w:tcPr>
            <w:tcW w:w="2280" w:type="dxa"/>
          </w:tcPr>
          <w:p w:rsidR="00C96899" w:rsidRPr="00B3506E" w:rsidRDefault="00C96899" w:rsidP="000D4BA4">
            <w:pPr>
              <w:suppressAutoHyphens/>
              <w:spacing w:after="120"/>
              <w:rPr>
                <w:rFonts w:ascii="Arial" w:hAnsi="Arial"/>
              </w:rPr>
            </w:pPr>
            <w:r w:rsidRPr="00B3506E">
              <w:rPr>
                <w:rFonts w:ascii="Arial" w:hAnsi="Arial"/>
              </w:rPr>
              <w:t>Security Framework</w:t>
            </w:r>
          </w:p>
        </w:tc>
        <w:tc>
          <w:tcPr>
            <w:tcW w:w="2014" w:type="dxa"/>
          </w:tcPr>
          <w:p w:rsidR="00C96899" w:rsidRPr="00B3506E" w:rsidRDefault="00C96899" w:rsidP="000D4BA4">
            <w:pPr>
              <w:suppressAutoHyphens/>
              <w:spacing w:after="120"/>
              <w:rPr>
                <w:rFonts w:ascii="Arial" w:hAnsi="Arial"/>
              </w:rPr>
            </w:pPr>
            <w:r w:rsidRPr="00B3506E">
              <w:rPr>
                <w:rFonts w:ascii="Arial" w:hAnsi="Arial"/>
              </w:rPr>
              <w:t>Depends</w:t>
            </w:r>
          </w:p>
        </w:tc>
        <w:tc>
          <w:tcPr>
            <w:tcW w:w="1801" w:type="dxa"/>
          </w:tcPr>
          <w:p w:rsidR="00C96899" w:rsidRPr="00B3506E" w:rsidRDefault="00C96899" w:rsidP="000D4BA4">
            <w:pPr>
              <w:suppressAutoHyphens/>
              <w:spacing w:after="120"/>
              <w:rPr>
                <w:rFonts w:ascii="Arial" w:hAnsi="Arial"/>
              </w:rPr>
            </w:pPr>
          </w:p>
        </w:tc>
        <w:tc>
          <w:tcPr>
            <w:tcW w:w="3265" w:type="dxa"/>
          </w:tcPr>
          <w:p w:rsidR="00C96899" w:rsidRPr="00B3506E" w:rsidRDefault="00C96899" w:rsidP="000D4BA4">
            <w:pPr>
              <w:suppressAutoHyphens/>
              <w:spacing w:after="120"/>
              <w:rPr>
                <w:rFonts w:ascii="Arial" w:hAnsi="Arial"/>
              </w:rPr>
            </w:pPr>
          </w:p>
        </w:tc>
      </w:tr>
    </w:tbl>
    <w:p w:rsidR="00C96899" w:rsidRPr="000D4BA4" w:rsidRDefault="00C96899" w:rsidP="000D4BA4">
      <w:pPr>
        <w:pStyle w:val="Heading1"/>
        <w:numPr>
          <w:ilvl w:val="0"/>
          <w:numId w:val="6"/>
        </w:numPr>
        <w:spacing w:before="0" w:after="120"/>
        <w:rPr>
          <w:color w:val="2F08C0"/>
        </w:rPr>
      </w:pPr>
      <w:bookmarkStart w:id="184" w:name="_Toc284941742"/>
      <w:bookmarkStart w:id="185" w:name="_Toc284941829"/>
      <w:bookmarkStart w:id="186" w:name="_Toc284941922"/>
      <w:bookmarkStart w:id="187" w:name="_Toc284942009"/>
      <w:bookmarkStart w:id="188" w:name="_Toc284941743"/>
      <w:bookmarkStart w:id="189" w:name="_Toc284941830"/>
      <w:bookmarkStart w:id="190" w:name="_Toc284941923"/>
      <w:bookmarkStart w:id="191" w:name="_Toc284942010"/>
      <w:bookmarkStart w:id="192" w:name="_Toc279413061"/>
      <w:bookmarkStart w:id="193" w:name="_Toc284941924"/>
      <w:bookmarkEnd w:id="184"/>
      <w:bookmarkEnd w:id="185"/>
      <w:bookmarkEnd w:id="186"/>
      <w:bookmarkEnd w:id="187"/>
      <w:bookmarkEnd w:id="188"/>
      <w:bookmarkEnd w:id="189"/>
      <w:bookmarkEnd w:id="190"/>
      <w:bookmarkEnd w:id="191"/>
      <w:r w:rsidRPr="000D4BA4">
        <w:rPr>
          <w:color w:val="2F08C0"/>
        </w:rPr>
        <w:t>Conformance Statements</w:t>
      </w:r>
      <w:bookmarkEnd w:id="192"/>
      <w:bookmarkEnd w:id="193"/>
    </w:p>
    <w:p w:rsidR="00C96899" w:rsidRPr="00B3506E" w:rsidRDefault="00C96899" w:rsidP="000D4BA4">
      <w:pPr>
        <w:spacing w:after="120"/>
        <w:rPr>
          <w:rFonts w:ascii="Arial" w:hAnsi="Arial"/>
        </w:rPr>
      </w:pPr>
      <w:r w:rsidRPr="00B3506E">
        <w:rPr>
          <w:rFonts w:ascii="Arial" w:hAnsi="Arial"/>
        </w:rPr>
        <w:t>The identifiers framework conceptual model conforms with existing web standards and protocols, providing a natural approach to identifier adoption and resolution.</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600"/>
        <w:gridCol w:w="1680"/>
        <w:gridCol w:w="1320"/>
        <w:gridCol w:w="1800"/>
        <w:gridCol w:w="1819"/>
        <w:gridCol w:w="2141"/>
      </w:tblGrid>
      <w:tr w:rsidR="00C96899" w:rsidRPr="002B699C" w:rsidTr="00AE4E66">
        <w:tc>
          <w:tcPr>
            <w:tcW w:w="600"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No</w:t>
            </w:r>
          </w:p>
        </w:tc>
        <w:tc>
          <w:tcPr>
            <w:tcW w:w="1680"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Name</w:t>
            </w:r>
          </w:p>
        </w:tc>
        <w:tc>
          <w:tcPr>
            <w:tcW w:w="1320"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Type</w:t>
            </w:r>
          </w:p>
        </w:tc>
        <w:tc>
          <w:tcPr>
            <w:tcW w:w="1800"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Viewpoint</w:t>
            </w:r>
          </w:p>
        </w:tc>
        <w:tc>
          <w:tcPr>
            <w:tcW w:w="1819"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Description</w:t>
            </w:r>
          </w:p>
        </w:tc>
        <w:tc>
          <w:tcPr>
            <w:tcW w:w="2141" w:type="dxa"/>
            <w:shd w:val="clear" w:color="auto" w:fill="BFBFBF"/>
          </w:tcPr>
          <w:p w:rsidR="00C96899" w:rsidRPr="00B3506E" w:rsidRDefault="00C96899" w:rsidP="000D4BA4">
            <w:pPr>
              <w:suppressAutoHyphens/>
              <w:spacing w:after="120"/>
              <w:rPr>
                <w:rFonts w:ascii="Arial" w:hAnsi="Arial"/>
                <w:b/>
              </w:rPr>
            </w:pPr>
            <w:r w:rsidRPr="00B3506E">
              <w:rPr>
                <w:rFonts w:ascii="Arial" w:hAnsi="Arial"/>
                <w:b/>
              </w:rPr>
              <w:t>Test method</w:t>
            </w:r>
          </w:p>
        </w:tc>
      </w:tr>
      <w:tr w:rsidR="00C96899" w:rsidRPr="002B699C" w:rsidTr="00AE4E66">
        <w:tc>
          <w:tcPr>
            <w:tcW w:w="600" w:type="dxa"/>
          </w:tcPr>
          <w:p w:rsidR="00C96899" w:rsidRPr="00B3506E" w:rsidRDefault="00C96899" w:rsidP="000D4BA4">
            <w:pPr>
              <w:suppressAutoHyphens/>
              <w:spacing w:after="120"/>
              <w:rPr>
                <w:rFonts w:ascii="Arial" w:hAnsi="Arial"/>
              </w:rPr>
            </w:pPr>
            <w:r w:rsidRPr="00B3506E">
              <w:rPr>
                <w:rFonts w:ascii="Arial" w:hAnsi="Arial"/>
              </w:rPr>
              <w:t>1</w:t>
            </w:r>
          </w:p>
        </w:tc>
        <w:tc>
          <w:tcPr>
            <w:tcW w:w="1680" w:type="dxa"/>
          </w:tcPr>
          <w:p w:rsidR="00C96899" w:rsidRPr="00B3506E" w:rsidRDefault="00C96899" w:rsidP="000D4BA4">
            <w:pPr>
              <w:suppressAutoHyphens/>
              <w:spacing w:after="120"/>
              <w:rPr>
                <w:rFonts w:ascii="Arial" w:hAnsi="Arial"/>
              </w:rPr>
            </w:pPr>
            <w:r w:rsidRPr="00B3506E">
              <w:rPr>
                <w:rFonts w:ascii="Arial" w:hAnsi="Arial"/>
              </w:rPr>
              <w:t>Query Performance</w:t>
            </w:r>
          </w:p>
        </w:tc>
        <w:tc>
          <w:tcPr>
            <w:tcW w:w="1320" w:type="dxa"/>
          </w:tcPr>
          <w:p w:rsidR="00C96899" w:rsidRPr="00B3506E" w:rsidRDefault="00C96899" w:rsidP="000D4BA4">
            <w:pPr>
              <w:suppressAutoHyphens/>
              <w:spacing w:after="120"/>
              <w:rPr>
                <w:rFonts w:ascii="Arial" w:hAnsi="Arial"/>
              </w:rPr>
            </w:pPr>
            <w:r w:rsidRPr="00B3506E">
              <w:rPr>
                <w:rFonts w:ascii="Arial" w:hAnsi="Arial"/>
              </w:rPr>
              <w:t>Obligation</w:t>
            </w:r>
          </w:p>
        </w:tc>
        <w:tc>
          <w:tcPr>
            <w:tcW w:w="1800" w:type="dxa"/>
          </w:tcPr>
          <w:p w:rsidR="00C96899" w:rsidRPr="00B3506E" w:rsidRDefault="00C96899" w:rsidP="000D4BA4">
            <w:pPr>
              <w:suppressAutoHyphens/>
              <w:spacing w:after="120"/>
              <w:rPr>
                <w:rFonts w:ascii="Arial" w:hAnsi="Arial"/>
              </w:rPr>
            </w:pPr>
            <w:r w:rsidRPr="00B3506E">
              <w:rPr>
                <w:rFonts w:ascii="Arial" w:hAnsi="Arial"/>
              </w:rPr>
              <w:t>Engineering</w:t>
            </w:r>
          </w:p>
        </w:tc>
        <w:tc>
          <w:tcPr>
            <w:tcW w:w="1819" w:type="dxa"/>
          </w:tcPr>
          <w:p w:rsidR="00C96899" w:rsidRPr="00B3506E" w:rsidRDefault="00C96899" w:rsidP="000D4BA4">
            <w:pPr>
              <w:suppressAutoHyphens/>
              <w:spacing w:after="120"/>
              <w:rPr>
                <w:rFonts w:ascii="Arial" w:hAnsi="Arial"/>
              </w:rPr>
            </w:pPr>
            <w:r w:rsidRPr="00B3506E">
              <w:rPr>
                <w:rFonts w:ascii="Arial" w:hAnsi="Arial"/>
              </w:rPr>
              <w:t>The GSID service should provide a response within 0.5 seconds to support a synchronous UI based client</w:t>
            </w:r>
          </w:p>
        </w:tc>
        <w:tc>
          <w:tcPr>
            <w:tcW w:w="2141" w:type="dxa"/>
          </w:tcPr>
          <w:p w:rsidR="00C96899" w:rsidRPr="00B3506E" w:rsidRDefault="00C96899" w:rsidP="000D4BA4">
            <w:pPr>
              <w:suppressAutoHyphens/>
              <w:spacing w:after="120"/>
              <w:rPr>
                <w:rFonts w:ascii="Arial" w:hAnsi="Arial"/>
              </w:rPr>
            </w:pPr>
            <w:r w:rsidRPr="00B3506E">
              <w:rPr>
                <w:rFonts w:ascii="Arial" w:hAnsi="Arial"/>
              </w:rPr>
              <w:t>Test cases to include performance testing.</w:t>
            </w:r>
          </w:p>
        </w:tc>
      </w:tr>
      <w:tr w:rsidR="00C96899" w:rsidRPr="002B699C" w:rsidTr="00AE4E66">
        <w:tc>
          <w:tcPr>
            <w:tcW w:w="600" w:type="dxa"/>
          </w:tcPr>
          <w:p w:rsidR="00C96899" w:rsidRPr="00B3506E" w:rsidRDefault="00C96899" w:rsidP="000D4BA4">
            <w:pPr>
              <w:suppressAutoHyphens/>
              <w:spacing w:after="120"/>
              <w:rPr>
                <w:rFonts w:ascii="Arial" w:hAnsi="Arial"/>
              </w:rPr>
            </w:pPr>
            <w:r w:rsidRPr="00B3506E">
              <w:rPr>
                <w:rFonts w:ascii="Arial" w:hAnsi="Arial"/>
              </w:rPr>
              <w:t>2</w:t>
            </w:r>
          </w:p>
        </w:tc>
        <w:tc>
          <w:tcPr>
            <w:tcW w:w="1680" w:type="dxa"/>
          </w:tcPr>
          <w:p w:rsidR="00C96899" w:rsidRPr="00B3506E" w:rsidRDefault="00C96899" w:rsidP="000D4BA4">
            <w:pPr>
              <w:suppressAutoHyphens/>
              <w:spacing w:after="120"/>
              <w:rPr>
                <w:rFonts w:ascii="Arial" w:hAnsi="Arial"/>
              </w:rPr>
            </w:pPr>
            <w:r w:rsidRPr="00B3506E">
              <w:rPr>
                <w:rFonts w:ascii="Arial" w:hAnsi="Arial"/>
              </w:rPr>
              <w:t>Semantic Model</w:t>
            </w:r>
          </w:p>
        </w:tc>
        <w:tc>
          <w:tcPr>
            <w:tcW w:w="1320" w:type="dxa"/>
          </w:tcPr>
          <w:p w:rsidR="00C96899" w:rsidRPr="00B3506E" w:rsidRDefault="00C96899" w:rsidP="000D4BA4">
            <w:pPr>
              <w:suppressAutoHyphens/>
              <w:spacing w:after="120"/>
              <w:rPr>
                <w:rFonts w:ascii="Arial" w:hAnsi="Arial"/>
              </w:rPr>
            </w:pPr>
            <w:r w:rsidRPr="00B3506E">
              <w:rPr>
                <w:rFonts w:ascii="Arial" w:hAnsi="Arial"/>
              </w:rPr>
              <w:t>Obligation</w:t>
            </w:r>
          </w:p>
        </w:tc>
        <w:tc>
          <w:tcPr>
            <w:tcW w:w="1800" w:type="dxa"/>
          </w:tcPr>
          <w:p w:rsidR="00C96899" w:rsidRPr="00B3506E" w:rsidRDefault="00C96899" w:rsidP="000D4BA4">
            <w:pPr>
              <w:suppressAutoHyphens/>
              <w:spacing w:after="120"/>
              <w:rPr>
                <w:rFonts w:ascii="Arial" w:hAnsi="Arial"/>
              </w:rPr>
            </w:pPr>
            <w:r w:rsidRPr="00B3506E">
              <w:rPr>
                <w:rFonts w:ascii="Arial" w:hAnsi="Arial"/>
              </w:rPr>
              <w:t>Informational</w:t>
            </w:r>
          </w:p>
        </w:tc>
        <w:tc>
          <w:tcPr>
            <w:tcW w:w="1819" w:type="dxa"/>
          </w:tcPr>
          <w:p w:rsidR="00C96899" w:rsidRPr="00B3506E" w:rsidRDefault="00C96899" w:rsidP="000D4BA4">
            <w:pPr>
              <w:suppressAutoHyphens/>
              <w:spacing w:after="120"/>
              <w:rPr>
                <w:rFonts w:ascii="Arial" w:hAnsi="Arial"/>
              </w:rPr>
            </w:pPr>
            <w:r w:rsidRPr="00B3506E">
              <w:rPr>
                <w:rFonts w:ascii="Arial" w:hAnsi="Arial"/>
              </w:rPr>
              <w:t>The GSID service must provide traceability to classes in the LS PIM as identified in Section 2.3.</w:t>
            </w:r>
          </w:p>
        </w:tc>
        <w:tc>
          <w:tcPr>
            <w:tcW w:w="2141" w:type="dxa"/>
          </w:tcPr>
          <w:p w:rsidR="00C96899" w:rsidRPr="00B3506E" w:rsidRDefault="00C96899" w:rsidP="000D4BA4">
            <w:pPr>
              <w:suppressAutoHyphens/>
              <w:spacing w:after="120"/>
              <w:rPr>
                <w:rFonts w:ascii="Arial" w:hAnsi="Arial"/>
              </w:rPr>
            </w:pPr>
            <w:r w:rsidRPr="00B3506E">
              <w:rPr>
                <w:rFonts w:ascii="Arial" w:hAnsi="Arial"/>
              </w:rPr>
              <w:t>Design Review</w:t>
            </w:r>
          </w:p>
        </w:tc>
      </w:tr>
      <w:tr w:rsidR="00C96899" w:rsidRPr="002B699C" w:rsidTr="00AE4E66">
        <w:tc>
          <w:tcPr>
            <w:tcW w:w="600" w:type="dxa"/>
          </w:tcPr>
          <w:p w:rsidR="00C96899" w:rsidRPr="00B3506E" w:rsidRDefault="00C96899" w:rsidP="000D4BA4">
            <w:pPr>
              <w:suppressAutoHyphens/>
              <w:spacing w:after="120"/>
              <w:rPr>
                <w:rFonts w:ascii="Arial" w:hAnsi="Arial"/>
              </w:rPr>
            </w:pPr>
            <w:r w:rsidRPr="00B3506E">
              <w:rPr>
                <w:rFonts w:ascii="Arial" w:hAnsi="Arial"/>
              </w:rPr>
              <w:t>3</w:t>
            </w:r>
          </w:p>
        </w:tc>
        <w:tc>
          <w:tcPr>
            <w:tcW w:w="1680" w:type="dxa"/>
          </w:tcPr>
          <w:p w:rsidR="00C96899" w:rsidRPr="00B3506E" w:rsidRDefault="00C96899" w:rsidP="000D4BA4">
            <w:pPr>
              <w:suppressAutoHyphens/>
              <w:spacing w:after="120"/>
              <w:rPr>
                <w:rFonts w:ascii="Arial" w:hAnsi="Arial"/>
              </w:rPr>
            </w:pPr>
            <w:r w:rsidRPr="00B3506E">
              <w:rPr>
                <w:rFonts w:ascii="Arial" w:hAnsi="Arial"/>
              </w:rPr>
              <w:t>Data Types</w:t>
            </w:r>
          </w:p>
        </w:tc>
        <w:tc>
          <w:tcPr>
            <w:tcW w:w="1320" w:type="dxa"/>
          </w:tcPr>
          <w:p w:rsidR="00C96899" w:rsidRPr="00B3506E" w:rsidRDefault="00C96899" w:rsidP="000D4BA4">
            <w:pPr>
              <w:suppressAutoHyphens/>
              <w:spacing w:after="120"/>
              <w:rPr>
                <w:rFonts w:ascii="Arial" w:hAnsi="Arial"/>
              </w:rPr>
            </w:pPr>
            <w:r w:rsidRPr="00B3506E">
              <w:rPr>
                <w:rFonts w:ascii="Arial" w:hAnsi="Arial"/>
              </w:rPr>
              <w:t>Obligation</w:t>
            </w:r>
          </w:p>
        </w:tc>
        <w:tc>
          <w:tcPr>
            <w:tcW w:w="1800" w:type="dxa"/>
          </w:tcPr>
          <w:p w:rsidR="00C96899" w:rsidRPr="00B3506E" w:rsidRDefault="00C96899" w:rsidP="000D4BA4">
            <w:pPr>
              <w:suppressAutoHyphens/>
              <w:spacing w:after="120"/>
              <w:rPr>
                <w:rFonts w:ascii="Arial" w:hAnsi="Arial"/>
              </w:rPr>
            </w:pPr>
            <w:r w:rsidRPr="00B3506E">
              <w:rPr>
                <w:rFonts w:ascii="Arial" w:hAnsi="Arial"/>
              </w:rPr>
              <w:t>Informational</w:t>
            </w:r>
          </w:p>
        </w:tc>
        <w:tc>
          <w:tcPr>
            <w:tcW w:w="1819" w:type="dxa"/>
          </w:tcPr>
          <w:p w:rsidR="00C96899" w:rsidRPr="00B3506E" w:rsidRDefault="00C96899" w:rsidP="000D4BA4">
            <w:pPr>
              <w:suppressAutoHyphens/>
              <w:spacing w:after="120"/>
              <w:rPr>
                <w:rFonts w:ascii="Arial" w:hAnsi="Arial"/>
              </w:rPr>
            </w:pPr>
            <w:r w:rsidRPr="00B3506E">
              <w:rPr>
                <w:rFonts w:ascii="Arial" w:hAnsi="Arial"/>
              </w:rPr>
              <w:t xml:space="preserve">The GSID service must confirm to NCI’s constrained list of ISO 21090 data types. </w:t>
            </w:r>
          </w:p>
        </w:tc>
        <w:tc>
          <w:tcPr>
            <w:tcW w:w="2141" w:type="dxa"/>
          </w:tcPr>
          <w:p w:rsidR="00C96899" w:rsidRPr="00B3506E" w:rsidRDefault="00C96899" w:rsidP="000D4BA4">
            <w:pPr>
              <w:suppressAutoHyphens/>
              <w:spacing w:after="120"/>
              <w:rPr>
                <w:rFonts w:ascii="Arial" w:hAnsi="Arial"/>
              </w:rPr>
            </w:pPr>
            <w:r w:rsidRPr="00B3506E">
              <w:rPr>
                <w:rFonts w:ascii="Arial" w:hAnsi="Arial"/>
              </w:rPr>
              <w:t>Design Review</w:t>
            </w:r>
          </w:p>
        </w:tc>
      </w:tr>
      <w:tr w:rsidR="00C96899" w:rsidRPr="002B699C" w:rsidTr="00AE4E66">
        <w:tc>
          <w:tcPr>
            <w:tcW w:w="600" w:type="dxa"/>
          </w:tcPr>
          <w:p w:rsidR="00C96899" w:rsidRPr="00B3506E" w:rsidRDefault="00C96899" w:rsidP="000D4BA4">
            <w:pPr>
              <w:suppressAutoHyphens/>
              <w:spacing w:after="120"/>
              <w:rPr>
                <w:rFonts w:ascii="Arial" w:hAnsi="Arial"/>
              </w:rPr>
            </w:pPr>
            <w:r w:rsidRPr="00B3506E">
              <w:rPr>
                <w:rFonts w:ascii="Arial" w:hAnsi="Arial"/>
              </w:rPr>
              <w:t>4</w:t>
            </w:r>
          </w:p>
        </w:tc>
        <w:tc>
          <w:tcPr>
            <w:tcW w:w="1680" w:type="dxa"/>
          </w:tcPr>
          <w:p w:rsidR="00C96899" w:rsidRPr="00B3506E" w:rsidRDefault="00C96899" w:rsidP="000D4BA4">
            <w:pPr>
              <w:suppressAutoHyphens/>
              <w:spacing w:after="120"/>
              <w:rPr>
                <w:rFonts w:ascii="Arial" w:hAnsi="Arial"/>
              </w:rPr>
            </w:pPr>
            <w:r w:rsidRPr="00B3506E">
              <w:rPr>
                <w:rFonts w:ascii="Arial" w:hAnsi="Arial"/>
              </w:rPr>
              <w:t>Functional Profiles</w:t>
            </w:r>
          </w:p>
        </w:tc>
        <w:tc>
          <w:tcPr>
            <w:tcW w:w="1320" w:type="dxa"/>
          </w:tcPr>
          <w:p w:rsidR="00C96899" w:rsidRPr="00B3506E" w:rsidRDefault="00C96899" w:rsidP="000D4BA4">
            <w:pPr>
              <w:suppressAutoHyphens/>
              <w:spacing w:after="120"/>
              <w:rPr>
                <w:rFonts w:ascii="Arial" w:hAnsi="Arial"/>
              </w:rPr>
            </w:pPr>
            <w:r w:rsidRPr="00B3506E">
              <w:rPr>
                <w:rFonts w:ascii="Arial" w:hAnsi="Arial"/>
              </w:rPr>
              <w:t>Obligation</w:t>
            </w:r>
          </w:p>
        </w:tc>
        <w:tc>
          <w:tcPr>
            <w:tcW w:w="1800" w:type="dxa"/>
          </w:tcPr>
          <w:p w:rsidR="00C96899" w:rsidRPr="00B3506E" w:rsidRDefault="00C96899" w:rsidP="000D4BA4">
            <w:pPr>
              <w:suppressAutoHyphens/>
              <w:spacing w:after="120"/>
              <w:rPr>
                <w:rFonts w:ascii="Arial" w:hAnsi="Arial"/>
              </w:rPr>
            </w:pPr>
            <w:r w:rsidRPr="00B3506E">
              <w:rPr>
                <w:rFonts w:ascii="Arial" w:hAnsi="Arial"/>
              </w:rPr>
              <w:t>Computational</w:t>
            </w:r>
          </w:p>
        </w:tc>
        <w:tc>
          <w:tcPr>
            <w:tcW w:w="1819" w:type="dxa"/>
          </w:tcPr>
          <w:p w:rsidR="00C96899" w:rsidRPr="00B3506E" w:rsidRDefault="00C96899" w:rsidP="000D4BA4">
            <w:pPr>
              <w:suppressAutoHyphens/>
              <w:spacing w:after="120"/>
              <w:rPr>
                <w:rFonts w:ascii="Arial" w:hAnsi="Arial"/>
              </w:rPr>
            </w:pPr>
            <w:r w:rsidRPr="00B3506E">
              <w:rPr>
                <w:rFonts w:ascii="Arial" w:hAnsi="Arial"/>
              </w:rPr>
              <w:t xml:space="preserve">Functional Profiles shall be deployed as functional wholes. Ignoring or omitting functional behavior defined within a functional profile is not permitted, nor is diverging from the detailed functional specifications provided in Section 5. </w:t>
            </w:r>
          </w:p>
        </w:tc>
        <w:tc>
          <w:tcPr>
            <w:tcW w:w="2141" w:type="dxa"/>
          </w:tcPr>
          <w:p w:rsidR="00C96899" w:rsidRPr="00B3506E" w:rsidRDefault="00C96899" w:rsidP="000D4BA4">
            <w:pPr>
              <w:numPr>
                <w:ilvl w:val="0"/>
                <w:numId w:val="34"/>
              </w:numPr>
              <w:suppressAutoHyphens/>
              <w:spacing w:after="120"/>
              <w:rPr>
                <w:rFonts w:ascii="Arial" w:hAnsi="Arial"/>
              </w:rPr>
            </w:pPr>
            <w:r w:rsidRPr="00B3506E">
              <w:rPr>
                <w:rFonts w:ascii="Arial" w:hAnsi="Arial"/>
              </w:rPr>
              <w:t>Design Review</w:t>
            </w:r>
          </w:p>
          <w:p w:rsidR="00C96899" w:rsidRPr="00B3506E" w:rsidRDefault="00C96899" w:rsidP="000D4BA4">
            <w:pPr>
              <w:numPr>
                <w:ilvl w:val="0"/>
                <w:numId w:val="34"/>
              </w:numPr>
              <w:suppressAutoHyphens/>
              <w:spacing w:after="120"/>
              <w:rPr>
                <w:rFonts w:ascii="Arial" w:hAnsi="Arial"/>
              </w:rPr>
            </w:pPr>
            <w:r w:rsidRPr="00B3506E">
              <w:rPr>
                <w:rFonts w:ascii="Arial" w:hAnsi="Arial"/>
              </w:rPr>
              <w:t>Test cases</w:t>
            </w:r>
          </w:p>
        </w:tc>
      </w:tr>
      <w:tr w:rsidR="00C96899" w:rsidRPr="002B699C" w:rsidTr="00AE4E66">
        <w:tc>
          <w:tcPr>
            <w:tcW w:w="600" w:type="dxa"/>
          </w:tcPr>
          <w:p w:rsidR="00C96899" w:rsidRPr="00B3506E" w:rsidRDefault="00C96899" w:rsidP="000D4BA4">
            <w:pPr>
              <w:suppressAutoHyphens/>
              <w:spacing w:after="120"/>
              <w:rPr>
                <w:rFonts w:ascii="Arial" w:hAnsi="Arial"/>
              </w:rPr>
            </w:pPr>
            <w:r w:rsidRPr="00B3506E">
              <w:rPr>
                <w:rFonts w:ascii="Arial" w:hAnsi="Arial"/>
              </w:rPr>
              <w:t>5</w:t>
            </w:r>
          </w:p>
        </w:tc>
        <w:tc>
          <w:tcPr>
            <w:tcW w:w="1680" w:type="dxa"/>
          </w:tcPr>
          <w:p w:rsidR="00C96899" w:rsidRPr="00B3506E" w:rsidRDefault="00C96899" w:rsidP="000D4BA4">
            <w:pPr>
              <w:suppressAutoHyphens/>
              <w:spacing w:after="120"/>
              <w:rPr>
                <w:rFonts w:ascii="Arial" w:hAnsi="Arial"/>
              </w:rPr>
            </w:pPr>
            <w:r w:rsidRPr="00B3506E">
              <w:rPr>
                <w:rFonts w:ascii="Arial" w:hAnsi="Arial"/>
              </w:rPr>
              <w:t>Functional Profiles – Conformant Implementation</w:t>
            </w:r>
          </w:p>
        </w:tc>
        <w:tc>
          <w:tcPr>
            <w:tcW w:w="1320" w:type="dxa"/>
          </w:tcPr>
          <w:p w:rsidR="00C96899" w:rsidRPr="00B3506E" w:rsidRDefault="00C96899" w:rsidP="000D4BA4">
            <w:pPr>
              <w:suppressAutoHyphens/>
              <w:spacing w:after="120"/>
              <w:rPr>
                <w:rFonts w:ascii="Arial" w:hAnsi="Arial"/>
              </w:rPr>
            </w:pPr>
            <w:r w:rsidRPr="00B3506E">
              <w:rPr>
                <w:rFonts w:ascii="Arial" w:hAnsi="Arial"/>
              </w:rPr>
              <w:t>Obligation</w:t>
            </w:r>
          </w:p>
        </w:tc>
        <w:tc>
          <w:tcPr>
            <w:tcW w:w="1800" w:type="dxa"/>
          </w:tcPr>
          <w:p w:rsidR="00C96899" w:rsidRPr="00B3506E" w:rsidRDefault="00C96899" w:rsidP="000D4BA4">
            <w:pPr>
              <w:suppressAutoHyphens/>
              <w:spacing w:after="120"/>
              <w:rPr>
                <w:rFonts w:ascii="Arial" w:hAnsi="Arial"/>
              </w:rPr>
            </w:pPr>
            <w:r w:rsidRPr="00B3506E">
              <w:rPr>
                <w:rFonts w:ascii="Arial" w:hAnsi="Arial"/>
              </w:rPr>
              <w:t>Computational</w:t>
            </w:r>
          </w:p>
        </w:tc>
        <w:tc>
          <w:tcPr>
            <w:tcW w:w="1819" w:type="dxa"/>
          </w:tcPr>
          <w:p w:rsidR="00C96899" w:rsidRPr="00B3506E" w:rsidRDefault="00C96899" w:rsidP="000D4BA4">
            <w:pPr>
              <w:suppressAutoHyphens/>
              <w:spacing w:after="120"/>
              <w:rPr>
                <w:rFonts w:ascii="Arial" w:hAnsi="Arial"/>
              </w:rPr>
            </w:pPr>
            <w:r w:rsidRPr="00B3506E">
              <w:rPr>
                <w:rFonts w:ascii="Arial" w:hAnsi="Arial"/>
              </w:rPr>
              <w:t xml:space="preserve">A conformant implementation of this specification must deploy at least one Functional Profile. If that Functional Profile has dependencies on other profiles, then those dependencies must be deployed as well to support the provenance of that service instance. </w:t>
            </w:r>
          </w:p>
        </w:tc>
        <w:tc>
          <w:tcPr>
            <w:tcW w:w="2141" w:type="dxa"/>
          </w:tcPr>
          <w:p w:rsidR="00C96899" w:rsidRPr="00B3506E" w:rsidRDefault="00C96899" w:rsidP="000D4BA4">
            <w:pPr>
              <w:numPr>
                <w:ilvl w:val="0"/>
                <w:numId w:val="35"/>
              </w:numPr>
              <w:suppressAutoHyphens/>
              <w:spacing w:after="120"/>
              <w:rPr>
                <w:rFonts w:ascii="Arial" w:hAnsi="Arial"/>
              </w:rPr>
            </w:pPr>
            <w:r w:rsidRPr="00B3506E">
              <w:rPr>
                <w:rFonts w:ascii="Arial" w:hAnsi="Arial"/>
              </w:rPr>
              <w:t>Design Review</w:t>
            </w:r>
          </w:p>
          <w:p w:rsidR="00C96899" w:rsidRPr="00B3506E" w:rsidRDefault="00C96899" w:rsidP="000D4BA4">
            <w:pPr>
              <w:numPr>
                <w:ilvl w:val="0"/>
                <w:numId w:val="35"/>
              </w:numPr>
              <w:suppressAutoHyphens/>
              <w:spacing w:after="120"/>
              <w:rPr>
                <w:rFonts w:ascii="Arial" w:hAnsi="Arial"/>
              </w:rPr>
            </w:pPr>
            <w:r w:rsidRPr="00B3506E">
              <w:rPr>
                <w:rFonts w:ascii="Arial" w:hAnsi="Arial"/>
              </w:rPr>
              <w:t>Test cases</w:t>
            </w:r>
          </w:p>
        </w:tc>
      </w:tr>
    </w:tbl>
    <w:p w:rsidR="00C96899" w:rsidRPr="000D4BA4" w:rsidRDefault="00C96899" w:rsidP="000D4BA4">
      <w:pPr>
        <w:pStyle w:val="Heading1"/>
        <w:numPr>
          <w:ilvl w:val="0"/>
          <w:numId w:val="6"/>
        </w:numPr>
        <w:spacing w:before="0" w:after="120"/>
        <w:rPr>
          <w:color w:val="2F08C0"/>
        </w:rPr>
      </w:pPr>
      <w:bookmarkStart w:id="194" w:name="_Toc284941745"/>
      <w:bookmarkStart w:id="195" w:name="_Toc284941832"/>
      <w:bookmarkStart w:id="196" w:name="_Toc284941925"/>
      <w:bookmarkStart w:id="197" w:name="_Toc284942012"/>
      <w:bookmarkStart w:id="198" w:name="_Toc284941746"/>
      <w:bookmarkStart w:id="199" w:name="_Toc284941833"/>
      <w:bookmarkStart w:id="200" w:name="_Toc284941926"/>
      <w:bookmarkStart w:id="201" w:name="_Toc284942013"/>
      <w:bookmarkStart w:id="202" w:name="_Toc284941747"/>
      <w:bookmarkStart w:id="203" w:name="_Toc284941834"/>
      <w:bookmarkStart w:id="204" w:name="_Toc284941927"/>
      <w:bookmarkStart w:id="205" w:name="_Toc284942014"/>
      <w:bookmarkStart w:id="206" w:name="_Toc284941748"/>
      <w:bookmarkStart w:id="207" w:name="_Toc284941835"/>
      <w:bookmarkStart w:id="208" w:name="_Toc284941928"/>
      <w:bookmarkStart w:id="209" w:name="_Toc284942015"/>
      <w:bookmarkStart w:id="210" w:name="_Toc241404739"/>
      <w:bookmarkStart w:id="211" w:name="_Toc279413062"/>
      <w:bookmarkStart w:id="212" w:name="_Toc28494192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0D4BA4">
        <w:rPr>
          <w:color w:val="2F08C0"/>
        </w:rPr>
        <w:t>Appendix A – References</w:t>
      </w:r>
      <w:bookmarkEnd w:id="210"/>
      <w:bookmarkEnd w:id="211"/>
      <w:bookmarkEnd w:id="212"/>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3967"/>
        <w:gridCol w:w="5393"/>
      </w:tblGrid>
      <w:tr w:rsidR="00C96899" w:rsidRPr="00CC354C" w:rsidTr="001B6272">
        <w:tc>
          <w:tcPr>
            <w:tcW w:w="3967" w:type="dxa"/>
            <w:shd w:val="clear" w:color="auto" w:fill="C0C0C0"/>
          </w:tcPr>
          <w:p w:rsidR="00C96899" w:rsidRPr="00B3506E" w:rsidRDefault="00C96899" w:rsidP="000D4BA4">
            <w:pPr>
              <w:spacing w:after="120"/>
              <w:rPr>
                <w:rFonts w:ascii="Arial" w:hAnsi="Arial"/>
                <w:b/>
              </w:rPr>
            </w:pPr>
            <w:r w:rsidRPr="00B3506E">
              <w:rPr>
                <w:rFonts w:ascii="Arial" w:hAnsi="Arial"/>
                <w:b/>
              </w:rPr>
              <w:t>Description</w:t>
            </w:r>
          </w:p>
        </w:tc>
        <w:tc>
          <w:tcPr>
            <w:tcW w:w="5393" w:type="dxa"/>
            <w:shd w:val="clear" w:color="auto" w:fill="C0C0C0"/>
          </w:tcPr>
          <w:p w:rsidR="00C96899" w:rsidRPr="00B3506E" w:rsidRDefault="00C96899" w:rsidP="000D4BA4">
            <w:pPr>
              <w:spacing w:after="120"/>
              <w:rPr>
                <w:rFonts w:ascii="Arial" w:hAnsi="Arial"/>
                <w:b/>
              </w:rPr>
            </w:pPr>
            <w:r w:rsidRPr="00B3506E">
              <w:rPr>
                <w:rFonts w:ascii="Arial" w:hAnsi="Arial"/>
                <w:b/>
              </w:rPr>
              <w:t>Location</w:t>
            </w:r>
          </w:p>
        </w:tc>
      </w:tr>
      <w:tr w:rsidR="00C96899" w:rsidRPr="00B826AD" w:rsidTr="001B6272">
        <w:tc>
          <w:tcPr>
            <w:tcW w:w="3967" w:type="dxa"/>
          </w:tcPr>
          <w:p w:rsidR="00C96899" w:rsidRPr="001F1550" w:rsidRDefault="00C96899" w:rsidP="000D4BA4">
            <w:pPr>
              <w:spacing w:after="120"/>
              <w:rPr>
                <w:rFonts w:ascii="Arial" w:hAnsi="Arial"/>
              </w:rPr>
            </w:pPr>
            <w:r w:rsidRPr="001F1550">
              <w:rPr>
                <w:rFonts w:ascii="Arial" w:hAnsi="Arial"/>
              </w:rPr>
              <w:t>caGrid Identifiers Framework Design Document v1.0</w:t>
            </w:r>
          </w:p>
          <w:p w:rsidR="00C96899" w:rsidRPr="001F1550" w:rsidRDefault="00C96899" w:rsidP="000D4BA4">
            <w:pPr>
              <w:spacing w:after="120"/>
              <w:rPr>
                <w:rFonts w:ascii="Arial" w:hAnsi="Arial"/>
              </w:rPr>
            </w:pPr>
            <w:r w:rsidRPr="001F1550">
              <w:rPr>
                <w:rFonts w:ascii="Arial" w:hAnsi="Arial"/>
              </w:rPr>
              <w:t>Scott Oster</w:t>
            </w:r>
          </w:p>
          <w:p w:rsidR="00C96899" w:rsidRPr="001F1550" w:rsidRDefault="00C96899" w:rsidP="000D4BA4">
            <w:pPr>
              <w:spacing w:after="120"/>
              <w:rPr>
                <w:rFonts w:ascii="Arial" w:hAnsi="Arial"/>
              </w:rPr>
            </w:pPr>
            <w:r w:rsidRPr="001F1550">
              <w:rPr>
                <w:rFonts w:ascii="Arial" w:hAnsi="Arial"/>
              </w:rPr>
              <w:t>Calixto Melean</w:t>
            </w:r>
          </w:p>
        </w:tc>
        <w:tc>
          <w:tcPr>
            <w:tcW w:w="5393" w:type="dxa"/>
          </w:tcPr>
          <w:p w:rsidR="00C96899" w:rsidRPr="001F1550" w:rsidRDefault="00C96899" w:rsidP="000D4BA4">
            <w:pPr>
              <w:spacing w:after="120"/>
              <w:rPr>
                <w:rFonts w:ascii="Arial" w:hAnsi="Arial"/>
              </w:rPr>
            </w:pPr>
            <w:hyperlink r:id="rId19" w:history="1">
              <w:r w:rsidRPr="00916372">
                <w:rPr>
                  <w:rStyle w:val="Hyperlink"/>
                  <w:rFonts w:ascii="Arial" w:hAnsi="Arial"/>
                </w:rPr>
                <w:t>https://ncisvn.nci.nih.gov/svn/cagrid/trunk/cagrid/Documentation/core/Identifiers/caBIG_IdentifierSvcFramework_Design.docx</w:t>
              </w:r>
            </w:hyperlink>
          </w:p>
        </w:tc>
      </w:tr>
      <w:tr w:rsidR="00C96899" w:rsidRPr="00B826AD" w:rsidTr="001B6272">
        <w:tc>
          <w:tcPr>
            <w:tcW w:w="3967" w:type="dxa"/>
          </w:tcPr>
          <w:p w:rsidR="00C96899" w:rsidRPr="001F1550" w:rsidRDefault="00C96899" w:rsidP="000D4BA4">
            <w:pPr>
              <w:spacing w:after="120"/>
              <w:rPr>
                <w:rFonts w:ascii="Arial" w:hAnsi="Arial"/>
              </w:rPr>
            </w:pPr>
            <w:r w:rsidRPr="001F1550">
              <w:rPr>
                <w:rFonts w:ascii="Arial" w:hAnsi="Arial"/>
              </w:rPr>
              <w:t>caIdentifiers Framework Conceptual Functional Service Specification v1.0</w:t>
            </w:r>
          </w:p>
        </w:tc>
        <w:tc>
          <w:tcPr>
            <w:tcW w:w="5393" w:type="dxa"/>
          </w:tcPr>
          <w:p w:rsidR="00C96899" w:rsidRPr="001F1550" w:rsidRDefault="00C96899" w:rsidP="000D4BA4">
            <w:pPr>
              <w:spacing w:after="120"/>
              <w:rPr>
                <w:rFonts w:ascii="Arial" w:hAnsi="Arial"/>
              </w:rPr>
            </w:pPr>
            <w:hyperlink r:id="rId20" w:history="1">
              <w:r w:rsidRPr="00916372">
                <w:rPr>
                  <w:rStyle w:val="Hyperlink"/>
                  <w:rFonts w:ascii="Arial" w:hAnsi="Arial" w:cs="Arial"/>
                  <w:szCs w:val="24"/>
                </w:rPr>
                <w:t>https://ncisvn.nci.nih.gov/svn/cagrid/trunk/cagrid/Documentation/core/Identifiers/caBIG_Conceptual_Functional_Service_Specification.doc</w:t>
              </w:r>
            </w:hyperlink>
          </w:p>
        </w:tc>
      </w:tr>
    </w:tbl>
    <w:p w:rsidR="00C96899" w:rsidRPr="000D4BA4" w:rsidRDefault="00C96899" w:rsidP="000D4BA4">
      <w:pPr>
        <w:pStyle w:val="Heading1"/>
        <w:numPr>
          <w:ilvl w:val="0"/>
          <w:numId w:val="6"/>
        </w:numPr>
        <w:spacing w:before="0" w:after="120"/>
        <w:rPr>
          <w:color w:val="2F08C0"/>
        </w:rPr>
      </w:pPr>
      <w:bookmarkStart w:id="213" w:name="_Toc284941750"/>
      <w:bookmarkStart w:id="214" w:name="_Toc284941837"/>
      <w:bookmarkStart w:id="215" w:name="_Toc284941930"/>
      <w:bookmarkStart w:id="216" w:name="_Toc284942017"/>
      <w:bookmarkStart w:id="217" w:name="_Toc284941751"/>
      <w:bookmarkStart w:id="218" w:name="_Toc284941838"/>
      <w:bookmarkStart w:id="219" w:name="_Toc284941931"/>
      <w:bookmarkStart w:id="220" w:name="_Toc284942018"/>
      <w:bookmarkStart w:id="221" w:name="_Toc241404740"/>
      <w:bookmarkStart w:id="222" w:name="_Toc279413063"/>
      <w:bookmarkStart w:id="223" w:name="_Toc284941932"/>
      <w:bookmarkEnd w:id="213"/>
      <w:bookmarkEnd w:id="214"/>
      <w:bookmarkEnd w:id="215"/>
      <w:bookmarkEnd w:id="216"/>
      <w:bookmarkEnd w:id="217"/>
      <w:bookmarkEnd w:id="218"/>
      <w:bookmarkEnd w:id="219"/>
      <w:bookmarkEnd w:id="220"/>
      <w:r w:rsidRPr="000D4BA4">
        <w:rPr>
          <w:color w:val="2F08C0"/>
        </w:rPr>
        <w:t>Appendix B – Glossary</w:t>
      </w:r>
      <w:bookmarkEnd w:id="221"/>
      <w:bookmarkEnd w:id="222"/>
      <w:bookmarkEnd w:id="223"/>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320"/>
        <w:gridCol w:w="8040"/>
      </w:tblGrid>
      <w:tr w:rsidR="00C96899" w:rsidRPr="00CC354C" w:rsidTr="00C45242">
        <w:tc>
          <w:tcPr>
            <w:tcW w:w="1320" w:type="dxa"/>
            <w:shd w:val="clear" w:color="auto" w:fill="C0C0C0"/>
          </w:tcPr>
          <w:p w:rsidR="00C96899" w:rsidRPr="001F1550" w:rsidRDefault="00C96899" w:rsidP="000D4BA4">
            <w:pPr>
              <w:spacing w:after="120"/>
              <w:rPr>
                <w:rFonts w:ascii="Arial" w:hAnsi="Arial"/>
                <w:b/>
              </w:rPr>
            </w:pPr>
            <w:r w:rsidRPr="001F1550">
              <w:rPr>
                <w:rFonts w:ascii="Arial" w:hAnsi="Arial"/>
                <w:b/>
              </w:rPr>
              <w:t>Term</w:t>
            </w:r>
          </w:p>
        </w:tc>
        <w:tc>
          <w:tcPr>
            <w:tcW w:w="8040" w:type="dxa"/>
            <w:shd w:val="clear" w:color="auto" w:fill="C0C0C0"/>
          </w:tcPr>
          <w:p w:rsidR="00C96899" w:rsidRPr="001F1550" w:rsidRDefault="00C96899" w:rsidP="000D4BA4">
            <w:pPr>
              <w:spacing w:after="120"/>
              <w:rPr>
                <w:rFonts w:ascii="Arial" w:hAnsi="Arial"/>
                <w:b/>
              </w:rPr>
            </w:pPr>
            <w:r w:rsidRPr="001F1550">
              <w:rPr>
                <w:rFonts w:ascii="Arial" w:hAnsi="Arial"/>
                <w:b/>
              </w:rPr>
              <w:t>Description</w:t>
            </w:r>
          </w:p>
        </w:tc>
      </w:tr>
      <w:tr w:rsidR="00C96899" w:rsidRPr="00A6192D" w:rsidTr="00C45242">
        <w:tc>
          <w:tcPr>
            <w:tcW w:w="1320" w:type="dxa"/>
          </w:tcPr>
          <w:p w:rsidR="00C96899" w:rsidRPr="001F1550" w:rsidRDefault="00C96899" w:rsidP="000D4BA4">
            <w:pPr>
              <w:spacing w:after="120"/>
              <w:rPr>
                <w:rFonts w:ascii="Arial" w:hAnsi="Arial"/>
              </w:rPr>
            </w:pPr>
            <w:r w:rsidRPr="001F1550">
              <w:rPr>
                <w:rFonts w:ascii="Arial" w:hAnsi="Arial"/>
              </w:rPr>
              <w:t>GSID</w:t>
            </w:r>
          </w:p>
        </w:tc>
        <w:tc>
          <w:tcPr>
            <w:tcW w:w="8040" w:type="dxa"/>
          </w:tcPr>
          <w:p w:rsidR="00C96899" w:rsidRPr="001F1550" w:rsidRDefault="00C96899" w:rsidP="000D4BA4">
            <w:pPr>
              <w:spacing w:after="120"/>
              <w:rPr>
                <w:rFonts w:ascii="Arial" w:hAnsi="Arial"/>
              </w:rPr>
            </w:pPr>
            <w:r w:rsidRPr="001F1550">
              <w:rPr>
                <w:rFonts w:ascii="Arial" w:hAnsi="Arial"/>
              </w:rPr>
              <w:t>Global Specimen Identifier Service</w:t>
            </w:r>
          </w:p>
        </w:tc>
      </w:tr>
    </w:tbl>
    <w:p w:rsidR="00C96899" w:rsidRPr="000D4BA4" w:rsidRDefault="00C96899" w:rsidP="00C45242">
      <w:pPr>
        <w:pStyle w:val="Heading1"/>
        <w:numPr>
          <w:ilvl w:val="0"/>
          <w:numId w:val="6"/>
        </w:numPr>
        <w:tabs>
          <w:tab w:val="clear" w:pos="432"/>
          <w:tab w:val="num" w:pos="90"/>
          <w:tab w:val="left" w:pos="450"/>
        </w:tabs>
        <w:spacing w:before="0" w:after="120"/>
        <w:ind w:left="360"/>
        <w:rPr>
          <w:color w:val="2F08C0"/>
        </w:rPr>
      </w:pPr>
      <w:r>
        <w:rPr>
          <w:color w:val="2F08C0"/>
        </w:rPr>
        <w:t xml:space="preserve"> </w:t>
      </w:r>
      <w:bookmarkStart w:id="224" w:name="_Toc284941753"/>
      <w:bookmarkStart w:id="225" w:name="_Toc284941840"/>
      <w:bookmarkStart w:id="226" w:name="_Toc284941933"/>
      <w:bookmarkStart w:id="227" w:name="_Toc284942020"/>
      <w:bookmarkStart w:id="228" w:name="_Toc284941754"/>
      <w:bookmarkStart w:id="229" w:name="_Toc284941841"/>
      <w:bookmarkStart w:id="230" w:name="_Toc284941934"/>
      <w:bookmarkStart w:id="231" w:name="_Toc284942021"/>
      <w:bookmarkStart w:id="232" w:name="_Toc279413064"/>
      <w:bookmarkStart w:id="233" w:name="_Toc284941935"/>
      <w:bookmarkEnd w:id="224"/>
      <w:bookmarkEnd w:id="225"/>
      <w:bookmarkEnd w:id="226"/>
      <w:bookmarkEnd w:id="227"/>
      <w:bookmarkEnd w:id="228"/>
      <w:bookmarkEnd w:id="229"/>
      <w:bookmarkEnd w:id="230"/>
      <w:bookmarkEnd w:id="231"/>
      <w:r w:rsidRPr="000D4BA4">
        <w:rPr>
          <w:color w:val="2F08C0"/>
        </w:rPr>
        <w:t>Appendix C - Cross Reference Tables</w:t>
      </w:r>
      <w:bookmarkEnd w:id="232"/>
      <w:bookmarkEnd w:id="233"/>
    </w:p>
    <w:p w:rsidR="00C96899" w:rsidRPr="000D4BA4" w:rsidRDefault="00C96899" w:rsidP="00C45242">
      <w:pPr>
        <w:pStyle w:val="Heading2"/>
        <w:numPr>
          <w:ilvl w:val="1"/>
          <w:numId w:val="6"/>
        </w:numPr>
        <w:spacing w:before="0" w:after="120"/>
        <w:rPr>
          <w:color w:val="2F08C0"/>
        </w:rPr>
      </w:pPr>
      <w:bookmarkStart w:id="234" w:name="_Toc279413065"/>
      <w:r>
        <w:rPr>
          <w:color w:val="2F08C0"/>
        </w:rPr>
        <w:t xml:space="preserve">  </w:t>
      </w:r>
      <w:bookmarkStart w:id="235" w:name="_Toc284941936"/>
      <w:r w:rsidRPr="000D4BA4">
        <w:rPr>
          <w:color w:val="2F08C0"/>
        </w:rPr>
        <w:t>Interface to Profile Mapping</w:t>
      </w:r>
      <w:bookmarkEnd w:id="234"/>
      <w:bookmarkEnd w:id="235"/>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34"/>
        <w:gridCol w:w="3151"/>
        <w:gridCol w:w="1595"/>
        <w:gridCol w:w="2980"/>
      </w:tblGrid>
      <w:tr w:rsidR="00C96899" w:rsidRPr="00CC354C" w:rsidTr="00AE4E66">
        <w:tc>
          <w:tcPr>
            <w:tcW w:w="1634"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Interface No.</w:t>
            </w:r>
          </w:p>
        </w:tc>
        <w:tc>
          <w:tcPr>
            <w:tcW w:w="3151"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Interface</w:t>
            </w:r>
          </w:p>
        </w:tc>
        <w:tc>
          <w:tcPr>
            <w:tcW w:w="1595"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Profile No.</w:t>
            </w:r>
          </w:p>
        </w:tc>
        <w:tc>
          <w:tcPr>
            <w:tcW w:w="298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Profile</w:t>
            </w:r>
          </w:p>
        </w:tc>
      </w:tr>
      <w:tr w:rsidR="00C96899" w:rsidRPr="00A6192D" w:rsidTr="00AE4E66">
        <w:tc>
          <w:tcPr>
            <w:tcW w:w="1634" w:type="dxa"/>
          </w:tcPr>
          <w:p w:rsidR="00C96899" w:rsidRPr="001F1550" w:rsidRDefault="00C96899" w:rsidP="009160F8">
            <w:pPr>
              <w:suppressAutoHyphens/>
              <w:spacing w:after="120"/>
              <w:rPr>
                <w:rFonts w:ascii="Arial" w:hAnsi="Arial"/>
              </w:rPr>
            </w:pPr>
            <w:r w:rsidRPr="001F1550">
              <w:rPr>
                <w:rFonts w:ascii="Arial" w:hAnsi="Arial"/>
              </w:rPr>
              <w:t>SIDM-INF</w:t>
            </w:r>
            <w:r>
              <w:rPr>
                <w:rFonts w:ascii="Arial" w:hAnsi="Arial"/>
              </w:rPr>
              <w:t>1</w:t>
            </w:r>
          </w:p>
        </w:tc>
        <w:tc>
          <w:tcPr>
            <w:tcW w:w="3151" w:type="dxa"/>
          </w:tcPr>
          <w:p w:rsidR="00C96899" w:rsidRPr="001F1550" w:rsidRDefault="00C96899" w:rsidP="000D4BA4">
            <w:pPr>
              <w:suppressAutoHyphens/>
              <w:spacing w:after="120"/>
              <w:rPr>
                <w:rFonts w:ascii="Arial" w:hAnsi="Arial"/>
              </w:rPr>
            </w:pPr>
            <w:r w:rsidRPr="001F1550">
              <w:rPr>
                <w:rFonts w:ascii="Arial" w:hAnsi="Arial"/>
              </w:rPr>
              <w:t>SpecimenIdentifierAuthority</w:t>
            </w:r>
          </w:p>
        </w:tc>
        <w:tc>
          <w:tcPr>
            <w:tcW w:w="1595" w:type="dxa"/>
          </w:tcPr>
          <w:p w:rsidR="00C96899" w:rsidRPr="001F1550" w:rsidRDefault="00C96899" w:rsidP="000D4BA4">
            <w:pPr>
              <w:suppressAutoHyphens/>
              <w:spacing w:after="120"/>
              <w:rPr>
                <w:rFonts w:ascii="Arial" w:hAnsi="Arial"/>
              </w:rPr>
            </w:pPr>
          </w:p>
        </w:tc>
        <w:tc>
          <w:tcPr>
            <w:tcW w:w="2980" w:type="dxa"/>
          </w:tcPr>
          <w:p w:rsidR="00C96899" w:rsidRPr="001F1550" w:rsidRDefault="00C96899" w:rsidP="000D4BA4">
            <w:pPr>
              <w:suppressAutoHyphens/>
              <w:spacing w:after="120"/>
              <w:rPr>
                <w:rFonts w:ascii="Arial" w:hAnsi="Arial"/>
              </w:rPr>
            </w:pPr>
          </w:p>
        </w:tc>
      </w:tr>
    </w:tbl>
    <w:p w:rsidR="00C96899" w:rsidRPr="000D4BA4" w:rsidRDefault="00C96899" w:rsidP="00C45242">
      <w:pPr>
        <w:pStyle w:val="Heading2"/>
        <w:numPr>
          <w:ilvl w:val="1"/>
          <w:numId w:val="6"/>
        </w:numPr>
        <w:spacing w:before="0" w:after="120"/>
        <w:rPr>
          <w:color w:val="2F08C0"/>
        </w:rPr>
      </w:pPr>
      <w:r>
        <w:rPr>
          <w:b w:val="0"/>
          <w:bCs w:val="0"/>
          <w:i w:val="0"/>
          <w:iCs w:val="0"/>
          <w:sz w:val="24"/>
          <w:szCs w:val="20"/>
        </w:rPr>
        <w:t xml:space="preserve">  </w:t>
      </w:r>
      <w:bookmarkStart w:id="236" w:name="_Toc284941757"/>
      <w:bookmarkStart w:id="237" w:name="_Toc284941844"/>
      <w:bookmarkStart w:id="238" w:name="_Toc284941937"/>
      <w:bookmarkStart w:id="239" w:name="_Toc284942024"/>
      <w:bookmarkStart w:id="240" w:name="_Toc279413066"/>
      <w:bookmarkStart w:id="241" w:name="_Toc284941938"/>
      <w:bookmarkEnd w:id="236"/>
      <w:bookmarkEnd w:id="237"/>
      <w:bookmarkEnd w:id="238"/>
      <w:bookmarkEnd w:id="239"/>
      <w:r w:rsidRPr="000D4BA4">
        <w:rPr>
          <w:color w:val="2F08C0"/>
        </w:rPr>
        <w:t>Interface Operations to Profile Operations</w:t>
      </w:r>
      <w:bookmarkEnd w:id="240"/>
      <w:bookmarkEnd w:id="241"/>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730"/>
        <w:gridCol w:w="2593"/>
        <w:gridCol w:w="2278"/>
        <w:gridCol w:w="2759"/>
      </w:tblGrid>
      <w:tr w:rsidR="00C96899" w:rsidRPr="00CC354C" w:rsidTr="00AE4E66">
        <w:tc>
          <w:tcPr>
            <w:tcW w:w="1730"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Operation No.</w:t>
            </w:r>
          </w:p>
        </w:tc>
        <w:tc>
          <w:tcPr>
            <w:tcW w:w="2593"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Operation Name</w:t>
            </w:r>
          </w:p>
        </w:tc>
        <w:tc>
          <w:tcPr>
            <w:tcW w:w="2278"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Capability No.</w:t>
            </w:r>
          </w:p>
        </w:tc>
        <w:tc>
          <w:tcPr>
            <w:tcW w:w="2759" w:type="dxa"/>
            <w:shd w:val="clear" w:color="auto" w:fill="C0C0C0"/>
          </w:tcPr>
          <w:p w:rsidR="00C96899" w:rsidRPr="001F1550" w:rsidRDefault="00C96899" w:rsidP="000D4BA4">
            <w:pPr>
              <w:suppressAutoHyphens/>
              <w:spacing w:after="120"/>
              <w:rPr>
                <w:rFonts w:ascii="Arial" w:hAnsi="Arial"/>
                <w:b/>
              </w:rPr>
            </w:pPr>
            <w:r w:rsidRPr="001F1550">
              <w:rPr>
                <w:rFonts w:ascii="Arial" w:hAnsi="Arial"/>
                <w:b/>
              </w:rPr>
              <w:t>Profile Capability</w:t>
            </w: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-OP1</w:t>
            </w:r>
          </w:p>
        </w:tc>
        <w:tc>
          <w:tcPr>
            <w:tcW w:w="2593" w:type="dxa"/>
          </w:tcPr>
          <w:p w:rsidR="00C96899" w:rsidRPr="001F1550" w:rsidRDefault="00C96899" w:rsidP="000D4BA4">
            <w:pPr>
              <w:spacing w:after="120"/>
              <w:rPr>
                <w:rFonts w:ascii="Arial" w:hAnsi="Arial"/>
              </w:rPr>
            </w:pPr>
            <w:r w:rsidRPr="001F1550">
              <w:rPr>
                <w:rFonts w:ascii="Arial" w:hAnsi="Arial"/>
              </w:rPr>
              <w:t>registerGSID</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SIDM-FP2-C1</w:t>
            </w:r>
          </w:p>
        </w:tc>
        <w:tc>
          <w:tcPr>
            <w:tcW w:w="2759" w:type="dxa"/>
          </w:tcPr>
          <w:p w:rsidR="00C96899" w:rsidRPr="001F1550" w:rsidRDefault="00C96899" w:rsidP="000D4BA4">
            <w:pPr>
              <w:suppressAutoHyphens/>
              <w:spacing w:after="120"/>
              <w:rPr>
                <w:rFonts w:ascii="Arial" w:hAnsi="Arial"/>
              </w:rPr>
            </w:pPr>
            <w:r w:rsidRPr="001F1550">
              <w:rPr>
                <w:rFonts w:ascii="Arial" w:hAnsi="Arial"/>
              </w:rPr>
              <w:t>Register a new GSID.</w:t>
            </w: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-OP2</w:t>
            </w:r>
          </w:p>
        </w:tc>
        <w:tc>
          <w:tcPr>
            <w:tcW w:w="2593" w:type="dxa"/>
          </w:tcPr>
          <w:p w:rsidR="00C96899" w:rsidRPr="001F1550" w:rsidRDefault="00C96899" w:rsidP="000D4BA4">
            <w:pPr>
              <w:spacing w:after="120"/>
              <w:rPr>
                <w:rFonts w:ascii="Arial" w:hAnsi="Arial"/>
              </w:rPr>
            </w:pPr>
            <w:r w:rsidRPr="001F1550">
              <w:rPr>
                <w:rFonts w:ascii="Arial" w:hAnsi="Arial"/>
              </w:rPr>
              <w:t>addSite</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SIDM-FP2-C2</w:t>
            </w:r>
          </w:p>
        </w:tc>
        <w:tc>
          <w:tcPr>
            <w:tcW w:w="2759" w:type="dxa"/>
          </w:tcPr>
          <w:p w:rsidR="00C96899" w:rsidRPr="001F1550" w:rsidRDefault="00C96899" w:rsidP="000D4BA4">
            <w:pPr>
              <w:suppressAutoHyphens/>
              <w:spacing w:after="120"/>
              <w:rPr>
                <w:rFonts w:ascii="Arial" w:hAnsi="Arial"/>
              </w:rPr>
            </w:pP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-OP3</w:t>
            </w:r>
          </w:p>
        </w:tc>
        <w:tc>
          <w:tcPr>
            <w:tcW w:w="2593" w:type="dxa"/>
          </w:tcPr>
          <w:p w:rsidR="00C96899" w:rsidRPr="001F1550" w:rsidRDefault="00C96899" w:rsidP="000D4BA4">
            <w:pPr>
              <w:spacing w:after="120"/>
              <w:rPr>
                <w:rFonts w:ascii="Arial" w:hAnsi="Arial"/>
              </w:rPr>
            </w:pPr>
            <w:r w:rsidRPr="001F1550">
              <w:rPr>
                <w:rFonts w:ascii="Arial" w:hAnsi="Arial"/>
              </w:rPr>
              <w:t>generateIdentifiers</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SIDM-FP2-C3</w:t>
            </w:r>
          </w:p>
        </w:tc>
        <w:tc>
          <w:tcPr>
            <w:tcW w:w="2759" w:type="dxa"/>
          </w:tcPr>
          <w:p w:rsidR="00C96899" w:rsidRPr="001F1550" w:rsidRDefault="00C96899" w:rsidP="000D4BA4">
            <w:pPr>
              <w:suppressAutoHyphens/>
              <w:spacing w:after="120"/>
              <w:rPr>
                <w:rFonts w:ascii="Arial" w:hAnsi="Arial"/>
              </w:rPr>
            </w:pPr>
            <w:r w:rsidRPr="001F1550">
              <w:rPr>
                <w:rFonts w:ascii="Arial" w:hAnsi="Arial"/>
              </w:rPr>
              <w:t>Generate a list of UUIDs.</w:t>
            </w: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-OP4</w:t>
            </w:r>
          </w:p>
        </w:tc>
        <w:tc>
          <w:tcPr>
            <w:tcW w:w="2593" w:type="dxa"/>
          </w:tcPr>
          <w:p w:rsidR="00C96899" w:rsidRPr="001F1550" w:rsidRDefault="00C96899" w:rsidP="000D4BA4">
            <w:pPr>
              <w:spacing w:after="120"/>
              <w:rPr>
                <w:rFonts w:ascii="Arial" w:hAnsi="Arial"/>
              </w:rPr>
            </w:pPr>
            <w:r w:rsidRPr="001F1550">
              <w:rPr>
                <w:rFonts w:ascii="Arial" w:hAnsi="Arial"/>
              </w:rPr>
              <w:t>validateIdentifier</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SIDM-FP2-C4</w:t>
            </w:r>
          </w:p>
        </w:tc>
        <w:tc>
          <w:tcPr>
            <w:tcW w:w="2759" w:type="dxa"/>
          </w:tcPr>
          <w:p w:rsidR="00C96899" w:rsidRPr="001F1550" w:rsidRDefault="00C96899" w:rsidP="000D4BA4">
            <w:pPr>
              <w:suppressAutoHyphens/>
              <w:spacing w:after="120"/>
              <w:rPr>
                <w:rFonts w:ascii="Arial" w:hAnsi="Arial"/>
              </w:rPr>
            </w:pPr>
            <w:r w:rsidRPr="001F1550">
              <w:rPr>
                <w:rFonts w:ascii="Arial" w:hAnsi="Arial"/>
              </w:rPr>
              <w:t>Validate an identifier.</w:t>
            </w: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-OP5</w:t>
            </w:r>
          </w:p>
        </w:tc>
        <w:tc>
          <w:tcPr>
            <w:tcW w:w="2593" w:type="dxa"/>
          </w:tcPr>
          <w:p w:rsidR="00C96899" w:rsidRPr="001F1550" w:rsidRDefault="00C96899" w:rsidP="000D4BA4">
            <w:pPr>
              <w:suppressAutoHyphens/>
              <w:spacing w:after="120"/>
              <w:rPr>
                <w:rFonts w:ascii="Arial" w:hAnsi="Arial"/>
              </w:rPr>
            </w:pPr>
            <w:r w:rsidRPr="001F1550">
              <w:rPr>
                <w:rFonts w:ascii="Arial" w:hAnsi="Arial"/>
              </w:rPr>
              <w:t>getParentHierarchy</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SIDM-FP2-C5</w:t>
            </w:r>
          </w:p>
        </w:tc>
        <w:tc>
          <w:tcPr>
            <w:tcW w:w="2759" w:type="dxa"/>
          </w:tcPr>
          <w:p w:rsidR="00C96899" w:rsidRPr="001F1550" w:rsidRDefault="00C96899" w:rsidP="000D4BA4">
            <w:pPr>
              <w:suppressAutoHyphens/>
              <w:spacing w:after="120"/>
              <w:rPr>
                <w:rFonts w:ascii="Arial" w:hAnsi="Arial"/>
              </w:rPr>
            </w:pPr>
            <w:r w:rsidRPr="001F1550">
              <w:rPr>
                <w:rFonts w:ascii="Arial" w:hAnsi="Arial"/>
              </w:rPr>
              <w:t>Get Parent Hierarchy of identifier.</w:t>
            </w: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-OP6</w:t>
            </w:r>
          </w:p>
        </w:tc>
        <w:tc>
          <w:tcPr>
            <w:tcW w:w="2593" w:type="dxa"/>
          </w:tcPr>
          <w:p w:rsidR="00C96899" w:rsidRPr="001F1550" w:rsidRDefault="00C96899" w:rsidP="000D4BA4">
            <w:pPr>
              <w:suppressAutoHyphens/>
              <w:spacing w:after="120"/>
              <w:rPr>
                <w:rFonts w:ascii="Arial" w:hAnsi="Arial"/>
              </w:rPr>
            </w:pPr>
            <w:r w:rsidRPr="001F1550">
              <w:rPr>
                <w:rFonts w:ascii="Arial" w:hAnsi="Arial"/>
              </w:rPr>
              <w:t>getChildHierarchy</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SIDM-FP2-C6</w:t>
            </w:r>
          </w:p>
        </w:tc>
        <w:tc>
          <w:tcPr>
            <w:tcW w:w="2759" w:type="dxa"/>
          </w:tcPr>
          <w:p w:rsidR="00C96899" w:rsidRPr="001F1550" w:rsidRDefault="00C96899" w:rsidP="000D4BA4">
            <w:pPr>
              <w:suppressAutoHyphens/>
              <w:spacing w:after="120"/>
              <w:rPr>
                <w:rFonts w:ascii="Arial" w:hAnsi="Arial"/>
              </w:rPr>
            </w:pPr>
            <w:r w:rsidRPr="001F1550">
              <w:rPr>
                <w:rFonts w:ascii="Arial" w:hAnsi="Arial"/>
              </w:rPr>
              <w:t>Get Children of an identifier.</w:t>
            </w:r>
          </w:p>
        </w:tc>
      </w:tr>
      <w:tr w:rsidR="00C96899" w:rsidRPr="00A10995" w:rsidTr="00AE4E66">
        <w:tc>
          <w:tcPr>
            <w:tcW w:w="1730" w:type="dxa"/>
          </w:tcPr>
          <w:p w:rsidR="00C96899" w:rsidRPr="001F1550" w:rsidRDefault="00C96899" w:rsidP="000D4BA4">
            <w:pPr>
              <w:suppressAutoHyphens/>
              <w:spacing w:after="120"/>
              <w:rPr>
                <w:rFonts w:ascii="Arial" w:hAnsi="Arial"/>
              </w:rPr>
            </w:pPr>
            <w:r>
              <w:rPr>
                <w:rFonts w:ascii="Arial" w:hAnsi="Arial"/>
              </w:rPr>
              <w:t>SIDM-INF1</w:t>
            </w:r>
            <w:r w:rsidRPr="001F1550">
              <w:rPr>
                <w:rFonts w:ascii="Arial" w:hAnsi="Arial"/>
              </w:rPr>
              <w:t>-OP7</w:t>
            </w:r>
          </w:p>
        </w:tc>
        <w:tc>
          <w:tcPr>
            <w:tcW w:w="2593" w:type="dxa"/>
          </w:tcPr>
          <w:p w:rsidR="00C96899" w:rsidRPr="001F1550" w:rsidRDefault="00C96899" w:rsidP="000D4BA4">
            <w:pPr>
              <w:suppressAutoHyphens/>
              <w:spacing w:after="120"/>
              <w:rPr>
                <w:rFonts w:ascii="Arial" w:hAnsi="Arial"/>
              </w:rPr>
            </w:pPr>
            <w:r w:rsidRPr="001F1550">
              <w:rPr>
                <w:rFonts w:ascii="Arial" w:hAnsi="Arial"/>
              </w:rPr>
              <w:t>registerSite</w:t>
            </w:r>
          </w:p>
        </w:tc>
        <w:tc>
          <w:tcPr>
            <w:tcW w:w="2278" w:type="dxa"/>
          </w:tcPr>
          <w:p w:rsidR="00C96899" w:rsidRPr="001F1550" w:rsidRDefault="00C96899" w:rsidP="000D4BA4">
            <w:pPr>
              <w:suppressAutoHyphens/>
              <w:spacing w:after="120"/>
              <w:rPr>
                <w:rFonts w:ascii="Arial" w:hAnsi="Arial"/>
              </w:rPr>
            </w:pPr>
            <w:r w:rsidRPr="001F1550">
              <w:rPr>
                <w:rFonts w:ascii="Arial" w:hAnsi="Arial"/>
              </w:rPr>
              <w:t>SIDM-FP2-C7</w:t>
            </w:r>
          </w:p>
        </w:tc>
        <w:tc>
          <w:tcPr>
            <w:tcW w:w="2759" w:type="dxa"/>
          </w:tcPr>
          <w:p w:rsidR="00C96899" w:rsidRPr="001F1550" w:rsidRDefault="00C96899" w:rsidP="000D4BA4">
            <w:pPr>
              <w:suppressAutoHyphens/>
              <w:spacing w:after="120"/>
              <w:rPr>
                <w:rFonts w:ascii="Arial" w:hAnsi="Arial"/>
              </w:rPr>
            </w:pPr>
            <w:r w:rsidRPr="001F1550">
              <w:rPr>
                <w:rFonts w:ascii="Arial" w:hAnsi="Arial"/>
              </w:rPr>
              <w:t>Register a site</w:t>
            </w:r>
          </w:p>
        </w:tc>
      </w:tr>
    </w:tbl>
    <w:p w:rsidR="00C96899" w:rsidRPr="00B3506E" w:rsidRDefault="00C96899" w:rsidP="000D4BA4">
      <w:pPr>
        <w:spacing w:after="120"/>
        <w:rPr>
          <w:rFonts w:ascii="Arial" w:hAnsi="Arial"/>
        </w:rPr>
      </w:pPr>
    </w:p>
    <w:p w:rsidR="00C96899" w:rsidRPr="00B3506E" w:rsidRDefault="00C96899" w:rsidP="000D4BA4">
      <w:pPr>
        <w:spacing w:after="120"/>
        <w:rPr>
          <w:rFonts w:ascii="Arial" w:hAnsi="Arial"/>
        </w:rPr>
      </w:pPr>
    </w:p>
    <w:sectPr w:rsidR="00C96899" w:rsidRPr="00B3506E" w:rsidSect="00E120B3">
      <w:headerReference w:type="default" r:id="rId21"/>
      <w:footerReference w:type="default" r:id="rId22"/>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 w:author="Jithu.Ramesh" w:date="2010-12-22T10:09:00Z" w:initials="JR">
    <w:p w:rsidR="00C96899" w:rsidRDefault="00C96899">
      <w:pPr>
        <w:pStyle w:val="CommentText"/>
      </w:pPr>
      <w:r>
        <w:rPr>
          <w:rStyle w:val="CommentReference"/>
        </w:rPr>
        <w:annotationRef/>
      </w:r>
      <w:r>
        <w:t xml:space="preserve">Please let me know if any of the figure captions need to be changed. </w:t>
      </w:r>
    </w:p>
  </w:comment>
  <w:comment w:id="118" w:author="denis krylov" w:date="2010-12-06T10:06:00Z" w:initials="dk">
    <w:p w:rsidR="00C96899" w:rsidRDefault="00C96899">
      <w:pPr>
        <w:pStyle w:val="CommentText"/>
      </w:pPr>
      <w:r>
        <w:rPr>
          <w:rStyle w:val="CommentReference"/>
        </w:rPr>
        <w:annotationRef/>
      </w:r>
      <w:r>
        <w:t>See above: need more abstraction for data types.</w:t>
      </w:r>
    </w:p>
  </w:comment>
  <w:comment w:id="129" w:author="denis krylov" w:date="2010-12-06T10:09:00Z" w:initials="dk">
    <w:p w:rsidR="00C96899" w:rsidRDefault="00C96899">
      <w:pPr>
        <w:pStyle w:val="CommentText"/>
      </w:pPr>
      <w:r>
        <w:rPr>
          <w:rStyle w:val="CommentReference"/>
        </w:rPr>
        <w:annotationRef/>
      </w:r>
      <w:r>
        <w:t>Provide parameter types. E.g.: parentIdentifiers: BAG&lt;Identifier&gt;.</w:t>
      </w:r>
    </w:p>
  </w:comment>
  <w:comment w:id="130" w:author="denis krylov" w:date="2010-12-06T10:13:00Z" w:initials="dk">
    <w:p w:rsidR="00C96899" w:rsidRDefault="00C96899">
      <w:pPr>
        <w:pStyle w:val="CommentText"/>
      </w:pPr>
      <w:r>
        <w:rPr>
          <w:rStyle w:val="CommentReference"/>
        </w:rPr>
        <w:annotationRef/>
      </w:r>
      <w:r>
        <w:t>Existence of the given identifier?</w:t>
      </w:r>
    </w:p>
  </w:comment>
  <w:comment w:id="131" w:author="denis krylov" w:date="2010-12-06T10:14:00Z" w:initials="dk">
    <w:p w:rsidR="00C96899" w:rsidRDefault="00C96899">
      <w:pPr>
        <w:pStyle w:val="CommentText"/>
      </w:pPr>
      <w:r>
        <w:rPr>
          <w:rStyle w:val="CommentReference"/>
        </w:rPr>
        <w:annotationRef/>
      </w:r>
      <w:r>
        <w:t>Same as above.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899" w:rsidRDefault="00C96899" w:rsidP="00490ADD">
      <w:r>
        <w:separator/>
      </w:r>
    </w:p>
  </w:endnote>
  <w:endnote w:type="continuationSeparator" w:id="0">
    <w:p w:rsidR="00C96899" w:rsidRDefault="00C96899" w:rsidP="00490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99" w:rsidRDefault="00C96899">
    <w:pPr>
      <w:pStyle w:val="Footer"/>
      <w:jc w:val="right"/>
    </w:pPr>
    <w:fldSimple w:instr=" PAGE   \* MERGEFORMAT ">
      <w:r>
        <w:rPr>
          <w:noProof/>
        </w:rPr>
        <w:t>6</w:t>
      </w:r>
    </w:fldSimple>
  </w:p>
  <w:p w:rsidR="00C96899" w:rsidRDefault="00C968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99" w:rsidRDefault="00C96899">
    <w:pPr>
      <w:pStyle w:val="Footer"/>
      <w:jc w:val="right"/>
    </w:pPr>
  </w:p>
  <w:p w:rsidR="00C96899" w:rsidRDefault="00C968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99" w:rsidRDefault="00C96899">
    <w:pPr>
      <w:pStyle w:val="Footer"/>
      <w:jc w:val="right"/>
    </w:pPr>
    <w:r>
      <w:tab/>
      <w:t xml:space="preserve"> </w:t>
    </w:r>
    <w:fldSimple w:instr=" PAGE   \* MERGEFORMAT ">
      <w:r>
        <w:rPr>
          <w:noProof/>
        </w:rPr>
        <w:t>10</w:t>
      </w:r>
    </w:fldSimple>
  </w:p>
  <w:p w:rsidR="00C96899" w:rsidRDefault="00C96899">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899" w:rsidRDefault="00C96899" w:rsidP="00490ADD">
      <w:r>
        <w:separator/>
      </w:r>
    </w:p>
  </w:footnote>
  <w:footnote w:type="continuationSeparator" w:id="0">
    <w:p w:rsidR="00C96899" w:rsidRDefault="00C96899" w:rsidP="00490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99" w:rsidRDefault="00C96899" w:rsidP="006F210A">
    <w:pPr>
      <w:pStyle w:val="Header"/>
      <w:tabs>
        <w:tab w:val="clear" w:pos="4320"/>
        <w:tab w:val="clear" w:pos="8640"/>
        <w:tab w:val="center" w:pos="4680"/>
        <w:tab w:val="right" w:pos="9360"/>
      </w:tabs>
    </w:pPr>
    <w:r w:rsidRPr="000C3B84">
      <w:rPr>
        <w:rFonts w:ascii="Arial" w:hAnsi="Arial" w:cs="Arial"/>
        <w:sz w:val="20"/>
      </w:rPr>
      <w:t>GSID-PIM</w:t>
    </w:r>
    <w:r w:rsidRPr="000C3B84">
      <w:rPr>
        <w:rFonts w:ascii="Arial" w:hAnsi="Arial" w:cs="Arial"/>
        <w:sz w:val="20"/>
      </w:rPr>
      <w:tab/>
    </w:r>
    <w:r w:rsidRPr="000C3B84">
      <w:rPr>
        <w:noProof/>
      </w:rPr>
      <w:tab/>
    </w:r>
    <w:r w:rsidRPr="008E2D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99" w:rsidRDefault="00C96899">
    <w:pPr>
      <w:pStyle w:val="Header"/>
    </w:pPr>
    <w:r>
      <w:tab/>
    </w:r>
    <w:r>
      <w:tab/>
    </w:r>
    <w:r w:rsidRPr="008E2D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899" w:rsidRDefault="00C96899" w:rsidP="006F210A">
    <w:pPr>
      <w:pStyle w:val="Header"/>
      <w:tabs>
        <w:tab w:val="clear" w:pos="4320"/>
        <w:tab w:val="clear" w:pos="8640"/>
        <w:tab w:val="center" w:pos="4680"/>
        <w:tab w:val="right" w:pos="9360"/>
      </w:tabs>
      <w:jc w:val="center"/>
    </w:pPr>
    <w:r w:rsidRPr="000C3B84">
      <w:rPr>
        <w:rFonts w:ascii="Arial" w:hAnsi="Arial" w:cs="Arial"/>
        <w:sz w:val="20"/>
      </w:rPr>
      <w:t>GSID-PIM</w:t>
    </w:r>
    <w:r>
      <w:tab/>
      <w:t xml:space="preserve"> </w:t>
    </w:r>
    <w:r w:rsidRPr="00B06C11">
      <w:rPr>
        <w:noProof/>
      </w:rPr>
      <w:tab/>
    </w:r>
    <w:r w:rsidRPr="008E2DB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SemanticBits_logo_RGB_new" style="width:84pt;height:15pt;visibility:visible">
          <v:imagedata r:id="rId1" o:title=""/>
        </v:shape>
      </w:pic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40A5B0"/>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6"/>
    <w:multiLevelType w:val="multilevel"/>
    <w:tmpl w:val="00000006"/>
    <w:name w:val="WW8Num6"/>
    <w:lvl w:ilvl="0">
      <w:start w:val="1"/>
      <w:numFmt w:val="bullet"/>
      <w:pStyle w:val="List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800"/>
        </w:tabs>
        <w:ind w:left="1800" w:hanging="360"/>
      </w:pPr>
      <w:rPr>
        <w:rFonts w:cs="Times New Roman"/>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3D23DD1"/>
    <w:multiLevelType w:val="hybridMultilevel"/>
    <w:tmpl w:val="5FC8125C"/>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3F45CA4"/>
    <w:multiLevelType w:val="hybridMultilevel"/>
    <w:tmpl w:val="6CF0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3681A"/>
    <w:multiLevelType w:val="hybridMultilevel"/>
    <w:tmpl w:val="F5A6904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1076A26"/>
    <w:multiLevelType w:val="hybridMultilevel"/>
    <w:tmpl w:val="BB4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65AE5"/>
    <w:multiLevelType w:val="hybridMultilevel"/>
    <w:tmpl w:val="9FA2B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74F670C"/>
    <w:multiLevelType w:val="hybridMultilevel"/>
    <w:tmpl w:val="E3BC59AA"/>
    <w:lvl w:ilvl="0" w:tplc="736A44B6">
      <w:start w:val="2"/>
      <w:numFmt w:val="bullet"/>
      <w:lvlText w:val="-"/>
      <w:lvlJc w:val="left"/>
      <w:pPr>
        <w:tabs>
          <w:tab w:val="num" w:pos="720"/>
        </w:tabs>
        <w:ind w:left="720" w:hanging="576"/>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B05247"/>
    <w:multiLevelType w:val="hybridMultilevel"/>
    <w:tmpl w:val="734C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B6275"/>
    <w:multiLevelType w:val="hybridMultilevel"/>
    <w:tmpl w:val="34D09EB4"/>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C7B405C"/>
    <w:multiLevelType w:val="hybridMultilevel"/>
    <w:tmpl w:val="5826044A"/>
    <w:lvl w:ilvl="0" w:tplc="A628F592">
      <w:start w:val="1"/>
      <w:numFmt w:val="bullet"/>
      <w:lvlText w:val=""/>
      <w:lvlJc w:val="left"/>
      <w:pPr>
        <w:tabs>
          <w:tab w:val="num" w:pos="780"/>
        </w:tabs>
        <w:ind w:left="780" w:hanging="264"/>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1D6F59B7"/>
    <w:multiLevelType w:val="hybridMultilevel"/>
    <w:tmpl w:val="0C0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6265A"/>
    <w:multiLevelType w:val="multilevel"/>
    <w:tmpl w:val="FBAEFA2E"/>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5">
    <w:nsid w:val="1ECB1287"/>
    <w:multiLevelType w:val="hybridMultilevel"/>
    <w:tmpl w:val="E66662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31C209F"/>
    <w:multiLevelType w:val="hybridMultilevel"/>
    <w:tmpl w:val="44A62A3A"/>
    <w:lvl w:ilvl="0" w:tplc="C8367A80">
      <w:start w:val="1"/>
      <w:numFmt w:val="bullet"/>
      <w:lvlText w:val=""/>
      <w:lvlJc w:val="left"/>
      <w:pPr>
        <w:tabs>
          <w:tab w:val="num" w:pos="720"/>
        </w:tabs>
        <w:ind w:left="720" w:hanging="360"/>
      </w:pPr>
      <w:rPr>
        <w:rFonts w:ascii="Symbol" w:hAnsi="Symbol" w:hint="default"/>
      </w:rPr>
    </w:lvl>
    <w:lvl w:ilvl="1" w:tplc="041AAAA0">
      <w:start w:val="1"/>
      <w:numFmt w:val="bullet"/>
      <w:lvlText w:val="o"/>
      <w:lvlJc w:val="left"/>
      <w:pPr>
        <w:tabs>
          <w:tab w:val="num" w:pos="1440"/>
        </w:tabs>
        <w:ind w:left="1440" w:hanging="360"/>
      </w:pPr>
      <w:rPr>
        <w:rFonts w:ascii="Courier New" w:hAnsi="Courier New" w:hint="default"/>
      </w:rPr>
    </w:lvl>
    <w:lvl w:ilvl="2" w:tplc="5284E682">
      <w:start w:val="1"/>
      <w:numFmt w:val="bullet"/>
      <w:lvlText w:val=""/>
      <w:lvlJc w:val="left"/>
      <w:pPr>
        <w:tabs>
          <w:tab w:val="num" w:pos="2160"/>
        </w:tabs>
        <w:ind w:left="2160" w:hanging="360"/>
      </w:pPr>
      <w:rPr>
        <w:rFonts w:ascii="Wingdings" w:hAnsi="Wingdings" w:hint="default"/>
      </w:rPr>
    </w:lvl>
    <w:lvl w:ilvl="3" w:tplc="8C12F142">
      <w:start w:val="1"/>
      <w:numFmt w:val="bullet"/>
      <w:lvlText w:val=""/>
      <w:lvlJc w:val="left"/>
      <w:pPr>
        <w:tabs>
          <w:tab w:val="num" w:pos="2880"/>
        </w:tabs>
        <w:ind w:left="2880" w:hanging="360"/>
      </w:pPr>
      <w:rPr>
        <w:rFonts w:ascii="Symbol" w:hAnsi="Symbol" w:hint="default"/>
      </w:rPr>
    </w:lvl>
    <w:lvl w:ilvl="4" w:tplc="3968A07A">
      <w:start w:val="1"/>
      <w:numFmt w:val="bullet"/>
      <w:lvlText w:val="o"/>
      <w:lvlJc w:val="left"/>
      <w:pPr>
        <w:tabs>
          <w:tab w:val="num" w:pos="3600"/>
        </w:tabs>
        <w:ind w:left="3600" w:hanging="360"/>
      </w:pPr>
      <w:rPr>
        <w:rFonts w:ascii="Courier New" w:hAnsi="Courier New" w:hint="default"/>
      </w:rPr>
    </w:lvl>
    <w:lvl w:ilvl="5" w:tplc="E24C0CC4">
      <w:start w:val="1"/>
      <w:numFmt w:val="bullet"/>
      <w:lvlText w:val=""/>
      <w:lvlJc w:val="left"/>
      <w:pPr>
        <w:tabs>
          <w:tab w:val="num" w:pos="4320"/>
        </w:tabs>
        <w:ind w:left="4320" w:hanging="360"/>
      </w:pPr>
      <w:rPr>
        <w:rFonts w:ascii="Wingdings" w:hAnsi="Wingdings" w:hint="default"/>
      </w:rPr>
    </w:lvl>
    <w:lvl w:ilvl="6" w:tplc="2DB25938">
      <w:start w:val="1"/>
      <w:numFmt w:val="bullet"/>
      <w:lvlText w:val=""/>
      <w:lvlJc w:val="left"/>
      <w:pPr>
        <w:tabs>
          <w:tab w:val="num" w:pos="5040"/>
        </w:tabs>
        <w:ind w:left="5040" w:hanging="360"/>
      </w:pPr>
      <w:rPr>
        <w:rFonts w:ascii="Symbol" w:hAnsi="Symbol" w:hint="default"/>
      </w:rPr>
    </w:lvl>
    <w:lvl w:ilvl="7" w:tplc="4FD6132C">
      <w:start w:val="1"/>
      <w:numFmt w:val="bullet"/>
      <w:lvlText w:val="o"/>
      <w:lvlJc w:val="left"/>
      <w:pPr>
        <w:tabs>
          <w:tab w:val="num" w:pos="5760"/>
        </w:tabs>
        <w:ind w:left="5760" w:hanging="360"/>
      </w:pPr>
      <w:rPr>
        <w:rFonts w:ascii="Courier New" w:hAnsi="Courier New" w:hint="default"/>
      </w:rPr>
    </w:lvl>
    <w:lvl w:ilvl="8" w:tplc="ED7E8E6E">
      <w:start w:val="1"/>
      <w:numFmt w:val="bullet"/>
      <w:lvlText w:val=""/>
      <w:lvlJc w:val="left"/>
      <w:pPr>
        <w:tabs>
          <w:tab w:val="num" w:pos="6480"/>
        </w:tabs>
        <w:ind w:left="6480" w:hanging="360"/>
      </w:pPr>
      <w:rPr>
        <w:rFonts w:ascii="Wingdings" w:hAnsi="Wingdings" w:hint="default"/>
      </w:rPr>
    </w:lvl>
  </w:abstractNum>
  <w:abstractNum w:abstractNumId="17">
    <w:nsid w:val="2465636A"/>
    <w:multiLevelType w:val="hybridMultilevel"/>
    <w:tmpl w:val="2CC4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9">
    <w:nsid w:val="29CD5BC8"/>
    <w:multiLevelType w:val="hybridMultilevel"/>
    <w:tmpl w:val="C832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6C0604"/>
    <w:multiLevelType w:val="hybridMultilevel"/>
    <w:tmpl w:val="DE8E921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B878CB"/>
    <w:multiLevelType w:val="hybridMultilevel"/>
    <w:tmpl w:val="8DC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40EA9"/>
    <w:multiLevelType w:val="hybridMultilevel"/>
    <w:tmpl w:val="04AA2A7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76B5307"/>
    <w:multiLevelType w:val="hybridMultilevel"/>
    <w:tmpl w:val="F35CA63E"/>
    <w:lvl w:ilvl="0" w:tplc="F5E05460">
      <w:start w:val="1"/>
      <w:numFmt w:val="decimal"/>
      <w:lvlText w:val="%1."/>
      <w:lvlJc w:val="left"/>
      <w:pPr>
        <w:ind w:left="36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4">
    <w:nsid w:val="41CA2D0B"/>
    <w:multiLevelType w:val="hybridMultilevel"/>
    <w:tmpl w:val="1C0C4190"/>
    <w:lvl w:ilvl="0" w:tplc="D10C5DD4">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2155C9B"/>
    <w:multiLevelType w:val="hybridMultilevel"/>
    <w:tmpl w:val="1CD6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16D9A"/>
    <w:multiLevelType w:val="hybridMultilevel"/>
    <w:tmpl w:val="6B948596"/>
    <w:lvl w:ilvl="0" w:tplc="04090001">
      <w:start w:val="1"/>
      <w:numFmt w:val="decimal"/>
      <w:lvlText w:val="%1."/>
      <w:lvlJc w:val="left"/>
      <w:pPr>
        <w:ind w:left="360" w:hanging="360"/>
      </w:pPr>
      <w:rPr>
        <w:rFonts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7">
    <w:nsid w:val="5105711F"/>
    <w:multiLevelType w:val="multilevel"/>
    <w:tmpl w:val="C2BAD3A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color w:val="2F08C0"/>
      </w:rPr>
    </w:lvl>
    <w:lvl w:ilvl="3">
      <w:start w:val="1"/>
      <w:numFmt w:val="decimal"/>
      <w:lvlText w:val="%1.%2.%3.%4"/>
      <w:lvlJc w:val="left"/>
      <w:pPr>
        <w:tabs>
          <w:tab w:val="num" w:pos="1674"/>
        </w:tabs>
        <w:ind w:left="167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8">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03B7E5E"/>
    <w:multiLevelType w:val="hybridMultilevel"/>
    <w:tmpl w:val="73CCB7E8"/>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30">
    <w:nsid w:val="69E304E5"/>
    <w:multiLevelType w:val="hybridMultilevel"/>
    <w:tmpl w:val="A36A815A"/>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054AF3"/>
    <w:multiLevelType w:val="hybridMultilevel"/>
    <w:tmpl w:val="29EC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95652A"/>
    <w:multiLevelType w:val="hybridMultilevel"/>
    <w:tmpl w:val="8C68F666"/>
    <w:lvl w:ilvl="0" w:tplc="73E44AD6">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0F77784"/>
    <w:multiLevelType w:val="hybridMultilevel"/>
    <w:tmpl w:val="8F92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78AF1501"/>
    <w:multiLevelType w:val="singleLevel"/>
    <w:tmpl w:val="0DCA6E56"/>
    <w:lvl w:ilvl="0">
      <w:start w:val="1"/>
      <w:numFmt w:val="decimal"/>
      <w:pStyle w:val="ListNumber6"/>
      <w:lvlText w:val="%1."/>
      <w:lvlJc w:val="left"/>
      <w:pPr>
        <w:tabs>
          <w:tab w:val="num" w:pos="1080"/>
        </w:tabs>
        <w:ind w:left="1080" w:hanging="36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27"/>
  </w:num>
  <w:num w:numId="7">
    <w:abstractNumId w:val="14"/>
  </w:num>
  <w:num w:numId="8">
    <w:abstractNumId w:val="16"/>
  </w:num>
  <w:num w:numId="9">
    <w:abstractNumId w:val="31"/>
  </w:num>
  <w:num w:numId="10">
    <w:abstractNumId w:val="2"/>
  </w:num>
  <w:num w:numId="11">
    <w:abstractNumId w:val="18"/>
  </w:num>
  <w:num w:numId="12">
    <w:abstractNumId w:val="29"/>
  </w:num>
  <w:num w:numId="13">
    <w:abstractNumId w:val="4"/>
  </w:num>
  <w:num w:numId="14">
    <w:abstractNumId w:val="12"/>
  </w:num>
  <w:num w:numId="15">
    <w:abstractNumId w:val="15"/>
  </w:num>
  <w:num w:numId="16">
    <w:abstractNumId w:val="8"/>
  </w:num>
  <w:num w:numId="17">
    <w:abstractNumId w:val="11"/>
  </w:num>
  <w:num w:numId="18">
    <w:abstractNumId w:val="9"/>
  </w:num>
  <w:num w:numId="19">
    <w:abstractNumId w:val="20"/>
  </w:num>
  <w:num w:numId="20">
    <w:abstractNumId w:val="1"/>
  </w:num>
  <w:num w:numId="21">
    <w:abstractNumId w:val="27"/>
  </w:num>
  <w:num w:numId="22">
    <w:abstractNumId w:val="27"/>
  </w:num>
  <w:num w:numId="23">
    <w:abstractNumId w:val="27"/>
  </w:num>
  <w:num w:numId="24">
    <w:abstractNumId w:val="27"/>
  </w:num>
  <w:num w:numId="25">
    <w:abstractNumId w:val="27"/>
  </w:num>
  <w:num w:numId="26">
    <w:abstractNumId w:val="3"/>
  </w:num>
  <w:num w:numId="27">
    <w:abstractNumId w:val="28"/>
  </w:num>
  <w:num w:numId="28">
    <w:abstractNumId w:val="6"/>
  </w:num>
  <w:num w:numId="29">
    <w:abstractNumId w:val="22"/>
  </w:num>
  <w:num w:numId="30">
    <w:abstractNumId w:val="36"/>
  </w:num>
  <w:num w:numId="31">
    <w:abstractNumId w:val="37"/>
  </w:num>
  <w:num w:numId="32">
    <w:abstractNumId w:val="32"/>
  </w:num>
  <w:num w:numId="33">
    <w:abstractNumId w:val="30"/>
  </w:num>
  <w:num w:numId="34">
    <w:abstractNumId w:val="26"/>
  </w:num>
  <w:num w:numId="35">
    <w:abstractNumId w:val="23"/>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33"/>
  </w:num>
  <w:num w:numId="39">
    <w:abstractNumId w:val="24"/>
  </w:num>
  <w:num w:numId="40">
    <w:abstractNumId w:val="19"/>
  </w:num>
  <w:num w:numId="41">
    <w:abstractNumId w:val="7"/>
  </w:num>
  <w:num w:numId="42">
    <w:abstractNumId w:val="13"/>
  </w:num>
  <w:num w:numId="43">
    <w:abstractNumId w:val="25"/>
  </w:num>
  <w:num w:numId="44">
    <w:abstractNumId w:val="5"/>
  </w:num>
  <w:num w:numId="45">
    <w:abstractNumId w:val="10"/>
  </w:num>
  <w:num w:numId="46">
    <w:abstractNumId w:val="21"/>
  </w:num>
  <w:num w:numId="47">
    <w:abstractNumId w:val="17"/>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2C8"/>
    <w:rsid w:val="0001027A"/>
    <w:rsid w:val="000203BF"/>
    <w:rsid w:val="00031CA8"/>
    <w:rsid w:val="00041ECA"/>
    <w:rsid w:val="00047DD5"/>
    <w:rsid w:val="0005739B"/>
    <w:rsid w:val="000674DC"/>
    <w:rsid w:val="00075E8B"/>
    <w:rsid w:val="00076330"/>
    <w:rsid w:val="000778E9"/>
    <w:rsid w:val="00082E9D"/>
    <w:rsid w:val="00097CDC"/>
    <w:rsid w:val="000A7B89"/>
    <w:rsid w:val="000B5D22"/>
    <w:rsid w:val="000B73B7"/>
    <w:rsid w:val="000C3B84"/>
    <w:rsid w:val="000C3FF4"/>
    <w:rsid w:val="000D4BA4"/>
    <w:rsid w:val="0010097D"/>
    <w:rsid w:val="00101000"/>
    <w:rsid w:val="00104657"/>
    <w:rsid w:val="001111D3"/>
    <w:rsid w:val="00136738"/>
    <w:rsid w:val="0014225B"/>
    <w:rsid w:val="001455C0"/>
    <w:rsid w:val="00151A32"/>
    <w:rsid w:val="00152BD1"/>
    <w:rsid w:val="00190434"/>
    <w:rsid w:val="00191342"/>
    <w:rsid w:val="001A1AB5"/>
    <w:rsid w:val="001A7C00"/>
    <w:rsid w:val="001B6272"/>
    <w:rsid w:val="001C1336"/>
    <w:rsid w:val="001C166C"/>
    <w:rsid w:val="001E2433"/>
    <w:rsid w:val="001E338D"/>
    <w:rsid w:val="001F1550"/>
    <w:rsid w:val="00202BB4"/>
    <w:rsid w:val="00203B1E"/>
    <w:rsid w:val="00203D01"/>
    <w:rsid w:val="00206CD9"/>
    <w:rsid w:val="002170F5"/>
    <w:rsid w:val="00231C17"/>
    <w:rsid w:val="002335D9"/>
    <w:rsid w:val="00235AD6"/>
    <w:rsid w:val="00247E98"/>
    <w:rsid w:val="0025013B"/>
    <w:rsid w:val="00272142"/>
    <w:rsid w:val="0028401F"/>
    <w:rsid w:val="00293168"/>
    <w:rsid w:val="002B53F3"/>
    <w:rsid w:val="002B6474"/>
    <w:rsid w:val="002B699C"/>
    <w:rsid w:val="002B6B73"/>
    <w:rsid w:val="002D3270"/>
    <w:rsid w:val="002D69A4"/>
    <w:rsid w:val="002E5019"/>
    <w:rsid w:val="002E7E37"/>
    <w:rsid w:val="002F1400"/>
    <w:rsid w:val="003032D4"/>
    <w:rsid w:val="00312199"/>
    <w:rsid w:val="0031268E"/>
    <w:rsid w:val="003159FA"/>
    <w:rsid w:val="00321B7D"/>
    <w:rsid w:val="00344444"/>
    <w:rsid w:val="00363DDC"/>
    <w:rsid w:val="00370E53"/>
    <w:rsid w:val="00371930"/>
    <w:rsid w:val="003A1AC5"/>
    <w:rsid w:val="003A4513"/>
    <w:rsid w:val="003A7285"/>
    <w:rsid w:val="003C1429"/>
    <w:rsid w:val="003D2B34"/>
    <w:rsid w:val="003D57A1"/>
    <w:rsid w:val="003E2BAE"/>
    <w:rsid w:val="003E74A3"/>
    <w:rsid w:val="003F24D4"/>
    <w:rsid w:val="004072C8"/>
    <w:rsid w:val="0041379F"/>
    <w:rsid w:val="00415613"/>
    <w:rsid w:val="00421F92"/>
    <w:rsid w:val="004249A1"/>
    <w:rsid w:val="00434D28"/>
    <w:rsid w:val="00435C39"/>
    <w:rsid w:val="00435F8F"/>
    <w:rsid w:val="00443B27"/>
    <w:rsid w:val="00460E88"/>
    <w:rsid w:val="00461736"/>
    <w:rsid w:val="00461B47"/>
    <w:rsid w:val="0046309F"/>
    <w:rsid w:val="00475833"/>
    <w:rsid w:val="00490ADD"/>
    <w:rsid w:val="004A0616"/>
    <w:rsid w:val="004A3FAD"/>
    <w:rsid w:val="004A6645"/>
    <w:rsid w:val="004B2A52"/>
    <w:rsid w:val="004C1C39"/>
    <w:rsid w:val="004C4C4A"/>
    <w:rsid w:val="004C57CC"/>
    <w:rsid w:val="004D00E5"/>
    <w:rsid w:val="004D7E83"/>
    <w:rsid w:val="004E5E37"/>
    <w:rsid w:val="004F6B7A"/>
    <w:rsid w:val="005004C4"/>
    <w:rsid w:val="00531180"/>
    <w:rsid w:val="00566AEF"/>
    <w:rsid w:val="005703B1"/>
    <w:rsid w:val="005713A2"/>
    <w:rsid w:val="00583227"/>
    <w:rsid w:val="00590EDD"/>
    <w:rsid w:val="00592F4B"/>
    <w:rsid w:val="00592F4C"/>
    <w:rsid w:val="005A15C5"/>
    <w:rsid w:val="005A1B0B"/>
    <w:rsid w:val="005A2F01"/>
    <w:rsid w:val="005A4C48"/>
    <w:rsid w:val="005A5973"/>
    <w:rsid w:val="005D147B"/>
    <w:rsid w:val="005D1526"/>
    <w:rsid w:val="005D2213"/>
    <w:rsid w:val="005D7E8A"/>
    <w:rsid w:val="005E3262"/>
    <w:rsid w:val="005F60C3"/>
    <w:rsid w:val="00621700"/>
    <w:rsid w:val="00623455"/>
    <w:rsid w:val="00645608"/>
    <w:rsid w:val="00647391"/>
    <w:rsid w:val="006553CA"/>
    <w:rsid w:val="00662F6F"/>
    <w:rsid w:val="00663195"/>
    <w:rsid w:val="00670AA0"/>
    <w:rsid w:val="00674270"/>
    <w:rsid w:val="00682989"/>
    <w:rsid w:val="00683D9D"/>
    <w:rsid w:val="0068661D"/>
    <w:rsid w:val="006975B1"/>
    <w:rsid w:val="006A2B97"/>
    <w:rsid w:val="006B3CC9"/>
    <w:rsid w:val="006E5182"/>
    <w:rsid w:val="006F014E"/>
    <w:rsid w:val="006F210A"/>
    <w:rsid w:val="0070097C"/>
    <w:rsid w:val="0070124C"/>
    <w:rsid w:val="00703AA8"/>
    <w:rsid w:val="007158A7"/>
    <w:rsid w:val="00724D79"/>
    <w:rsid w:val="007309BF"/>
    <w:rsid w:val="007569E3"/>
    <w:rsid w:val="007570A4"/>
    <w:rsid w:val="00766A2B"/>
    <w:rsid w:val="00771A81"/>
    <w:rsid w:val="0077696E"/>
    <w:rsid w:val="007816EC"/>
    <w:rsid w:val="007A0003"/>
    <w:rsid w:val="007A01FC"/>
    <w:rsid w:val="007A3637"/>
    <w:rsid w:val="007A36B2"/>
    <w:rsid w:val="007C19DB"/>
    <w:rsid w:val="007D0A1A"/>
    <w:rsid w:val="007E57B9"/>
    <w:rsid w:val="00822C8B"/>
    <w:rsid w:val="00851DF4"/>
    <w:rsid w:val="00866882"/>
    <w:rsid w:val="00870AA7"/>
    <w:rsid w:val="00875748"/>
    <w:rsid w:val="008A34FA"/>
    <w:rsid w:val="008B1CEE"/>
    <w:rsid w:val="008B3855"/>
    <w:rsid w:val="008C3D51"/>
    <w:rsid w:val="008C672E"/>
    <w:rsid w:val="008D1A64"/>
    <w:rsid w:val="008E00A0"/>
    <w:rsid w:val="008E2BB6"/>
    <w:rsid w:val="008E2DB1"/>
    <w:rsid w:val="00900245"/>
    <w:rsid w:val="009160F8"/>
    <w:rsid w:val="00916372"/>
    <w:rsid w:val="00931E79"/>
    <w:rsid w:val="009361D9"/>
    <w:rsid w:val="00941606"/>
    <w:rsid w:val="00973A4A"/>
    <w:rsid w:val="00975379"/>
    <w:rsid w:val="00980E7F"/>
    <w:rsid w:val="009848F7"/>
    <w:rsid w:val="00984FE3"/>
    <w:rsid w:val="009A1826"/>
    <w:rsid w:val="009B2F05"/>
    <w:rsid w:val="009B55F6"/>
    <w:rsid w:val="009C29D1"/>
    <w:rsid w:val="009D0847"/>
    <w:rsid w:val="009D4D5F"/>
    <w:rsid w:val="00A06349"/>
    <w:rsid w:val="00A10995"/>
    <w:rsid w:val="00A45D47"/>
    <w:rsid w:val="00A464AA"/>
    <w:rsid w:val="00A51E6E"/>
    <w:rsid w:val="00A54753"/>
    <w:rsid w:val="00A55E58"/>
    <w:rsid w:val="00A6192D"/>
    <w:rsid w:val="00A61D38"/>
    <w:rsid w:val="00A9581A"/>
    <w:rsid w:val="00AB193F"/>
    <w:rsid w:val="00AD2CEB"/>
    <w:rsid w:val="00AE003F"/>
    <w:rsid w:val="00AE105E"/>
    <w:rsid w:val="00AE1071"/>
    <w:rsid w:val="00AE4E66"/>
    <w:rsid w:val="00AE4EF3"/>
    <w:rsid w:val="00B01461"/>
    <w:rsid w:val="00B06C11"/>
    <w:rsid w:val="00B2707D"/>
    <w:rsid w:val="00B27972"/>
    <w:rsid w:val="00B31349"/>
    <w:rsid w:val="00B3506E"/>
    <w:rsid w:val="00B5220F"/>
    <w:rsid w:val="00B60AE8"/>
    <w:rsid w:val="00B67A27"/>
    <w:rsid w:val="00B758E8"/>
    <w:rsid w:val="00B75FF3"/>
    <w:rsid w:val="00B826AD"/>
    <w:rsid w:val="00BD7100"/>
    <w:rsid w:val="00BF4299"/>
    <w:rsid w:val="00C16CE9"/>
    <w:rsid w:val="00C35D18"/>
    <w:rsid w:val="00C45242"/>
    <w:rsid w:val="00C63448"/>
    <w:rsid w:val="00C64F58"/>
    <w:rsid w:val="00C825A7"/>
    <w:rsid w:val="00C9045C"/>
    <w:rsid w:val="00C96899"/>
    <w:rsid w:val="00CA0D54"/>
    <w:rsid w:val="00CA695C"/>
    <w:rsid w:val="00CB50B6"/>
    <w:rsid w:val="00CC354C"/>
    <w:rsid w:val="00CC6593"/>
    <w:rsid w:val="00CF07E2"/>
    <w:rsid w:val="00D0409C"/>
    <w:rsid w:val="00D04F46"/>
    <w:rsid w:val="00D10E0D"/>
    <w:rsid w:val="00D11741"/>
    <w:rsid w:val="00D17725"/>
    <w:rsid w:val="00D235FB"/>
    <w:rsid w:val="00D3325E"/>
    <w:rsid w:val="00D335EF"/>
    <w:rsid w:val="00D62C41"/>
    <w:rsid w:val="00D87FE4"/>
    <w:rsid w:val="00D90B79"/>
    <w:rsid w:val="00D9652C"/>
    <w:rsid w:val="00D969BC"/>
    <w:rsid w:val="00DA31CD"/>
    <w:rsid w:val="00DA44E3"/>
    <w:rsid w:val="00DC7DB7"/>
    <w:rsid w:val="00DE3246"/>
    <w:rsid w:val="00DF6CB7"/>
    <w:rsid w:val="00E00053"/>
    <w:rsid w:val="00E072D7"/>
    <w:rsid w:val="00E120B3"/>
    <w:rsid w:val="00E208B4"/>
    <w:rsid w:val="00E22B17"/>
    <w:rsid w:val="00E2415A"/>
    <w:rsid w:val="00E414E4"/>
    <w:rsid w:val="00E43CE5"/>
    <w:rsid w:val="00E50826"/>
    <w:rsid w:val="00E53212"/>
    <w:rsid w:val="00E66063"/>
    <w:rsid w:val="00E722E7"/>
    <w:rsid w:val="00E728B3"/>
    <w:rsid w:val="00E80347"/>
    <w:rsid w:val="00E87E4C"/>
    <w:rsid w:val="00E978DD"/>
    <w:rsid w:val="00EA206E"/>
    <w:rsid w:val="00EB6302"/>
    <w:rsid w:val="00ED6492"/>
    <w:rsid w:val="00EF3D00"/>
    <w:rsid w:val="00F10F40"/>
    <w:rsid w:val="00F228AE"/>
    <w:rsid w:val="00F25347"/>
    <w:rsid w:val="00F4069F"/>
    <w:rsid w:val="00F44935"/>
    <w:rsid w:val="00F55BF4"/>
    <w:rsid w:val="00F8087B"/>
    <w:rsid w:val="00F8294D"/>
    <w:rsid w:val="00F834AA"/>
    <w:rsid w:val="00F8668C"/>
    <w:rsid w:val="00F93837"/>
    <w:rsid w:val="00FA0B24"/>
    <w:rsid w:val="00FB2467"/>
    <w:rsid w:val="00FB2515"/>
    <w:rsid w:val="00FB2C62"/>
    <w:rsid w:val="00FB4936"/>
    <w:rsid w:val="00FD6F28"/>
    <w:rsid w:val="00FF369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aliases w:val="n"/>
    <w:qFormat/>
    <w:rsid w:val="000203BF"/>
    <w:rPr>
      <w:rFonts w:ascii="Book Antiqua" w:hAnsi="Book Antiqua"/>
      <w:sz w:val="24"/>
      <w:szCs w:val="20"/>
    </w:rPr>
  </w:style>
  <w:style w:type="paragraph" w:styleId="Heading1">
    <w:name w:val="heading 1"/>
    <w:basedOn w:val="Normal"/>
    <w:next w:val="Normal"/>
    <w:link w:val="Heading1Char"/>
    <w:uiPriority w:val="99"/>
    <w:qFormat/>
    <w:rsid w:val="004072C8"/>
    <w:pPr>
      <w:keepNext/>
      <w:tabs>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072C8"/>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072C8"/>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9"/>
    <w:qFormat/>
    <w:rsid w:val="004072C8"/>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4072C8"/>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4072C8"/>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4072C8"/>
    <w:pPr>
      <w:tabs>
        <w:tab w:val="num" w:pos="1296"/>
      </w:tabs>
      <w:spacing w:before="240" w:after="60"/>
      <w:ind w:left="1296" w:hanging="1296"/>
      <w:outlineLvl w:val="6"/>
    </w:pPr>
    <w:rPr>
      <w:rFonts w:ascii="Times New Roman" w:hAnsi="Times New Roman"/>
      <w:szCs w:val="24"/>
    </w:rPr>
  </w:style>
  <w:style w:type="paragraph" w:styleId="Heading8">
    <w:name w:val="heading 8"/>
    <w:basedOn w:val="Normal"/>
    <w:next w:val="Normal"/>
    <w:link w:val="Heading8Char"/>
    <w:uiPriority w:val="99"/>
    <w:qFormat/>
    <w:rsid w:val="004072C8"/>
    <w:pPr>
      <w:tabs>
        <w:tab w:val="num" w:pos="1440"/>
      </w:tabs>
      <w:spacing w:before="240" w:after="60"/>
      <w:ind w:left="1440" w:hanging="1440"/>
      <w:outlineLvl w:val="7"/>
    </w:pPr>
    <w:rPr>
      <w:rFonts w:ascii="Times New Roman" w:hAnsi="Times New Roman"/>
      <w:i/>
      <w:iCs/>
      <w:szCs w:val="24"/>
    </w:rPr>
  </w:style>
  <w:style w:type="paragraph" w:styleId="Heading9">
    <w:name w:val="heading 9"/>
    <w:basedOn w:val="Normal"/>
    <w:next w:val="Normal"/>
    <w:link w:val="Heading9Char"/>
    <w:uiPriority w:val="99"/>
    <w:qFormat/>
    <w:rsid w:val="004072C8"/>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Arial"/>
      <w:b/>
      <w:bCs/>
      <w:kern w:val="32"/>
      <w:sz w:val="32"/>
      <w:szCs w:val="32"/>
    </w:rPr>
  </w:style>
  <w:style w:type="character" w:customStyle="1" w:styleId="Heading2Char">
    <w:name w:val="Heading 2 Char"/>
    <w:basedOn w:val="DefaultParagraphFont"/>
    <w:link w:val="Heading2"/>
    <w:uiPriority w:val="99"/>
    <w:locked/>
    <w:rPr>
      <w:rFonts w:ascii="Arial" w:hAnsi="Arial" w:cs="Arial"/>
      <w:b/>
      <w:bCs/>
      <w:i/>
      <w:iCs/>
      <w:sz w:val="28"/>
      <w:szCs w:val="28"/>
    </w:rPr>
  </w:style>
  <w:style w:type="character" w:customStyle="1" w:styleId="Heading3Char">
    <w:name w:val="Heading 3 Char"/>
    <w:basedOn w:val="DefaultParagraphFont"/>
    <w:link w:val="Heading3"/>
    <w:uiPriority w:val="99"/>
    <w:locked/>
    <w:rPr>
      <w:rFonts w:ascii="Arial" w:hAnsi="Arial" w:cs="Arial"/>
      <w:b/>
      <w:bCs/>
      <w:sz w:val="26"/>
      <w:szCs w:val="26"/>
    </w:rPr>
  </w:style>
  <w:style w:type="character" w:customStyle="1" w:styleId="Heading4Char">
    <w:name w:val="Heading 4 Char"/>
    <w:basedOn w:val="DefaultParagraphFont"/>
    <w:link w:val="Heading4"/>
    <w:uiPriority w:val="99"/>
    <w:locked/>
    <w:rPr>
      <w:rFonts w:cs="Times New Roman"/>
      <w:b/>
      <w:bCs/>
      <w:sz w:val="28"/>
      <w:szCs w:val="28"/>
    </w:rPr>
  </w:style>
  <w:style w:type="character" w:customStyle="1" w:styleId="Heading5Char">
    <w:name w:val="Heading 5 Char"/>
    <w:basedOn w:val="DefaultParagraphFont"/>
    <w:link w:val="Heading5"/>
    <w:uiPriority w:val="99"/>
    <w:locked/>
    <w:rPr>
      <w:rFonts w:ascii="Book Antiqua" w:hAnsi="Book Antiqua" w:cs="Times New Roman"/>
      <w:b/>
      <w:bCs/>
      <w:i/>
      <w:iCs/>
      <w:sz w:val="26"/>
      <w:szCs w:val="26"/>
    </w:rPr>
  </w:style>
  <w:style w:type="character" w:customStyle="1" w:styleId="Heading6Char">
    <w:name w:val="Heading 6 Char"/>
    <w:basedOn w:val="DefaultParagraphFont"/>
    <w:link w:val="Heading6"/>
    <w:uiPriority w:val="99"/>
    <w:locked/>
    <w:rPr>
      <w:rFonts w:cs="Times New Roman"/>
      <w:b/>
      <w:bCs/>
    </w:rPr>
  </w:style>
  <w:style w:type="character" w:customStyle="1" w:styleId="Heading7Char">
    <w:name w:val="Heading 7 Char"/>
    <w:basedOn w:val="DefaultParagraphFont"/>
    <w:link w:val="Heading7"/>
    <w:uiPriority w:val="99"/>
    <w:locked/>
    <w:rPr>
      <w:rFonts w:cs="Times New Roman"/>
      <w:sz w:val="24"/>
      <w:szCs w:val="24"/>
    </w:rPr>
  </w:style>
  <w:style w:type="character" w:customStyle="1" w:styleId="Heading8Char">
    <w:name w:val="Heading 8 Char"/>
    <w:basedOn w:val="DefaultParagraphFont"/>
    <w:link w:val="Heading8"/>
    <w:uiPriority w:val="99"/>
    <w:locked/>
    <w:rPr>
      <w:rFonts w:cs="Times New Roman"/>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centerbold">
    <w:name w:val="center bold"/>
    <w:aliases w:val="cbo"/>
    <w:basedOn w:val="Normal"/>
    <w:uiPriority w:val="99"/>
    <w:rsid w:val="000203BF"/>
    <w:pPr>
      <w:jc w:val="center"/>
    </w:pPr>
    <w:rPr>
      <w:b/>
    </w:rPr>
  </w:style>
  <w:style w:type="paragraph" w:styleId="TOC1">
    <w:name w:val="toc 1"/>
    <w:basedOn w:val="Normal"/>
    <w:next w:val="Normal"/>
    <w:autoRedefine/>
    <w:uiPriority w:val="99"/>
    <w:rsid w:val="00866882"/>
    <w:pPr>
      <w:tabs>
        <w:tab w:val="left" w:pos="0"/>
        <w:tab w:val="left" w:pos="360"/>
        <w:tab w:val="right" w:leader="dot" w:pos="9360"/>
      </w:tabs>
      <w:spacing w:after="120"/>
      <w:ind w:left="-90" w:right="-360"/>
    </w:pPr>
    <w:rPr>
      <w:rFonts w:ascii="Times New Roman" w:hAnsi="Times New Roman"/>
      <w:b/>
      <w:bCs/>
      <w:caps/>
      <w:noProof/>
      <w:sz w:val="22"/>
      <w:szCs w:val="22"/>
    </w:rPr>
  </w:style>
  <w:style w:type="paragraph" w:styleId="TOC2">
    <w:name w:val="toc 2"/>
    <w:basedOn w:val="Normal"/>
    <w:next w:val="Normal"/>
    <w:autoRedefine/>
    <w:uiPriority w:val="99"/>
    <w:rsid w:val="00866882"/>
    <w:pPr>
      <w:tabs>
        <w:tab w:val="left" w:pos="480"/>
        <w:tab w:val="left" w:pos="720"/>
        <w:tab w:val="right" w:leader="dot" w:pos="9360"/>
      </w:tabs>
      <w:spacing w:after="120"/>
      <w:ind w:left="120"/>
    </w:pPr>
    <w:rPr>
      <w:rFonts w:ascii="Times New Roman" w:hAnsi="Times New Roman"/>
      <w:smallCaps/>
      <w:noProof/>
      <w:sz w:val="22"/>
      <w:szCs w:val="22"/>
    </w:rPr>
  </w:style>
  <w:style w:type="paragraph" w:styleId="TOC3">
    <w:name w:val="toc 3"/>
    <w:basedOn w:val="Normal"/>
    <w:next w:val="Normal"/>
    <w:autoRedefine/>
    <w:uiPriority w:val="99"/>
    <w:rsid w:val="001B6272"/>
    <w:pPr>
      <w:tabs>
        <w:tab w:val="left" w:pos="600"/>
        <w:tab w:val="right" w:leader="dot" w:pos="12316"/>
      </w:tabs>
      <w:spacing w:after="120"/>
      <w:ind w:right="-120"/>
    </w:pPr>
    <w:rPr>
      <w:rFonts w:ascii="Times New Roman" w:hAnsi="Times New Roman"/>
      <w:i/>
      <w:iCs/>
      <w:sz w:val="20"/>
    </w:rPr>
  </w:style>
  <w:style w:type="paragraph" w:styleId="TOC4">
    <w:name w:val="toc 4"/>
    <w:basedOn w:val="Normal"/>
    <w:next w:val="Normal"/>
    <w:autoRedefine/>
    <w:uiPriority w:val="99"/>
    <w:semiHidden/>
    <w:rsid w:val="000203BF"/>
    <w:pPr>
      <w:ind w:left="720"/>
    </w:pPr>
    <w:rPr>
      <w:rFonts w:ascii="Times New Roman" w:hAnsi="Times New Roman"/>
      <w:sz w:val="18"/>
      <w:szCs w:val="18"/>
    </w:rPr>
  </w:style>
  <w:style w:type="paragraph" w:styleId="TOC5">
    <w:name w:val="toc 5"/>
    <w:basedOn w:val="Normal"/>
    <w:next w:val="Normal"/>
    <w:autoRedefine/>
    <w:uiPriority w:val="99"/>
    <w:semiHidden/>
    <w:rsid w:val="000203BF"/>
    <w:pPr>
      <w:ind w:left="960"/>
    </w:pPr>
    <w:rPr>
      <w:rFonts w:ascii="Times New Roman" w:hAnsi="Times New Roman"/>
      <w:sz w:val="18"/>
      <w:szCs w:val="18"/>
    </w:rPr>
  </w:style>
  <w:style w:type="paragraph" w:styleId="TOC6">
    <w:name w:val="toc 6"/>
    <w:basedOn w:val="Normal"/>
    <w:next w:val="Normal"/>
    <w:autoRedefine/>
    <w:uiPriority w:val="99"/>
    <w:semiHidden/>
    <w:rsid w:val="000203BF"/>
    <w:pPr>
      <w:ind w:left="1200"/>
    </w:pPr>
    <w:rPr>
      <w:rFonts w:ascii="Times New Roman" w:hAnsi="Times New Roman"/>
      <w:sz w:val="18"/>
      <w:szCs w:val="18"/>
    </w:rPr>
  </w:style>
  <w:style w:type="paragraph" w:styleId="TOC7">
    <w:name w:val="toc 7"/>
    <w:basedOn w:val="Normal"/>
    <w:next w:val="Normal"/>
    <w:autoRedefine/>
    <w:uiPriority w:val="99"/>
    <w:semiHidden/>
    <w:rsid w:val="000203BF"/>
    <w:pPr>
      <w:ind w:left="1440"/>
    </w:pPr>
    <w:rPr>
      <w:rFonts w:ascii="Times New Roman" w:hAnsi="Times New Roman"/>
      <w:sz w:val="18"/>
      <w:szCs w:val="18"/>
    </w:rPr>
  </w:style>
  <w:style w:type="paragraph" w:styleId="TOC8">
    <w:name w:val="toc 8"/>
    <w:basedOn w:val="Normal"/>
    <w:next w:val="Normal"/>
    <w:autoRedefine/>
    <w:uiPriority w:val="99"/>
    <w:semiHidden/>
    <w:rsid w:val="000203BF"/>
    <w:pPr>
      <w:ind w:left="1680"/>
    </w:pPr>
    <w:rPr>
      <w:rFonts w:ascii="Times New Roman" w:hAnsi="Times New Roman"/>
      <w:sz w:val="18"/>
      <w:szCs w:val="18"/>
    </w:rPr>
  </w:style>
  <w:style w:type="paragraph" w:styleId="TOC9">
    <w:name w:val="toc 9"/>
    <w:basedOn w:val="Normal"/>
    <w:next w:val="Normal"/>
    <w:autoRedefine/>
    <w:uiPriority w:val="99"/>
    <w:semiHidden/>
    <w:rsid w:val="000203BF"/>
    <w:pPr>
      <w:ind w:left="1920"/>
    </w:pPr>
    <w:rPr>
      <w:rFonts w:ascii="Times New Roman" w:hAnsi="Times New Roman"/>
      <w:sz w:val="18"/>
      <w:szCs w:val="18"/>
    </w:rPr>
  </w:style>
  <w:style w:type="character" w:styleId="Hyperlink">
    <w:name w:val="Hyperlink"/>
    <w:basedOn w:val="DefaultParagraphFont"/>
    <w:uiPriority w:val="99"/>
    <w:rsid w:val="000203BF"/>
    <w:rPr>
      <w:rFonts w:cs="Times New Roman"/>
      <w:color w:val="0000FF"/>
      <w:u w:val="single"/>
    </w:rPr>
  </w:style>
  <w:style w:type="paragraph" w:styleId="ListBullet">
    <w:name w:val="List Bullet"/>
    <w:basedOn w:val="Normal"/>
    <w:uiPriority w:val="99"/>
    <w:rsid w:val="000203BF"/>
    <w:pPr>
      <w:numPr>
        <w:numId w:val="10"/>
      </w:numPr>
      <w:suppressAutoHyphens/>
      <w:spacing w:before="120"/>
      <w:jc w:val="both"/>
    </w:pPr>
    <w:rPr>
      <w:rFonts w:ascii="Times New Roman" w:hAnsi="Times New Roman"/>
      <w:sz w:val="22"/>
      <w:lang w:eastAsia="ar-SA"/>
    </w:rPr>
  </w:style>
  <w:style w:type="paragraph" w:styleId="BalloonText">
    <w:name w:val="Balloon Text"/>
    <w:basedOn w:val="Normal"/>
    <w:link w:val="BalloonTextChar"/>
    <w:uiPriority w:val="99"/>
    <w:semiHidden/>
    <w:rsid w:val="000203BF"/>
    <w:rPr>
      <w:rFonts w:ascii="Tahoma" w:hAnsi="Tahoma"/>
      <w:sz w:val="16"/>
      <w:szCs w:val="16"/>
    </w:rPr>
  </w:style>
  <w:style w:type="character" w:customStyle="1" w:styleId="BalloonTextChar">
    <w:name w:val="Balloon Text Char"/>
    <w:basedOn w:val="DefaultParagraphFont"/>
    <w:link w:val="BalloonText"/>
    <w:uiPriority w:val="99"/>
    <w:locked/>
    <w:rsid w:val="000203BF"/>
    <w:rPr>
      <w:rFonts w:ascii="Tahoma" w:hAnsi="Tahoma" w:cs="Times New Roman"/>
      <w:sz w:val="16"/>
    </w:rPr>
  </w:style>
  <w:style w:type="character" w:styleId="CommentReference">
    <w:name w:val="annotation reference"/>
    <w:basedOn w:val="DefaultParagraphFont"/>
    <w:uiPriority w:val="99"/>
    <w:semiHidden/>
    <w:rsid w:val="000203BF"/>
    <w:rPr>
      <w:rFonts w:cs="Times New Roman"/>
      <w:sz w:val="16"/>
    </w:rPr>
  </w:style>
  <w:style w:type="paragraph" w:styleId="CommentText">
    <w:name w:val="annotation text"/>
    <w:basedOn w:val="Normal"/>
    <w:link w:val="CommentTextChar"/>
    <w:uiPriority w:val="99"/>
    <w:semiHidden/>
    <w:rsid w:val="000203BF"/>
    <w:rPr>
      <w:sz w:val="20"/>
    </w:rPr>
  </w:style>
  <w:style w:type="character" w:customStyle="1" w:styleId="CommentTextChar">
    <w:name w:val="Comment Text Char"/>
    <w:basedOn w:val="DefaultParagraphFont"/>
    <w:link w:val="CommentText"/>
    <w:uiPriority w:val="99"/>
    <w:locked/>
    <w:rsid w:val="000203BF"/>
    <w:rPr>
      <w:rFonts w:ascii="Book Antiqua" w:hAnsi="Book Antiqua" w:cs="Times New Roman"/>
    </w:rPr>
  </w:style>
  <w:style w:type="paragraph" w:styleId="CommentSubject">
    <w:name w:val="annotation subject"/>
    <w:basedOn w:val="CommentText"/>
    <w:next w:val="CommentText"/>
    <w:link w:val="CommentSubjectChar"/>
    <w:uiPriority w:val="99"/>
    <w:semiHidden/>
    <w:rsid w:val="000203BF"/>
    <w:rPr>
      <w:b/>
      <w:bCs/>
    </w:rPr>
  </w:style>
  <w:style w:type="character" w:customStyle="1" w:styleId="CommentSubjectChar">
    <w:name w:val="Comment Subject Char"/>
    <w:basedOn w:val="CommentTextChar"/>
    <w:link w:val="CommentSubject"/>
    <w:uiPriority w:val="99"/>
    <w:locked/>
    <w:rsid w:val="000203BF"/>
    <w:rPr>
      <w:b/>
    </w:rPr>
  </w:style>
  <w:style w:type="table" w:styleId="TableGrid">
    <w:name w:val="Table Grid"/>
    <w:basedOn w:val="TableNormal"/>
    <w:uiPriority w:val="99"/>
    <w:rsid w:val="000203B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0203BF"/>
    <w:pPr>
      <w:suppressAutoHyphens/>
      <w:spacing w:after="120"/>
      <w:jc w:val="both"/>
    </w:pPr>
    <w:rPr>
      <w:rFonts w:ascii="Times New Roman" w:hAnsi="Times New Roman"/>
      <w:sz w:val="22"/>
      <w:lang w:eastAsia="ar-SA"/>
    </w:rPr>
  </w:style>
  <w:style w:type="character" w:customStyle="1" w:styleId="BodyTextChar">
    <w:name w:val="Body Text Char"/>
    <w:basedOn w:val="DefaultParagraphFont"/>
    <w:link w:val="BodyText"/>
    <w:uiPriority w:val="99"/>
    <w:semiHidden/>
    <w:locked/>
    <w:rsid w:val="000203BF"/>
    <w:rPr>
      <w:rFonts w:eastAsia="Times New Roman" w:cs="Times New Roman"/>
      <w:sz w:val="22"/>
      <w:lang w:val="en-US" w:eastAsia="ar-SA" w:bidi="ar-SA"/>
    </w:rPr>
  </w:style>
  <w:style w:type="table" w:styleId="TableGrid7">
    <w:name w:val="Table Grid 7"/>
    <w:basedOn w:val="TableNormal"/>
    <w:uiPriority w:val="99"/>
    <w:rsid w:val="000203BF"/>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eader">
    <w:name w:val="header"/>
    <w:basedOn w:val="Normal"/>
    <w:link w:val="HeaderChar"/>
    <w:uiPriority w:val="99"/>
    <w:rsid w:val="000203BF"/>
    <w:pPr>
      <w:tabs>
        <w:tab w:val="center" w:pos="4320"/>
        <w:tab w:val="right" w:pos="8640"/>
      </w:tabs>
    </w:pPr>
  </w:style>
  <w:style w:type="character" w:customStyle="1" w:styleId="HeaderChar">
    <w:name w:val="Header Char"/>
    <w:basedOn w:val="DefaultParagraphFont"/>
    <w:link w:val="Header"/>
    <w:uiPriority w:val="99"/>
    <w:semiHidden/>
    <w:locked/>
    <w:rPr>
      <w:rFonts w:ascii="Book Antiqua" w:hAnsi="Book Antiqua" w:cs="Times New Roman"/>
      <w:sz w:val="20"/>
      <w:szCs w:val="20"/>
    </w:rPr>
  </w:style>
  <w:style w:type="paragraph" w:styleId="Footer">
    <w:name w:val="footer"/>
    <w:basedOn w:val="Normal"/>
    <w:link w:val="FooterChar"/>
    <w:uiPriority w:val="99"/>
    <w:rsid w:val="000203BF"/>
    <w:pPr>
      <w:tabs>
        <w:tab w:val="center" w:pos="4320"/>
        <w:tab w:val="right" w:pos="8640"/>
      </w:tabs>
    </w:pPr>
  </w:style>
  <w:style w:type="character" w:customStyle="1" w:styleId="FooterChar">
    <w:name w:val="Footer Char"/>
    <w:basedOn w:val="DefaultParagraphFont"/>
    <w:link w:val="Footer"/>
    <w:uiPriority w:val="99"/>
    <w:locked/>
    <w:rPr>
      <w:rFonts w:ascii="Book Antiqua" w:hAnsi="Book Antiqua" w:cs="Times New Roman"/>
      <w:sz w:val="20"/>
      <w:szCs w:val="20"/>
    </w:rPr>
  </w:style>
  <w:style w:type="paragraph" w:customStyle="1" w:styleId="TableHeader">
    <w:name w:val="Table Header"/>
    <w:basedOn w:val="Normal"/>
    <w:uiPriority w:val="99"/>
    <w:rsid w:val="000203BF"/>
    <w:pPr>
      <w:spacing w:before="20" w:after="20"/>
      <w:jc w:val="center"/>
    </w:pPr>
    <w:rPr>
      <w:rFonts w:ascii="Arial" w:hAnsi="Arial"/>
      <w:b/>
      <w:sz w:val="18"/>
    </w:rPr>
  </w:style>
  <w:style w:type="paragraph" w:styleId="Caption">
    <w:name w:val="caption"/>
    <w:basedOn w:val="Normal"/>
    <w:next w:val="Normal"/>
    <w:uiPriority w:val="99"/>
    <w:qFormat/>
    <w:locked/>
    <w:rsid w:val="000203BF"/>
    <w:rPr>
      <w:b/>
      <w:bCs/>
      <w:sz w:val="20"/>
    </w:rPr>
  </w:style>
  <w:style w:type="character" w:styleId="FollowedHyperlink">
    <w:name w:val="FollowedHyperlink"/>
    <w:basedOn w:val="DefaultParagraphFont"/>
    <w:uiPriority w:val="99"/>
    <w:rsid w:val="000203BF"/>
    <w:rPr>
      <w:rFonts w:cs="Times New Roman"/>
      <w:color w:val="800080"/>
      <w:u w:val="single"/>
    </w:rPr>
  </w:style>
  <w:style w:type="character" w:styleId="FootnoteReference">
    <w:name w:val="footnote reference"/>
    <w:basedOn w:val="DefaultParagraphFont"/>
    <w:uiPriority w:val="99"/>
    <w:rsid w:val="000203BF"/>
    <w:rPr>
      <w:rFonts w:cs="Times New Roman"/>
      <w:vertAlign w:val="superscript"/>
    </w:rPr>
  </w:style>
  <w:style w:type="paragraph" w:styleId="FootnoteText">
    <w:name w:val="footnote text"/>
    <w:basedOn w:val="Normal"/>
    <w:link w:val="FootnoteTextChar"/>
    <w:uiPriority w:val="99"/>
    <w:rsid w:val="000203BF"/>
    <w:pPr>
      <w:keepLines/>
      <w:widowControl w:val="0"/>
      <w:adjustRightInd w:val="0"/>
      <w:spacing w:after="120" w:line="220" w:lineRule="atLeast"/>
      <w:textAlignment w:val="baseline"/>
    </w:pPr>
    <w:rPr>
      <w:rFonts w:ascii="Times New Roman" w:hAnsi="Times New Roman"/>
      <w:sz w:val="18"/>
      <w:szCs w:val="24"/>
    </w:rPr>
  </w:style>
  <w:style w:type="character" w:customStyle="1" w:styleId="FootnoteTextChar">
    <w:name w:val="Footnote Text Char"/>
    <w:basedOn w:val="DefaultParagraphFont"/>
    <w:link w:val="FootnoteText"/>
    <w:uiPriority w:val="99"/>
    <w:locked/>
    <w:rsid w:val="000203BF"/>
    <w:rPr>
      <w:rFonts w:cs="Times New Roman"/>
      <w:sz w:val="24"/>
    </w:rPr>
  </w:style>
  <w:style w:type="paragraph" w:customStyle="1" w:styleId="ListNumber6">
    <w:name w:val="List Number 6"/>
    <w:basedOn w:val="List"/>
    <w:uiPriority w:val="99"/>
    <w:rsid w:val="000203BF"/>
    <w:pPr>
      <w:numPr>
        <w:numId w:val="31"/>
      </w:numPr>
      <w:tabs>
        <w:tab w:val="clear" w:pos="1080"/>
      </w:tabs>
      <w:ind w:left="360"/>
    </w:pPr>
  </w:style>
  <w:style w:type="paragraph" w:styleId="List">
    <w:name w:val="List"/>
    <w:basedOn w:val="Normal"/>
    <w:uiPriority w:val="99"/>
    <w:rsid w:val="000203BF"/>
    <w:pPr>
      <w:ind w:left="360" w:hanging="360"/>
      <w:contextualSpacing/>
    </w:pPr>
  </w:style>
  <w:style w:type="paragraph" w:customStyle="1" w:styleId="ColorfulList-Accent11">
    <w:name w:val="Colorful List - Accent 11"/>
    <w:basedOn w:val="Normal"/>
    <w:uiPriority w:val="99"/>
    <w:rsid w:val="000203BF"/>
    <w:pPr>
      <w:widowControl w:val="0"/>
      <w:adjustRightInd w:val="0"/>
      <w:spacing w:after="120" w:line="280" w:lineRule="atLeast"/>
      <w:ind w:left="720"/>
      <w:contextualSpacing/>
      <w:textAlignment w:val="baseline"/>
    </w:pPr>
    <w:rPr>
      <w:rFonts w:ascii="Times New Roman" w:hAnsi="Times New Roman"/>
      <w:szCs w:val="24"/>
    </w:rPr>
  </w:style>
  <w:style w:type="character" w:styleId="Strong">
    <w:name w:val="Strong"/>
    <w:basedOn w:val="DefaultParagraphFont"/>
    <w:uiPriority w:val="99"/>
    <w:qFormat/>
    <w:locked/>
    <w:rsid w:val="003C1429"/>
    <w:rPr>
      <w:rFonts w:cs="Times New Roman"/>
      <w:b/>
      <w:bCs/>
    </w:rPr>
  </w:style>
  <w:style w:type="paragraph" w:styleId="ListParagraph">
    <w:name w:val="List Paragraph"/>
    <w:basedOn w:val="Normal"/>
    <w:uiPriority w:val="99"/>
    <w:qFormat/>
    <w:rsid w:val="003032D4"/>
    <w:pPr>
      <w:spacing w:after="200" w:line="276" w:lineRule="auto"/>
      <w:ind w:left="720"/>
    </w:pPr>
    <w:rPr>
      <w:rFonts w:ascii="Calibri" w:hAnsi="Calibri" w:cs="Calibri"/>
      <w:sz w:val="22"/>
      <w:szCs w:val="22"/>
    </w:rPr>
  </w:style>
  <w:style w:type="character" w:customStyle="1" w:styleId="highlightedsearchterm">
    <w:name w:val="highlightedsearchterm"/>
    <w:basedOn w:val="DefaultParagraphFont"/>
    <w:uiPriority w:val="99"/>
    <w:rsid w:val="003032D4"/>
    <w:rPr>
      <w:rFonts w:cs="Times New Roman"/>
    </w:rPr>
  </w:style>
  <w:style w:type="paragraph" w:styleId="DocumentMap">
    <w:name w:val="Document Map"/>
    <w:basedOn w:val="Normal"/>
    <w:link w:val="DocumentMapChar"/>
    <w:uiPriority w:val="99"/>
    <w:semiHidden/>
    <w:rsid w:val="001B6272"/>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B6272"/>
    <w:rPr>
      <w:rFonts w:ascii="Tahoma" w:hAnsi="Tahoma" w:cs="Tahoma"/>
      <w:sz w:val="16"/>
      <w:szCs w:val="16"/>
    </w:rPr>
  </w:style>
  <w:style w:type="paragraph" w:styleId="TOCHeading">
    <w:name w:val="TOC Heading"/>
    <w:basedOn w:val="Heading1"/>
    <w:next w:val="Normal"/>
    <w:uiPriority w:val="99"/>
    <w:qFormat/>
    <w:rsid w:val="001B6272"/>
    <w:pPr>
      <w:keepLines/>
      <w:tabs>
        <w:tab w:val="clear" w:pos="432"/>
      </w:tabs>
      <w:spacing w:before="480" w:after="0" w:line="276" w:lineRule="auto"/>
      <w:ind w:left="0" w:firstLine="0"/>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98571476">
      <w:marLeft w:val="0"/>
      <w:marRight w:val="0"/>
      <w:marTop w:val="0"/>
      <w:marBottom w:val="0"/>
      <w:divBdr>
        <w:top w:val="none" w:sz="0" w:space="0" w:color="auto"/>
        <w:left w:val="none" w:sz="0" w:space="0" w:color="auto"/>
        <w:bottom w:val="none" w:sz="0" w:space="0" w:color="auto"/>
        <w:right w:val="none" w:sz="0" w:space="0" w:color="auto"/>
      </w:divBdr>
    </w:div>
    <w:div w:id="98571477">
      <w:marLeft w:val="0"/>
      <w:marRight w:val="0"/>
      <w:marTop w:val="0"/>
      <w:marBottom w:val="0"/>
      <w:divBdr>
        <w:top w:val="none" w:sz="0" w:space="0" w:color="auto"/>
        <w:left w:val="none" w:sz="0" w:space="0" w:color="auto"/>
        <w:bottom w:val="none" w:sz="0" w:space="0" w:color="auto"/>
        <w:right w:val="none" w:sz="0" w:space="0" w:color="auto"/>
      </w:divBdr>
      <w:divsChild>
        <w:div w:id="98571469">
          <w:marLeft w:val="0"/>
          <w:marRight w:val="0"/>
          <w:marTop w:val="0"/>
          <w:marBottom w:val="0"/>
          <w:divBdr>
            <w:top w:val="none" w:sz="0" w:space="0" w:color="auto"/>
            <w:left w:val="none" w:sz="0" w:space="0" w:color="auto"/>
            <w:bottom w:val="none" w:sz="0" w:space="0" w:color="auto"/>
            <w:right w:val="none" w:sz="0" w:space="0" w:color="auto"/>
          </w:divBdr>
          <w:divsChild>
            <w:div w:id="98571464">
              <w:marLeft w:val="0"/>
              <w:marRight w:val="0"/>
              <w:marTop w:val="0"/>
              <w:marBottom w:val="0"/>
              <w:divBdr>
                <w:top w:val="none" w:sz="0" w:space="0" w:color="auto"/>
                <w:left w:val="none" w:sz="0" w:space="0" w:color="auto"/>
                <w:bottom w:val="none" w:sz="0" w:space="0" w:color="auto"/>
                <w:right w:val="none" w:sz="0" w:space="0" w:color="auto"/>
              </w:divBdr>
            </w:div>
            <w:div w:id="98571465">
              <w:marLeft w:val="0"/>
              <w:marRight w:val="0"/>
              <w:marTop w:val="0"/>
              <w:marBottom w:val="0"/>
              <w:divBdr>
                <w:top w:val="none" w:sz="0" w:space="0" w:color="auto"/>
                <w:left w:val="none" w:sz="0" w:space="0" w:color="auto"/>
                <w:bottom w:val="none" w:sz="0" w:space="0" w:color="auto"/>
                <w:right w:val="none" w:sz="0" w:space="0" w:color="auto"/>
              </w:divBdr>
            </w:div>
            <w:div w:id="98571466">
              <w:marLeft w:val="0"/>
              <w:marRight w:val="0"/>
              <w:marTop w:val="0"/>
              <w:marBottom w:val="0"/>
              <w:divBdr>
                <w:top w:val="none" w:sz="0" w:space="0" w:color="auto"/>
                <w:left w:val="none" w:sz="0" w:space="0" w:color="auto"/>
                <w:bottom w:val="none" w:sz="0" w:space="0" w:color="auto"/>
                <w:right w:val="none" w:sz="0" w:space="0" w:color="auto"/>
              </w:divBdr>
            </w:div>
            <w:div w:id="98571467">
              <w:marLeft w:val="0"/>
              <w:marRight w:val="0"/>
              <w:marTop w:val="0"/>
              <w:marBottom w:val="0"/>
              <w:divBdr>
                <w:top w:val="none" w:sz="0" w:space="0" w:color="auto"/>
                <w:left w:val="none" w:sz="0" w:space="0" w:color="auto"/>
                <w:bottom w:val="none" w:sz="0" w:space="0" w:color="auto"/>
                <w:right w:val="none" w:sz="0" w:space="0" w:color="auto"/>
              </w:divBdr>
            </w:div>
            <w:div w:id="98571468">
              <w:marLeft w:val="0"/>
              <w:marRight w:val="0"/>
              <w:marTop w:val="0"/>
              <w:marBottom w:val="0"/>
              <w:divBdr>
                <w:top w:val="none" w:sz="0" w:space="0" w:color="auto"/>
                <w:left w:val="none" w:sz="0" w:space="0" w:color="auto"/>
                <w:bottom w:val="none" w:sz="0" w:space="0" w:color="auto"/>
                <w:right w:val="none" w:sz="0" w:space="0" w:color="auto"/>
              </w:divBdr>
            </w:div>
            <w:div w:id="98571470">
              <w:marLeft w:val="0"/>
              <w:marRight w:val="0"/>
              <w:marTop w:val="0"/>
              <w:marBottom w:val="0"/>
              <w:divBdr>
                <w:top w:val="none" w:sz="0" w:space="0" w:color="auto"/>
                <w:left w:val="none" w:sz="0" w:space="0" w:color="auto"/>
                <w:bottom w:val="none" w:sz="0" w:space="0" w:color="auto"/>
                <w:right w:val="none" w:sz="0" w:space="0" w:color="auto"/>
              </w:divBdr>
            </w:div>
            <w:div w:id="98571471">
              <w:marLeft w:val="0"/>
              <w:marRight w:val="0"/>
              <w:marTop w:val="0"/>
              <w:marBottom w:val="0"/>
              <w:divBdr>
                <w:top w:val="none" w:sz="0" w:space="0" w:color="auto"/>
                <w:left w:val="none" w:sz="0" w:space="0" w:color="auto"/>
                <w:bottom w:val="none" w:sz="0" w:space="0" w:color="auto"/>
                <w:right w:val="none" w:sz="0" w:space="0" w:color="auto"/>
              </w:divBdr>
            </w:div>
            <w:div w:id="98571472">
              <w:marLeft w:val="0"/>
              <w:marRight w:val="0"/>
              <w:marTop w:val="0"/>
              <w:marBottom w:val="0"/>
              <w:divBdr>
                <w:top w:val="none" w:sz="0" w:space="0" w:color="auto"/>
                <w:left w:val="none" w:sz="0" w:space="0" w:color="auto"/>
                <w:bottom w:val="none" w:sz="0" w:space="0" w:color="auto"/>
                <w:right w:val="none" w:sz="0" w:space="0" w:color="auto"/>
              </w:divBdr>
            </w:div>
            <w:div w:id="98571473">
              <w:marLeft w:val="0"/>
              <w:marRight w:val="0"/>
              <w:marTop w:val="0"/>
              <w:marBottom w:val="0"/>
              <w:divBdr>
                <w:top w:val="none" w:sz="0" w:space="0" w:color="auto"/>
                <w:left w:val="none" w:sz="0" w:space="0" w:color="auto"/>
                <w:bottom w:val="none" w:sz="0" w:space="0" w:color="auto"/>
                <w:right w:val="none" w:sz="0" w:space="0" w:color="auto"/>
              </w:divBdr>
            </w:div>
            <w:div w:id="98571474">
              <w:marLeft w:val="0"/>
              <w:marRight w:val="0"/>
              <w:marTop w:val="0"/>
              <w:marBottom w:val="0"/>
              <w:divBdr>
                <w:top w:val="none" w:sz="0" w:space="0" w:color="auto"/>
                <w:left w:val="none" w:sz="0" w:space="0" w:color="auto"/>
                <w:bottom w:val="none" w:sz="0" w:space="0" w:color="auto"/>
                <w:right w:val="none" w:sz="0" w:space="0" w:color="auto"/>
              </w:divBdr>
            </w:div>
            <w:div w:id="98571475">
              <w:marLeft w:val="0"/>
              <w:marRight w:val="0"/>
              <w:marTop w:val="0"/>
              <w:marBottom w:val="0"/>
              <w:divBdr>
                <w:top w:val="none" w:sz="0" w:space="0" w:color="auto"/>
                <w:left w:val="none" w:sz="0" w:space="0" w:color="auto"/>
                <w:bottom w:val="none" w:sz="0" w:space="0" w:color="auto"/>
                <w:right w:val="none" w:sz="0" w:space="0" w:color="auto"/>
              </w:divBdr>
            </w:div>
            <w:div w:id="98571478">
              <w:marLeft w:val="0"/>
              <w:marRight w:val="0"/>
              <w:marTop w:val="0"/>
              <w:marBottom w:val="0"/>
              <w:divBdr>
                <w:top w:val="none" w:sz="0" w:space="0" w:color="auto"/>
                <w:left w:val="none" w:sz="0" w:space="0" w:color="auto"/>
                <w:bottom w:val="none" w:sz="0" w:space="0" w:color="auto"/>
                <w:right w:val="none" w:sz="0" w:space="0" w:color="auto"/>
              </w:divBdr>
            </w:div>
            <w:div w:id="98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480">
      <w:marLeft w:val="0"/>
      <w:marRight w:val="0"/>
      <w:marTop w:val="0"/>
      <w:marBottom w:val="0"/>
      <w:divBdr>
        <w:top w:val="none" w:sz="0" w:space="0" w:color="auto"/>
        <w:left w:val="none" w:sz="0" w:space="0" w:color="auto"/>
        <w:bottom w:val="none" w:sz="0" w:space="0" w:color="auto"/>
        <w:right w:val="none" w:sz="0" w:space="0" w:color="auto"/>
      </w:divBdr>
    </w:div>
    <w:div w:id="98571481">
      <w:marLeft w:val="0"/>
      <w:marRight w:val="0"/>
      <w:marTop w:val="0"/>
      <w:marBottom w:val="0"/>
      <w:divBdr>
        <w:top w:val="none" w:sz="0" w:space="0" w:color="auto"/>
        <w:left w:val="none" w:sz="0" w:space="0" w:color="auto"/>
        <w:bottom w:val="none" w:sz="0" w:space="0" w:color="auto"/>
        <w:right w:val="none" w:sz="0" w:space="0" w:color="auto"/>
      </w:divBdr>
    </w:div>
    <w:div w:id="98571482">
      <w:marLeft w:val="0"/>
      <w:marRight w:val="0"/>
      <w:marTop w:val="0"/>
      <w:marBottom w:val="0"/>
      <w:divBdr>
        <w:top w:val="none" w:sz="0" w:space="0" w:color="auto"/>
        <w:left w:val="none" w:sz="0" w:space="0" w:color="auto"/>
        <w:bottom w:val="none" w:sz="0" w:space="0" w:color="auto"/>
        <w:right w:val="none" w:sz="0" w:space="0" w:color="auto"/>
      </w:divBdr>
    </w:div>
    <w:div w:id="985714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ncisvn.nci.nih.gov/svn/cagrid/trunk/cagrid/Documentation/core/Identifiers/caBIG_Conceptual_Functional_Service_Specification.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ncisvn.nci.nih.gov/svn/cagrid/trunk/cagrid/Documentation/core/Identifiers/caBIG_IdentifierSvcFramework_Design.doc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23</Pages>
  <Words>3436</Words>
  <Characters>19591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caBIG Platform Independent Model</dc:title>
  <dc:subject>Specimen Identifier Management Service</dc:subject>
  <dc:creator>Carlos E. Perez</dc:creator>
  <cp:keywords/>
  <dc:description/>
  <cp:lastModifiedBy>denis krylov</cp:lastModifiedBy>
  <cp:revision>2</cp:revision>
  <dcterms:created xsi:type="dcterms:W3CDTF">2011-11-14T21:45:00Z</dcterms:created>
  <dcterms:modified xsi:type="dcterms:W3CDTF">2011-11-14T21:45:00Z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0x0101005F6A24945F1703478193BE5759324554</vt:lpwstr>
  </property>
</Properties>
</file>