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95A" w:rsidRDefault="00C2095A" w:rsidP="00D41662">
      <w:pPr>
        <w:tabs>
          <w:tab w:val="left" w:pos="360"/>
        </w:tabs>
      </w:pPr>
      <w:bookmarkStart w:id="0" w:name="OLE_LINK1"/>
      <w:bookmarkStart w:id="1" w:name="OLE_LINK2"/>
      <w:bookmarkStart w:id="2" w:name="_GoBack"/>
      <w:bookmarkEnd w:id="2"/>
    </w:p>
    <w:p w:rsidR="00C2095A" w:rsidRDefault="00B94B16" w:rsidP="00D41662">
      <w:pPr>
        <w:tabs>
          <w:tab w:val="left" w:pos="360"/>
        </w:tabs>
      </w:pPr>
      <w:r>
        <w:rPr>
          <w:noProof/>
          <w:lang w:bidi="ar-SA"/>
        </w:rPr>
        <mc:AlternateContent>
          <mc:Choice Requires="wpg">
            <w:drawing>
              <wp:anchor distT="0" distB="0" distL="114300" distR="114300" simplePos="0" relativeHeight="251656704" behindDoc="0" locked="0" layoutInCell="1" allowOverlap="1">
                <wp:simplePos x="0" y="0"/>
                <wp:positionH relativeFrom="column">
                  <wp:posOffset>22860</wp:posOffset>
                </wp:positionH>
                <wp:positionV relativeFrom="paragraph">
                  <wp:posOffset>97790</wp:posOffset>
                </wp:positionV>
                <wp:extent cx="6057900" cy="1864360"/>
                <wp:effectExtent l="3810" t="2540" r="0"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1864360"/>
                          <a:chOff x="1701" y="3034"/>
                          <a:chExt cx="9540" cy="2936"/>
                        </a:xfrm>
                      </wpg:grpSpPr>
                      <wps:wsp>
                        <wps:cNvPr id="21" name="Text Box 13"/>
                        <wps:cNvSpPr txBox="1">
                          <a:spLocks noChangeArrowheads="1"/>
                        </wps:cNvSpPr>
                        <wps:spPr bwMode="auto">
                          <a:xfrm>
                            <a:off x="1701" y="3034"/>
                            <a:ext cx="9540" cy="1980"/>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02A3" w:rsidRDefault="005202A3" w:rsidP="00C2095A">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caTissue Suite v1.2</w:t>
                              </w:r>
                            </w:p>
                            <w:p w:rsidR="005202A3" w:rsidRPr="00420025" w:rsidRDefault="005202A3" w:rsidP="00C2095A">
                              <w:pPr>
                                <w:pStyle w:val="BodyText2"/>
                                <w:spacing w:after="80" w:line="240" w:lineRule="auto"/>
                                <w:jc w:val="right"/>
                                <w:rPr>
                                  <w:b/>
                                  <w:i/>
                                  <w:sz w:val="28"/>
                                </w:rPr>
                              </w:pPr>
                              <w:r w:rsidRPr="00420025">
                                <w:rPr>
                                  <w:b/>
                                  <w:i/>
                                  <w:sz w:val="28"/>
                                </w:rPr>
                                <w:t xml:space="preserve">Integrated </w:t>
                              </w:r>
                              <w:r>
                                <w:rPr>
                                  <w:b/>
                                  <w:i/>
                                  <w:sz w:val="28"/>
                                </w:rPr>
                                <w:t>B</w:t>
                              </w:r>
                              <w:r w:rsidRPr="00420025">
                                <w:rPr>
                                  <w:b/>
                                  <w:i/>
                                  <w:sz w:val="28"/>
                                </w:rPr>
                                <w:t xml:space="preserve">iospecimen </w:t>
                              </w:r>
                              <w:r>
                                <w:rPr>
                                  <w:b/>
                                  <w:i/>
                                  <w:sz w:val="28"/>
                                </w:rPr>
                                <w:t>B</w:t>
                              </w:r>
                              <w:r w:rsidRPr="00420025">
                                <w:rPr>
                                  <w:b/>
                                  <w:i/>
                                  <w:sz w:val="28"/>
                                </w:rPr>
                                <w:t xml:space="preserve">anking </w:t>
                              </w:r>
                            </w:p>
                            <w:p w:rsidR="005202A3" w:rsidRPr="00420025" w:rsidRDefault="005202A3" w:rsidP="00C2095A">
                              <w:pPr>
                                <w:pStyle w:val="BodyText2"/>
                                <w:spacing w:after="80" w:line="240" w:lineRule="auto"/>
                                <w:jc w:val="right"/>
                                <w:rPr>
                                  <w:rFonts w:ascii="Palatino Linotype" w:hAnsi="Palatino Linotype" w:cs="Arial"/>
                                  <w:b/>
                                  <w:i/>
                                  <w:smallCaps/>
                                  <w:color w:val="333399"/>
                                  <w:sz w:val="32"/>
                                  <w:szCs w:val="64"/>
                                </w:rPr>
                              </w:pPr>
                              <w:r w:rsidRPr="00420025">
                                <w:rPr>
                                  <w:b/>
                                  <w:i/>
                                  <w:sz w:val="28"/>
                                </w:rPr>
                                <w:t xml:space="preserve">Information </w:t>
                              </w:r>
                              <w:r>
                                <w:rPr>
                                  <w:b/>
                                  <w:i/>
                                  <w:sz w:val="28"/>
                                </w:rPr>
                                <w:t>S</w:t>
                              </w:r>
                              <w:r w:rsidRPr="00420025">
                                <w:rPr>
                                  <w:b/>
                                  <w:i/>
                                  <w:sz w:val="28"/>
                                </w:rPr>
                                <w:t>ystem</w:t>
                              </w:r>
                            </w:p>
                            <w:p w:rsidR="005202A3" w:rsidRPr="00420025" w:rsidRDefault="005202A3" w:rsidP="00C2095A">
                              <w:pPr>
                                <w:jc w:val="right"/>
                                <w:rPr>
                                  <w:sz w:val="18"/>
                                </w:rPr>
                              </w:pPr>
                            </w:p>
                          </w:txbxContent>
                        </wps:txbx>
                        <wps:bodyPr rot="0" vert="horz" wrap="square" lIns="91440" tIns="91440" rIns="685800" bIns="91440" anchor="t" anchorCtr="0" upright="1">
                          <a:noAutofit/>
                        </wps:bodyPr>
                      </wps:wsp>
                      <wps:wsp>
                        <wps:cNvPr id="22" name="Text Box 14"/>
                        <wps:cNvSpPr txBox="1">
                          <a:spLocks noChangeArrowheads="1"/>
                        </wps:cNvSpPr>
                        <wps:spPr bwMode="auto">
                          <a:xfrm>
                            <a:off x="3861" y="5089"/>
                            <a:ext cx="7380" cy="8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02A3" w:rsidRPr="00420025" w:rsidRDefault="005202A3" w:rsidP="00C2095A">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deployment Guide</w:t>
                              </w:r>
                            </w:p>
                          </w:txbxContent>
                        </wps:txbx>
                        <wps:bodyPr rot="0" vert="horz" wrap="square" lIns="91440" tIns="9144" rIns="6858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8pt;margin-top:7.7pt;width:477pt;height:146.8pt;z-index:251656704" coordorigin="1701,3034" coordsize="9540,2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">
                <v:shapetype id="_x0000_t202" coordsize="21600,21600" o:spt="202" path="m,l,21600r21600,l21600,xe">
                  <v:stroke joinstyle="miter"/>
                  <v:path gradientshapeok="t" o:connecttype="rect"/>
                </v:shapetype>
                <v:shape id="Text Box 13" o:spid="_x0000_s1027" type="#_x0000_t202" style="position:absolute;left:1701;top:3034;width:954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P5cUA&#10;AADbAAAADwAAAGRycy9kb3ducmV2LnhtbESPW2vCQBSE3wv+h+UIfasbQ6k2ukop9AKWemn7fswe&#10;k2D2bMiexvjvXaHQx2FmvmHmy97VqqM2VJ4NjEcJKOLc24oLA99fL3dTUEGQLdaeycCZAiwXg5s5&#10;ZtafeEvdTgoVIRwyNFCKNJnWIS/JYRj5hjh6B986lCjbQtsWTxHuap0myYN2WHFcKLGh55Ly4+7X&#10;Gdi87bdukv+sV/fy0VWTV0nXn4/G3A77pxkooV7+w3/td2sgHcP1S/wB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E/lxQAAANsAAAAPAAAAAAAAAAAAAAAAAJgCAABkcnMv&#10;ZG93bnJldi54bWxQSwUGAAAAAAQABAD1AAAAigMAAAAA&#10;" fillcolor="#afafff" stroked="f">
                  <v:textbox inset=",7.2pt,54pt,7.2pt">
                    <w:txbxContent>
                      <w:p w:rsidR="005202A3" w:rsidRDefault="005202A3" w:rsidP="00C2095A">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caTissue Suite v1.2</w:t>
                        </w:r>
                      </w:p>
                      <w:p w:rsidR="005202A3" w:rsidRPr="00420025" w:rsidRDefault="005202A3" w:rsidP="00C2095A">
                        <w:pPr>
                          <w:pStyle w:val="BodyText2"/>
                          <w:spacing w:after="80" w:line="240" w:lineRule="auto"/>
                          <w:jc w:val="right"/>
                          <w:rPr>
                            <w:b/>
                            <w:i/>
                            <w:sz w:val="28"/>
                          </w:rPr>
                        </w:pPr>
                        <w:r w:rsidRPr="00420025">
                          <w:rPr>
                            <w:b/>
                            <w:i/>
                            <w:sz w:val="28"/>
                          </w:rPr>
                          <w:t xml:space="preserve">Integrated </w:t>
                        </w:r>
                        <w:r>
                          <w:rPr>
                            <w:b/>
                            <w:i/>
                            <w:sz w:val="28"/>
                          </w:rPr>
                          <w:t>B</w:t>
                        </w:r>
                        <w:r w:rsidRPr="00420025">
                          <w:rPr>
                            <w:b/>
                            <w:i/>
                            <w:sz w:val="28"/>
                          </w:rPr>
                          <w:t xml:space="preserve">iospecimen </w:t>
                        </w:r>
                        <w:r>
                          <w:rPr>
                            <w:b/>
                            <w:i/>
                            <w:sz w:val="28"/>
                          </w:rPr>
                          <w:t>B</w:t>
                        </w:r>
                        <w:r w:rsidRPr="00420025">
                          <w:rPr>
                            <w:b/>
                            <w:i/>
                            <w:sz w:val="28"/>
                          </w:rPr>
                          <w:t xml:space="preserve">anking </w:t>
                        </w:r>
                      </w:p>
                      <w:p w:rsidR="005202A3" w:rsidRPr="00420025" w:rsidRDefault="005202A3" w:rsidP="00C2095A">
                        <w:pPr>
                          <w:pStyle w:val="BodyText2"/>
                          <w:spacing w:after="80" w:line="240" w:lineRule="auto"/>
                          <w:jc w:val="right"/>
                          <w:rPr>
                            <w:rFonts w:ascii="Palatino Linotype" w:hAnsi="Palatino Linotype" w:cs="Arial"/>
                            <w:b/>
                            <w:i/>
                            <w:smallCaps/>
                            <w:color w:val="333399"/>
                            <w:sz w:val="32"/>
                            <w:szCs w:val="64"/>
                          </w:rPr>
                        </w:pPr>
                        <w:r w:rsidRPr="00420025">
                          <w:rPr>
                            <w:b/>
                            <w:i/>
                            <w:sz w:val="28"/>
                          </w:rPr>
                          <w:t xml:space="preserve">Information </w:t>
                        </w:r>
                        <w:r>
                          <w:rPr>
                            <w:b/>
                            <w:i/>
                            <w:sz w:val="28"/>
                          </w:rPr>
                          <w:t>S</w:t>
                        </w:r>
                        <w:r w:rsidRPr="00420025">
                          <w:rPr>
                            <w:b/>
                            <w:i/>
                            <w:sz w:val="28"/>
                          </w:rPr>
                          <w:t>ystem</w:t>
                        </w:r>
                      </w:p>
                      <w:p w:rsidR="005202A3" w:rsidRPr="00420025" w:rsidRDefault="005202A3" w:rsidP="00C2095A">
                        <w:pPr>
                          <w:jc w:val="right"/>
                          <w:rPr>
                            <w:sz w:val="18"/>
                          </w:rPr>
                        </w:pPr>
                      </w:p>
                    </w:txbxContent>
                  </v:textbox>
                </v:shape>
                <v:shape id="Text Box 14" o:spid="_x0000_s1028" type="#_x0000_t202" style="position:absolute;left:3861;top:5089;width:7380;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yKMQA&#10;AADbAAAADwAAAGRycy9kb3ducmV2LnhtbESPT2vCQBTE7wW/w/KE3urGoCKpq/ifHipU66W3R/aZ&#10;BLNvw+42xm/fLQgeh5n5DTNbdKYWLTlfWVYwHCQgiHOrKy4UnL93b1MQPiBrrC2Tgjt5WMx7LzPM&#10;tL3xkdpTKESEsM9QQRlCk0np85IM+oFtiKN3sc5giNIVUju8RbipZZokE2mw4rhQYkPrkvLr6dco&#10;WNWHzci1brv/+Rxfpnj80tfzUqnXfrd8BxGoC8/wo/2hFaQp/H+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D8ijEAAAA2wAAAA8AAAAAAAAAAAAAAAAAmAIAAGRycy9k&#10;b3ducmV2LnhtbFBLBQYAAAAABAAEAPUAAACJAwAAAAA=&#10;" stroked="f">
                  <v:textbox inset=",.72pt,54pt">
                    <w:txbxContent>
                      <w:p w:rsidR="005202A3" w:rsidRPr="00420025" w:rsidRDefault="005202A3" w:rsidP="00C2095A">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deployment Guide</w:t>
                        </w:r>
                      </w:p>
                    </w:txbxContent>
                  </v:textbox>
                </v:shape>
              </v:group>
            </w:pict>
          </mc:Fallback>
        </mc:AlternateContent>
      </w: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C2095A" w:rsidRDefault="00C2095A" w:rsidP="00D41662">
      <w:pPr>
        <w:tabs>
          <w:tab w:val="left" w:pos="360"/>
        </w:tabs>
      </w:pPr>
    </w:p>
    <w:p w:rsidR="00E26D6C" w:rsidRDefault="00E26D6C" w:rsidP="00D41662">
      <w:pPr>
        <w:tabs>
          <w:tab w:val="left" w:pos="360"/>
        </w:tabs>
        <w:sectPr w:rsidR="00E26D6C" w:rsidSect="00B94E6C">
          <w:headerReference w:type="even" r:id="rId9"/>
          <w:footerReference w:type="even" r:id="rId10"/>
          <w:footerReference w:type="default" r:id="rId11"/>
          <w:type w:val="continuous"/>
          <w:pgSz w:w="12240" w:h="15840"/>
          <w:pgMar w:top="1440" w:right="1440" w:bottom="1440" w:left="1440" w:header="720" w:footer="720" w:gutter="0"/>
          <w:cols w:space="720"/>
          <w:docGrid w:linePitch="360"/>
        </w:sectPr>
      </w:pPr>
    </w:p>
    <w:p w:rsidR="00AE6EE3" w:rsidRDefault="00A10AA2" w:rsidP="00AE6EE3">
      <w:pPr>
        <w:tabs>
          <w:tab w:val="left" w:pos="360"/>
        </w:tabs>
        <w:jc w:val="center"/>
      </w:pPr>
      <w:r>
        <w:lastRenderedPageBreak/>
        <w:br w:type="page"/>
      </w:r>
    </w:p>
    <w:p w:rsidR="00511B40" w:rsidRDefault="00511B40" w:rsidP="00511B40">
      <w:pPr>
        <w:pStyle w:val="BodyText"/>
        <w:tabs>
          <w:tab w:val="left" w:pos="7920"/>
          <w:tab w:val="left" w:pos="8280"/>
        </w:tabs>
        <w:rPr>
          <w:sz w:val="36"/>
          <w:szCs w:val="36"/>
        </w:rPr>
      </w:pPr>
      <w:r>
        <w:rPr>
          <w:sz w:val="36"/>
          <w:szCs w:val="36"/>
        </w:rPr>
        <w:lastRenderedPageBreak/>
        <w:t>Copyright and License page</w:t>
      </w:r>
    </w:p>
    <w:p w:rsidR="00511B40" w:rsidRPr="009C06BA" w:rsidRDefault="00511B40" w:rsidP="00511B40">
      <w:pPr>
        <w:shd w:val="clear" w:color="auto" w:fill="FFFFFF"/>
        <w:spacing w:line="360" w:lineRule="atLeast"/>
        <w:rPr>
          <w:color w:val="000000"/>
          <w:sz w:val="20"/>
          <w:szCs w:val="20"/>
        </w:rPr>
      </w:pPr>
      <w:r w:rsidRPr="009C06BA">
        <w:rPr>
          <w:b/>
          <w:color w:val="000000"/>
          <w:sz w:val="20"/>
          <w:szCs w:val="20"/>
        </w:rPr>
        <w:t>Copyright Notice.</w:t>
      </w:r>
      <w:r w:rsidRPr="009C06BA">
        <w:rPr>
          <w:color w:val="000000"/>
          <w:sz w:val="20"/>
          <w:szCs w:val="20"/>
        </w:rPr>
        <w:t xml:space="preserve"> Copyright 2010 Washington University in St. Louis (“caBIG® Participant”). caTissue was created with NCI funding and is part of the caBIG® initiative. The software subject to this notice and license includes both human readable source code form and machine readable, binary, object code form (the “caBIG® Software”). </w:t>
      </w:r>
    </w:p>
    <w:p w:rsidR="00511B40" w:rsidRPr="009C06BA" w:rsidRDefault="00511B40" w:rsidP="00511B40">
      <w:pPr>
        <w:shd w:val="clear" w:color="auto" w:fill="FFFFFF"/>
        <w:spacing w:before="96" w:line="360" w:lineRule="atLeast"/>
        <w:rPr>
          <w:color w:val="000000"/>
          <w:sz w:val="20"/>
          <w:szCs w:val="20"/>
        </w:rPr>
      </w:pPr>
      <w:r w:rsidRPr="009C06BA">
        <w:rPr>
          <w:color w:val="000000"/>
          <w:sz w:val="20"/>
          <w:szCs w:val="20"/>
        </w:rPr>
        <w:t xml:space="preserve">This caBIG® Software License (the “License”) is between caBIG® Participant and You. “You (or “Your”) shall mean a person or an entity, and all other entities that control, are controlled by, or are under common control with the entity. “Control” for purposes of this definition means (i) the direct or indirect power to cause the direction or management of such entity, whether by contract or otherwise, or (ii) ownership of fifty percent (50%) or more of the outstanding shares, or (iii) beneficial ownership of such entity. </w:t>
      </w:r>
    </w:p>
    <w:p w:rsidR="00511B40" w:rsidRPr="009C06BA" w:rsidRDefault="00511B40" w:rsidP="00511B40">
      <w:pPr>
        <w:shd w:val="clear" w:color="auto" w:fill="FFFFFF"/>
        <w:spacing w:before="96" w:line="360" w:lineRule="atLeast"/>
        <w:rPr>
          <w:color w:val="000000"/>
          <w:sz w:val="20"/>
          <w:szCs w:val="20"/>
        </w:rPr>
      </w:pPr>
      <w:r w:rsidRPr="009C06BA">
        <w:rPr>
          <w:b/>
          <w:color w:val="000000"/>
          <w:sz w:val="20"/>
          <w:szCs w:val="20"/>
        </w:rPr>
        <w:t>License.</w:t>
      </w:r>
      <w:r w:rsidRPr="009C06BA">
        <w:rPr>
          <w:color w:val="000000"/>
          <w:sz w:val="20"/>
          <w:szCs w:val="20"/>
        </w:rPr>
        <w:t xml:space="preserve"> Provided that You agree to the conditions described below, caBIG® Participant grants You a non-exclusive, worldwide, perpetual, fully-paid-up, no-charge, irrevocable, transferable and royalty-free right and license in its rights in the caBIG® Software, including any copyright or patent rights therein, to (i) use, install, disclose, access, operate, execute, reproduce, copy, modify, translate, market, publicly display, publicly perform, and prepare derivative works of the caBIG® Software in any manner and for any purpose, and to have or permit others to do so; (ii) make, have made, use, practice, sell, and offer for sale, import, and/or otherwise dispose of caBIG® Software (or portions thereof); (iii) distribute and have distributed to and by third parties the caBIG® Software and any modifications and derivative works thereof; and (iv) sublicense the foregoing rights set out in (i), (ii) and (iii) to third parties, including the right to license such rights to further third parties. For sake of clarity, and not by way of limitation, caBIG® Participant shall have no right of accounting or right of payment from You or Your sublicensees for the rights granted under this License. This License is granted at no charge to You. Your downloading, copying, modifying, displaying, distributing or use of caBIG® Software constitutes acceptance of all of the terms and conditions of this Agreement. If you do not agree to such terms and conditions, you have no right to download, copy, modify, display, distribute or use the caBIG® Software. </w:t>
      </w:r>
    </w:p>
    <w:p w:rsidR="00511B40" w:rsidRPr="009C06BA" w:rsidRDefault="00511B40" w:rsidP="00511B40">
      <w:pPr>
        <w:numPr>
          <w:ilvl w:val="0"/>
          <w:numId w:val="58"/>
        </w:numPr>
        <w:shd w:val="clear" w:color="auto" w:fill="FFFFFF"/>
        <w:spacing w:before="100" w:beforeAutospacing="1" w:after="24" w:line="360" w:lineRule="atLeast"/>
        <w:ind w:left="768"/>
        <w:jc w:val="left"/>
        <w:rPr>
          <w:color w:val="000000"/>
          <w:sz w:val="20"/>
          <w:szCs w:val="20"/>
        </w:rPr>
      </w:pPr>
      <w:r w:rsidRPr="009C06BA">
        <w:rPr>
          <w:color w:val="000000"/>
          <w:sz w:val="20"/>
          <w:szCs w:val="20"/>
        </w:rPr>
        <w:t xml:space="preserve">Your redistributions of the source code for the caBIG® Software must retain the above copyright notice, this list of conditions and the disclaimer and limitation of liability of Article 6 below. Your redistributions in object code form must reproduce the above copyright notice, this list of conditions and the disclaimer of Article 6 in the documentation and/or other materials provided with the distribution, if any. </w:t>
      </w:r>
    </w:p>
    <w:p w:rsidR="00511B40" w:rsidRPr="009C06BA" w:rsidRDefault="00511B40" w:rsidP="00511B40">
      <w:pPr>
        <w:numPr>
          <w:ilvl w:val="0"/>
          <w:numId w:val="58"/>
        </w:numPr>
        <w:shd w:val="clear" w:color="auto" w:fill="FFFFFF"/>
        <w:spacing w:before="100" w:beforeAutospacing="1" w:after="24" w:line="360" w:lineRule="atLeast"/>
        <w:ind w:left="768"/>
        <w:jc w:val="left"/>
        <w:rPr>
          <w:color w:val="000000"/>
          <w:sz w:val="20"/>
          <w:szCs w:val="20"/>
        </w:rPr>
      </w:pPr>
      <w:r w:rsidRPr="009C06BA">
        <w:rPr>
          <w:color w:val="000000"/>
          <w:sz w:val="20"/>
          <w:szCs w:val="20"/>
        </w:rPr>
        <w:t xml:space="preserve">Your end-user documentation included with the redistribution, if any, must include the following acknowledgment: “This product includes software developed by Washington University in St. Louis.” If You do not include such end-user documentation, You shall include this acknowledgment in the caBIG® Software itself, wherever such third-party acknowledgments normally appear. </w:t>
      </w:r>
    </w:p>
    <w:p w:rsidR="00511B40" w:rsidRPr="009C06BA" w:rsidRDefault="00511B40" w:rsidP="00511B40">
      <w:pPr>
        <w:numPr>
          <w:ilvl w:val="0"/>
          <w:numId w:val="58"/>
        </w:numPr>
        <w:shd w:val="clear" w:color="auto" w:fill="FFFFFF"/>
        <w:spacing w:before="100" w:beforeAutospacing="1" w:after="24" w:line="360" w:lineRule="atLeast"/>
        <w:ind w:left="768"/>
        <w:jc w:val="left"/>
        <w:rPr>
          <w:color w:val="000000"/>
          <w:sz w:val="20"/>
          <w:szCs w:val="20"/>
        </w:rPr>
      </w:pPr>
      <w:r w:rsidRPr="009C06BA">
        <w:rPr>
          <w:color w:val="000000"/>
          <w:sz w:val="20"/>
          <w:szCs w:val="20"/>
        </w:rPr>
        <w:t xml:space="preserve">You may not use the names ”Washington University in St. Louis”, “The National Cancer Institute”, “NCI”, “Cancer Bioinformatics Grid” or “caBIG®” to endorse or promote products derived from this caBIG® Software. This License does not authorize You to use any trademarks, service marks, trade names, logos </w:t>
      </w:r>
      <w:r w:rsidRPr="009C06BA">
        <w:rPr>
          <w:color w:val="000000"/>
          <w:sz w:val="20"/>
          <w:szCs w:val="20"/>
        </w:rPr>
        <w:lastRenderedPageBreak/>
        <w:t xml:space="preserve">or product names of either caBIG® Participant, NCI or caBIG®, except as required to comply with the terms of this License. </w:t>
      </w:r>
    </w:p>
    <w:p w:rsidR="00511B40" w:rsidRPr="009C06BA" w:rsidRDefault="00511B40" w:rsidP="00511B40">
      <w:pPr>
        <w:numPr>
          <w:ilvl w:val="0"/>
          <w:numId w:val="58"/>
        </w:numPr>
        <w:shd w:val="clear" w:color="auto" w:fill="FFFFFF"/>
        <w:spacing w:before="100" w:beforeAutospacing="1" w:after="24" w:line="360" w:lineRule="atLeast"/>
        <w:ind w:left="768"/>
        <w:jc w:val="left"/>
        <w:rPr>
          <w:color w:val="000000"/>
          <w:sz w:val="20"/>
          <w:szCs w:val="20"/>
        </w:rPr>
      </w:pPr>
      <w:r w:rsidRPr="009C06BA">
        <w:rPr>
          <w:color w:val="000000"/>
          <w:sz w:val="20"/>
          <w:szCs w:val="20"/>
        </w:rPr>
        <w:t xml:space="preserve">For sake of clarity, and not by way of limitation, You may incorporate this caBIG® Software into Your proprietary programs and into any third party proprietary programs. However, if You incorporate the caBIG® Software into third party proprietary programs, You agree that You are solely responsible for obtaining any permission from such third parties required to incorporate the caBIG® Software into such third party proprietary programs and for informing Your sublicensees, including without limitation Your end-users, of their obligation to secure any required permissions from such third parties before incorporating the caBIG® Software into such third party proprietary software programs. In the event that You fail to obtain such permissions, You agree to indemnify caBIG® Participant for any claims against caBIG® Participant by such third parties, except to the extent prohibited by law, resulting from Your failure to obtain such permissions. </w:t>
      </w:r>
    </w:p>
    <w:p w:rsidR="00511B40" w:rsidRPr="009C06BA" w:rsidRDefault="00511B40" w:rsidP="00511B40">
      <w:pPr>
        <w:numPr>
          <w:ilvl w:val="0"/>
          <w:numId w:val="58"/>
        </w:numPr>
        <w:shd w:val="clear" w:color="auto" w:fill="FFFFFF"/>
        <w:spacing w:before="100" w:beforeAutospacing="1" w:after="24" w:line="360" w:lineRule="atLeast"/>
        <w:ind w:left="768"/>
        <w:jc w:val="left"/>
        <w:rPr>
          <w:color w:val="000000"/>
          <w:sz w:val="20"/>
          <w:szCs w:val="20"/>
        </w:rPr>
      </w:pPr>
      <w:r w:rsidRPr="009C06BA">
        <w:rPr>
          <w:color w:val="000000"/>
          <w:sz w:val="20"/>
          <w:szCs w:val="20"/>
        </w:rPr>
        <w:t xml:space="preserve">For sake of clarity, and not by way of limitation, You may add Your own copyright statement to Your modifications and to the derivative works, and You may provide additional or different license terms and conditions in Your sublicenses of modifications of the caBIG® Software, or any derivative works of the caBIG® Software as a whole, provided Your use, reproduction, and distribution of the Work otherwise complies with the conditions stated in this License. </w:t>
      </w:r>
    </w:p>
    <w:p w:rsidR="00511B40" w:rsidRPr="00511B40" w:rsidRDefault="00511B40" w:rsidP="00511B40">
      <w:pPr>
        <w:numPr>
          <w:ilvl w:val="0"/>
          <w:numId w:val="58"/>
        </w:numPr>
        <w:shd w:val="clear" w:color="auto" w:fill="FFFFFF"/>
        <w:spacing w:before="100" w:beforeAutospacing="1" w:after="0" w:line="360" w:lineRule="atLeast"/>
        <w:ind w:left="768"/>
        <w:jc w:val="left"/>
        <w:rPr>
          <w:rFonts w:cs="Tahoma"/>
        </w:rPr>
      </w:pPr>
      <w:r w:rsidRPr="00ED3BD6">
        <w:rPr>
          <w:color w:val="000000"/>
          <w:sz w:val="20"/>
          <w:szCs w:val="20"/>
        </w:rPr>
        <w:t xml:space="preserve">THIS caBIG® SOFTWARE IS PROVIDED "AS IS" AND ANY EXPRESSED OR IMPLIED WARRANTIES (INCLUDING, BUT NOT LIMITED TO, THE IMPLIED WARRANTIES OF MERCHANTABILITY, NON-INFRINGEMENT AND FITNESS FOR A PARTICULAR PURPOSE) ARE DISCLAIMED. IN NO EVENT SHALL WASHINGTON UNIVERSITY IN ST. LOUIS OR ITS AFFILIATES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caBIG® SOFTWARE, EVEN IF ADVISED OF THE POSSIBILITY OF SUCH DAMAGE. </w:t>
      </w:r>
    </w:p>
    <w:p w:rsidR="00511B40" w:rsidRDefault="00511B40" w:rsidP="00511B40">
      <w:pPr>
        <w:shd w:val="clear" w:color="auto" w:fill="FFFFFF"/>
        <w:spacing w:before="100" w:beforeAutospacing="1" w:after="0" w:line="360" w:lineRule="atLeast"/>
        <w:jc w:val="left"/>
        <w:rPr>
          <w:color w:val="000000"/>
          <w:sz w:val="20"/>
          <w:szCs w:val="20"/>
        </w:rPr>
      </w:pPr>
    </w:p>
    <w:p w:rsidR="00511B40" w:rsidRDefault="00511B40" w:rsidP="00511B40">
      <w:pPr>
        <w:shd w:val="clear" w:color="auto" w:fill="FFFFFF"/>
        <w:spacing w:before="100" w:beforeAutospacing="1" w:after="0" w:line="360" w:lineRule="atLeast"/>
        <w:jc w:val="left"/>
        <w:rPr>
          <w:color w:val="000000"/>
          <w:sz w:val="20"/>
          <w:szCs w:val="20"/>
        </w:rPr>
      </w:pPr>
    </w:p>
    <w:p w:rsidR="00511B40" w:rsidRDefault="00511B40" w:rsidP="00511B40">
      <w:pPr>
        <w:shd w:val="clear" w:color="auto" w:fill="FFFFFF"/>
        <w:spacing w:before="100" w:beforeAutospacing="1" w:after="0" w:line="360" w:lineRule="atLeast"/>
        <w:jc w:val="left"/>
        <w:rPr>
          <w:color w:val="000000"/>
          <w:sz w:val="20"/>
          <w:szCs w:val="20"/>
        </w:rPr>
      </w:pPr>
    </w:p>
    <w:p w:rsidR="00511B40" w:rsidRPr="00ED3BD6" w:rsidRDefault="00511B40" w:rsidP="00511B40">
      <w:pPr>
        <w:shd w:val="clear" w:color="auto" w:fill="FFFFFF"/>
        <w:spacing w:before="100" w:beforeAutospacing="1" w:after="0" w:line="360" w:lineRule="atLeast"/>
        <w:jc w:val="left"/>
        <w:rPr>
          <w:rFonts w:cs="Tahoma"/>
        </w:rPr>
      </w:pPr>
    </w:p>
    <w:p w:rsidR="00511B40" w:rsidRDefault="00511B40" w:rsidP="006C538E">
      <w:pPr>
        <w:pStyle w:val="CoverDocChangeHistory"/>
      </w:pPr>
    </w:p>
    <w:p w:rsidR="006C538E" w:rsidRPr="009129C2" w:rsidRDefault="006C538E" w:rsidP="006C538E">
      <w:pPr>
        <w:pStyle w:val="CoverDocChangeHistory"/>
      </w:pPr>
      <w:r w:rsidRPr="009129C2">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1592"/>
        <w:gridCol w:w="2428"/>
        <w:gridCol w:w="2857"/>
      </w:tblGrid>
      <w:tr w:rsidR="006C538E" w:rsidRPr="009129C2">
        <w:tc>
          <w:tcPr>
            <w:tcW w:w="2281"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6C538E" w:rsidRPr="009129C2" w:rsidRDefault="006C538E" w:rsidP="006C538E">
            <w:pPr>
              <w:pStyle w:val="TableHeader"/>
            </w:pPr>
            <w:r w:rsidRPr="009129C2">
              <w:lastRenderedPageBreak/>
              <w:t>Version Number</w:t>
            </w:r>
          </w:p>
        </w:tc>
        <w:tc>
          <w:tcPr>
            <w:tcW w:w="1592"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6C538E" w:rsidRPr="009129C2" w:rsidRDefault="006C538E" w:rsidP="006C538E">
            <w:pPr>
              <w:pStyle w:val="TableHeader"/>
            </w:pPr>
            <w:r w:rsidRPr="009129C2">
              <w:t>Date</w:t>
            </w:r>
          </w:p>
        </w:tc>
        <w:tc>
          <w:tcPr>
            <w:tcW w:w="2428"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6C538E" w:rsidRPr="009129C2" w:rsidRDefault="006C538E" w:rsidP="006C538E">
            <w:pPr>
              <w:pStyle w:val="TableHeader"/>
            </w:pPr>
            <w:r w:rsidRPr="009129C2">
              <w:t>Description</w:t>
            </w:r>
          </w:p>
        </w:tc>
        <w:tc>
          <w:tcPr>
            <w:tcW w:w="2857"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6C538E" w:rsidRPr="009129C2" w:rsidRDefault="006C538E" w:rsidP="006C538E">
            <w:pPr>
              <w:pStyle w:val="TableHeader"/>
            </w:pPr>
            <w:r w:rsidRPr="009129C2">
              <w:t>Contributor</w:t>
            </w:r>
          </w:p>
        </w:tc>
      </w:tr>
      <w:tr w:rsidR="006C538E" w:rsidRPr="009129C2">
        <w:tc>
          <w:tcPr>
            <w:tcW w:w="2281" w:type="dxa"/>
            <w:tcBorders>
              <w:top w:val="single" w:sz="4" w:space="0" w:color="auto"/>
              <w:left w:val="single" w:sz="4" w:space="0" w:color="auto"/>
              <w:bottom w:val="single" w:sz="4" w:space="0" w:color="auto"/>
              <w:right w:val="single" w:sz="4" w:space="0" w:color="auto"/>
            </w:tcBorders>
            <w:shd w:val="clear" w:color="auto" w:fill="auto"/>
          </w:tcPr>
          <w:p w:rsidR="006C538E" w:rsidRPr="009129C2" w:rsidRDefault="006C538E" w:rsidP="006C538E">
            <w:r w:rsidRPr="009129C2">
              <w:t>1.0</w:t>
            </w:r>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6C538E" w:rsidRPr="009129C2" w:rsidRDefault="00730F61" w:rsidP="006C538E">
            <w:r>
              <w:t>1</w:t>
            </w:r>
            <w:r w:rsidR="006C538E">
              <w:t>/15/2011</w:t>
            </w:r>
          </w:p>
        </w:tc>
        <w:tc>
          <w:tcPr>
            <w:tcW w:w="2428" w:type="dxa"/>
            <w:tcBorders>
              <w:top w:val="single" w:sz="4" w:space="0" w:color="auto"/>
              <w:left w:val="single" w:sz="4" w:space="0" w:color="auto"/>
              <w:bottom w:val="single" w:sz="4" w:space="0" w:color="auto"/>
              <w:right w:val="single" w:sz="4" w:space="0" w:color="auto"/>
            </w:tcBorders>
            <w:shd w:val="clear" w:color="auto" w:fill="auto"/>
          </w:tcPr>
          <w:p w:rsidR="006C538E" w:rsidRPr="009129C2" w:rsidRDefault="006C538E" w:rsidP="00B271ED">
            <w:pPr>
              <w:jc w:val="left"/>
            </w:pPr>
            <w:r>
              <w:t xml:space="preserve">Updates </w:t>
            </w:r>
            <w:r w:rsidR="00C510B0">
              <w:t xml:space="preserve">for </w:t>
            </w:r>
            <w:r>
              <w:t xml:space="preserve">caTissue </w:t>
            </w:r>
            <w:smartTag w:uri="urn:schemas-microsoft-com:office:smarttags" w:element="Street">
              <w:r>
                <w:t>Suite</w:t>
              </w:r>
            </w:smartTag>
            <w:r>
              <w:t xml:space="preserve"> </w:t>
            </w:r>
            <w:del w:id="3" w:author="Prachi" w:date="2011-05-22T09:53:00Z">
              <w:r w:rsidDel="00B271ED">
                <w:delText>1.2</w:delText>
              </w:r>
            </w:del>
            <w:ins w:id="4" w:author="Prachi" w:date="2011-05-22T09:53:00Z">
              <w:r w:rsidR="00B271ED">
                <w:t>20</w:t>
              </w:r>
            </w:ins>
            <w:r>
              <w:t xml:space="preserve"> deployment</w:t>
            </w: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6C538E" w:rsidRPr="009129C2" w:rsidRDefault="006C538E" w:rsidP="006C538E">
            <w:pPr>
              <w:jc w:val="left"/>
            </w:pPr>
            <w:r w:rsidRPr="009129C2">
              <w:t>caTissu</w:t>
            </w:r>
            <w:r>
              <w:t>e Release 1.2 Development Team , Dave Mulvihill</w:t>
            </w:r>
          </w:p>
        </w:tc>
      </w:tr>
      <w:tr w:rsidR="00D26D7A" w:rsidRPr="009129C2">
        <w:tc>
          <w:tcPr>
            <w:tcW w:w="2281" w:type="dxa"/>
            <w:tcBorders>
              <w:top w:val="single" w:sz="4" w:space="0" w:color="auto"/>
              <w:left w:val="single" w:sz="4" w:space="0" w:color="auto"/>
              <w:bottom w:val="single" w:sz="4" w:space="0" w:color="auto"/>
              <w:right w:val="single" w:sz="4" w:space="0" w:color="auto"/>
            </w:tcBorders>
            <w:shd w:val="clear" w:color="auto" w:fill="auto"/>
          </w:tcPr>
          <w:p w:rsidR="00D26D7A" w:rsidRPr="009129C2" w:rsidRDefault="00D26D7A" w:rsidP="006C538E">
            <w:del w:id="5" w:author="Prachi" w:date="2011-05-22T09:55:00Z">
              <w:r w:rsidDel="00E96735">
                <w:delText>1.1</w:delText>
              </w:r>
            </w:del>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D26D7A" w:rsidRDefault="00D26D7A" w:rsidP="006C538E">
            <w:del w:id="6" w:author="Prachi" w:date="2011-05-22T09:55:00Z">
              <w:r w:rsidDel="00E96735">
                <w:delText>3/17/2011</w:delText>
              </w:r>
            </w:del>
          </w:p>
        </w:tc>
        <w:tc>
          <w:tcPr>
            <w:tcW w:w="2428" w:type="dxa"/>
            <w:tcBorders>
              <w:top w:val="single" w:sz="4" w:space="0" w:color="auto"/>
              <w:left w:val="single" w:sz="4" w:space="0" w:color="auto"/>
              <w:bottom w:val="single" w:sz="4" w:space="0" w:color="auto"/>
              <w:right w:val="single" w:sz="4" w:space="0" w:color="auto"/>
            </w:tcBorders>
            <w:shd w:val="clear" w:color="auto" w:fill="auto"/>
          </w:tcPr>
          <w:p w:rsidR="00D26D7A" w:rsidRDefault="00D26D7A" w:rsidP="00527605">
            <w:pPr>
              <w:jc w:val="left"/>
            </w:pPr>
            <w:del w:id="7" w:author="Prachi" w:date="2011-05-22T09:55:00Z">
              <w:r w:rsidDel="00E96735">
                <w:delText>Updated DE form table headers, added link to c</w:delText>
              </w:r>
              <w:r w:rsidR="00C91BC4" w:rsidDel="00E96735">
                <w:delText>aTissue Suite p version upgrade</w:delText>
              </w:r>
              <w:r w:rsidR="00527605" w:rsidDel="00E96735">
                <w:delText>,</w:delText>
              </w:r>
              <w:r w:rsidR="00C91BC4" w:rsidDel="00E96735">
                <w:delText xml:space="preserve"> version upgrade path</w:delText>
              </w:r>
              <w:r w:rsidR="00527605" w:rsidDel="00E96735">
                <w:delText xml:space="preserve"> and data verification appendix</w:delText>
              </w:r>
              <w:r w:rsidR="00C91BC4" w:rsidDel="00E96735">
                <w:delText>.</w:delText>
              </w:r>
            </w:del>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D26D7A" w:rsidRPr="009129C2" w:rsidRDefault="00D26D7A" w:rsidP="006C538E">
            <w:pPr>
              <w:jc w:val="left"/>
            </w:pPr>
            <w:del w:id="8" w:author="Prachi" w:date="2011-05-22T09:55:00Z">
              <w:r w:rsidRPr="009129C2" w:rsidDel="00E96735">
                <w:delText>caTissu</w:delText>
              </w:r>
              <w:r w:rsidDel="00E96735">
                <w:delText>e Release 1.2 Development Team , Dave Mulvihill</w:delText>
              </w:r>
            </w:del>
          </w:p>
        </w:tc>
      </w:tr>
      <w:tr w:rsidR="00DF1D5A" w:rsidRPr="009129C2">
        <w:tc>
          <w:tcPr>
            <w:tcW w:w="2281" w:type="dxa"/>
            <w:tcBorders>
              <w:top w:val="single" w:sz="4" w:space="0" w:color="auto"/>
              <w:left w:val="single" w:sz="4" w:space="0" w:color="auto"/>
              <w:bottom w:val="single" w:sz="4" w:space="0" w:color="auto"/>
              <w:right w:val="single" w:sz="4" w:space="0" w:color="auto"/>
            </w:tcBorders>
            <w:shd w:val="clear" w:color="auto" w:fill="auto"/>
          </w:tcPr>
          <w:p w:rsidR="00DF1D5A" w:rsidRDefault="00DF1D5A" w:rsidP="006C538E">
            <w:del w:id="9" w:author="Prachi" w:date="2011-05-22T09:55:00Z">
              <w:r w:rsidDel="00E96735">
                <w:delText>1.2</w:delText>
              </w:r>
            </w:del>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DF1D5A" w:rsidRDefault="00DF1D5A" w:rsidP="006C538E">
            <w:del w:id="10" w:author="Prachi" w:date="2011-05-22T09:55:00Z">
              <w:r w:rsidDel="00E96735">
                <w:delText>3/18/2011</w:delText>
              </w:r>
            </w:del>
          </w:p>
        </w:tc>
        <w:tc>
          <w:tcPr>
            <w:tcW w:w="2428" w:type="dxa"/>
            <w:tcBorders>
              <w:top w:val="single" w:sz="4" w:space="0" w:color="auto"/>
              <w:left w:val="single" w:sz="4" w:space="0" w:color="auto"/>
              <w:bottom w:val="single" w:sz="4" w:space="0" w:color="auto"/>
              <w:right w:val="single" w:sz="4" w:space="0" w:color="auto"/>
            </w:tcBorders>
            <w:shd w:val="clear" w:color="auto" w:fill="auto"/>
          </w:tcPr>
          <w:p w:rsidR="00DF1D5A" w:rsidRDefault="00DF1D5A" w:rsidP="00527605">
            <w:pPr>
              <w:jc w:val="left"/>
            </w:pPr>
            <w:del w:id="11" w:author="Prachi" w:date="2011-05-22T09:55:00Z">
              <w:r w:rsidDel="00E96735">
                <w:delText>caTIES version details, deploy_app clarification and various formatting corrections</w:delText>
              </w:r>
            </w:del>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DF1D5A" w:rsidRPr="009129C2" w:rsidRDefault="00DF1D5A" w:rsidP="006C538E">
            <w:pPr>
              <w:jc w:val="left"/>
            </w:pPr>
            <w:del w:id="12" w:author="Prachi" w:date="2011-05-22T09:55:00Z">
              <w:r w:rsidDel="00E96735">
                <w:delText>Dave Mulvihill/Anna Fernandez</w:delText>
              </w:r>
            </w:del>
          </w:p>
        </w:tc>
      </w:tr>
      <w:tr w:rsidR="00145B4B" w:rsidRPr="009129C2">
        <w:tc>
          <w:tcPr>
            <w:tcW w:w="2281" w:type="dxa"/>
            <w:tcBorders>
              <w:top w:val="single" w:sz="4" w:space="0" w:color="auto"/>
              <w:left w:val="single" w:sz="4" w:space="0" w:color="auto"/>
              <w:bottom w:val="single" w:sz="4" w:space="0" w:color="auto"/>
              <w:right w:val="single" w:sz="4" w:space="0" w:color="auto"/>
            </w:tcBorders>
            <w:shd w:val="clear" w:color="auto" w:fill="auto"/>
          </w:tcPr>
          <w:p w:rsidR="00145B4B" w:rsidRDefault="00145B4B" w:rsidP="006C538E">
            <w:del w:id="13" w:author="Prachi" w:date="2011-05-22T09:55:00Z">
              <w:r w:rsidDel="00E96735">
                <w:delText>1.3</w:delText>
              </w:r>
            </w:del>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145B4B" w:rsidRDefault="00145B4B" w:rsidP="006C538E">
            <w:del w:id="14" w:author="Prachi" w:date="2011-05-22T09:55:00Z">
              <w:r w:rsidDel="00E96735">
                <w:delText>3/21/2011</w:delText>
              </w:r>
            </w:del>
          </w:p>
        </w:tc>
        <w:tc>
          <w:tcPr>
            <w:tcW w:w="2428" w:type="dxa"/>
            <w:tcBorders>
              <w:top w:val="single" w:sz="4" w:space="0" w:color="auto"/>
              <w:left w:val="single" w:sz="4" w:space="0" w:color="auto"/>
              <w:bottom w:val="single" w:sz="4" w:space="0" w:color="auto"/>
              <w:right w:val="single" w:sz="4" w:space="0" w:color="auto"/>
            </w:tcBorders>
            <w:shd w:val="clear" w:color="auto" w:fill="auto"/>
          </w:tcPr>
          <w:p w:rsidR="00145B4B" w:rsidRDefault="00145B4B" w:rsidP="00527605">
            <w:pPr>
              <w:jc w:val="left"/>
            </w:pPr>
            <w:del w:id="15" w:author="Prachi" w:date="2011-05-22T09:55:00Z">
              <w:r w:rsidDel="00E96735">
                <w:delText xml:space="preserve">Updated upgrade section </w:delText>
              </w:r>
              <w:r w:rsidR="00534405" w:rsidDel="00E96735">
                <w:delText>(2.5.2)</w:delText>
              </w:r>
            </w:del>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145B4B" w:rsidRDefault="00145B4B" w:rsidP="006C538E">
            <w:pPr>
              <w:jc w:val="left"/>
            </w:pPr>
            <w:del w:id="16" w:author="Prachi" w:date="2011-05-22T09:55:00Z">
              <w:r w:rsidDel="00E96735">
                <w:delText>Dave Mulvihill</w:delText>
              </w:r>
            </w:del>
          </w:p>
        </w:tc>
      </w:tr>
      <w:tr w:rsidR="000A74BB" w:rsidRPr="009129C2">
        <w:tc>
          <w:tcPr>
            <w:tcW w:w="2281" w:type="dxa"/>
            <w:tcBorders>
              <w:top w:val="single" w:sz="4" w:space="0" w:color="auto"/>
              <w:left w:val="single" w:sz="4" w:space="0" w:color="auto"/>
              <w:bottom w:val="single" w:sz="4" w:space="0" w:color="auto"/>
              <w:right w:val="single" w:sz="4" w:space="0" w:color="auto"/>
            </w:tcBorders>
            <w:shd w:val="clear" w:color="auto" w:fill="auto"/>
          </w:tcPr>
          <w:p w:rsidR="000A74BB" w:rsidRDefault="000A74BB" w:rsidP="006C538E">
            <w:del w:id="17" w:author="Prachi" w:date="2011-05-22T09:55:00Z">
              <w:r w:rsidDel="00E96735">
                <w:delText>1.4</w:delText>
              </w:r>
            </w:del>
          </w:p>
        </w:tc>
        <w:tc>
          <w:tcPr>
            <w:tcW w:w="1592" w:type="dxa"/>
            <w:tcBorders>
              <w:top w:val="single" w:sz="4" w:space="0" w:color="auto"/>
              <w:left w:val="single" w:sz="4" w:space="0" w:color="auto"/>
              <w:bottom w:val="single" w:sz="4" w:space="0" w:color="auto"/>
              <w:right w:val="single" w:sz="4" w:space="0" w:color="auto"/>
            </w:tcBorders>
            <w:shd w:val="clear" w:color="auto" w:fill="auto"/>
          </w:tcPr>
          <w:p w:rsidR="000A74BB" w:rsidRDefault="000A74BB" w:rsidP="006C538E">
            <w:del w:id="18" w:author="Prachi" w:date="2011-05-22T09:55:00Z">
              <w:r w:rsidDel="00E96735">
                <w:delText>3/23/2011</w:delText>
              </w:r>
            </w:del>
          </w:p>
        </w:tc>
        <w:tc>
          <w:tcPr>
            <w:tcW w:w="2428" w:type="dxa"/>
            <w:tcBorders>
              <w:top w:val="single" w:sz="4" w:space="0" w:color="auto"/>
              <w:left w:val="single" w:sz="4" w:space="0" w:color="auto"/>
              <w:bottom w:val="single" w:sz="4" w:space="0" w:color="auto"/>
              <w:right w:val="single" w:sz="4" w:space="0" w:color="auto"/>
            </w:tcBorders>
            <w:shd w:val="clear" w:color="auto" w:fill="auto"/>
          </w:tcPr>
          <w:p w:rsidR="000A74BB" w:rsidDel="00E96735" w:rsidRDefault="000A74BB" w:rsidP="00527605">
            <w:pPr>
              <w:jc w:val="left"/>
              <w:rPr>
                <w:del w:id="19" w:author="Prachi" w:date="2011-05-22T09:55:00Z"/>
              </w:rPr>
            </w:pPr>
            <w:del w:id="20" w:author="Prachi" w:date="2011-05-22T09:55:00Z">
              <w:r w:rsidDel="00E96735">
                <w:delText xml:space="preserve">Typo corrected in JBoss settings section as: </w:delText>
              </w:r>
            </w:del>
          </w:p>
          <w:p w:rsidR="000A74BB" w:rsidDel="00E96735" w:rsidRDefault="000A74BB" w:rsidP="000A74BB">
            <w:pPr>
              <w:pStyle w:val="Keyword"/>
              <w:tabs>
                <w:tab w:val="left" w:pos="360"/>
              </w:tabs>
              <w:jc w:val="left"/>
              <w:rPr>
                <w:del w:id="21" w:author="Prachi" w:date="2011-05-22T09:55:00Z"/>
              </w:rPr>
            </w:pPr>
            <w:del w:id="22" w:author="Prachi" w:date="2011-05-22T09:55:00Z">
              <w:r w:rsidDel="00E96735">
                <w:delText>set JAVA_OPTS="-server -Xms128m -Xmx1024m -XX:PermSize=64m -XX:MaxPermSize=256m"</w:delText>
              </w:r>
            </w:del>
          </w:p>
          <w:p w:rsidR="000A74BB" w:rsidRDefault="000A74BB" w:rsidP="00527605">
            <w:pPr>
              <w:jc w:val="left"/>
            </w:pPr>
          </w:p>
        </w:tc>
        <w:tc>
          <w:tcPr>
            <w:tcW w:w="2857" w:type="dxa"/>
            <w:tcBorders>
              <w:top w:val="single" w:sz="4" w:space="0" w:color="auto"/>
              <w:left w:val="single" w:sz="4" w:space="0" w:color="auto"/>
              <w:bottom w:val="single" w:sz="4" w:space="0" w:color="auto"/>
              <w:right w:val="single" w:sz="4" w:space="0" w:color="auto"/>
            </w:tcBorders>
            <w:shd w:val="clear" w:color="auto" w:fill="auto"/>
          </w:tcPr>
          <w:p w:rsidR="000A74BB" w:rsidRDefault="000A74BB" w:rsidP="006C538E">
            <w:pPr>
              <w:jc w:val="left"/>
            </w:pPr>
            <w:del w:id="23" w:author="Prachi" w:date="2011-05-22T09:55:00Z">
              <w:r w:rsidDel="00E96735">
                <w:delText>Dave Mulvihill</w:delText>
              </w:r>
            </w:del>
          </w:p>
        </w:tc>
      </w:tr>
    </w:tbl>
    <w:p w:rsidR="006C538E" w:rsidRPr="009129C2" w:rsidRDefault="006C538E" w:rsidP="006C538E"/>
    <w:p w:rsidR="006C538E" w:rsidRPr="009129C2" w:rsidRDefault="006C538E" w:rsidP="006C538E"/>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5"/>
        <w:gridCol w:w="7804"/>
        <w:gridCol w:w="417"/>
      </w:tblGrid>
      <w:tr w:rsidR="00196A50">
        <w:tc>
          <w:tcPr>
            <w:tcW w:w="10026" w:type="dxa"/>
            <w:gridSpan w:val="3"/>
            <w:shd w:val="clear" w:color="auto" w:fill="D9D9D9"/>
            <w:vAlign w:val="center"/>
          </w:tcPr>
          <w:p w:rsidR="00196A50" w:rsidRPr="004228CA" w:rsidRDefault="00196A50" w:rsidP="00196A50">
            <w:pPr>
              <w:rPr>
                <w:rStyle w:val="Strong"/>
                <w:rFonts w:ascii="Arial" w:hAnsi="Arial" w:cs="Arial"/>
                <w:spacing w:val="-4"/>
              </w:rPr>
            </w:pPr>
            <w:r w:rsidRPr="004228CA">
              <w:rPr>
                <w:rStyle w:val="Strong"/>
                <w:rFonts w:ascii="Arial" w:hAnsi="Arial" w:cs="Arial"/>
                <w:spacing w:val="-4"/>
              </w:rPr>
              <w:t>Contacts and Support</w:t>
            </w:r>
          </w:p>
        </w:tc>
      </w:tr>
      <w:tr w:rsidR="00196A50">
        <w:trPr>
          <w:gridAfter w:val="1"/>
          <w:wAfter w:w="417" w:type="dxa"/>
        </w:trPr>
        <w:tc>
          <w:tcPr>
            <w:tcW w:w="1805" w:type="dxa"/>
          </w:tcPr>
          <w:p w:rsidR="00196A50" w:rsidRPr="001A19DD" w:rsidRDefault="00196A50" w:rsidP="00196A50">
            <w:pPr>
              <w:jc w:val="left"/>
              <w:rPr>
                <w:rStyle w:val="Strong"/>
                <w:rFonts w:cs="Arial"/>
                <w:spacing w:val="-4"/>
                <w:sz w:val="28"/>
              </w:rPr>
            </w:pPr>
            <w:smartTag w:uri="urn:schemas-microsoft-com:office:smarttags" w:element="place">
              <w:smartTag w:uri="urn:schemas-microsoft-com:office:smarttags" w:element="PlaceName">
                <w:r>
                  <w:t>Knowledge</w:t>
                </w:r>
              </w:smartTag>
              <w:smartTag w:uri="urn:schemas-microsoft-com:office:smarttags" w:element="PlaceType">
                <w:r>
                  <w:t>Center</w:t>
                </w:r>
              </w:smartTag>
            </w:smartTag>
            <w:r>
              <w:t xml:space="preserve"> Main Page</w:t>
            </w:r>
          </w:p>
        </w:tc>
        <w:tc>
          <w:tcPr>
            <w:tcW w:w="7804" w:type="dxa"/>
          </w:tcPr>
          <w:p w:rsidR="00196A50" w:rsidRPr="001A19DD" w:rsidRDefault="005202A3" w:rsidP="00196A50">
            <w:pPr>
              <w:rPr>
                <w:rStyle w:val="Strong"/>
                <w:rFonts w:cs="Arial"/>
                <w:spacing w:val="-4"/>
                <w:sz w:val="28"/>
              </w:rPr>
            </w:pPr>
            <w:hyperlink r:id="rId12" w:history="1">
              <w:r w:rsidR="00196A50" w:rsidRPr="0061792B">
                <w:rPr>
                  <w:rStyle w:val="Hyperlink"/>
                  <w:rFonts w:cs="Arial"/>
                </w:rPr>
                <w:t>https://cabig-kc.nci.nih.gov/Biospecimen/KC/index.php/Main_Page</w:t>
              </w:r>
            </w:hyperlink>
          </w:p>
        </w:tc>
      </w:tr>
      <w:tr w:rsidR="00196A50">
        <w:trPr>
          <w:gridAfter w:val="1"/>
          <w:wAfter w:w="417" w:type="dxa"/>
        </w:trPr>
        <w:tc>
          <w:tcPr>
            <w:tcW w:w="1805" w:type="dxa"/>
          </w:tcPr>
          <w:p w:rsidR="00196A50" w:rsidRPr="001A19DD" w:rsidRDefault="00196A50" w:rsidP="00196A50">
            <w:pPr>
              <w:rPr>
                <w:rStyle w:val="Strong"/>
                <w:rFonts w:cs="Arial"/>
                <w:spacing w:val="-4"/>
                <w:sz w:val="28"/>
              </w:rPr>
            </w:pPr>
            <w:smartTag w:uri="urn:schemas-microsoft-com:office:smarttags" w:element="place">
              <w:smartTag w:uri="urn:schemas-microsoft-com:office:smarttags" w:element="PlaceName">
                <w:r>
                  <w:t>Knowledge</w:t>
                </w:r>
              </w:smartTag>
              <w:smartTag w:uri="urn:schemas-microsoft-com:office:smarttags" w:element="PlaceType">
                <w:r>
                  <w:t>Center</w:t>
                </w:r>
              </w:smartTag>
            </w:smartTag>
            <w:r>
              <w:t xml:space="preserve"> Discussion Forum</w:t>
            </w:r>
          </w:p>
        </w:tc>
        <w:tc>
          <w:tcPr>
            <w:tcW w:w="7804" w:type="dxa"/>
          </w:tcPr>
          <w:p w:rsidR="00196A50" w:rsidRPr="001A19DD" w:rsidRDefault="005202A3" w:rsidP="00196A50">
            <w:pPr>
              <w:rPr>
                <w:rStyle w:val="Strong"/>
                <w:rFonts w:cs="Arial"/>
                <w:spacing w:val="-4"/>
                <w:sz w:val="28"/>
              </w:rPr>
            </w:pPr>
            <w:hyperlink r:id="rId13" w:history="1">
              <w:r w:rsidR="00196A50" w:rsidRPr="00112384">
                <w:rPr>
                  <w:rStyle w:val="Hyperlink"/>
                </w:rPr>
                <w:t>https://cabig-kc.nci.nih.gov/Biospecimen/forums/</w:t>
              </w:r>
            </w:hyperlink>
          </w:p>
        </w:tc>
      </w:tr>
      <w:tr w:rsidR="00196A50">
        <w:trPr>
          <w:gridAfter w:val="1"/>
          <w:wAfter w:w="417" w:type="dxa"/>
        </w:trPr>
        <w:tc>
          <w:tcPr>
            <w:tcW w:w="1805" w:type="dxa"/>
          </w:tcPr>
          <w:p w:rsidR="00196A50" w:rsidRPr="001A19DD" w:rsidRDefault="00196A50" w:rsidP="00196A50">
            <w:smartTag w:uri="urn:schemas-microsoft-com:office:smarttags" w:element="place">
              <w:smartTag w:uri="urn:schemas-microsoft-com:office:smarttags" w:element="PlaceName">
                <w:r>
                  <w:t>Knowledge</w:t>
                </w:r>
              </w:smartTag>
              <w:smartTag w:uri="urn:schemas-microsoft-com:office:smarttags" w:element="PlaceType">
                <w:r>
                  <w:t>Center</w:t>
                </w:r>
              </w:smartTag>
            </w:smartTag>
            <w:r>
              <w:t xml:space="preserve"> Contact</w:t>
            </w:r>
          </w:p>
        </w:tc>
        <w:tc>
          <w:tcPr>
            <w:tcW w:w="7804" w:type="dxa"/>
          </w:tcPr>
          <w:p w:rsidR="00196A50" w:rsidRPr="001A19DD" w:rsidRDefault="005202A3" w:rsidP="00196A50">
            <w:pPr>
              <w:rPr>
                <w:rFonts w:cs="Arial"/>
              </w:rPr>
            </w:pPr>
            <w:hyperlink r:id="rId14" w:history="1">
              <w:r w:rsidR="00196A50">
                <w:rPr>
                  <w:rStyle w:val="Hyperlink"/>
                </w:rPr>
                <w:t>tbpt_kc_support@mga.wustl.edu</w:t>
              </w:r>
            </w:hyperlink>
          </w:p>
        </w:tc>
      </w:tr>
    </w:tbl>
    <w:p w:rsidR="00196A50" w:rsidRDefault="00196A50" w:rsidP="00AE6EE3">
      <w:pPr>
        <w:tabs>
          <w:tab w:val="left" w:pos="360"/>
        </w:tabs>
        <w:rPr>
          <w:rFonts w:cs="Tahoma"/>
        </w:rPr>
      </w:pPr>
    </w:p>
    <w:p w:rsidR="00632874" w:rsidRDefault="00632874" w:rsidP="00635445">
      <w:pPr>
        <w:pStyle w:val="TOCHeading"/>
        <w:numPr>
          <w:ilvl w:val="0"/>
          <w:numId w:val="0"/>
        </w:numPr>
        <w:ind w:left="432"/>
      </w:pPr>
      <w:r>
        <w:lastRenderedPageBreak/>
        <w:t>Contents</w:t>
      </w:r>
    </w:p>
    <w:p w:rsidR="00B233C7" w:rsidRDefault="00582F88">
      <w:pPr>
        <w:pStyle w:val="TOC1"/>
        <w:tabs>
          <w:tab w:val="left" w:pos="1320"/>
        </w:tabs>
        <w:rPr>
          <w:b w:val="0"/>
          <w:bCs w:val="0"/>
          <w:caps w:val="0"/>
          <w:color w:val="auto"/>
          <w:sz w:val="22"/>
          <w:szCs w:val="22"/>
          <w:lang w:bidi="ar-SA"/>
        </w:rPr>
      </w:pPr>
      <w:r w:rsidRPr="00BA7887">
        <w:fldChar w:fldCharType="begin"/>
      </w:r>
      <w:r w:rsidR="00632874" w:rsidRPr="00BA7887">
        <w:instrText xml:space="preserve"> TOC \o "1-3" \h \z \u </w:instrText>
      </w:r>
      <w:r w:rsidRPr="00BA7887">
        <w:fldChar w:fldCharType="separate"/>
      </w:r>
      <w:hyperlink w:anchor="_Toc288205332" w:history="1">
        <w:r w:rsidR="00B233C7" w:rsidRPr="00904371">
          <w:rPr>
            <w:rStyle w:val="Hyperlink"/>
          </w:rPr>
          <w:t>Chapter 1.</w:t>
        </w:r>
        <w:r w:rsidR="00B233C7">
          <w:rPr>
            <w:b w:val="0"/>
            <w:bCs w:val="0"/>
            <w:caps w:val="0"/>
            <w:color w:val="auto"/>
            <w:sz w:val="22"/>
            <w:szCs w:val="22"/>
            <w:lang w:bidi="ar-SA"/>
          </w:rPr>
          <w:tab/>
        </w:r>
        <w:r w:rsidR="00B233C7" w:rsidRPr="00904371">
          <w:rPr>
            <w:rStyle w:val="Hyperlink"/>
          </w:rPr>
          <w:t>Introduction</w:t>
        </w:r>
        <w:r w:rsidR="00B233C7">
          <w:rPr>
            <w:webHidden/>
          </w:rPr>
          <w:tab/>
        </w:r>
        <w:r>
          <w:rPr>
            <w:webHidden/>
          </w:rPr>
          <w:fldChar w:fldCharType="begin"/>
        </w:r>
        <w:r w:rsidR="00B233C7">
          <w:rPr>
            <w:webHidden/>
          </w:rPr>
          <w:instrText xml:space="preserve"> PAGEREF _Toc288205332 \h </w:instrText>
        </w:r>
        <w:r>
          <w:rPr>
            <w:webHidden/>
          </w:rPr>
        </w:r>
        <w:r>
          <w:rPr>
            <w:webHidden/>
          </w:rPr>
          <w:fldChar w:fldCharType="separate"/>
        </w:r>
        <w:r w:rsidR="00B233C7">
          <w:rPr>
            <w:webHidden/>
          </w:rPr>
          <w:t>6</w:t>
        </w:r>
        <w:r>
          <w:rPr>
            <w:webHidden/>
          </w:rPr>
          <w:fldChar w:fldCharType="end"/>
        </w:r>
      </w:hyperlink>
    </w:p>
    <w:p w:rsidR="00B233C7" w:rsidRDefault="005202A3">
      <w:pPr>
        <w:pStyle w:val="TOC2"/>
        <w:tabs>
          <w:tab w:val="left" w:pos="880"/>
        </w:tabs>
        <w:rPr>
          <w:smallCaps w:val="0"/>
          <w:sz w:val="22"/>
          <w:szCs w:val="22"/>
          <w:lang w:bidi="ar-SA"/>
        </w:rPr>
      </w:pPr>
      <w:hyperlink w:anchor="_Toc288205333" w:history="1">
        <w:r w:rsidR="00B233C7" w:rsidRPr="00904371">
          <w:rPr>
            <w:rStyle w:val="Hyperlink"/>
          </w:rPr>
          <w:t>1.1</w:t>
        </w:r>
        <w:r w:rsidR="00B233C7">
          <w:rPr>
            <w:smallCaps w:val="0"/>
            <w:sz w:val="22"/>
            <w:szCs w:val="22"/>
            <w:lang w:bidi="ar-SA"/>
          </w:rPr>
          <w:tab/>
        </w:r>
        <w:r w:rsidR="00B233C7" w:rsidRPr="00904371">
          <w:rPr>
            <w:rStyle w:val="Hyperlink"/>
          </w:rPr>
          <w:t>Overview of caTissue Suite</w:t>
        </w:r>
        <w:r w:rsidR="00B233C7">
          <w:rPr>
            <w:webHidden/>
          </w:rPr>
          <w:tab/>
        </w:r>
        <w:r w:rsidR="00582F88">
          <w:rPr>
            <w:webHidden/>
          </w:rPr>
          <w:fldChar w:fldCharType="begin"/>
        </w:r>
        <w:r w:rsidR="00B233C7">
          <w:rPr>
            <w:webHidden/>
          </w:rPr>
          <w:instrText xml:space="preserve"> PAGEREF _Toc288205333 \h </w:instrText>
        </w:r>
        <w:r w:rsidR="00582F88">
          <w:rPr>
            <w:webHidden/>
          </w:rPr>
        </w:r>
        <w:r w:rsidR="00582F88">
          <w:rPr>
            <w:webHidden/>
          </w:rPr>
          <w:fldChar w:fldCharType="separate"/>
        </w:r>
        <w:r w:rsidR="00B233C7">
          <w:rPr>
            <w:webHidden/>
          </w:rPr>
          <w:t>6</w:t>
        </w:r>
        <w:r w:rsidR="00582F88">
          <w:rPr>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34" w:history="1">
        <w:r w:rsidR="00B233C7" w:rsidRPr="00904371">
          <w:rPr>
            <w:rStyle w:val="Hyperlink"/>
            <w:noProof/>
          </w:rPr>
          <w:t>1.1.1</w:t>
        </w:r>
        <w:r w:rsidR="00B233C7">
          <w:rPr>
            <w:i w:val="0"/>
            <w:iCs w:val="0"/>
            <w:noProof/>
            <w:sz w:val="22"/>
            <w:szCs w:val="22"/>
            <w:lang w:bidi="ar-SA"/>
          </w:rPr>
          <w:tab/>
        </w:r>
        <w:r w:rsidR="00B233C7" w:rsidRPr="00904371">
          <w:rPr>
            <w:rStyle w:val="Hyperlink"/>
            <w:noProof/>
          </w:rPr>
          <w:t>Document Text Conventions</w:t>
        </w:r>
        <w:r w:rsidR="00B233C7">
          <w:rPr>
            <w:noProof/>
            <w:webHidden/>
          </w:rPr>
          <w:tab/>
        </w:r>
        <w:r w:rsidR="00582F88">
          <w:rPr>
            <w:noProof/>
            <w:webHidden/>
          </w:rPr>
          <w:fldChar w:fldCharType="begin"/>
        </w:r>
        <w:r w:rsidR="00B233C7">
          <w:rPr>
            <w:noProof/>
            <w:webHidden/>
          </w:rPr>
          <w:instrText xml:space="preserve"> PAGEREF _Toc288205334 \h </w:instrText>
        </w:r>
        <w:r w:rsidR="00582F88">
          <w:rPr>
            <w:noProof/>
            <w:webHidden/>
          </w:rPr>
        </w:r>
        <w:r w:rsidR="00582F88">
          <w:rPr>
            <w:noProof/>
            <w:webHidden/>
          </w:rPr>
          <w:fldChar w:fldCharType="separate"/>
        </w:r>
        <w:r w:rsidR="00B233C7">
          <w:rPr>
            <w:noProof/>
            <w:webHidden/>
          </w:rPr>
          <w:t>7</w:t>
        </w:r>
        <w:r w:rsidR="00582F88">
          <w:rPr>
            <w:noProof/>
            <w:webHidden/>
          </w:rPr>
          <w:fldChar w:fldCharType="end"/>
        </w:r>
      </w:hyperlink>
    </w:p>
    <w:p w:rsidR="00B233C7" w:rsidRDefault="005202A3">
      <w:pPr>
        <w:pStyle w:val="TOC2"/>
        <w:tabs>
          <w:tab w:val="left" w:pos="880"/>
        </w:tabs>
        <w:rPr>
          <w:smallCaps w:val="0"/>
          <w:sz w:val="22"/>
          <w:szCs w:val="22"/>
          <w:lang w:bidi="ar-SA"/>
        </w:rPr>
      </w:pPr>
      <w:hyperlink w:anchor="_Toc288205335" w:history="1">
        <w:r w:rsidR="00B233C7" w:rsidRPr="00904371">
          <w:rPr>
            <w:rStyle w:val="Hyperlink"/>
          </w:rPr>
          <w:t>1.2</w:t>
        </w:r>
        <w:r w:rsidR="00B233C7">
          <w:rPr>
            <w:smallCaps w:val="0"/>
            <w:sz w:val="22"/>
            <w:szCs w:val="22"/>
            <w:lang w:bidi="ar-SA"/>
          </w:rPr>
          <w:tab/>
        </w:r>
        <w:r w:rsidR="00B233C7" w:rsidRPr="00904371">
          <w:rPr>
            <w:rStyle w:val="Hyperlink"/>
          </w:rPr>
          <w:t>Deployment Considerations</w:t>
        </w:r>
        <w:r w:rsidR="00B233C7">
          <w:rPr>
            <w:webHidden/>
          </w:rPr>
          <w:tab/>
        </w:r>
        <w:r w:rsidR="00582F88">
          <w:rPr>
            <w:webHidden/>
          </w:rPr>
          <w:fldChar w:fldCharType="begin"/>
        </w:r>
        <w:r w:rsidR="00B233C7">
          <w:rPr>
            <w:webHidden/>
          </w:rPr>
          <w:instrText xml:space="preserve"> PAGEREF _Toc288205335 \h </w:instrText>
        </w:r>
        <w:r w:rsidR="00582F88">
          <w:rPr>
            <w:webHidden/>
          </w:rPr>
        </w:r>
        <w:r w:rsidR="00582F88">
          <w:rPr>
            <w:webHidden/>
          </w:rPr>
          <w:fldChar w:fldCharType="separate"/>
        </w:r>
        <w:r w:rsidR="00B233C7">
          <w:rPr>
            <w:webHidden/>
          </w:rPr>
          <w:t>7</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36" w:history="1">
        <w:r w:rsidR="00B233C7" w:rsidRPr="00904371">
          <w:rPr>
            <w:rStyle w:val="Hyperlink"/>
          </w:rPr>
          <w:t>1.3</w:t>
        </w:r>
        <w:r w:rsidR="00B233C7">
          <w:rPr>
            <w:smallCaps w:val="0"/>
            <w:sz w:val="22"/>
            <w:szCs w:val="22"/>
            <w:lang w:bidi="ar-SA"/>
          </w:rPr>
          <w:tab/>
        </w:r>
        <w:r w:rsidR="00B233C7" w:rsidRPr="00904371">
          <w:rPr>
            <w:rStyle w:val="Hyperlink"/>
          </w:rPr>
          <w:t>Software Prerequisites</w:t>
        </w:r>
        <w:r w:rsidR="00B233C7">
          <w:rPr>
            <w:webHidden/>
          </w:rPr>
          <w:tab/>
        </w:r>
        <w:r w:rsidR="00582F88">
          <w:rPr>
            <w:webHidden/>
          </w:rPr>
          <w:fldChar w:fldCharType="begin"/>
        </w:r>
        <w:r w:rsidR="00B233C7">
          <w:rPr>
            <w:webHidden/>
          </w:rPr>
          <w:instrText xml:space="preserve"> PAGEREF _Toc288205336 \h </w:instrText>
        </w:r>
        <w:r w:rsidR="00582F88">
          <w:rPr>
            <w:webHidden/>
          </w:rPr>
        </w:r>
        <w:r w:rsidR="00582F88">
          <w:rPr>
            <w:webHidden/>
          </w:rPr>
          <w:fldChar w:fldCharType="separate"/>
        </w:r>
        <w:r w:rsidR="00B233C7">
          <w:rPr>
            <w:webHidden/>
          </w:rPr>
          <w:t>8</w:t>
        </w:r>
        <w:r w:rsidR="00582F88">
          <w:rPr>
            <w:webHidden/>
          </w:rPr>
          <w:fldChar w:fldCharType="end"/>
        </w:r>
      </w:hyperlink>
    </w:p>
    <w:p w:rsidR="00B233C7" w:rsidRDefault="005202A3">
      <w:pPr>
        <w:pStyle w:val="TOC1"/>
        <w:tabs>
          <w:tab w:val="left" w:pos="1320"/>
        </w:tabs>
        <w:rPr>
          <w:b w:val="0"/>
          <w:bCs w:val="0"/>
          <w:caps w:val="0"/>
          <w:color w:val="auto"/>
          <w:sz w:val="22"/>
          <w:szCs w:val="22"/>
          <w:lang w:bidi="ar-SA"/>
        </w:rPr>
      </w:pPr>
      <w:hyperlink w:anchor="_Toc288205337" w:history="1">
        <w:r w:rsidR="00B233C7" w:rsidRPr="00904371">
          <w:rPr>
            <w:rStyle w:val="Hyperlink"/>
          </w:rPr>
          <w:t>Chapter 2.</w:t>
        </w:r>
        <w:r w:rsidR="00B233C7">
          <w:rPr>
            <w:b w:val="0"/>
            <w:bCs w:val="0"/>
            <w:caps w:val="0"/>
            <w:color w:val="auto"/>
            <w:sz w:val="22"/>
            <w:szCs w:val="22"/>
            <w:lang w:bidi="ar-SA"/>
          </w:rPr>
          <w:tab/>
        </w:r>
        <w:r w:rsidR="00B233C7" w:rsidRPr="00904371">
          <w:rPr>
            <w:rStyle w:val="Hyperlink"/>
          </w:rPr>
          <w:t>Deploying the Web Application</w:t>
        </w:r>
        <w:r w:rsidR="00B233C7">
          <w:rPr>
            <w:webHidden/>
          </w:rPr>
          <w:tab/>
        </w:r>
        <w:r w:rsidR="00582F88">
          <w:rPr>
            <w:webHidden/>
          </w:rPr>
          <w:fldChar w:fldCharType="begin"/>
        </w:r>
        <w:r w:rsidR="00B233C7">
          <w:rPr>
            <w:webHidden/>
          </w:rPr>
          <w:instrText xml:space="preserve"> PAGEREF _Toc288205337 \h </w:instrText>
        </w:r>
        <w:r w:rsidR="00582F88">
          <w:rPr>
            <w:webHidden/>
          </w:rPr>
        </w:r>
        <w:r w:rsidR="00582F88">
          <w:rPr>
            <w:webHidden/>
          </w:rPr>
          <w:fldChar w:fldCharType="separate"/>
        </w:r>
        <w:r w:rsidR="00B233C7">
          <w:rPr>
            <w:webHidden/>
          </w:rPr>
          <w:t>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38" w:history="1">
        <w:r w:rsidR="00B233C7" w:rsidRPr="00904371">
          <w:rPr>
            <w:rStyle w:val="Hyperlink"/>
          </w:rPr>
          <w:t>2.1</w:t>
        </w:r>
        <w:r w:rsidR="00B233C7">
          <w:rPr>
            <w:smallCaps w:val="0"/>
            <w:sz w:val="22"/>
            <w:szCs w:val="22"/>
            <w:lang w:bidi="ar-SA"/>
          </w:rPr>
          <w:tab/>
        </w:r>
        <w:r w:rsidR="00B233C7" w:rsidRPr="00904371">
          <w:rPr>
            <w:rStyle w:val="Hyperlink"/>
          </w:rPr>
          <w:t>Installation Prerequisites</w:t>
        </w:r>
        <w:r w:rsidR="00B233C7">
          <w:rPr>
            <w:webHidden/>
          </w:rPr>
          <w:tab/>
        </w:r>
        <w:r w:rsidR="00582F88">
          <w:rPr>
            <w:webHidden/>
          </w:rPr>
          <w:fldChar w:fldCharType="begin"/>
        </w:r>
        <w:r w:rsidR="00B233C7">
          <w:rPr>
            <w:webHidden/>
          </w:rPr>
          <w:instrText xml:space="preserve"> PAGEREF _Toc288205338 \h </w:instrText>
        </w:r>
        <w:r w:rsidR="00582F88">
          <w:rPr>
            <w:webHidden/>
          </w:rPr>
        </w:r>
        <w:r w:rsidR="00582F88">
          <w:rPr>
            <w:webHidden/>
          </w:rPr>
          <w:fldChar w:fldCharType="separate"/>
        </w:r>
        <w:r w:rsidR="00B233C7">
          <w:rPr>
            <w:webHidden/>
          </w:rPr>
          <w:t>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39" w:history="1">
        <w:r w:rsidR="00B233C7" w:rsidRPr="00904371">
          <w:rPr>
            <w:rStyle w:val="Hyperlink"/>
          </w:rPr>
          <w:t>2.2</w:t>
        </w:r>
        <w:r w:rsidR="00B233C7">
          <w:rPr>
            <w:smallCaps w:val="0"/>
            <w:sz w:val="22"/>
            <w:szCs w:val="22"/>
            <w:lang w:bidi="ar-SA"/>
          </w:rPr>
          <w:tab/>
        </w:r>
        <w:r w:rsidR="00B233C7" w:rsidRPr="00904371">
          <w:rPr>
            <w:rStyle w:val="Hyperlink"/>
          </w:rPr>
          <w:t>Downloading caTissue Suite</w:t>
        </w:r>
        <w:r w:rsidR="00B233C7">
          <w:rPr>
            <w:webHidden/>
          </w:rPr>
          <w:tab/>
        </w:r>
        <w:r w:rsidR="00582F88">
          <w:rPr>
            <w:webHidden/>
          </w:rPr>
          <w:fldChar w:fldCharType="begin"/>
        </w:r>
        <w:r w:rsidR="00B233C7">
          <w:rPr>
            <w:webHidden/>
          </w:rPr>
          <w:instrText xml:space="preserve"> PAGEREF _Toc288205339 \h </w:instrText>
        </w:r>
        <w:r w:rsidR="00582F88">
          <w:rPr>
            <w:webHidden/>
          </w:rPr>
        </w:r>
        <w:r w:rsidR="00582F88">
          <w:rPr>
            <w:webHidden/>
          </w:rPr>
          <w:fldChar w:fldCharType="separate"/>
        </w:r>
        <w:r w:rsidR="00B233C7">
          <w:rPr>
            <w:webHidden/>
          </w:rPr>
          <w:t>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40" w:history="1">
        <w:r w:rsidR="00B233C7" w:rsidRPr="00904371">
          <w:rPr>
            <w:rStyle w:val="Hyperlink"/>
          </w:rPr>
          <w:t>2.3</w:t>
        </w:r>
        <w:r w:rsidR="00B233C7">
          <w:rPr>
            <w:smallCaps w:val="0"/>
            <w:sz w:val="22"/>
            <w:szCs w:val="22"/>
            <w:lang w:bidi="ar-SA"/>
          </w:rPr>
          <w:tab/>
        </w:r>
        <w:r w:rsidR="00B233C7" w:rsidRPr="00904371">
          <w:rPr>
            <w:rStyle w:val="Hyperlink"/>
          </w:rPr>
          <w:t>Performing Pre-Installation Configuration</w:t>
        </w:r>
        <w:r w:rsidR="00B233C7">
          <w:rPr>
            <w:webHidden/>
          </w:rPr>
          <w:tab/>
        </w:r>
        <w:r w:rsidR="00582F88">
          <w:rPr>
            <w:webHidden/>
          </w:rPr>
          <w:fldChar w:fldCharType="begin"/>
        </w:r>
        <w:r w:rsidR="00B233C7">
          <w:rPr>
            <w:webHidden/>
          </w:rPr>
          <w:instrText xml:space="preserve"> PAGEREF _Toc288205340 \h </w:instrText>
        </w:r>
        <w:r w:rsidR="00582F88">
          <w:rPr>
            <w:webHidden/>
          </w:rPr>
        </w:r>
        <w:r w:rsidR="00582F88">
          <w:rPr>
            <w:webHidden/>
          </w:rPr>
          <w:fldChar w:fldCharType="separate"/>
        </w:r>
        <w:r w:rsidR="00B233C7">
          <w:rPr>
            <w:webHidden/>
          </w:rPr>
          <w:t>10</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41" w:history="1">
        <w:r w:rsidR="00B233C7" w:rsidRPr="00904371">
          <w:rPr>
            <w:rStyle w:val="Hyperlink"/>
          </w:rPr>
          <w:t>2.4</w:t>
        </w:r>
        <w:r w:rsidR="00B233C7">
          <w:rPr>
            <w:smallCaps w:val="0"/>
            <w:sz w:val="22"/>
            <w:szCs w:val="22"/>
            <w:lang w:bidi="ar-SA"/>
          </w:rPr>
          <w:tab/>
        </w:r>
        <w:r w:rsidR="00B233C7" w:rsidRPr="00904371">
          <w:rPr>
            <w:rStyle w:val="Hyperlink"/>
          </w:rPr>
          <w:t>Creating Database Scripts</w:t>
        </w:r>
        <w:r w:rsidR="00B233C7">
          <w:rPr>
            <w:webHidden/>
          </w:rPr>
          <w:tab/>
        </w:r>
        <w:r w:rsidR="00582F88">
          <w:rPr>
            <w:webHidden/>
          </w:rPr>
          <w:fldChar w:fldCharType="begin"/>
        </w:r>
        <w:r w:rsidR="00B233C7">
          <w:rPr>
            <w:webHidden/>
          </w:rPr>
          <w:instrText xml:space="preserve"> PAGEREF _Toc288205341 \h </w:instrText>
        </w:r>
        <w:r w:rsidR="00582F88">
          <w:rPr>
            <w:webHidden/>
          </w:rPr>
        </w:r>
        <w:r w:rsidR="00582F88">
          <w:rPr>
            <w:webHidden/>
          </w:rPr>
          <w:fldChar w:fldCharType="separate"/>
        </w:r>
        <w:r w:rsidR="00B233C7">
          <w:rPr>
            <w:webHidden/>
          </w:rPr>
          <w:t>18</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42" w:history="1">
        <w:r w:rsidR="00B233C7" w:rsidRPr="00904371">
          <w:rPr>
            <w:rStyle w:val="Hyperlink"/>
            <w:bCs/>
          </w:rPr>
          <w:t>2.5</w:t>
        </w:r>
        <w:r w:rsidR="00B233C7">
          <w:rPr>
            <w:smallCaps w:val="0"/>
            <w:sz w:val="22"/>
            <w:szCs w:val="22"/>
            <w:lang w:bidi="ar-SA"/>
          </w:rPr>
          <w:tab/>
        </w:r>
        <w:r w:rsidR="00B233C7" w:rsidRPr="00904371">
          <w:rPr>
            <w:rStyle w:val="Hyperlink"/>
          </w:rPr>
          <w:t>Deploying caTissue Suite</w:t>
        </w:r>
        <w:r w:rsidR="00B233C7">
          <w:rPr>
            <w:webHidden/>
          </w:rPr>
          <w:tab/>
        </w:r>
        <w:r w:rsidR="00582F88">
          <w:rPr>
            <w:webHidden/>
          </w:rPr>
          <w:fldChar w:fldCharType="begin"/>
        </w:r>
        <w:r w:rsidR="00B233C7">
          <w:rPr>
            <w:webHidden/>
          </w:rPr>
          <w:instrText xml:space="preserve"> PAGEREF _Toc288205342 \h </w:instrText>
        </w:r>
        <w:r w:rsidR="00582F88">
          <w:rPr>
            <w:webHidden/>
          </w:rPr>
        </w:r>
        <w:r w:rsidR="00582F88">
          <w:rPr>
            <w:webHidden/>
          </w:rPr>
          <w:fldChar w:fldCharType="separate"/>
        </w:r>
        <w:r w:rsidR="00B233C7">
          <w:rPr>
            <w:webHidden/>
          </w:rPr>
          <w:t>20</w:t>
        </w:r>
        <w:r w:rsidR="00582F88">
          <w:rPr>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43" w:history="1">
        <w:r w:rsidR="00B233C7" w:rsidRPr="00904371">
          <w:rPr>
            <w:rStyle w:val="Hyperlink"/>
            <w:noProof/>
          </w:rPr>
          <w:t>2.5.1</w:t>
        </w:r>
        <w:r w:rsidR="00B233C7">
          <w:rPr>
            <w:i w:val="0"/>
            <w:iCs w:val="0"/>
            <w:noProof/>
            <w:sz w:val="22"/>
            <w:szCs w:val="22"/>
            <w:lang w:bidi="ar-SA"/>
          </w:rPr>
          <w:tab/>
        </w:r>
        <w:r w:rsidR="00B233C7" w:rsidRPr="00904371">
          <w:rPr>
            <w:rStyle w:val="Hyperlink"/>
            <w:noProof/>
          </w:rPr>
          <w:t>New Installation</w:t>
        </w:r>
        <w:r w:rsidR="00B233C7">
          <w:rPr>
            <w:noProof/>
            <w:webHidden/>
          </w:rPr>
          <w:tab/>
        </w:r>
        <w:r w:rsidR="00582F88">
          <w:rPr>
            <w:noProof/>
            <w:webHidden/>
          </w:rPr>
          <w:fldChar w:fldCharType="begin"/>
        </w:r>
        <w:r w:rsidR="00B233C7">
          <w:rPr>
            <w:noProof/>
            <w:webHidden/>
          </w:rPr>
          <w:instrText xml:space="preserve"> PAGEREF _Toc288205343 \h </w:instrText>
        </w:r>
        <w:r w:rsidR="00582F88">
          <w:rPr>
            <w:noProof/>
            <w:webHidden/>
          </w:rPr>
        </w:r>
        <w:r w:rsidR="00582F88">
          <w:rPr>
            <w:noProof/>
            <w:webHidden/>
          </w:rPr>
          <w:fldChar w:fldCharType="separate"/>
        </w:r>
        <w:r w:rsidR="00B233C7">
          <w:rPr>
            <w:noProof/>
            <w:webHidden/>
          </w:rPr>
          <w:t>20</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44" w:history="1">
        <w:r w:rsidR="00B233C7" w:rsidRPr="00904371">
          <w:rPr>
            <w:rStyle w:val="Hyperlink"/>
            <w:noProof/>
          </w:rPr>
          <w:t>2.5.2</w:t>
        </w:r>
        <w:r w:rsidR="00B233C7">
          <w:rPr>
            <w:i w:val="0"/>
            <w:iCs w:val="0"/>
            <w:noProof/>
            <w:sz w:val="22"/>
            <w:szCs w:val="22"/>
            <w:lang w:bidi="ar-SA"/>
          </w:rPr>
          <w:tab/>
        </w:r>
        <w:r w:rsidR="00B233C7" w:rsidRPr="00904371">
          <w:rPr>
            <w:rStyle w:val="Hyperlink"/>
            <w:noProof/>
          </w:rPr>
          <w:t>Upgrade</w:t>
        </w:r>
        <w:r w:rsidR="00B233C7">
          <w:rPr>
            <w:noProof/>
            <w:webHidden/>
          </w:rPr>
          <w:tab/>
        </w:r>
        <w:r w:rsidR="00582F88">
          <w:rPr>
            <w:noProof/>
            <w:webHidden/>
          </w:rPr>
          <w:fldChar w:fldCharType="begin"/>
        </w:r>
        <w:r w:rsidR="00B233C7">
          <w:rPr>
            <w:noProof/>
            <w:webHidden/>
          </w:rPr>
          <w:instrText xml:space="preserve"> PAGEREF _Toc288205344 \h </w:instrText>
        </w:r>
        <w:r w:rsidR="00582F88">
          <w:rPr>
            <w:noProof/>
            <w:webHidden/>
          </w:rPr>
        </w:r>
        <w:r w:rsidR="00582F88">
          <w:rPr>
            <w:noProof/>
            <w:webHidden/>
          </w:rPr>
          <w:fldChar w:fldCharType="separate"/>
        </w:r>
        <w:r w:rsidR="00B233C7">
          <w:rPr>
            <w:noProof/>
            <w:webHidden/>
          </w:rPr>
          <w:t>21</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45" w:history="1">
        <w:r w:rsidR="00B233C7" w:rsidRPr="00904371">
          <w:rPr>
            <w:rStyle w:val="Hyperlink"/>
            <w:noProof/>
          </w:rPr>
          <w:t>2.5.3</w:t>
        </w:r>
        <w:r w:rsidR="00B233C7">
          <w:rPr>
            <w:i w:val="0"/>
            <w:iCs w:val="0"/>
            <w:noProof/>
            <w:sz w:val="22"/>
            <w:szCs w:val="22"/>
            <w:lang w:bidi="ar-SA"/>
          </w:rPr>
          <w:tab/>
        </w:r>
        <w:r w:rsidR="00B233C7" w:rsidRPr="00904371">
          <w:rPr>
            <w:rStyle w:val="Hyperlink"/>
            <w:noProof/>
          </w:rPr>
          <w:t>Re-deploying the caTissue Application</w:t>
        </w:r>
        <w:r w:rsidR="00B233C7">
          <w:rPr>
            <w:noProof/>
            <w:webHidden/>
          </w:rPr>
          <w:tab/>
        </w:r>
        <w:r w:rsidR="00582F88">
          <w:rPr>
            <w:noProof/>
            <w:webHidden/>
          </w:rPr>
          <w:fldChar w:fldCharType="begin"/>
        </w:r>
        <w:r w:rsidR="00B233C7">
          <w:rPr>
            <w:noProof/>
            <w:webHidden/>
          </w:rPr>
          <w:instrText xml:space="preserve"> PAGEREF _Toc288205345 \h </w:instrText>
        </w:r>
        <w:r w:rsidR="00582F88">
          <w:rPr>
            <w:noProof/>
            <w:webHidden/>
          </w:rPr>
        </w:r>
        <w:r w:rsidR="00582F88">
          <w:rPr>
            <w:noProof/>
            <w:webHidden/>
          </w:rPr>
          <w:fldChar w:fldCharType="separate"/>
        </w:r>
        <w:r w:rsidR="00B233C7">
          <w:rPr>
            <w:noProof/>
            <w:webHidden/>
          </w:rPr>
          <w:t>22</w:t>
        </w:r>
        <w:r w:rsidR="00582F88">
          <w:rPr>
            <w:noProof/>
            <w:webHidden/>
          </w:rPr>
          <w:fldChar w:fldCharType="end"/>
        </w:r>
      </w:hyperlink>
    </w:p>
    <w:p w:rsidR="00B233C7" w:rsidRDefault="005202A3">
      <w:pPr>
        <w:pStyle w:val="TOC2"/>
        <w:tabs>
          <w:tab w:val="left" w:pos="880"/>
        </w:tabs>
        <w:rPr>
          <w:smallCaps w:val="0"/>
          <w:sz w:val="22"/>
          <w:szCs w:val="22"/>
          <w:lang w:bidi="ar-SA"/>
        </w:rPr>
      </w:pPr>
      <w:hyperlink w:anchor="_Toc288205346" w:history="1">
        <w:r w:rsidR="00B233C7" w:rsidRPr="00904371">
          <w:rPr>
            <w:rStyle w:val="Hyperlink"/>
          </w:rPr>
          <w:t>2.6</w:t>
        </w:r>
        <w:r w:rsidR="00B233C7">
          <w:rPr>
            <w:smallCaps w:val="0"/>
            <w:sz w:val="22"/>
            <w:szCs w:val="22"/>
            <w:lang w:bidi="ar-SA"/>
          </w:rPr>
          <w:tab/>
        </w:r>
        <w:r w:rsidR="00B233C7" w:rsidRPr="00904371">
          <w:rPr>
            <w:rStyle w:val="Hyperlink"/>
          </w:rPr>
          <w:t>Performing Post Installation Configuration</w:t>
        </w:r>
        <w:r w:rsidR="00B233C7">
          <w:rPr>
            <w:webHidden/>
          </w:rPr>
          <w:tab/>
        </w:r>
        <w:r w:rsidR="00582F88">
          <w:rPr>
            <w:webHidden/>
          </w:rPr>
          <w:fldChar w:fldCharType="begin"/>
        </w:r>
        <w:r w:rsidR="00B233C7">
          <w:rPr>
            <w:webHidden/>
          </w:rPr>
          <w:instrText xml:space="preserve"> PAGEREF _Toc288205346 \h </w:instrText>
        </w:r>
        <w:r w:rsidR="00582F88">
          <w:rPr>
            <w:webHidden/>
          </w:rPr>
        </w:r>
        <w:r w:rsidR="00582F88">
          <w:rPr>
            <w:webHidden/>
          </w:rPr>
          <w:fldChar w:fldCharType="separate"/>
        </w:r>
        <w:r w:rsidR="00B233C7">
          <w:rPr>
            <w:webHidden/>
          </w:rPr>
          <w:t>22</w:t>
        </w:r>
        <w:r w:rsidR="00582F88">
          <w:rPr>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47" w:history="1">
        <w:r w:rsidR="00B233C7" w:rsidRPr="00904371">
          <w:rPr>
            <w:rStyle w:val="Hyperlink"/>
            <w:noProof/>
          </w:rPr>
          <w:t>2.6.1</w:t>
        </w:r>
        <w:r w:rsidR="00B233C7">
          <w:rPr>
            <w:i w:val="0"/>
            <w:iCs w:val="0"/>
            <w:noProof/>
            <w:sz w:val="22"/>
            <w:szCs w:val="22"/>
            <w:lang w:bidi="ar-SA"/>
          </w:rPr>
          <w:tab/>
        </w:r>
        <w:r w:rsidR="00B233C7" w:rsidRPr="00904371">
          <w:rPr>
            <w:rStyle w:val="Hyperlink"/>
            <w:noProof/>
          </w:rPr>
          <w:t>Configuring JBoss (Libraries, Steps to Minimize Security Risks, etc.)</w:t>
        </w:r>
        <w:r w:rsidR="00B233C7">
          <w:rPr>
            <w:noProof/>
            <w:webHidden/>
          </w:rPr>
          <w:tab/>
        </w:r>
        <w:r w:rsidR="00582F88">
          <w:rPr>
            <w:noProof/>
            <w:webHidden/>
          </w:rPr>
          <w:fldChar w:fldCharType="begin"/>
        </w:r>
        <w:r w:rsidR="00B233C7">
          <w:rPr>
            <w:noProof/>
            <w:webHidden/>
          </w:rPr>
          <w:instrText xml:space="preserve"> PAGEREF _Toc288205347 \h </w:instrText>
        </w:r>
        <w:r w:rsidR="00582F88">
          <w:rPr>
            <w:noProof/>
            <w:webHidden/>
          </w:rPr>
        </w:r>
        <w:r w:rsidR="00582F88">
          <w:rPr>
            <w:noProof/>
            <w:webHidden/>
          </w:rPr>
          <w:fldChar w:fldCharType="separate"/>
        </w:r>
        <w:r w:rsidR="00B233C7">
          <w:rPr>
            <w:noProof/>
            <w:webHidden/>
          </w:rPr>
          <w:t>22</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48" w:history="1">
        <w:r w:rsidR="00B233C7" w:rsidRPr="00904371">
          <w:rPr>
            <w:rStyle w:val="Hyperlink"/>
            <w:noProof/>
          </w:rPr>
          <w:t>2.6.2</w:t>
        </w:r>
        <w:r w:rsidR="00B233C7">
          <w:rPr>
            <w:i w:val="0"/>
            <w:iCs w:val="0"/>
            <w:noProof/>
            <w:sz w:val="22"/>
            <w:szCs w:val="22"/>
            <w:lang w:bidi="ar-SA"/>
          </w:rPr>
          <w:tab/>
        </w:r>
        <w:r w:rsidR="00B233C7" w:rsidRPr="00904371">
          <w:rPr>
            <w:rStyle w:val="Hyperlink"/>
            <w:noProof/>
          </w:rPr>
          <w:t>Configuring caTissue Suite for Keyword Search</w:t>
        </w:r>
        <w:r w:rsidR="00B233C7">
          <w:rPr>
            <w:noProof/>
            <w:webHidden/>
          </w:rPr>
          <w:tab/>
        </w:r>
        <w:r w:rsidR="00582F88">
          <w:rPr>
            <w:noProof/>
            <w:webHidden/>
          </w:rPr>
          <w:fldChar w:fldCharType="begin"/>
        </w:r>
        <w:r w:rsidR="00B233C7">
          <w:rPr>
            <w:noProof/>
            <w:webHidden/>
          </w:rPr>
          <w:instrText xml:space="preserve"> PAGEREF _Toc288205348 \h </w:instrText>
        </w:r>
        <w:r w:rsidR="00582F88">
          <w:rPr>
            <w:noProof/>
            <w:webHidden/>
          </w:rPr>
        </w:r>
        <w:r w:rsidR="00582F88">
          <w:rPr>
            <w:noProof/>
            <w:webHidden/>
          </w:rPr>
          <w:fldChar w:fldCharType="separate"/>
        </w:r>
        <w:r w:rsidR="00B233C7">
          <w:rPr>
            <w:noProof/>
            <w:webHidden/>
          </w:rPr>
          <w:t>30</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49" w:history="1">
        <w:r w:rsidR="00B233C7" w:rsidRPr="00904371">
          <w:rPr>
            <w:rStyle w:val="Hyperlink"/>
            <w:noProof/>
          </w:rPr>
          <w:t>2.6.3</w:t>
        </w:r>
        <w:r w:rsidR="00B233C7">
          <w:rPr>
            <w:i w:val="0"/>
            <w:iCs w:val="0"/>
            <w:noProof/>
            <w:sz w:val="22"/>
            <w:szCs w:val="22"/>
            <w:lang w:bidi="ar-SA"/>
          </w:rPr>
          <w:tab/>
        </w:r>
        <w:r w:rsidR="00B233C7" w:rsidRPr="00904371">
          <w:rPr>
            <w:rStyle w:val="Hyperlink"/>
            <w:noProof/>
          </w:rPr>
          <w:t>Configuring JBoss Server to deploy caTissue using HTTPS</w:t>
        </w:r>
        <w:r w:rsidR="00B233C7">
          <w:rPr>
            <w:noProof/>
            <w:webHidden/>
          </w:rPr>
          <w:tab/>
        </w:r>
        <w:r w:rsidR="00582F88">
          <w:rPr>
            <w:noProof/>
            <w:webHidden/>
          </w:rPr>
          <w:fldChar w:fldCharType="begin"/>
        </w:r>
        <w:r w:rsidR="00B233C7">
          <w:rPr>
            <w:noProof/>
            <w:webHidden/>
          </w:rPr>
          <w:instrText xml:space="preserve"> PAGEREF _Toc288205349 \h </w:instrText>
        </w:r>
        <w:r w:rsidR="00582F88">
          <w:rPr>
            <w:noProof/>
            <w:webHidden/>
          </w:rPr>
        </w:r>
        <w:r w:rsidR="00582F88">
          <w:rPr>
            <w:noProof/>
            <w:webHidden/>
          </w:rPr>
          <w:fldChar w:fldCharType="separate"/>
        </w:r>
        <w:r w:rsidR="00B233C7">
          <w:rPr>
            <w:noProof/>
            <w:webHidden/>
          </w:rPr>
          <w:t>30</w:t>
        </w:r>
        <w:r w:rsidR="00582F88">
          <w:rPr>
            <w:noProof/>
            <w:webHidden/>
          </w:rPr>
          <w:fldChar w:fldCharType="end"/>
        </w:r>
      </w:hyperlink>
    </w:p>
    <w:p w:rsidR="00B233C7" w:rsidRDefault="005202A3">
      <w:pPr>
        <w:pStyle w:val="TOC2"/>
        <w:tabs>
          <w:tab w:val="left" w:pos="880"/>
        </w:tabs>
        <w:rPr>
          <w:smallCaps w:val="0"/>
          <w:sz w:val="22"/>
          <w:szCs w:val="22"/>
          <w:lang w:bidi="ar-SA"/>
        </w:rPr>
      </w:pPr>
      <w:hyperlink w:anchor="_Toc288205350" w:history="1">
        <w:r w:rsidR="00B233C7" w:rsidRPr="00904371">
          <w:rPr>
            <w:rStyle w:val="Hyperlink"/>
            <w:bCs/>
          </w:rPr>
          <w:t>2.7</w:t>
        </w:r>
        <w:r w:rsidR="00B233C7">
          <w:rPr>
            <w:smallCaps w:val="0"/>
            <w:sz w:val="22"/>
            <w:szCs w:val="22"/>
            <w:lang w:bidi="ar-SA"/>
          </w:rPr>
          <w:tab/>
        </w:r>
        <w:r w:rsidR="00B233C7" w:rsidRPr="00904371">
          <w:rPr>
            <w:rStyle w:val="Hyperlink"/>
          </w:rPr>
          <w:t>Configuring CSM</w:t>
        </w:r>
        <w:r w:rsidR="00B233C7">
          <w:rPr>
            <w:webHidden/>
          </w:rPr>
          <w:tab/>
        </w:r>
        <w:r w:rsidR="00582F88">
          <w:rPr>
            <w:webHidden/>
          </w:rPr>
          <w:fldChar w:fldCharType="begin"/>
        </w:r>
        <w:r w:rsidR="00B233C7">
          <w:rPr>
            <w:webHidden/>
          </w:rPr>
          <w:instrText xml:space="preserve"> PAGEREF _Toc288205350 \h </w:instrText>
        </w:r>
        <w:r w:rsidR="00582F88">
          <w:rPr>
            <w:webHidden/>
          </w:rPr>
        </w:r>
        <w:r w:rsidR="00582F88">
          <w:rPr>
            <w:webHidden/>
          </w:rPr>
          <w:fldChar w:fldCharType="separate"/>
        </w:r>
        <w:r w:rsidR="00B233C7">
          <w:rPr>
            <w:webHidden/>
          </w:rPr>
          <w:t>31</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1" w:history="1">
        <w:r w:rsidR="00B233C7" w:rsidRPr="00904371">
          <w:rPr>
            <w:rStyle w:val="Hyperlink"/>
          </w:rPr>
          <w:t>2.8</w:t>
        </w:r>
        <w:r w:rsidR="00B233C7">
          <w:rPr>
            <w:smallCaps w:val="0"/>
            <w:sz w:val="22"/>
            <w:szCs w:val="22"/>
            <w:lang w:bidi="ar-SA"/>
          </w:rPr>
          <w:tab/>
        </w:r>
        <w:r w:rsidR="00B233C7" w:rsidRPr="00904371">
          <w:rPr>
            <w:rStyle w:val="Hyperlink"/>
          </w:rPr>
          <w:t>Starting and shutting down the Application Server</w:t>
        </w:r>
        <w:r w:rsidR="00B233C7">
          <w:rPr>
            <w:webHidden/>
          </w:rPr>
          <w:tab/>
        </w:r>
        <w:r w:rsidR="00582F88">
          <w:rPr>
            <w:webHidden/>
          </w:rPr>
          <w:fldChar w:fldCharType="begin"/>
        </w:r>
        <w:r w:rsidR="00B233C7">
          <w:rPr>
            <w:webHidden/>
          </w:rPr>
          <w:instrText xml:space="preserve"> PAGEREF _Toc288205351 \h </w:instrText>
        </w:r>
        <w:r w:rsidR="00582F88">
          <w:rPr>
            <w:webHidden/>
          </w:rPr>
        </w:r>
        <w:r w:rsidR="00582F88">
          <w:rPr>
            <w:webHidden/>
          </w:rPr>
          <w:fldChar w:fldCharType="separate"/>
        </w:r>
        <w:r w:rsidR="00B233C7">
          <w:rPr>
            <w:webHidden/>
          </w:rPr>
          <w:t>33</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2" w:history="1">
        <w:r w:rsidR="00B233C7" w:rsidRPr="00904371">
          <w:rPr>
            <w:rStyle w:val="Hyperlink"/>
            <w:bCs/>
          </w:rPr>
          <w:t>2.9</w:t>
        </w:r>
        <w:r w:rsidR="00B233C7">
          <w:rPr>
            <w:smallCaps w:val="0"/>
            <w:sz w:val="22"/>
            <w:szCs w:val="22"/>
            <w:lang w:bidi="ar-SA"/>
          </w:rPr>
          <w:tab/>
        </w:r>
        <w:r w:rsidR="00B233C7" w:rsidRPr="00904371">
          <w:rPr>
            <w:rStyle w:val="Hyperlink"/>
          </w:rPr>
          <w:t>Accessing the Web Application</w:t>
        </w:r>
        <w:r w:rsidR="00B233C7">
          <w:rPr>
            <w:webHidden/>
          </w:rPr>
          <w:tab/>
        </w:r>
        <w:r w:rsidR="00582F88">
          <w:rPr>
            <w:webHidden/>
          </w:rPr>
          <w:fldChar w:fldCharType="begin"/>
        </w:r>
        <w:r w:rsidR="00B233C7">
          <w:rPr>
            <w:webHidden/>
          </w:rPr>
          <w:instrText xml:space="preserve"> PAGEREF _Toc288205352 \h </w:instrText>
        </w:r>
        <w:r w:rsidR="00582F88">
          <w:rPr>
            <w:webHidden/>
          </w:rPr>
        </w:r>
        <w:r w:rsidR="00582F88">
          <w:rPr>
            <w:webHidden/>
          </w:rPr>
          <w:fldChar w:fldCharType="separate"/>
        </w:r>
        <w:r w:rsidR="00B233C7">
          <w:rPr>
            <w:webHidden/>
          </w:rPr>
          <w:t>34</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3" w:history="1">
        <w:r w:rsidR="00B233C7" w:rsidRPr="00904371">
          <w:rPr>
            <w:rStyle w:val="Hyperlink"/>
          </w:rPr>
          <w:t>2.10</w:t>
        </w:r>
        <w:r w:rsidR="00B233C7">
          <w:rPr>
            <w:smallCaps w:val="0"/>
            <w:sz w:val="22"/>
            <w:szCs w:val="22"/>
            <w:lang w:bidi="ar-SA"/>
          </w:rPr>
          <w:tab/>
        </w:r>
        <w:r w:rsidR="00B233C7" w:rsidRPr="00904371">
          <w:rPr>
            <w:rStyle w:val="Hyperlink"/>
          </w:rPr>
          <w:t>Deployment Errors</w:t>
        </w:r>
        <w:r w:rsidR="00B233C7">
          <w:rPr>
            <w:webHidden/>
          </w:rPr>
          <w:tab/>
        </w:r>
        <w:r w:rsidR="00582F88">
          <w:rPr>
            <w:webHidden/>
          </w:rPr>
          <w:fldChar w:fldCharType="begin"/>
        </w:r>
        <w:r w:rsidR="00B233C7">
          <w:rPr>
            <w:webHidden/>
          </w:rPr>
          <w:instrText xml:space="preserve"> PAGEREF _Toc288205353 \h </w:instrText>
        </w:r>
        <w:r w:rsidR="00582F88">
          <w:rPr>
            <w:webHidden/>
          </w:rPr>
        </w:r>
        <w:r w:rsidR="00582F88">
          <w:rPr>
            <w:webHidden/>
          </w:rPr>
          <w:fldChar w:fldCharType="separate"/>
        </w:r>
        <w:r w:rsidR="00B233C7">
          <w:rPr>
            <w:webHidden/>
          </w:rPr>
          <w:t>34</w:t>
        </w:r>
        <w:r w:rsidR="00582F88">
          <w:rPr>
            <w:webHidden/>
          </w:rPr>
          <w:fldChar w:fldCharType="end"/>
        </w:r>
      </w:hyperlink>
    </w:p>
    <w:p w:rsidR="00B233C7" w:rsidRDefault="005202A3">
      <w:pPr>
        <w:pStyle w:val="TOC1"/>
        <w:tabs>
          <w:tab w:val="left" w:pos="1320"/>
        </w:tabs>
        <w:rPr>
          <w:b w:val="0"/>
          <w:bCs w:val="0"/>
          <w:caps w:val="0"/>
          <w:color w:val="auto"/>
          <w:sz w:val="22"/>
          <w:szCs w:val="22"/>
          <w:lang w:bidi="ar-SA"/>
        </w:rPr>
      </w:pPr>
      <w:hyperlink w:anchor="_Toc288205354" w:history="1">
        <w:r w:rsidR="00B233C7" w:rsidRPr="00904371">
          <w:rPr>
            <w:rStyle w:val="Hyperlink"/>
          </w:rPr>
          <w:t>Chapter 3.</w:t>
        </w:r>
        <w:r w:rsidR="00B233C7">
          <w:rPr>
            <w:b w:val="0"/>
            <w:bCs w:val="0"/>
            <w:caps w:val="0"/>
            <w:color w:val="auto"/>
            <w:sz w:val="22"/>
            <w:szCs w:val="22"/>
            <w:lang w:bidi="ar-SA"/>
          </w:rPr>
          <w:tab/>
        </w:r>
        <w:r w:rsidR="00B233C7" w:rsidRPr="00904371">
          <w:rPr>
            <w:rStyle w:val="Hyperlink"/>
          </w:rPr>
          <w:t>caTIES (v2.3) Integration in Suite</w:t>
        </w:r>
        <w:r w:rsidR="00B233C7">
          <w:rPr>
            <w:webHidden/>
          </w:rPr>
          <w:tab/>
        </w:r>
        <w:r w:rsidR="00582F88">
          <w:rPr>
            <w:webHidden/>
          </w:rPr>
          <w:fldChar w:fldCharType="begin"/>
        </w:r>
        <w:r w:rsidR="00B233C7">
          <w:rPr>
            <w:webHidden/>
          </w:rPr>
          <w:instrText xml:space="preserve"> PAGEREF _Toc288205354 \h </w:instrText>
        </w:r>
        <w:r w:rsidR="00582F88">
          <w:rPr>
            <w:webHidden/>
          </w:rPr>
        </w:r>
        <w:r w:rsidR="00582F88">
          <w:rPr>
            <w:webHidden/>
          </w:rPr>
          <w:fldChar w:fldCharType="separate"/>
        </w:r>
        <w:r w:rsidR="00B233C7">
          <w:rPr>
            <w:webHidden/>
          </w:rPr>
          <w:t>37</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5" w:history="1">
        <w:r w:rsidR="00B233C7" w:rsidRPr="00904371">
          <w:rPr>
            <w:rStyle w:val="Hyperlink"/>
          </w:rPr>
          <w:t>3.1</w:t>
        </w:r>
        <w:r w:rsidR="00B233C7">
          <w:rPr>
            <w:smallCaps w:val="0"/>
            <w:sz w:val="22"/>
            <w:szCs w:val="22"/>
            <w:lang w:bidi="ar-SA"/>
          </w:rPr>
          <w:tab/>
        </w:r>
        <w:r w:rsidR="00B233C7" w:rsidRPr="00904371">
          <w:rPr>
            <w:rStyle w:val="Hyperlink"/>
          </w:rPr>
          <w:t>Downloading MMTx Library and data.zip</w:t>
        </w:r>
        <w:r w:rsidR="00B233C7">
          <w:rPr>
            <w:webHidden/>
          </w:rPr>
          <w:tab/>
        </w:r>
        <w:r w:rsidR="00582F88">
          <w:rPr>
            <w:webHidden/>
          </w:rPr>
          <w:fldChar w:fldCharType="begin"/>
        </w:r>
        <w:r w:rsidR="00B233C7">
          <w:rPr>
            <w:webHidden/>
          </w:rPr>
          <w:instrText xml:space="preserve"> PAGEREF _Toc288205355 \h </w:instrText>
        </w:r>
        <w:r w:rsidR="00582F88">
          <w:rPr>
            <w:webHidden/>
          </w:rPr>
        </w:r>
        <w:r w:rsidR="00582F88">
          <w:rPr>
            <w:webHidden/>
          </w:rPr>
          <w:fldChar w:fldCharType="separate"/>
        </w:r>
        <w:r w:rsidR="00B233C7">
          <w:rPr>
            <w:webHidden/>
          </w:rPr>
          <w:t>39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6" w:history="1">
        <w:r w:rsidR="00B233C7" w:rsidRPr="00904371">
          <w:rPr>
            <w:rStyle w:val="Hyperlink"/>
          </w:rPr>
          <w:t>3.2</w:t>
        </w:r>
        <w:r w:rsidR="00B233C7">
          <w:rPr>
            <w:smallCaps w:val="0"/>
            <w:sz w:val="22"/>
            <w:szCs w:val="22"/>
            <w:lang w:bidi="ar-SA"/>
          </w:rPr>
          <w:tab/>
        </w:r>
        <w:r w:rsidR="00B233C7" w:rsidRPr="00904371">
          <w:rPr>
            <w:rStyle w:val="Hyperlink"/>
          </w:rPr>
          <w:t>Deploying Gate Library</w:t>
        </w:r>
        <w:r w:rsidR="00B233C7">
          <w:rPr>
            <w:webHidden/>
          </w:rPr>
          <w:tab/>
        </w:r>
        <w:r w:rsidR="00582F88">
          <w:rPr>
            <w:webHidden/>
          </w:rPr>
          <w:fldChar w:fldCharType="begin"/>
        </w:r>
        <w:r w:rsidR="00B233C7">
          <w:rPr>
            <w:webHidden/>
          </w:rPr>
          <w:instrText xml:space="preserve"> PAGEREF _Toc288205356 \h </w:instrText>
        </w:r>
        <w:r w:rsidR="00582F88">
          <w:rPr>
            <w:webHidden/>
          </w:rPr>
        </w:r>
        <w:r w:rsidR="00582F88">
          <w:rPr>
            <w:webHidden/>
          </w:rPr>
          <w:fldChar w:fldCharType="separate"/>
        </w:r>
        <w:r w:rsidR="00B233C7">
          <w:rPr>
            <w:webHidden/>
          </w:rPr>
          <w:t>39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7" w:history="1">
        <w:r w:rsidR="00B233C7" w:rsidRPr="00904371">
          <w:rPr>
            <w:rStyle w:val="Hyperlink"/>
          </w:rPr>
          <w:t>3.3</w:t>
        </w:r>
        <w:r w:rsidR="00B233C7">
          <w:rPr>
            <w:smallCaps w:val="0"/>
            <w:sz w:val="22"/>
            <w:szCs w:val="22"/>
            <w:lang w:bidi="ar-SA"/>
          </w:rPr>
          <w:tab/>
        </w:r>
        <w:r w:rsidR="00B233C7" w:rsidRPr="00904371">
          <w:rPr>
            <w:rStyle w:val="Hyperlink"/>
          </w:rPr>
          <w:t>Configuring caTIES</w:t>
        </w:r>
        <w:r w:rsidR="00B233C7">
          <w:rPr>
            <w:webHidden/>
          </w:rPr>
          <w:tab/>
        </w:r>
        <w:r w:rsidR="00582F88">
          <w:rPr>
            <w:webHidden/>
          </w:rPr>
          <w:fldChar w:fldCharType="begin"/>
        </w:r>
        <w:r w:rsidR="00B233C7">
          <w:rPr>
            <w:webHidden/>
          </w:rPr>
          <w:instrText xml:space="preserve"> PAGEREF _Toc288205357 \h </w:instrText>
        </w:r>
        <w:r w:rsidR="00582F88">
          <w:rPr>
            <w:webHidden/>
          </w:rPr>
        </w:r>
        <w:r w:rsidR="00582F88">
          <w:rPr>
            <w:webHidden/>
          </w:rPr>
          <w:fldChar w:fldCharType="separate"/>
        </w:r>
        <w:r w:rsidR="00B233C7">
          <w:rPr>
            <w:webHidden/>
          </w:rPr>
          <w:t>39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8" w:history="1">
        <w:r w:rsidR="00B233C7" w:rsidRPr="00904371">
          <w:rPr>
            <w:rStyle w:val="Hyperlink"/>
          </w:rPr>
          <w:t>3.4</w:t>
        </w:r>
        <w:r w:rsidR="00B233C7">
          <w:rPr>
            <w:smallCaps w:val="0"/>
            <w:sz w:val="22"/>
            <w:szCs w:val="22"/>
            <w:lang w:bidi="ar-SA"/>
          </w:rPr>
          <w:tab/>
        </w:r>
        <w:r w:rsidR="00B233C7" w:rsidRPr="00904371">
          <w:rPr>
            <w:rStyle w:val="Hyperlink"/>
          </w:rPr>
          <w:t>Deploying caTIES</w:t>
        </w:r>
        <w:r w:rsidR="00B233C7">
          <w:rPr>
            <w:webHidden/>
          </w:rPr>
          <w:tab/>
        </w:r>
        <w:r w:rsidR="00582F88">
          <w:rPr>
            <w:webHidden/>
          </w:rPr>
          <w:fldChar w:fldCharType="begin"/>
        </w:r>
        <w:r w:rsidR="00B233C7">
          <w:rPr>
            <w:webHidden/>
          </w:rPr>
          <w:instrText xml:space="preserve"> PAGEREF _Toc288205358 \h </w:instrText>
        </w:r>
        <w:r w:rsidR="00582F88">
          <w:rPr>
            <w:webHidden/>
          </w:rPr>
        </w:r>
        <w:r w:rsidR="00582F88">
          <w:rPr>
            <w:webHidden/>
          </w:rPr>
          <w:fldChar w:fldCharType="separate"/>
        </w:r>
        <w:r w:rsidR="00B233C7">
          <w:rPr>
            <w:webHidden/>
          </w:rPr>
          <w:t>43</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59" w:history="1">
        <w:r w:rsidR="00B233C7" w:rsidRPr="00904371">
          <w:rPr>
            <w:rStyle w:val="Hyperlink"/>
          </w:rPr>
          <w:t>3.5</w:t>
        </w:r>
        <w:r w:rsidR="00B233C7">
          <w:rPr>
            <w:smallCaps w:val="0"/>
            <w:sz w:val="22"/>
            <w:szCs w:val="22"/>
            <w:lang w:bidi="ar-SA"/>
          </w:rPr>
          <w:tab/>
        </w:r>
        <w:r w:rsidR="00B233C7" w:rsidRPr="00904371">
          <w:rPr>
            <w:rStyle w:val="Hyperlink"/>
          </w:rPr>
          <w:t>Running caTIES pipeline</w:t>
        </w:r>
        <w:r w:rsidR="00B233C7">
          <w:rPr>
            <w:webHidden/>
          </w:rPr>
          <w:tab/>
        </w:r>
        <w:r w:rsidR="00582F88">
          <w:rPr>
            <w:webHidden/>
          </w:rPr>
          <w:fldChar w:fldCharType="begin"/>
        </w:r>
        <w:r w:rsidR="00B233C7">
          <w:rPr>
            <w:webHidden/>
          </w:rPr>
          <w:instrText xml:space="preserve"> PAGEREF _Toc288205359 \h </w:instrText>
        </w:r>
        <w:r w:rsidR="00582F88">
          <w:rPr>
            <w:webHidden/>
          </w:rPr>
        </w:r>
        <w:r w:rsidR="00582F88">
          <w:rPr>
            <w:webHidden/>
          </w:rPr>
          <w:fldChar w:fldCharType="separate"/>
        </w:r>
        <w:r w:rsidR="00B233C7">
          <w:rPr>
            <w:webHidden/>
          </w:rPr>
          <w:t>43</w:t>
        </w:r>
        <w:r w:rsidR="00582F88">
          <w:rPr>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0" w:history="1">
        <w:r w:rsidR="00B233C7" w:rsidRPr="00904371">
          <w:rPr>
            <w:rStyle w:val="Hyperlink"/>
            <w:noProof/>
          </w:rPr>
          <w:t>3.5.1</w:t>
        </w:r>
        <w:r w:rsidR="00B233C7">
          <w:rPr>
            <w:i w:val="0"/>
            <w:iCs w:val="0"/>
            <w:noProof/>
            <w:sz w:val="22"/>
            <w:szCs w:val="22"/>
            <w:lang w:bidi="ar-SA"/>
          </w:rPr>
          <w:tab/>
        </w:r>
        <w:r w:rsidR="00B233C7" w:rsidRPr="00904371">
          <w:rPr>
            <w:rStyle w:val="Hyperlink"/>
            <w:noProof/>
          </w:rPr>
          <w:t>Running the Report Loader Server</w:t>
        </w:r>
        <w:r w:rsidR="00B233C7">
          <w:rPr>
            <w:noProof/>
            <w:webHidden/>
          </w:rPr>
          <w:tab/>
        </w:r>
        <w:r w:rsidR="00582F88">
          <w:rPr>
            <w:noProof/>
            <w:webHidden/>
          </w:rPr>
          <w:fldChar w:fldCharType="begin"/>
        </w:r>
        <w:r w:rsidR="00B233C7">
          <w:rPr>
            <w:noProof/>
            <w:webHidden/>
          </w:rPr>
          <w:instrText xml:space="preserve"> PAGEREF _Toc288205360 \h </w:instrText>
        </w:r>
        <w:r w:rsidR="00582F88">
          <w:rPr>
            <w:noProof/>
            <w:webHidden/>
          </w:rPr>
        </w:r>
        <w:r w:rsidR="00582F88">
          <w:rPr>
            <w:noProof/>
            <w:webHidden/>
          </w:rPr>
          <w:fldChar w:fldCharType="separate"/>
        </w:r>
        <w:r w:rsidR="00B233C7">
          <w:rPr>
            <w:noProof/>
            <w:webHidden/>
          </w:rPr>
          <w:t>49</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1" w:history="1">
        <w:r w:rsidR="00B233C7" w:rsidRPr="00904371">
          <w:rPr>
            <w:rStyle w:val="Hyperlink"/>
            <w:noProof/>
          </w:rPr>
          <w:t>3.5.2</w:t>
        </w:r>
        <w:r w:rsidR="00B233C7">
          <w:rPr>
            <w:i w:val="0"/>
            <w:iCs w:val="0"/>
            <w:noProof/>
            <w:sz w:val="22"/>
            <w:szCs w:val="22"/>
            <w:lang w:bidi="ar-SA"/>
          </w:rPr>
          <w:tab/>
        </w:r>
        <w:r w:rsidR="00B233C7" w:rsidRPr="00904371">
          <w:rPr>
            <w:rStyle w:val="Hyperlink"/>
            <w:noProof/>
          </w:rPr>
          <w:t>Running the Report De-identification Server</w:t>
        </w:r>
        <w:r w:rsidR="00B233C7">
          <w:rPr>
            <w:noProof/>
            <w:webHidden/>
          </w:rPr>
          <w:tab/>
        </w:r>
        <w:r w:rsidR="00582F88">
          <w:rPr>
            <w:noProof/>
            <w:webHidden/>
          </w:rPr>
          <w:fldChar w:fldCharType="begin"/>
        </w:r>
        <w:r w:rsidR="00B233C7">
          <w:rPr>
            <w:noProof/>
            <w:webHidden/>
          </w:rPr>
          <w:instrText xml:space="preserve"> PAGEREF _Toc288205361 \h </w:instrText>
        </w:r>
        <w:r w:rsidR="00582F88">
          <w:rPr>
            <w:noProof/>
            <w:webHidden/>
          </w:rPr>
        </w:r>
        <w:r w:rsidR="00582F88">
          <w:rPr>
            <w:noProof/>
            <w:webHidden/>
          </w:rPr>
          <w:fldChar w:fldCharType="separate"/>
        </w:r>
        <w:r w:rsidR="00B233C7">
          <w:rPr>
            <w:noProof/>
            <w:webHidden/>
          </w:rPr>
          <w:t>50</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2" w:history="1">
        <w:r w:rsidR="00B233C7" w:rsidRPr="00904371">
          <w:rPr>
            <w:rStyle w:val="Hyperlink"/>
            <w:noProof/>
          </w:rPr>
          <w:t>3.5.3</w:t>
        </w:r>
        <w:r w:rsidR="00B233C7">
          <w:rPr>
            <w:i w:val="0"/>
            <w:iCs w:val="0"/>
            <w:noProof/>
            <w:sz w:val="22"/>
            <w:szCs w:val="22"/>
            <w:lang w:bidi="ar-SA"/>
          </w:rPr>
          <w:tab/>
        </w:r>
        <w:r w:rsidR="00B233C7" w:rsidRPr="00904371">
          <w:rPr>
            <w:rStyle w:val="Hyperlink"/>
            <w:noProof/>
          </w:rPr>
          <w:t>Running the Report Concept-Code Server</w:t>
        </w:r>
        <w:r w:rsidR="00B233C7">
          <w:rPr>
            <w:noProof/>
            <w:webHidden/>
          </w:rPr>
          <w:tab/>
        </w:r>
        <w:r w:rsidR="00582F88">
          <w:rPr>
            <w:noProof/>
            <w:webHidden/>
          </w:rPr>
          <w:fldChar w:fldCharType="begin"/>
        </w:r>
        <w:r w:rsidR="00B233C7">
          <w:rPr>
            <w:noProof/>
            <w:webHidden/>
          </w:rPr>
          <w:instrText xml:space="preserve"> PAGEREF _Toc288205362 \h </w:instrText>
        </w:r>
        <w:r w:rsidR="00582F88">
          <w:rPr>
            <w:noProof/>
            <w:webHidden/>
          </w:rPr>
        </w:r>
        <w:r w:rsidR="00582F88">
          <w:rPr>
            <w:noProof/>
            <w:webHidden/>
          </w:rPr>
          <w:fldChar w:fldCharType="separate"/>
        </w:r>
        <w:r w:rsidR="00B233C7">
          <w:rPr>
            <w:noProof/>
            <w:webHidden/>
          </w:rPr>
          <w:t>51</w:t>
        </w:r>
        <w:r w:rsidR="00582F88">
          <w:rPr>
            <w:noProof/>
            <w:webHidden/>
          </w:rPr>
          <w:fldChar w:fldCharType="end"/>
        </w:r>
      </w:hyperlink>
    </w:p>
    <w:p w:rsidR="00B233C7" w:rsidRDefault="005202A3">
      <w:pPr>
        <w:pStyle w:val="TOC1"/>
        <w:tabs>
          <w:tab w:val="left" w:pos="1320"/>
        </w:tabs>
        <w:rPr>
          <w:b w:val="0"/>
          <w:bCs w:val="0"/>
          <w:caps w:val="0"/>
          <w:color w:val="auto"/>
          <w:sz w:val="22"/>
          <w:szCs w:val="22"/>
          <w:lang w:bidi="ar-SA"/>
        </w:rPr>
      </w:pPr>
      <w:hyperlink w:anchor="_Toc288205363" w:history="1">
        <w:r w:rsidR="00B233C7" w:rsidRPr="00904371">
          <w:rPr>
            <w:rStyle w:val="Hyperlink"/>
          </w:rPr>
          <w:t>Chapter 4.</w:t>
        </w:r>
        <w:r w:rsidR="00B233C7">
          <w:rPr>
            <w:b w:val="0"/>
            <w:bCs w:val="0"/>
            <w:caps w:val="0"/>
            <w:color w:val="auto"/>
            <w:sz w:val="22"/>
            <w:szCs w:val="22"/>
            <w:lang w:bidi="ar-SA"/>
          </w:rPr>
          <w:tab/>
        </w:r>
        <w:r w:rsidR="00B233C7" w:rsidRPr="00904371">
          <w:rPr>
            <w:rStyle w:val="Hyperlink"/>
          </w:rPr>
          <w:t>Testing the System</w:t>
        </w:r>
        <w:r w:rsidR="00B233C7">
          <w:rPr>
            <w:webHidden/>
          </w:rPr>
          <w:tab/>
        </w:r>
        <w:r w:rsidR="00582F88">
          <w:rPr>
            <w:webHidden/>
          </w:rPr>
          <w:fldChar w:fldCharType="begin"/>
        </w:r>
        <w:r w:rsidR="00B233C7">
          <w:rPr>
            <w:webHidden/>
          </w:rPr>
          <w:instrText xml:space="preserve"> PAGEREF _Toc288205363 \h </w:instrText>
        </w:r>
        <w:r w:rsidR="00582F88">
          <w:rPr>
            <w:webHidden/>
          </w:rPr>
        </w:r>
        <w:r w:rsidR="00582F88">
          <w:rPr>
            <w:webHidden/>
          </w:rPr>
          <w:fldChar w:fldCharType="separate"/>
        </w:r>
        <w:r w:rsidR="00B233C7">
          <w:rPr>
            <w:webHidden/>
          </w:rPr>
          <w:t>54</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64" w:history="1">
        <w:r w:rsidR="00B233C7" w:rsidRPr="00904371">
          <w:rPr>
            <w:rStyle w:val="Hyperlink"/>
          </w:rPr>
          <w:t>4.1</w:t>
        </w:r>
        <w:r w:rsidR="00B233C7">
          <w:rPr>
            <w:smallCaps w:val="0"/>
            <w:sz w:val="22"/>
            <w:szCs w:val="22"/>
            <w:lang w:bidi="ar-SA"/>
          </w:rPr>
          <w:tab/>
        </w:r>
        <w:r w:rsidR="00B233C7" w:rsidRPr="00904371">
          <w:rPr>
            <w:rStyle w:val="Hyperlink"/>
          </w:rPr>
          <w:t>Running the Test Case Suite (API)</w:t>
        </w:r>
        <w:r w:rsidR="00B233C7">
          <w:rPr>
            <w:webHidden/>
          </w:rPr>
          <w:tab/>
        </w:r>
        <w:r w:rsidR="00582F88">
          <w:rPr>
            <w:webHidden/>
          </w:rPr>
          <w:fldChar w:fldCharType="begin"/>
        </w:r>
        <w:r w:rsidR="00B233C7">
          <w:rPr>
            <w:webHidden/>
          </w:rPr>
          <w:instrText xml:space="preserve"> PAGEREF _Toc288205364 \h </w:instrText>
        </w:r>
        <w:r w:rsidR="00582F88">
          <w:rPr>
            <w:webHidden/>
          </w:rPr>
        </w:r>
        <w:r w:rsidR="00582F88">
          <w:rPr>
            <w:webHidden/>
          </w:rPr>
          <w:fldChar w:fldCharType="separate"/>
        </w:r>
        <w:r w:rsidR="00B233C7">
          <w:rPr>
            <w:webHidden/>
          </w:rPr>
          <w:t>54</w:t>
        </w:r>
        <w:r w:rsidR="00582F88">
          <w:rPr>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5" w:history="1">
        <w:r w:rsidR="00B233C7" w:rsidRPr="00904371">
          <w:rPr>
            <w:rStyle w:val="Hyperlink"/>
            <w:noProof/>
          </w:rPr>
          <w:t>4.1.1</w:t>
        </w:r>
        <w:r w:rsidR="00B233C7">
          <w:rPr>
            <w:i w:val="0"/>
            <w:iCs w:val="0"/>
            <w:noProof/>
            <w:sz w:val="22"/>
            <w:szCs w:val="22"/>
            <w:lang w:bidi="ar-SA"/>
          </w:rPr>
          <w:tab/>
        </w:r>
        <w:r w:rsidR="00B233C7" w:rsidRPr="00904371">
          <w:rPr>
            <w:rStyle w:val="Hyperlink"/>
            <w:noProof/>
          </w:rPr>
          <w:t>Running caCORE CSM Enabled Test Case Suite</w:t>
        </w:r>
        <w:r w:rsidR="00B233C7">
          <w:rPr>
            <w:noProof/>
            <w:webHidden/>
          </w:rPr>
          <w:tab/>
        </w:r>
        <w:r w:rsidR="00582F88">
          <w:rPr>
            <w:noProof/>
            <w:webHidden/>
          </w:rPr>
          <w:fldChar w:fldCharType="begin"/>
        </w:r>
        <w:r w:rsidR="00B233C7">
          <w:rPr>
            <w:noProof/>
            <w:webHidden/>
          </w:rPr>
          <w:instrText xml:space="preserve"> PAGEREF _Toc288205365 \h </w:instrText>
        </w:r>
        <w:r w:rsidR="00582F88">
          <w:rPr>
            <w:noProof/>
            <w:webHidden/>
          </w:rPr>
        </w:r>
        <w:r w:rsidR="00582F88">
          <w:rPr>
            <w:noProof/>
            <w:webHidden/>
          </w:rPr>
          <w:fldChar w:fldCharType="separate"/>
        </w:r>
        <w:r w:rsidR="00B233C7">
          <w:rPr>
            <w:noProof/>
            <w:webHidden/>
          </w:rPr>
          <w:t>54</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6" w:history="1">
        <w:r w:rsidR="00B233C7" w:rsidRPr="00904371">
          <w:rPr>
            <w:rStyle w:val="Hyperlink"/>
            <w:noProof/>
          </w:rPr>
          <w:t>4.1.2</w:t>
        </w:r>
        <w:r w:rsidR="00B233C7">
          <w:rPr>
            <w:i w:val="0"/>
            <w:iCs w:val="0"/>
            <w:noProof/>
            <w:sz w:val="22"/>
            <w:szCs w:val="22"/>
            <w:lang w:bidi="ar-SA"/>
          </w:rPr>
          <w:tab/>
        </w:r>
        <w:r w:rsidR="00B233C7" w:rsidRPr="00904371">
          <w:rPr>
            <w:rStyle w:val="Hyperlink"/>
            <w:noProof/>
          </w:rPr>
          <w:t>Getting Test Suite Result and Detailed Report</w:t>
        </w:r>
        <w:r w:rsidR="00B233C7">
          <w:rPr>
            <w:noProof/>
            <w:webHidden/>
          </w:rPr>
          <w:tab/>
        </w:r>
        <w:r w:rsidR="00582F88">
          <w:rPr>
            <w:noProof/>
            <w:webHidden/>
          </w:rPr>
          <w:fldChar w:fldCharType="begin"/>
        </w:r>
        <w:r w:rsidR="00B233C7">
          <w:rPr>
            <w:noProof/>
            <w:webHidden/>
          </w:rPr>
          <w:instrText xml:space="preserve"> PAGEREF _Toc288205366 \h </w:instrText>
        </w:r>
        <w:r w:rsidR="00582F88">
          <w:rPr>
            <w:noProof/>
            <w:webHidden/>
          </w:rPr>
        </w:r>
        <w:r w:rsidR="00582F88">
          <w:rPr>
            <w:noProof/>
            <w:webHidden/>
          </w:rPr>
          <w:fldChar w:fldCharType="separate"/>
        </w:r>
        <w:r w:rsidR="00B233C7">
          <w:rPr>
            <w:noProof/>
            <w:webHidden/>
          </w:rPr>
          <w:t>55</w:t>
        </w:r>
        <w:r w:rsidR="00582F88">
          <w:rPr>
            <w:noProof/>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7" w:history="1">
        <w:r w:rsidR="00B233C7" w:rsidRPr="00904371">
          <w:rPr>
            <w:rStyle w:val="Hyperlink"/>
            <w:noProof/>
          </w:rPr>
          <w:t>4.1.3</w:t>
        </w:r>
        <w:r w:rsidR="00B233C7">
          <w:rPr>
            <w:i w:val="0"/>
            <w:iCs w:val="0"/>
            <w:noProof/>
            <w:sz w:val="22"/>
            <w:szCs w:val="22"/>
            <w:lang w:bidi="ar-SA"/>
          </w:rPr>
          <w:tab/>
        </w:r>
        <w:r w:rsidR="00B233C7" w:rsidRPr="00904371">
          <w:rPr>
            <w:rStyle w:val="Hyperlink"/>
            <w:noProof/>
          </w:rPr>
          <w:t>Source code of Test Cases</w:t>
        </w:r>
        <w:r w:rsidR="00B233C7">
          <w:rPr>
            <w:noProof/>
            <w:webHidden/>
          </w:rPr>
          <w:tab/>
        </w:r>
        <w:r w:rsidR="00582F88">
          <w:rPr>
            <w:noProof/>
            <w:webHidden/>
          </w:rPr>
          <w:fldChar w:fldCharType="begin"/>
        </w:r>
        <w:r w:rsidR="00B233C7">
          <w:rPr>
            <w:noProof/>
            <w:webHidden/>
          </w:rPr>
          <w:instrText xml:space="preserve"> PAGEREF _Toc288205367 \h </w:instrText>
        </w:r>
        <w:r w:rsidR="00582F88">
          <w:rPr>
            <w:noProof/>
            <w:webHidden/>
          </w:rPr>
        </w:r>
        <w:r w:rsidR="00582F88">
          <w:rPr>
            <w:noProof/>
            <w:webHidden/>
          </w:rPr>
          <w:fldChar w:fldCharType="separate"/>
        </w:r>
        <w:r w:rsidR="00B233C7">
          <w:rPr>
            <w:noProof/>
            <w:webHidden/>
          </w:rPr>
          <w:t>55</w:t>
        </w:r>
        <w:r w:rsidR="00582F88">
          <w:rPr>
            <w:noProof/>
            <w:webHidden/>
          </w:rPr>
          <w:fldChar w:fldCharType="end"/>
        </w:r>
      </w:hyperlink>
    </w:p>
    <w:p w:rsidR="00B233C7" w:rsidRDefault="005202A3">
      <w:pPr>
        <w:pStyle w:val="TOC2"/>
        <w:tabs>
          <w:tab w:val="left" w:pos="880"/>
        </w:tabs>
        <w:rPr>
          <w:smallCaps w:val="0"/>
          <w:sz w:val="22"/>
          <w:szCs w:val="22"/>
          <w:lang w:bidi="ar-SA"/>
        </w:rPr>
      </w:pPr>
      <w:hyperlink w:anchor="_Toc288205368" w:history="1">
        <w:r w:rsidR="00B233C7" w:rsidRPr="00904371">
          <w:rPr>
            <w:rStyle w:val="Hyperlink"/>
          </w:rPr>
          <w:t>4.2</w:t>
        </w:r>
        <w:r w:rsidR="00B233C7">
          <w:rPr>
            <w:smallCaps w:val="0"/>
            <w:sz w:val="22"/>
            <w:szCs w:val="22"/>
            <w:lang w:bidi="ar-SA"/>
          </w:rPr>
          <w:tab/>
        </w:r>
        <w:r w:rsidR="00B233C7" w:rsidRPr="00904371">
          <w:rPr>
            <w:rStyle w:val="Hyperlink"/>
          </w:rPr>
          <w:t>Running Test Cases Suite (API) with HTTPS</w:t>
        </w:r>
        <w:r w:rsidR="00B233C7">
          <w:rPr>
            <w:webHidden/>
          </w:rPr>
          <w:tab/>
        </w:r>
        <w:r w:rsidR="00582F88">
          <w:rPr>
            <w:webHidden/>
          </w:rPr>
          <w:fldChar w:fldCharType="begin"/>
        </w:r>
        <w:r w:rsidR="00B233C7">
          <w:rPr>
            <w:webHidden/>
          </w:rPr>
          <w:instrText xml:space="preserve"> PAGEREF _Toc288205368 \h </w:instrText>
        </w:r>
        <w:r w:rsidR="00582F88">
          <w:rPr>
            <w:webHidden/>
          </w:rPr>
        </w:r>
        <w:r w:rsidR="00582F88">
          <w:rPr>
            <w:webHidden/>
          </w:rPr>
          <w:fldChar w:fldCharType="separate"/>
        </w:r>
        <w:r w:rsidR="00B233C7">
          <w:rPr>
            <w:webHidden/>
          </w:rPr>
          <w:t>55</w:t>
        </w:r>
        <w:r w:rsidR="00582F88">
          <w:rPr>
            <w:webHidden/>
          </w:rPr>
          <w:fldChar w:fldCharType="end"/>
        </w:r>
      </w:hyperlink>
    </w:p>
    <w:p w:rsidR="00B233C7" w:rsidRDefault="005202A3">
      <w:pPr>
        <w:pStyle w:val="TOC3"/>
        <w:tabs>
          <w:tab w:val="left" w:pos="1100"/>
          <w:tab w:val="right" w:leader="dot" w:pos="9350"/>
        </w:tabs>
        <w:rPr>
          <w:i w:val="0"/>
          <w:iCs w:val="0"/>
          <w:noProof/>
          <w:sz w:val="22"/>
          <w:szCs w:val="22"/>
          <w:lang w:bidi="ar-SA"/>
        </w:rPr>
      </w:pPr>
      <w:hyperlink w:anchor="_Toc288205369" w:history="1">
        <w:r w:rsidR="00B233C7" w:rsidRPr="00904371">
          <w:rPr>
            <w:rStyle w:val="Hyperlink"/>
            <w:noProof/>
          </w:rPr>
          <w:t>4.2.1</w:t>
        </w:r>
        <w:r w:rsidR="00B233C7">
          <w:rPr>
            <w:i w:val="0"/>
            <w:iCs w:val="0"/>
            <w:noProof/>
            <w:sz w:val="22"/>
            <w:szCs w:val="22"/>
            <w:lang w:bidi="ar-SA"/>
          </w:rPr>
          <w:tab/>
        </w:r>
        <w:r w:rsidR="00B233C7" w:rsidRPr="00904371">
          <w:rPr>
            <w:rStyle w:val="Hyperlink"/>
            <w:noProof/>
          </w:rPr>
          <w:t>Configure Client for HTTPS</w:t>
        </w:r>
        <w:r w:rsidR="00B233C7">
          <w:rPr>
            <w:noProof/>
            <w:webHidden/>
          </w:rPr>
          <w:tab/>
        </w:r>
        <w:r w:rsidR="00582F88">
          <w:rPr>
            <w:noProof/>
            <w:webHidden/>
          </w:rPr>
          <w:fldChar w:fldCharType="begin"/>
        </w:r>
        <w:r w:rsidR="00B233C7">
          <w:rPr>
            <w:noProof/>
            <w:webHidden/>
          </w:rPr>
          <w:instrText xml:space="preserve"> PAGEREF _Toc288205369 \h </w:instrText>
        </w:r>
        <w:r w:rsidR="00582F88">
          <w:rPr>
            <w:noProof/>
            <w:webHidden/>
          </w:rPr>
        </w:r>
        <w:r w:rsidR="00582F88">
          <w:rPr>
            <w:noProof/>
            <w:webHidden/>
          </w:rPr>
          <w:fldChar w:fldCharType="separate"/>
        </w:r>
        <w:r w:rsidR="00B233C7">
          <w:rPr>
            <w:noProof/>
            <w:webHidden/>
          </w:rPr>
          <w:t>55</w:t>
        </w:r>
        <w:r w:rsidR="00582F88">
          <w:rPr>
            <w:noProof/>
            <w:webHidden/>
          </w:rPr>
          <w:fldChar w:fldCharType="end"/>
        </w:r>
      </w:hyperlink>
    </w:p>
    <w:p w:rsidR="00B233C7" w:rsidRDefault="005202A3">
      <w:pPr>
        <w:pStyle w:val="TOC1"/>
        <w:tabs>
          <w:tab w:val="left" w:pos="1320"/>
        </w:tabs>
        <w:rPr>
          <w:b w:val="0"/>
          <w:bCs w:val="0"/>
          <w:caps w:val="0"/>
          <w:color w:val="auto"/>
          <w:sz w:val="22"/>
          <w:szCs w:val="22"/>
          <w:lang w:bidi="ar-SA"/>
        </w:rPr>
      </w:pPr>
      <w:hyperlink w:anchor="_Toc288205370" w:history="1">
        <w:r w:rsidR="00B233C7" w:rsidRPr="00904371">
          <w:rPr>
            <w:rStyle w:val="Hyperlink"/>
          </w:rPr>
          <w:t>Chapter 5.</w:t>
        </w:r>
        <w:r w:rsidR="00B233C7">
          <w:rPr>
            <w:b w:val="0"/>
            <w:bCs w:val="0"/>
            <w:caps w:val="0"/>
            <w:color w:val="auto"/>
            <w:sz w:val="22"/>
            <w:szCs w:val="22"/>
            <w:lang w:bidi="ar-SA"/>
          </w:rPr>
          <w:tab/>
        </w:r>
        <w:r w:rsidR="00B233C7" w:rsidRPr="00904371">
          <w:rPr>
            <w:rStyle w:val="Hyperlink"/>
          </w:rPr>
          <w:t>Private/Public Data Store</w:t>
        </w:r>
        <w:r w:rsidR="00B233C7">
          <w:rPr>
            <w:webHidden/>
          </w:rPr>
          <w:tab/>
        </w:r>
        <w:r w:rsidR="00582F88">
          <w:rPr>
            <w:webHidden/>
          </w:rPr>
          <w:fldChar w:fldCharType="begin"/>
        </w:r>
        <w:r w:rsidR="00B233C7">
          <w:rPr>
            <w:webHidden/>
          </w:rPr>
          <w:instrText xml:space="preserve"> PAGEREF _Toc288205370 \h </w:instrText>
        </w:r>
        <w:r w:rsidR="00582F88">
          <w:rPr>
            <w:webHidden/>
          </w:rPr>
        </w:r>
        <w:r w:rsidR="00582F88">
          <w:rPr>
            <w:webHidden/>
          </w:rPr>
          <w:fldChar w:fldCharType="separate"/>
        </w:r>
        <w:r w:rsidR="00B233C7">
          <w:rPr>
            <w:webHidden/>
          </w:rPr>
          <w:t>57</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1" w:history="1">
        <w:r w:rsidR="00B233C7" w:rsidRPr="00904371">
          <w:rPr>
            <w:rStyle w:val="Hyperlink"/>
          </w:rPr>
          <w:t>5.1</w:t>
        </w:r>
        <w:r w:rsidR="00B233C7">
          <w:rPr>
            <w:smallCaps w:val="0"/>
            <w:sz w:val="22"/>
            <w:szCs w:val="22"/>
            <w:lang w:bidi="ar-SA"/>
          </w:rPr>
          <w:tab/>
        </w:r>
        <w:r w:rsidR="00B233C7" w:rsidRPr="00904371">
          <w:rPr>
            <w:rStyle w:val="Hyperlink"/>
          </w:rPr>
          <w:t>Deploying the Public Database</w:t>
        </w:r>
        <w:r w:rsidR="00B233C7">
          <w:rPr>
            <w:webHidden/>
          </w:rPr>
          <w:tab/>
        </w:r>
        <w:r w:rsidR="00582F88">
          <w:rPr>
            <w:webHidden/>
          </w:rPr>
          <w:fldChar w:fldCharType="begin"/>
        </w:r>
        <w:r w:rsidR="00B233C7">
          <w:rPr>
            <w:webHidden/>
          </w:rPr>
          <w:instrText xml:space="preserve"> PAGEREF _Toc288205371 \h </w:instrText>
        </w:r>
        <w:r w:rsidR="00582F88">
          <w:rPr>
            <w:webHidden/>
          </w:rPr>
        </w:r>
        <w:r w:rsidR="00582F88">
          <w:rPr>
            <w:webHidden/>
          </w:rPr>
          <w:fldChar w:fldCharType="separate"/>
        </w:r>
        <w:r w:rsidR="00B233C7">
          <w:rPr>
            <w:webHidden/>
          </w:rPr>
          <w:t>57</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2" w:history="1">
        <w:r w:rsidR="00B233C7" w:rsidRPr="00904371">
          <w:rPr>
            <w:rStyle w:val="Hyperlink"/>
          </w:rPr>
          <w:t>5.2</w:t>
        </w:r>
        <w:r w:rsidR="00B233C7">
          <w:rPr>
            <w:smallCaps w:val="0"/>
            <w:sz w:val="22"/>
            <w:szCs w:val="22"/>
            <w:lang w:bidi="ar-SA"/>
          </w:rPr>
          <w:tab/>
        </w:r>
        <w:r w:rsidR="00B233C7" w:rsidRPr="00904371">
          <w:rPr>
            <w:rStyle w:val="Hyperlink"/>
          </w:rPr>
          <w:t>Deploying the Web Application on the Public Database</w:t>
        </w:r>
        <w:r w:rsidR="00B233C7">
          <w:rPr>
            <w:webHidden/>
          </w:rPr>
          <w:tab/>
        </w:r>
        <w:r w:rsidR="00582F88">
          <w:rPr>
            <w:webHidden/>
          </w:rPr>
          <w:fldChar w:fldCharType="begin"/>
        </w:r>
        <w:r w:rsidR="00B233C7">
          <w:rPr>
            <w:webHidden/>
          </w:rPr>
          <w:instrText xml:space="preserve"> PAGEREF _Toc288205372 \h </w:instrText>
        </w:r>
        <w:r w:rsidR="00582F88">
          <w:rPr>
            <w:webHidden/>
          </w:rPr>
        </w:r>
        <w:r w:rsidR="00582F88">
          <w:rPr>
            <w:webHidden/>
          </w:rPr>
          <w:fldChar w:fldCharType="separate"/>
        </w:r>
        <w:r w:rsidR="00B233C7">
          <w:rPr>
            <w:webHidden/>
          </w:rPr>
          <w:t>61</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3" w:history="1">
        <w:r w:rsidR="00B233C7" w:rsidRPr="00904371">
          <w:rPr>
            <w:rStyle w:val="Hyperlink"/>
          </w:rPr>
          <w:t>5.3</w:t>
        </w:r>
        <w:r w:rsidR="00B233C7">
          <w:rPr>
            <w:smallCaps w:val="0"/>
            <w:sz w:val="22"/>
            <w:szCs w:val="22"/>
            <w:lang w:bidi="ar-SA"/>
          </w:rPr>
          <w:tab/>
        </w:r>
        <w:r w:rsidR="00B233C7" w:rsidRPr="00904371">
          <w:rPr>
            <w:rStyle w:val="Hyperlink"/>
          </w:rPr>
          <w:t>Known Issues</w:t>
        </w:r>
        <w:r w:rsidR="00B233C7">
          <w:rPr>
            <w:webHidden/>
          </w:rPr>
          <w:tab/>
        </w:r>
        <w:r w:rsidR="00582F88">
          <w:rPr>
            <w:webHidden/>
          </w:rPr>
          <w:fldChar w:fldCharType="begin"/>
        </w:r>
        <w:r w:rsidR="00B233C7">
          <w:rPr>
            <w:webHidden/>
          </w:rPr>
          <w:instrText xml:space="preserve"> PAGEREF _Toc288205373 \h </w:instrText>
        </w:r>
        <w:r w:rsidR="00582F88">
          <w:rPr>
            <w:webHidden/>
          </w:rPr>
        </w:r>
        <w:r w:rsidR="00582F88">
          <w:rPr>
            <w:webHidden/>
          </w:rPr>
          <w:fldChar w:fldCharType="separate"/>
        </w:r>
        <w:r w:rsidR="00B233C7">
          <w:rPr>
            <w:webHidden/>
          </w:rPr>
          <w:t>61</w:t>
        </w:r>
        <w:r w:rsidR="00582F88">
          <w:rPr>
            <w:webHidden/>
          </w:rPr>
          <w:fldChar w:fldCharType="end"/>
        </w:r>
      </w:hyperlink>
    </w:p>
    <w:p w:rsidR="00B233C7" w:rsidRDefault="005202A3">
      <w:pPr>
        <w:pStyle w:val="TOC1"/>
        <w:tabs>
          <w:tab w:val="left" w:pos="1320"/>
        </w:tabs>
        <w:rPr>
          <w:b w:val="0"/>
          <w:bCs w:val="0"/>
          <w:caps w:val="0"/>
          <w:color w:val="auto"/>
          <w:sz w:val="22"/>
          <w:szCs w:val="22"/>
          <w:lang w:bidi="ar-SA"/>
        </w:rPr>
      </w:pPr>
      <w:hyperlink w:anchor="_Toc288205374" w:history="1">
        <w:r w:rsidR="00B233C7" w:rsidRPr="00904371">
          <w:rPr>
            <w:rStyle w:val="Hyperlink"/>
          </w:rPr>
          <w:t>Chapter 6.</w:t>
        </w:r>
        <w:r w:rsidR="00B233C7">
          <w:rPr>
            <w:b w:val="0"/>
            <w:bCs w:val="0"/>
            <w:caps w:val="0"/>
            <w:color w:val="auto"/>
            <w:sz w:val="22"/>
            <w:szCs w:val="22"/>
            <w:lang w:bidi="ar-SA"/>
          </w:rPr>
          <w:tab/>
        </w:r>
        <w:r w:rsidR="00B233C7" w:rsidRPr="00904371">
          <w:rPr>
            <w:rStyle w:val="Hyperlink"/>
          </w:rPr>
          <w:t>Deploying caTissue caGRID Data Service</w:t>
        </w:r>
        <w:r w:rsidR="00B233C7">
          <w:rPr>
            <w:webHidden/>
          </w:rPr>
          <w:tab/>
        </w:r>
        <w:r w:rsidR="00582F88">
          <w:rPr>
            <w:webHidden/>
          </w:rPr>
          <w:fldChar w:fldCharType="begin"/>
        </w:r>
        <w:r w:rsidR="00B233C7">
          <w:rPr>
            <w:webHidden/>
          </w:rPr>
          <w:instrText xml:space="preserve"> PAGEREF _Toc288205374 \h </w:instrText>
        </w:r>
        <w:r w:rsidR="00582F88">
          <w:rPr>
            <w:webHidden/>
          </w:rPr>
        </w:r>
        <w:r w:rsidR="00582F88">
          <w:rPr>
            <w:webHidden/>
          </w:rPr>
          <w:fldChar w:fldCharType="separate"/>
        </w:r>
        <w:r w:rsidR="00B233C7">
          <w:rPr>
            <w:webHidden/>
          </w:rPr>
          <w:t>63</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5" w:history="1">
        <w:r w:rsidR="00B233C7" w:rsidRPr="00904371">
          <w:rPr>
            <w:rStyle w:val="Hyperlink"/>
          </w:rPr>
          <w:t>6.1</w:t>
        </w:r>
        <w:r w:rsidR="00B233C7">
          <w:rPr>
            <w:smallCaps w:val="0"/>
            <w:sz w:val="22"/>
            <w:szCs w:val="22"/>
            <w:lang w:bidi="ar-SA"/>
          </w:rPr>
          <w:tab/>
        </w:r>
        <w:r w:rsidR="00B233C7" w:rsidRPr="00904371">
          <w:rPr>
            <w:rStyle w:val="Hyperlink"/>
          </w:rPr>
          <w:t>Background</w:t>
        </w:r>
        <w:r w:rsidR="00B233C7">
          <w:rPr>
            <w:webHidden/>
          </w:rPr>
          <w:tab/>
        </w:r>
        <w:r w:rsidR="00582F88">
          <w:rPr>
            <w:webHidden/>
          </w:rPr>
          <w:fldChar w:fldCharType="begin"/>
        </w:r>
        <w:r w:rsidR="00B233C7">
          <w:rPr>
            <w:webHidden/>
          </w:rPr>
          <w:instrText xml:space="preserve"> PAGEREF _Toc288205375 \h </w:instrText>
        </w:r>
        <w:r w:rsidR="00582F88">
          <w:rPr>
            <w:webHidden/>
          </w:rPr>
        </w:r>
        <w:r w:rsidR="00582F88">
          <w:rPr>
            <w:webHidden/>
          </w:rPr>
          <w:fldChar w:fldCharType="separate"/>
        </w:r>
        <w:r w:rsidR="00B233C7">
          <w:rPr>
            <w:webHidden/>
          </w:rPr>
          <w:t>63</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6" w:history="1">
        <w:r w:rsidR="00B233C7" w:rsidRPr="00904371">
          <w:rPr>
            <w:rStyle w:val="Hyperlink"/>
          </w:rPr>
          <w:t>6.2</w:t>
        </w:r>
        <w:r w:rsidR="00B233C7">
          <w:rPr>
            <w:smallCaps w:val="0"/>
            <w:sz w:val="22"/>
            <w:szCs w:val="22"/>
            <w:lang w:bidi="ar-SA"/>
          </w:rPr>
          <w:tab/>
        </w:r>
        <w:r w:rsidR="00B233C7" w:rsidRPr="00904371">
          <w:rPr>
            <w:rStyle w:val="Hyperlink"/>
          </w:rPr>
          <w:t>Prerequisites</w:t>
        </w:r>
        <w:r w:rsidR="00B233C7">
          <w:rPr>
            <w:webHidden/>
          </w:rPr>
          <w:tab/>
        </w:r>
        <w:r w:rsidR="00582F88">
          <w:rPr>
            <w:webHidden/>
          </w:rPr>
          <w:fldChar w:fldCharType="begin"/>
        </w:r>
        <w:r w:rsidR="00B233C7">
          <w:rPr>
            <w:webHidden/>
          </w:rPr>
          <w:instrText xml:space="preserve"> PAGEREF _Toc288205376 \h </w:instrText>
        </w:r>
        <w:r w:rsidR="00582F88">
          <w:rPr>
            <w:webHidden/>
          </w:rPr>
        </w:r>
        <w:r w:rsidR="00582F88">
          <w:rPr>
            <w:webHidden/>
          </w:rPr>
          <w:fldChar w:fldCharType="separate"/>
        </w:r>
        <w:r w:rsidR="00B233C7">
          <w:rPr>
            <w:webHidden/>
          </w:rPr>
          <w:t>64</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7" w:history="1">
        <w:r w:rsidR="00B233C7" w:rsidRPr="00904371">
          <w:rPr>
            <w:rStyle w:val="Hyperlink"/>
          </w:rPr>
          <w:t>6.3</w:t>
        </w:r>
        <w:r w:rsidR="00B233C7">
          <w:rPr>
            <w:smallCaps w:val="0"/>
            <w:sz w:val="22"/>
            <w:szCs w:val="22"/>
            <w:lang w:bidi="ar-SA"/>
          </w:rPr>
          <w:tab/>
        </w:r>
        <w:r w:rsidR="00B233C7" w:rsidRPr="00904371">
          <w:rPr>
            <w:rStyle w:val="Hyperlink"/>
          </w:rPr>
          <w:t>Requesting a caGrid Host Certificate</w:t>
        </w:r>
        <w:r w:rsidR="00B233C7">
          <w:rPr>
            <w:webHidden/>
          </w:rPr>
          <w:tab/>
        </w:r>
        <w:r w:rsidR="00582F88">
          <w:rPr>
            <w:webHidden/>
          </w:rPr>
          <w:fldChar w:fldCharType="begin"/>
        </w:r>
        <w:r w:rsidR="00B233C7">
          <w:rPr>
            <w:webHidden/>
          </w:rPr>
          <w:instrText xml:space="preserve"> PAGEREF _Toc288205377 \h </w:instrText>
        </w:r>
        <w:r w:rsidR="00582F88">
          <w:rPr>
            <w:webHidden/>
          </w:rPr>
        </w:r>
        <w:r w:rsidR="00582F88">
          <w:rPr>
            <w:webHidden/>
          </w:rPr>
          <w:fldChar w:fldCharType="separate"/>
        </w:r>
        <w:r w:rsidR="00B233C7">
          <w:rPr>
            <w:webHidden/>
          </w:rPr>
          <w:t>64</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8" w:history="1">
        <w:r w:rsidR="00B233C7" w:rsidRPr="00904371">
          <w:rPr>
            <w:rStyle w:val="Hyperlink"/>
          </w:rPr>
          <w:t>6.4</w:t>
        </w:r>
        <w:r w:rsidR="00B233C7">
          <w:rPr>
            <w:smallCaps w:val="0"/>
            <w:sz w:val="22"/>
            <w:szCs w:val="22"/>
            <w:lang w:bidi="ar-SA"/>
          </w:rPr>
          <w:tab/>
        </w:r>
        <w:r w:rsidR="00B233C7" w:rsidRPr="00904371">
          <w:rPr>
            <w:rStyle w:val="Hyperlink"/>
          </w:rPr>
          <w:t>Deploying and Securing Globus</w:t>
        </w:r>
        <w:r w:rsidR="00B233C7">
          <w:rPr>
            <w:webHidden/>
          </w:rPr>
          <w:tab/>
        </w:r>
        <w:r w:rsidR="00582F88">
          <w:rPr>
            <w:webHidden/>
          </w:rPr>
          <w:fldChar w:fldCharType="begin"/>
        </w:r>
        <w:r w:rsidR="00B233C7">
          <w:rPr>
            <w:webHidden/>
          </w:rPr>
          <w:instrText xml:space="preserve"> PAGEREF _Toc288205378 \h </w:instrText>
        </w:r>
        <w:r w:rsidR="00582F88">
          <w:rPr>
            <w:webHidden/>
          </w:rPr>
        </w:r>
        <w:r w:rsidR="00582F88">
          <w:rPr>
            <w:webHidden/>
          </w:rPr>
          <w:fldChar w:fldCharType="separate"/>
        </w:r>
        <w:r w:rsidR="00B233C7">
          <w:rPr>
            <w:webHidden/>
          </w:rPr>
          <w:t>67</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79" w:history="1">
        <w:r w:rsidR="00B233C7" w:rsidRPr="00904371">
          <w:rPr>
            <w:rStyle w:val="Hyperlink"/>
          </w:rPr>
          <w:t>6.5</w:t>
        </w:r>
        <w:r w:rsidR="00B233C7">
          <w:rPr>
            <w:smallCaps w:val="0"/>
            <w:sz w:val="22"/>
            <w:szCs w:val="22"/>
            <w:lang w:bidi="ar-SA"/>
          </w:rPr>
          <w:tab/>
        </w:r>
        <w:r w:rsidR="00B233C7" w:rsidRPr="00904371">
          <w:rPr>
            <w:rStyle w:val="Hyperlink"/>
          </w:rPr>
          <w:t>Installing a caTissue service:</w:t>
        </w:r>
        <w:r w:rsidR="00B233C7">
          <w:rPr>
            <w:webHidden/>
          </w:rPr>
          <w:tab/>
        </w:r>
        <w:r w:rsidR="00582F88">
          <w:rPr>
            <w:webHidden/>
          </w:rPr>
          <w:fldChar w:fldCharType="begin"/>
        </w:r>
        <w:r w:rsidR="00B233C7">
          <w:rPr>
            <w:webHidden/>
          </w:rPr>
          <w:instrText xml:space="preserve"> PAGEREF _Toc288205379 \h </w:instrText>
        </w:r>
        <w:r w:rsidR="00582F88">
          <w:rPr>
            <w:webHidden/>
          </w:rPr>
        </w:r>
        <w:r w:rsidR="00582F88">
          <w:rPr>
            <w:webHidden/>
          </w:rPr>
          <w:fldChar w:fldCharType="separate"/>
        </w:r>
        <w:r w:rsidR="00B233C7">
          <w:rPr>
            <w:webHidden/>
          </w:rPr>
          <w:t>69</w:t>
        </w:r>
        <w:r w:rsidR="00582F88">
          <w:rPr>
            <w:webHidden/>
          </w:rPr>
          <w:fldChar w:fldCharType="end"/>
        </w:r>
      </w:hyperlink>
    </w:p>
    <w:p w:rsidR="00B233C7" w:rsidRDefault="005202A3">
      <w:pPr>
        <w:pStyle w:val="TOC2"/>
        <w:tabs>
          <w:tab w:val="left" w:pos="880"/>
        </w:tabs>
        <w:rPr>
          <w:smallCaps w:val="0"/>
          <w:sz w:val="22"/>
          <w:szCs w:val="22"/>
          <w:lang w:bidi="ar-SA"/>
        </w:rPr>
      </w:pPr>
      <w:hyperlink w:anchor="_Toc288205380" w:history="1">
        <w:r w:rsidR="00B233C7" w:rsidRPr="00904371">
          <w:rPr>
            <w:rStyle w:val="Hyperlink"/>
          </w:rPr>
          <w:t>6.6</w:t>
        </w:r>
        <w:r w:rsidR="00B233C7">
          <w:rPr>
            <w:smallCaps w:val="0"/>
            <w:sz w:val="22"/>
            <w:szCs w:val="22"/>
            <w:lang w:bidi="ar-SA"/>
          </w:rPr>
          <w:tab/>
        </w:r>
        <w:r w:rsidR="00B233C7" w:rsidRPr="00904371">
          <w:rPr>
            <w:rStyle w:val="Hyperlink"/>
          </w:rPr>
          <w:t>Running the caGrid test queries:</w:t>
        </w:r>
        <w:r w:rsidR="00B233C7">
          <w:rPr>
            <w:webHidden/>
          </w:rPr>
          <w:tab/>
        </w:r>
        <w:r w:rsidR="00582F88">
          <w:rPr>
            <w:webHidden/>
          </w:rPr>
          <w:fldChar w:fldCharType="begin"/>
        </w:r>
        <w:r w:rsidR="00B233C7">
          <w:rPr>
            <w:webHidden/>
          </w:rPr>
          <w:instrText xml:space="preserve"> PAGEREF _Toc288205380 \h </w:instrText>
        </w:r>
        <w:r w:rsidR="00582F88">
          <w:rPr>
            <w:webHidden/>
          </w:rPr>
        </w:r>
        <w:r w:rsidR="00582F88">
          <w:rPr>
            <w:webHidden/>
          </w:rPr>
          <w:fldChar w:fldCharType="separate"/>
        </w:r>
        <w:r w:rsidR="00B233C7">
          <w:rPr>
            <w:webHidden/>
          </w:rPr>
          <w:t>71</w:t>
        </w:r>
        <w:r w:rsidR="00582F88">
          <w:rPr>
            <w:webHidden/>
          </w:rPr>
          <w:fldChar w:fldCharType="end"/>
        </w:r>
      </w:hyperlink>
    </w:p>
    <w:p w:rsidR="00B233C7" w:rsidRDefault="005202A3">
      <w:pPr>
        <w:pStyle w:val="TOC1"/>
        <w:rPr>
          <w:b w:val="0"/>
          <w:bCs w:val="0"/>
          <w:caps w:val="0"/>
          <w:color w:val="auto"/>
          <w:sz w:val="22"/>
          <w:szCs w:val="22"/>
          <w:lang w:bidi="ar-SA"/>
        </w:rPr>
      </w:pPr>
      <w:hyperlink w:anchor="_Toc288205381" w:history="1">
        <w:r w:rsidR="00B233C7" w:rsidRPr="00904371">
          <w:rPr>
            <w:rStyle w:val="Hyperlink"/>
          </w:rPr>
          <w:t>Appendix A – MySQL Case Sensitivity on Linux</w:t>
        </w:r>
        <w:r w:rsidR="00B233C7">
          <w:rPr>
            <w:webHidden/>
          </w:rPr>
          <w:tab/>
        </w:r>
        <w:r w:rsidR="00582F88">
          <w:rPr>
            <w:webHidden/>
          </w:rPr>
          <w:fldChar w:fldCharType="begin"/>
        </w:r>
        <w:r w:rsidR="00B233C7">
          <w:rPr>
            <w:webHidden/>
          </w:rPr>
          <w:instrText xml:space="preserve"> PAGEREF _Toc288205381 \h </w:instrText>
        </w:r>
        <w:r w:rsidR="00582F88">
          <w:rPr>
            <w:webHidden/>
          </w:rPr>
        </w:r>
        <w:r w:rsidR="00582F88">
          <w:rPr>
            <w:webHidden/>
          </w:rPr>
          <w:fldChar w:fldCharType="separate"/>
        </w:r>
        <w:r w:rsidR="00B233C7">
          <w:rPr>
            <w:webHidden/>
          </w:rPr>
          <w:t>74</w:t>
        </w:r>
        <w:r w:rsidR="00582F88">
          <w:rPr>
            <w:webHidden/>
          </w:rPr>
          <w:fldChar w:fldCharType="end"/>
        </w:r>
      </w:hyperlink>
    </w:p>
    <w:p w:rsidR="00B233C7" w:rsidRDefault="005202A3">
      <w:pPr>
        <w:pStyle w:val="TOC2"/>
        <w:rPr>
          <w:smallCaps w:val="0"/>
          <w:sz w:val="22"/>
          <w:szCs w:val="22"/>
          <w:lang w:bidi="ar-SA"/>
        </w:rPr>
      </w:pPr>
      <w:hyperlink w:anchor="_Toc288205382" w:history="1">
        <w:r w:rsidR="00B233C7" w:rsidRPr="00904371">
          <w:rPr>
            <w:rStyle w:val="Hyperlink"/>
          </w:rPr>
          <w:t>MySQL Case Sensitivity Issue on Linux</w:t>
        </w:r>
        <w:r w:rsidR="00B233C7">
          <w:rPr>
            <w:webHidden/>
          </w:rPr>
          <w:tab/>
        </w:r>
        <w:r w:rsidR="00582F88">
          <w:rPr>
            <w:webHidden/>
          </w:rPr>
          <w:fldChar w:fldCharType="begin"/>
        </w:r>
        <w:r w:rsidR="00B233C7">
          <w:rPr>
            <w:webHidden/>
          </w:rPr>
          <w:instrText xml:space="preserve"> PAGEREF _Toc288205382 \h </w:instrText>
        </w:r>
        <w:r w:rsidR="00582F88">
          <w:rPr>
            <w:webHidden/>
          </w:rPr>
        </w:r>
        <w:r w:rsidR="00582F88">
          <w:rPr>
            <w:webHidden/>
          </w:rPr>
          <w:fldChar w:fldCharType="separate"/>
        </w:r>
        <w:r w:rsidR="00B233C7">
          <w:rPr>
            <w:webHidden/>
          </w:rPr>
          <w:t>74</w:t>
        </w:r>
        <w:r w:rsidR="00582F88">
          <w:rPr>
            <w:webHidden/>
          </w:rPr>
          <w:fldChar w:fldCharType="end"/>
        </w:r>
      </w:hyperlink>
    </w:p>
    <w:p w:rsidR="00B233C7" w:rsidRDefault="005202A3">
      <w:pPr>
        <w:pStyle w:val="TOC1"/>
        <w:rPr>
          <w:b w:val="0"/>
          <w:bCs w:val="0"/>
          <w:caps w:val="0"/>
          <w:color w:val="auto"/>
          <w:sz w:val="22"/>
          <w:szCs w:val="22"/>
          <w:lang w:bidi="ar-SA"/>
        </w:rPr>
      </w:pPr>
      <w:hyperlink w:anchor="_Toc288205383" w:history="1">
        <w:r w:rsidR="00B233C7" w:rsidRPr="00904371">
          <w:rPr>
            <w:rStyle w:val="Hyperlink"/>
          </w:rPr>
          <w:t>Appendix B – Clinical Annotation Forms List</w:t>
        </w:r>
        <w:r w:rsidR="00B233C7">
          <w:rPr>
            <w:webHidden/>
          </w:rPr>
          <w:tab/>
        </w:r>
        <w:r w:rsidR="00582F88">
          <w:rPr>
            <w:webHidden/>
          </w:rPr>
          <w:fldChar w:fldCharType="begin"/>
        </w:r>
        <w:r w:rsidR="00B233C7">
          <w:rPr>
            <w:webHidden/>
          </w:rPr>
          <w:instrText xml:space="preserve"> PAGEREF _Toc288205383 \h </w:instrText>
        </w:r>
        <w:r w:rsidR="00582F88">
          <w:rPr>
            <w:webHidden/>
          </w:rPr>
        </w:r>
        <w:r w:rsidR="00582F88">
          <w:rPr>
            <w:webHidden/>
          </w:rPr>
          <w:fldChar w:fldCharType="separate"/>
        </w:r>
        <w:r w:rsidR="00B233C7">
          <w:rPr>
            <w:webHidden/>
          </w:rPr>
          <w:t>75</w:t>
        </w:r>
        <w:r w:rsidR="00582F88">
          <w:rPr>
            <w:webHidden/>
          </w:rPr>
          <w:fldChar w:fldCharType="end"/>
        </w:r>
      </w:hyperlink>
    </w:p>
    <w:p w:rsidR="00B233C7" w:rsidRDefault="005202A3">
      <w:pPr>
        <w:pStyle w:val="TOC2"/>
        <w:rPr>
          <w:smallCaps w:val="0"/>
          <w:sz w:val="22"/>
          <w:szCs w:val="22"/>
          <w:lang w:bidi="ar-SA"/>
        </w:rPr>
      </w:pPr>
      <w:hyperlink w:anchor="_Toc288205384" w:history="1">
        <w:r w:rsidR="00B233C7" w:rsidRPr="00904371">
          <w:rPr>
            <w:rStyle w:val="Hyperlink"/>
          </w:rPr>
          <w:t>Form Names</w:t>
        </w:r>
        <w:r w:rsidR="00B233C7">
          <w:rPr>
            <w:webHidden/>
          </w:rPr>
          <w:tab/>
        </w:r>
        <w:r w:rsidR="00582F88">
          <w:rPr>
            <w:webHidden/>
          </w:rPr>
          <w:fldChar w:fldCharType="begin"/>
        </w:r>
        <w:r w:rsidR="00B233C7">
          <w:rPr>
            <w:webHidden/>
          </w:rPr>
          <w:instrText xml:space="preserve"> PAGEREF _Toc288205384 \h </w:instrText>
        </w:r>
        <w:r w:rsidR="00582F88">
          <w:rPr>
            <w:webHidden/>
          </w:rPr>
        </w:r>
        <w:r w:rsidR="00582F88">
          <w:rPr>
            <w:webHidden/>
          </w:rPr>
          <w:fldChar w:fldCharType="separate"/>
        </w:r>
        <w:r w:rsidR="00B233C7">
          <w:rPr>
            <w:webHidden/>
          </w:rPr>
          <w:t>75</w:t>
        </w:r>
        <w:r w:rsidR="00582F88">
          <w:rPr>
            <w:webHidden/>
          </w:rPr>
          <w:fldChar w:fldCharType="end"/>
        </w:r>
      </w:hyperlink>
    </w:p>
    <w:p w:rsidR="00B233C7" w:rsidRDefault="005202A3">
      <w:pPr>
        <w:pStyle w:val="TOC1"/>
        <w:rPr>
          <w:b w:val="0"/>
          <w:bCs w:val="0"/>
          <w:caps w:val="0"/>
          <w:color w:val="auto"/>
          <w:sz w:val="22"/>
          <w:szCs w:val="22"/>
          <w:lang w:bidi="ar-SA"/>
        </w:rPr>
      </w:pPr>
      <w:hyperlink w:anchor="_Toc288205385" w:history="1">
        <w:r w:rsidR="00B233C7" w:rsidRPr="00904371">
          <w:rPr>
            <w:rStyle w:val="Hyperlink"/>
          </w:rPr>
          <w:t>Appendix C – Steps for deploying caTissue with IDP</w:t>
        </w:r>
        <w:r w:rsidR="00B233C7">
          <w:rPr>
            <w:webHidden/>
          </w:rPr>
          <w:tab/>
        </w:r>
        <w:r w:rsidR="00582F88">
          <w:rPr>
            <w:webHidden/>
          </w:rPr>
          <w:fldChar w:fldCharType="begin"/>
        </w:r>
        <w:r w:rsidR="00B233C7">
          <w:rPr>
            <w:webHidden/>
          </w:rPr>
          <w:instrText xml:space="preserve"> PAGEREF _Toc288205385 \h </w:instrText>
        </w:r>
        <w:r w:rsidR="00582F88">
          <w:rPr>
            <w:webHidden/>
          </w:rPr>
        </w:r>
        <w:r w:rsidR="00582F88">
          <w:rPr>
            <w:webHidden/>
          </w:rPr>
          <w:fldChar w:fldCharType="separate"/>
        </w:r>
        <w:r w:rsidR="00B233C7">
          <w:rPr>
            <w:webHidden/>
          </w:rPr>
          <w:t>77</w:t>
        </w:r>
        <w:r w:rsidR="00582F88">
          <w:rPr>
            <w:webHidden/>
          </w:rPr>
          <w:fldChar w:fldCharType="end"/>
        </w:r>
      </w:hyperlink>
    </w:p>
    <w:p w:rsidR="00B233C7" w:rsidRDefault="005202A3">
      <w:pPr>
        <w:pStyle w:val="TOC2"/>
        <w:rPr>
          <w:smallCaps w:val="0"/>
          <w:sz w:val="22"/>
          <w:szCs w:val="22"/>
          <w:lang w:bidi="ar-SA"/>
        </w:rPr>
      </w:pPr>
      <w:hyperlink w:anchor="_Toc288205386" w:history="1">
        <w:r w:rsidR="00B233C7" w:rsidRPr="00904371">
          <w:rPr>
            <w:rStyle w:val="Hyperlink"/>
          </w:rPr>
          <w:t>Idp Configuration</w:t>
        </w:r>
        <w:r w:rsidR="00B233C7">
          <w:rPr>
            <w:webHidden/>
          </w:rPr>
          <w:tab/>
        </w:r>
        <w:r w:rsidR="00582F88">
          <w:rPr>
            <w:webHidden/>
          </w:rPr>
          <w:fldChar w:fldCharType="begin"/>
        </w:r>
        <w:r w:rsidR="00B233C7">
          <w:rPr>
            <w:webHidden/>
          </w:rPr>
          <w:instrText xml:space="preserve"> PAGEREF _Toc288205386 \h </w:instrText>
        </w:r>
        <w:r w:rsidR="00582F88">
          <w:rPr>
            <w:webHidden/>
          </w:rPr>
        </w:r>
        <w:r w:rsidR="00582F88">
          <w:rPr>
            <w:webHidden/>
          </w:rPr>
          <w:fldChar w:fldCharType="separate"/>
        </w:r>
        <w:r w:rsidR="00B233C7">
          <w:rPr>
            <w:webHidden/>
          </w:rPr>
          <w:t>77</w:t>
        </w:r>
        <w:r w:rsidR="00582F88">
          <w:rPr>
            <w:webHidden/>
          </w:rPr>
          <w:fldChar w:fldCharType="end"/>
        </w:r>
      </w:hyperlink>
    </w:p>
    <w:p w:rsidR="00B233C7" w:rsidRDefault="005202A3">
      <w:pPr>
        <w:pStyle w:val="TOC2"/>
        <w:rPr>
          <w:smallCaps w:val="0"/>
          <w:sz w:val="22"/>
          <w:szCs w:val="22"/>
          <w:lang w:bidi="ar-SA"/>
        </w:rPr>
      </w:pPr>
      <w:hyperlink w:anchor="_Toc288205387" w:history="1">
        <w:r w:rsidR="00B233C7" w:rsidRPr="00904371">
          <w:rPr>
            <w:rStyle w:val="Hyperlink"/>
          </w:rPr>
          <w:t>Idp Deployment</w:t>
        </w:r>
        <w:r w:rsidR="00B233C7">
          <w:rPr>
            <w:webHidden/>
          </w:rPr>
          <w:tab/>
        </w:r>
        <w:r w:rsidR="00582F88">
          <w:rPr>
            <w:webHidden/>
          </w:rPr>
          <w:fldChar w:fldCharType="begin"/>
        </w:r>
        <w:r w:rsidR="00B233C7">
          <w:rPr>
            <w:webHidden/>
          </w:rPr>
          <w:instrText xml:space="preserve"> PAGEREF _Toc288205387 \h </w:instrText>
        </w:r>
        <w:r w:rsidR="00582F88">
          <w:rPr>
            <w:webHidden/>
          </w:rPr>
        </w:r>
        <w:r w:rsidR="00582F88">
          <w:rPr>
            <w:webHidden/>
          </w:rPr>
          <w:fldChar w:fldCharType="separate"/>
        </w:r>
        <w:r w:rsidR="00B233C7">
          <w:rPr>
            <w:webHidden/>
          </w:rPr>
          <w:t>79</w:t>
        </w:r>
        <w:r w:rsidR="00582F88">
          <w:rPr>
            <w:webHidden/>
          </w:rPr>
          <w:fldChar w:fldCharType="end"/>
        </w:r>
      </w:hyperlink>
    </w:p>
    <w:p w:rsidR="00B233C7" w:rsidRDefault="005202A3">
      <w:pPr>
        <w:pStyle w:val="TOC1"/>
        <w:rPr>
          <w:b w:val="0"/>
          <w:bCs w:val="0"/>
          <w:caps w:val="0"/>
          <w:color w:val="auto"/>
          <w:sz w:val="22"/>
          <w:szCs w:val="22"/>
          <w:lang w:bidi="ar-SA"/>
        </w:rPr>
      </w:pPr>
      <w:hyperlink w:anchor="_Toc288205388" w:history="1">
        <w:r w:rsidR="00B233C7" w:rsidRPr="00904371">
          <w:rPr>
            <w:rStyle w:val="Hyperlink"/>
          </w:rPr>
          <w:t>Appendix D -  Redeploying the application after creating a Local Extension</w:t>
        </w:r>
        <w:r w:rsidR="00B233C7">
          <w:rPr>
            <w:webHidden/>
          </w:rPr>
          <w:tab/>
        </w:r>
        <w:r w:rsidR="00582F88">
          <w:rPr>
            <w:webHidden/>
          </w:rPr>
          <w:fldChar w:fldCharType="begin"/>
        </w:r>
        <w:r w:rsidR="00B233C7">
          <w:rPr>
            <w:webHidden/>
          </w:rPr>
          <w:instrText xml:space="preserve"> PAGEREF _Toc288205388 \h </w:instrText>
        </w:r>
        <w:r w:rsidR="00582F88">
          <w:rPr>
            <w:webHidden/>
          </w:rPr>
        </w:r>
        <w:r w:rsidR="00582F88">
          <w:rPr>
            <w:webHidden/>
          </w:rPr>
          <w:fldChar w:fldCharType="separate"/>
        </w:r>
        <w:r w:rsidR="00B233C7">
          <w:rPr>
            <w:webHidden/>
          </w:rPr>
          <w:t>80</w:t>
        </w:r>
        <w:r w:rsidR="00582F88">
          <w:rPr>
            <w:webHidden/>
          </w:rPr>
          <w:fldChar w:fldCharType="end"/>
        </w:r>
      </w:hyperlink>
    </w:p>
    <w:p w:rsidR="00B233C7" w:rsidRDefault="005202A3">
      <w:pPr>
        <w:pStyle w:val="TOC2"/>
        <w:rPr>
          <w:smallCaps w:val="0"/>
          <w:sz w:val="22"/>
          <w:szCs w:val="22"/>
          <w:lang w:bidi="ar-SA"/>
        </w:rPr>
      </w:pPr>
      <w:hyperlink w:anchor="_Toc288205389" w:history="1">
        <w:r w:rsidR="00B233C7" w:rsidRPr="00904371">
          <w:rPr>
            <w:rStyle w:val="Hyperlink"/>
          </w:rPr>
          <w:t>Creating a New Form</w:t>
        </w:r>
        <w:r w:rsidR="00B233C7">
          <w:rPr>
            <w:webHidden/>
          </w:rPr>
          <w:tab/>
        </w:r>
        <w:r w:rsidR="00582F88">
          <w:rPr>
            <w:webHidden/>
          </w:rPr>
          <w:fldChar w:fldCharType="begin"/>
        </w:r>
        <w:r w:rsidR="00B233C7">
          <w:rPr>
            <w:webHidden/>
          </w:rPr>
          <w:instrText xml:space="preserve"> PAGEREF _Toc288205389 \h </w:instrText>
        </w:r>
        <w:r w:rsidR="00582F88">
          <w:rPr>
            <w:webHidden/>
          </w:rPr>
        </w:r>
        <w:r w:rsidR="00582F88">
          <w:rPr>
            <w:webHidden/>
          </w:rPr>
          <w:fldChar w:fldCharType="separate"/>
        </w:r>
        <w:r w:rsidR="00B233C7">
          <w:rPr>
            <w:webHidden/>
          </w:rPr>
          <w:t>80</w:t>
        </w:r>
        <w:r w:rsidR="00582F88">
          <w:rPr>
            <w:webHidden/>
          </w:rPr>
          <w:fldChar w:fldCharType="end"/>
        </w:r>
      </w:hyperlink>
    </w:p>
    <w:p w:rsidR="00B233C7" w:rsidRDefault="005202A3">
      <w:pPr>
        <w:pStyle w:val="TOC2"/>
        <w:rPr>
          <w:smallCaps w:val="0"/>
          <w:sz w:val="22"/>
          <w:szCs w:val="22"/>
          <w:lang w:bidi="ar-SA"/>
        </w:rPr>
      </w:pPr>
      <w:hyperlink w:anchor="_Toc288205390" w:history="1">
        <w:r w:rsidR="00B233C7" w:rsidRPr="00904371">
          <w:rPr>
            <w:rStyle w:val="Hyperlink"/>
          </w:rPr>
          <w:t>Updating an Existing Form</w:t>
        </w:r>
        <w:r w:rsidR="00B233C7">
          <w:rPr>
            <w:webHidden/>
          </w:rPr>
          <w:tab/>
        </w:r>
        <w:r w:rsidR="00582F88">
          <w:rPr>
            <w:webHidden/>
          </w:rPr>
          <w:fldChar w:fldCharType="begin"/>
        </w:r>
        <w:r w:rsidR="00B233C7">
          <w:rPr>
            <w:webHidden/>
          </w:rPr>
          <w:instrText xml:space="preserve"> PAGEREF _Toc288205390 \h </w:instrText>
        </w:r>
        <w:r w:rsidR="00582F88">
          <w:rPr>
            <w:webHidden/>
          </w:rPr>
        </w:r>
        <w:r w:rsidR="00582F88">
          <w:rPr>
            <w:webHidden/>
          </w:rPr>
          <w:fldChar w:fldCharType="separate"/>
        </w:r>
        <w:r w:rsidR="00B233C7">
          <w:rPr>
            <w:webHidden/>
          </w:rPr>
          <w:t>80</w:t>
        </w:r>
        <w:r w:rsidR="00582F88">
          <w:rPr>
            <w:webHidden/>
          </w:rPr>
          <w:fldChar w:fldCharType="end"/>
        </w:r>
      </w:hyperlink>
    </w:p>
    <w:p w:rsidR="00B233C7" w:rsidRDefault="005202A3">
      <w:pPr>
        <w:pStyle w:val="TOC1"/>
        <w:rPr>
          <w:b w:val="0"/>
          <w:bCs w:val="0"/>
          <w:caps w:val="0"/>
          <w:color w:val="auto"/>
          <w:sz w:val="22"/>
          <w:szCs w:val="22"/>
          <w:lang w:bidi="ar-SA"/>
        </w:rPr>
      </w:pPr>
      <w:hyperlink w:anchor="_Toc288205391" w:history="1">
        <w:r w:rsidR="00B233C7" w:rsidRPr="00904371">
          <w:rPr>
            <w:rStyle w:val="Hyperlink"/>
          </w:rPr>
          <w:t>Appendix E -  Verification of upgrade data</w:t>
        </w:r>
        <w:r w:rsidR="00B233C7">
          <w:rPr>
            <w:webHidden/>
          </w:rPr>
          <w:tab/>
        </w:r>
        <w:r w:rsidR="00582F88">
          <w:rPr>
            <w:webHidden/>
          </w:rPr>
          <w:fldChar w:fldCharType="begin"/>
        </w:r>
        <w:r w:rsidR="00B233C7">
          <w:rPr>
            <w:webHidden/>
          </w:rPr>
          <w:instrText xml:space="preserve"> PAGEREF _Toc288205391 \h </w:instrText>
        </w:r>
        <w:r w:rsidR="00582F88">
          <w:rPr>
            <w:webHidden/>
          </w:rPr>
        </w:r>
        <w:r w:rsidR="00582F88">
          <w:rPr>
            <w:webHidden/>
          </w:rPr>
          <w:fldChar w:fldCharType="separate"/>
        </w:r>
        <w:r w:rsidR="00B233C7">
          <w:rPr>
            <w:webHidden/>
          </w:rPr>
          <w:t>81</w:t>
        </w:r>
        <w:r w:rsidR="00582F88">
          <w:rPr>
            <w:webHidden/>
          </w:rPr>
          <w:fldChar w:fldCharType="end"/>
        </w:r>
      </w:hyperlink>
    </w:p>
    <w:p w:rsidR="00B233C7" w:rsidRDefault="005202A3">
      <w:pPr>
        <w:pStyle w:val="TOC2"/>
        <w:rPr>
          <w:smallCaps w:val="0"/>
          <w:sz w:val="22"/>
          <w:szCs w:val="22"/>
          <w:lang w:bidi="ar-SA"/>
        </w:rPr>
      </w:pPr>
      <w:hyperlink w:anchor="_Toc288205392" w:history="1">
        <w:r w:rsidR="00B233C7" w:rsidRPr="00904371">
          <w:rPr>
            <w:rStyle w:val="Hyperlink"/>
          </w:rPr>
          <w:t>Verification of MySQL Data</w:t>
        </w:r>
        <w:r w:rsidR="00B233C7">
          <w:rPr>
            <w:webHidden/>
          </w:rPr>
          <w:tab/>
        </w:r>
        <w:r w:rsidR="00582F88">
          <w:rPr>
            <w:webHidden/>
          </w:rPr>
          <w:fldChar w:fldCharType="begin"/>
        </w:r>
        <w:r w:rsidR="00B233C7">
          <w:rPr>
            <w:webHidden/>
          </w:rPr>
          <w:instrText xml:space="preserve"> PAGEREF _Toc288205392 \h </w:instrText>
        </w:r>
        <w:r w:rsidR="00582F88">
          <w:rPr>
            <w:webHidden/>
          </w:rPr>
        </w:r>
        <w:r w:rsidR="00582F88">
          <w:rPr>
            <w:webHidden/>
          </w:rPr>
          <w:fldChar w:fldCharType="separate"/>
        </w:r>
        <w:r w:rsidR="00B233C7">
          <w:rPr>
            <w:webHidden/>
          </w:rPr>
          <w:t>81</w:t>
        </w:r>
        <w:r w:rsidR="00582F88">
          <w:rPr>
            <w:webHidden/>
          </w:rPr>
          <w:fldChar w:fldCharType="end"/>
        </w:r>
      </w:hyperlink>
    </w:p>
    <w:p w:rsidR="00B233C7" w:rsidRDefault="005202A3">
      <w:pPr>
        <w:pStyle w:val="TOC2"/>
        <w:rPr>
          <w:smallCaps w:val="0"/>
          <w:sz w:val="22"/>
          <w:szCs w:val="22"/>
          <w:lang w:bidi="ar-SA"/>
        </w:rPr>
      </w:pPr>
      <w:hyperlink w:anchor="_Toc288205393" w:history="1">
        <w:r w:rsidR="00B233C7" w:rsidRPr="00904371">
          <w:rPr>
            <w:rStyle w:val="Hyperlink"/>
          </w:rPr>
          <w:t>Verification of Oracle Data</w:t>
        </w:r>
        <w:r w:rsidR="00B233C7">
          <w:rPr>
            <w:webHidden/>
          </w:rPr>
          <w:tab/>
        </w:r>
        <w:r w:rsidR="00582F88">
          <w:rPr>
            <w:webHidden/>
          </w:rPr>
          <w:fldChar w:fldCharType="begin"/>
        </w:r>
        <w:r w:rsidR="00B233C7">
          <w:rPr>
            <w:webHidden/>
          </w:rPr>
          <w:instrText xml:space="preserve"> PAGEREF _Toc288205393 \h </w:instrText>
        </w:r>
        <w:r w:rsidR="00582F88">
          <w:rPr>
            <w:webHidden/>
          </w:rPr>
        </w:r>
        <w:r w:rsidR="00582F88">
          <w:rPr>
            <w:webHidden/>
          </w:rPr>
          <w:fldChar w:fldCharType="separate"/>
        </w:r>
        <w:r w:rsidR="00B233C7">
          <w:rPr>
            <w:webHidden/>
          </w:rPr>
          <w:t>81</w:t>
        </w:r>
        <w:r w:rsidR="00582F88">
          <w:rPr>
            <w:webHidden/>
          </w:rPr>
          <w:fldChar w:fldCharType="end"/>
        </w:r>
      </w:hyperlink>
    </w:p>
    <w:p w:rsidR="00D757BE" w:rsidRPr="00D757BE" w:rsidRDefault="00582F88" w:rsidP="001C1965">
      <w:pPr>
        <w:pStyle w:val="TOC1"/>
        <w:rPr>
          <w:sz w:val="22"/>
          <w:szCs w:val="22"/>
          <w:lang w:bidi="ar-SA"/>
        </w:rPr>
      </w:pPr>
      <w:r w:rsidRPr="00BA7887">
        <w:fldChar w:fldCharType="end"/>
      </w:r>
      <w:bookmarkStart w:id="24" w:name="_Toc186452849"/>
      <w:bookmarkStart w:id="25" w:name="_Toc214728604"/>
      <w:bookmarkEnd w:id="24"/>
    </w:p>
    <w:p w:rsidR="00E26D6C" w:rsidRDefault="00E26D6C" w:rsidP="003F5AC1">
      <w:pPr>
        <w:pStyle w:val="TOC1"/>
        <w:sectPr w:rsidR="00E26D6C" w:rsidSect="002F04FB">
          <w:headerReference w:type="default" r:id="rId15"/>
          <w:type w:val="continuous"/>
          <w:pgSz w:w="12240" w:h="15840"/>
          <w:pgMar w:top="1440" w:right="1440" w:bottom="1440" w:left="1440" w:header="720" w:footer="720" w:gutter="0"/>
          <w:cols w:space="720"/>
          <w:docGrid w:linePitch="360"/>
        </w:sectPr>
      </w:pPr>
    </w:p>
    <w:p w:rsidR="00A74CAF" w:rsidRPr="00EC0491" w:rsidRDefault="00A74CAF" w:rsidP="00EC0491">
      <w:pPr>
        <w:pStyle w:val="Heading1"/>
      </w:pPr>
      <w:bookmarkStart w:id="26" w:name="_Toc287980107"/>
      <w:bookmarkStart w:id="27" w:name="_Toc287026491"/>
      <w:bookmarkStart w:id="28" w:name="_Toc288205332"/>
      <w:r w:rsidRPr="00EC0491">
        <w:lastRenderedPageBreak/>
        <w:t>Introduction</w:t>
      </w:r>
      <w:bookmarkEnd w:id="25"/>
      <w:bookmarkEnd w:id="26"/>
      <w:bookmarkEnd w:id="27"/>
      <w:bookmarkEnd w:id="28"/>
    </w:p>
    <w:p w:rsidR="00A74CAF" w:rsidRDefault="00A74CAF" w:rsidP="00A74CAF">
      <w:pPr>
        <w:tabs>
          <w:tab w:val="left" w:pos="360"/>
        </w:tabs>
      </w:pPr>
      <w:r>
        <w:t xml:space="preserve">This guide is intended for the technical IT staff, it describes steps involved in deploying caTissue Suite </w:t>
      </w:r>
      <w:r w:rsidR="009F3149">
        <w:t xml:space="preserve">(caTissue) </w:t>
      </w:r>
      <w:r>
        <w:t>application. The document covers:</w:t>
      </w:r>
    </w:p>
    <w:p w:rsidR="00A74CAF" w:rsidRDefault="00A74CAF" w:rsidP="00444265">
      <w:pPr>
        <w:numPr>
          <w:ilvl w:val="0"/>
          <w:numId w:val="40"/>
        </w:numPr>
        <w:tabs>
          <w:tab w:val="left" w:pos="360"/>
        </w:tabs>
        <w:spacing w:before="0" w:after="0"/>
      </w:pPr>
      <w:r>
        <w:t>Deploying the web application</w:t>
      </w:r>
    </w:p>
    <w:p w:rsidR="00A74CAF" w:rsidRDefault="00A74CAF" w:rsidP="00444265">
      <w:pPr>
        <w:numPr>
          <w:ilvl w:val="0"/>
          <w:numId w:val="40"/>
        </w:numPr>
        <w:tabs>
          <w:tab w:val="left" w:pos="360"/>
        </w:tabs>
        <w:spacing w:before="0" w:after="0"/>
      </w:pPr>
      <w:r>
        <w:t>caTIES</w:t>
      </w:r>
      <w:r w:rsidR="00D84E30">
        <w:t xml:space="preserve">-like component </w:t>
      </w:r>
      <w:r>
        <w:t>integration</w:t>
      </w:r>
    </w:p>
    <w:p w:rsidR="00A74CAF" w:rsidRDefault="00A74CAF" w:rsidP="00444265">
      <w:pPr>
        <w:numPr>
          <w:ilvl w:val="0"/>
          <w:numId w:val="40"/>
        </w:numPr>
        <w:tabs>
          <w:tab w:val="left" w:pos="360"/>
        </w:tabs>
        <w:spacing w:before="0" w:after="0"/>
      </w:pPr>
      <w:r>
        <w:t>Testing the application using API</w:t>
      </w:r>
    </w:p>
    <w:p w:rsidR="00B45C75" w:rsidRDefault="00A74CAF" w:rsidP="00444265">
      <w:pPr>
        <w:numPr>
          <w:ilvl w:val="0"/>
          <w:numId w:val="40"/>
        </w:numPr>
        <w:tabs>
          <w:tab w:val="left" w:pos="360"/>
        </w:tabs>
        <w:spacing w:before="0" w:after="0"/>
      </w:pPr>
      <w:bookmarkStart w:id="29" w:name="_Ref287596748"/>
      <w:r>
        <w:t>Public-Private data store</w:t>
      </w:r>
      <w:bookmarkEnd w:id="29"/>
    </w:p>
    <w:p w:rsidR="00000603" w:rsidRDefault="00A74CAF" w:rsidP="00444265">
      <w:pPr>
        <w:numPr>
          <w:ilvl w:val="0"/>
          <w:numId w:val="40"/>
        </w:numPr>
        <w:tabs>
          <w:tab w:val="left" w:pos="360"/>
        </w:tabs>
        <w:spacing w:before="0" w:after="0"/>
      </w:pPr>
      <w:r>
        <w:t>Deploying caTissue caGrid Data Service</w:t>
      </w:r>
    </w:p>
    <w:p w:rsidR="00B94E6C" w:rsidRDefault="00B94E6C" w:rsidP="00A74CAF">
      <w:pPr>
        <w:tabs>
          <w:tab w:val="left" w:pos="360"/>
        </w:tabs>
        <w:rPr>
          <w:b/>
        </w:rPr>
      </w:pPr>
    </w:p>
    <w:p w:rsidR="00A74CAF" w:rsidRDefault="00A74CAF" w:rsidP="00A74CAF">
      <w:pPr>
        <w:tabs>
          <w:tab w:val="left" w:pos="360"/>
        </w:tabs>
      </w:pPr>
      <w:r>
        <w:t>This chapter gives you a brief overview of caTissue Suite. It also describes the various deployment considerations and software prerequisites.</w:t>
      </w:r>
    </w:p>
    <w:p w:rsidR="00A74CAF" w:rsidRPr="00000603" w:rsidRDefault="00A74CAF" w:rsidP="00A74CAF">
      <w:pPr>
        <w:tabs>
          <w:tab w:val="left" w:pos="360"/>
        </w:tabs>
      </w:pPr>
    </w:p>
    <w:p w:rsidR="00632874" w:rsidRDefault="00632874" w:rsidP="00D41662">
      <w:pPr>
        <w:pStyle w:val="Heading2"/>
        <w:tabs>
          <w:tab w:val="left" w:pos="360"/>
        </w:tabs>
      </w:pPr>
      <w:bookmarkStart w:id="30" w:name="_Toc512993020"/>
      <w:bookmarkStart w:id="31" w:name="_Toc521745172"/>
      <w:bookmarkStart w:id="32" w:name="_Toc141240654"/>
      <w:bookmarkStart w:id="33" w:name="_Toc187222063"/>
      <w:bookmarkStart w:id="34" w:name="_Toc188896886"/>
      <w:bookmarkStart w:id="35" w:name="_Toc287980108"/>
      <w:bookmarkStart w:id="36" w:name="_Toc287026492"/>
      <w:bookmarkStart w:id="37" w:name="_Toc288205333"/>
      <w:bookmarkStart w:id="38" w:name="_Toc186452851"/>
      <w:r>
        <w:t>Overview</w:t>
      </w:r>
      <w:bookmarkEnd w:id="30"/>
      <w:bookmarkEnd w:id="31"/>
      <w:r>
        <w:t xml:space="preserve"> of caTissue </w:t>
      </w:r>
      <w:bookmarkEnd w:id="32"/>
      <w:r>
        <w:t>Suite</w:t>
      </w:r>
      <w:bookmarkEnd w:id="33"/>
      <w:bookmarkEnd w:id="34"/>
      <w:bookmarkEnd w:id="35"/>
      <w:bookmarkEnd w:id="36"/>
      <w:bookmarkEnd w:id="37"/>
    </w:p>
    <w:p w:rsidR="00632874" w:rsidRDefault="00935E1D" w:rsidP="00D41662">
      <w:pPr>
        <w:tabs>
          <w:tab w:val="left" w:pos="360"/>
        </w:tabs>
      </w:pPr>
      <w:r>
        <w:t xml:space="preserve">caTissue Suite is the </w:t>
      </w:r>
      <w:r w:rsidRPr="00125969">
        <w:rPr>
          <w:i/>
        </w:rPr>
        <w:t>next-generation</w:t>
      </w:r>
      <w:r>
        <w:t xml:space="preserve"> tissue banking application which </w:t>
      </w:r>
      <w:r w:rsidRPr="002D3795">
        <w:t>integrate</w:t>
      </w:r>
      <w:r>
        <w:t xml:space="preserve">s </w:t>
      </w:r>
      <w:r w:rsidRPr="002D3795">
        <w:t xml:space="preserve">the </w:t>
      </w:r>
      <w:r>
        <w:t xml:space="preserve">functionality of the </w:t>
      </w:r>
      <w:r w:rsidR="00BE24F2">
        <w:t>main components developed with the community under the</w:t>
      </w:r>
      <w:r w:rsidRPr="002D3795">
        <w:t>caBIG</w:t>
      </w:r>
      <w:r w:rsidR="00311100">
        <w:t>®</w:t>
      </w:r>
      <w:r w:rsidRPr="002D3795">
        <w:t xml:space="preserve"> TBPT </w:t>
      </w:r>
      <w:r>
        <w:t xml:space="preserve">(Tissue </w:t>
      </w:r>
      <w:r w:rsidR="00311100">
        <w:t>B</w:t>
      </w:r>
      <w:r>
        <w:t>ank</w:t>
      </w:r>
      <w:r w:rsidR="00311100">
        <w:t>s</w:t>
      </w:r>
      <w:r>
        <w:t xml:space="preserve"> and </w:t>
      </w:r>
      <w:r w:rsidR="00311100">
        <w:t>P</w:t>
      </w:r>
      <w:r>
        <w:t>athology Tools)</w:t>
      </w:r>
      <w:r w:rsidR="00BE24F2">
        <w:t xml:space="preserve"> Workspace</w:t>
      </w:r>
      <w:r>
        <w:t xml:space="preserve">. </w:t>
      </w:r>
      <w:r w:rsidR="006B1436">
        <w:t>The tool will make it easier</w:t>
      </w:r>
      <w:r w:rsidR="00632874">
        <w:t xml:space="preserve"> for researchers to locate and analyze tissue specimens for use in cancer research that is based on tissue, clinical, and genomic characteristics. As part of the initial goal, the following three applications were developed in year 1 and year 2</w:t>
      </w:r>
      <w:r w:rsidR="00BE24F2">
        <w:t xml:space="preserve"> of the program</w:t>
      </w:r>
      <w:r w:rsidR="00CF4780">
        <w:t xml:space="preserve">.  These applications were subsequently rolled into caTissue Suite. </w:t>
      </w:r>
    </w:p>
    <w:p w:rsidR="00632874" w:rsidRDefault="00632874" w:rsidP="00D41662">
      <w:pPr>
        <w:tabs>
          <w:tab w:val="left" w:pos="360"/>
        </w:tabs>
      </w:pPr>
      <w:r>
        <w:rPr>
          <w:b/>
          <w:bCs/>
        </w:rPr>
        <w:t xml:space="preserve">caTissue Core: </w:t>
      </w:r>
      <w:r>
        <w:rPr>
          <w:bCs/>
        </w:rPr>
        <w:t>This application is used to t</w:t>
      </w:r>
      <w:r>
        <w:t>rack multiple specimens from the same patient</w:t>
      </w:r>
      <w:r w:rsidR="00FA76AF">
        <w:t xml:space="preserve"> or </w:t>
      </w:r>
      <w:r>
        <w:t>participant, create and track refined materials (RNA, DNA) that are used for molecular analysis, and distribute specimens.</w:t>
      </w:r>
    </w:p>
    <w:p w:rsidR="00632874" w:rsidRDefault="00632874" w:rsidP="00D41662">
      <w:pPr>
        <w:tabs>
          <w:tab w:val="left" w:pos="360"/>
        </w:tabs>
      </w:pPr>
      <w:r>
        <w:rPr>
          <w:b/>
          <w:bCs/>
        </w:rPr>
        <w:t>caTissue Clinical Annotation</w:t>
      </w:r>
      <w:r w:rsidR="006B1436">
        <w:rPr>
          <w:b/>
          <w:bCs/>
        </w:rPr>
        <w:t>s(CA</w:t>
      </w:r>
      <w:r>
        <w:rPr>
          <w:b/>
          <w:bCs/>
        </w:rPr>
        <w:t xml:space="preserve">): </w:t>
      </w:r>
      <w:r>
        <w:t xml:space="preserve">Stores and queries pathology annotations for breast, prostate, and melanoma cases. </w:t>
      </w:r>
      <w:r w:rsidR="00FA76AF">
        <w:t xml:space="preserve">Future iterations would also cover other cancer types and information systems. </w:t>
      </w:r>
      <w:r>
        <w:t>For example: clinical pathology information systems, tumor registry, and so on.</w:t>
      </w:r>
    </w:p>
    <w:p w:rsidR="00632874" w:rsidRDefault="00632874" w:rsidP="00D41662">
      <w:pPr>
        <w:tabs>
          <w:tab w:val="left" w:pos="360"/>
        </w:tabs>
      </w:pPr>
      <w:r>
        <w:rPr>
          <w:b/>
          <w:bCs/>
        </w:rPr>
        <w:t>caTIES</w:t>
      </w:r>
      <w:r w:rsidR="00D77C6F">
        <w:rPr>
          <w:b/>
          <w:bCs/>
        </w:rPr>
        <w:t xml:space="preserve"> (v2.3)</w:t>
      </w:r>
      <w:r>
        <w:rPr>
          <w:b/>
          <w:bCs/>
        </w:rPr>
        <w:t xml:space="preserve">: </w:t>
      </w:r>
      <w:r>
        <w:t>A</w:t>
      </w:r>
      <w:r>
        <w:rPr>
          <w:color w:val="1C1C1C"/>
        </w:rPr>
        <w:t>utomates the process of coding, storing</w:t>
      </w:r>
      <w:r w:rsidR="00270A84">
        <w:rPr>
          <w:color w:val="1C1C1C"/>
        </w:rPr>
        <w:t>,</w:t>
      </w:r>
      <w:r>
        <w:rPr>
          <w:color w:val="1C1C1C"/>
        </w:rPr>
        <w:t xml:space="preserve"> and retrieving data from free-text </w:t>
      </w:r>
      <w:r w:rsidR="006B1436">
        <w:rPr>
          <w:color w:val="1C1C1C"/>
        </w:rPr>
        <w:t>p</w:t>
      </w:r>
      <w:r>
        <w:rPr>
          <w:color w:val="1C1C1C"/>
        </w:rPr>
        <w:t xml:space="preserve">athology </w:t>
      </w:r>
      <w:r w:rsidR="006B1436">
        <w:rPr>
          <w:color w:val="1C1C1C"/>
        </w:rPr>
        <w:t>r</w:t>
      </w:r>
      <w:r>
        <w:rPr>
          <w:color w:val="1C1C1C"/>
        </w:rPr>
        <w:t>eports.</w:t>
      </w:r>
    </w:p>
    <w:p w:rsidR="00BE24F2" w:rsidRDefault="00632874" w:rsidP="00D41662">
      <w:pPr>
        <w:tabs>
          <w:tab w:val="left" w:pos="360"/>
        </w:tabs>
      </w:pPr>
      <w:r>
        <w:t>caTissue Suite is an integrated system that can seamlessly perform tasks across the three applications</w:t>
      </w:r>
      <w:r w:rsidR="006B1436">
        <w:t xml:space="preserve"> mentioned above</w:t>
      </w:r>
      <w:r>
        <w:t xml:space="preserve">. </w:t>
      </w:r>
    </w:p>
    <w:p w:rsidR="00B94E6C" w:rsidRDefault="00632874" w:rsidP="00D41662">
      <w:pPr>
        <w:tabs>
          <w:tab w:val="left" w:pos="360"/>
        </w:tabs>
      </w:pPr>
      <w:r>
        <w:t>Allthree applications have been independently developed and have their own UML</w:t>
      </w:r>
      <w:r w:rsidR="006B1436">
        <w:t xml:space="preserve">(Unified </w:t>
      </w:r>
      <w:r w:rsidR="00BE24F2">
        <w:t>M</w:t>
      </w:r>
      <w:r w:rsidR="006B1436">
        <w:t xml:space="preserve">odeling </w:t>
      </w:r>
      <w:r w:rsidR="00BE24F2">
        <w:t>L</w:t>
      </w:r>
      <w:r w:rsidR="006B1436">
        <w:t>anguage)</w:t>
      </w:r>
      <w:r>
        <w:t xml:space="preserve"> data models. In addition, while caTissue Core and CA are web based applications, caTIES is a Java thick client application. Thus, in the integrated solution, caTIES </w:t>
      </w:r>
      <w:r w:rsidR="00D77C6F">
        <w:t>v2.3</w:t>
      </w:r>
      <w:r w:rsidR="00A61186">
        <w:t>has been</w:t>
      </w:r>
      <w:r>
        <w:t xml:space="preserve"> re-engineered to utilize the common object model and the existing caTIES user interface will be utilized for administrative functions</w:t>
      </w:r>
      <w:r w:rsidR="00346ACB">
        <w:t xml:space="preserve">. For example: </w:t>
      </w:r>
      <w:r>
        <w:t>QA</w:t>
      </w:r>
      <w:r w:rsidR="00346ACB">
        <w:t xml:space="preserve"> or Q</w:t>
      </w:r>
      <w:r>
        <w:t>C of de-identification and concept coding), and the essential functionality required for end user researchers will be provided through the integrated web interface.</w:t>
      </w:r>
    </w:p>
    <w:p w:rsidR="00632874" w:rsidRDefault="00B94E6C" w:rsidP="00D41662">
      <w:pPr>
        <w:tabs>
          <w:tab w:val="left" w:pos="360"/>
        </w:tabs>
      </w:pPr>
      <w:r>
        <w:br w:type="page"/>
      </w:r>
    </w:p>
    <w:p w:rsidR="00B578DC" w:rsidRPr="00DA78D1" w:rsidRDefault="00B578DC" w:rsidP="00D41662">
      <w:pPr>
        <w:pStyle w:val="Heading3"/>
        <w:tabs>
          <w:tab w:val="left" w:pos="360"/>
        </w:tabs>
        <w:rPr>
          <w:rStyle w:val="Heading3Char1"/>
        </w:rPr>
      </w:pPr>
      <w:bookmarkStart w:id="39" w:name="_Toc187479240"/>
      <w:bookmarkStart w:id="40" w:name="_Toc187490867"/>
      <w:bookmarkStart w:id="41" w:name="_Toc190171065"/>
      <w:bookmarkStart w:id="42" w:name="_Toc287980109"/>
      <w:bookmarkStart w:id="43" w:name="_Toc287026493"/>
      <w:bookmarkStart w:id="44" w:name="_Toc288205334"/>
      <w:r w:rsidRPr="00DA78D1">
        <w:rPr>
          <w:rStyle w:val="Heading3Char1"/>
        </w:rPr>
        <w:lastRenderedPageBreak/>
        <w:t xml:space="preserve">Document </w:t>
      </w:r>
      <w:r w:rsidR="00841A3D" w:rsidRPr="00DA78D1">
        <w:rPr>
          <w:rStyle w:val="Heading3Char1"/>
        </w:rPr>
        <w:t>T</w:t>
      </w:r>
      <w:r w:rsidRPr="00DA78D1">
        <w:rPr>
          <w:rStyle w:val="Heading3Char1"/>
        </w:rPr>
        <w:t xml:space="preserve">ext </w:t>
      </w:r>
      <w:r w:rsidR="00841A3D" w:rsidRPr="00DA78D1">
        <w:rPr>
          <w:rStyle w:val="Heading3Char1"/>
        </w:rPr>
        <w:t>C</w:t>
      </w:r>
      <w:r w:rsidRPr="00DA78D1">
        <w:rPr>
          <w:rStyle w:val="Heading3Char1"/>
        </w:rPr>
        <w:t>onventions</w:t>
      </w:r>
      <w:bookmarkEnd w:id="39"/>
      <w:bookmarkEnd w:id="40"/>
      <w:bookmarkEnd w:id="41"/>
      <w:bookmarkEnd w:id="42"/>
      <w:bookmarkEnd w:id="43"/>
      <w:bookmarkEnd w:id="44"/>
    </w:p>
    <w:p w:rsidR="00DC586A" w:rsidRPr="00DC586A" w:rsidRDefault="00DC586A" w:rsidP="00D41662">
      <w:pPr>
        <w:tabs>
          <w:tab w:val="left" w:pos="360"/>
        </w:tabs>
      </w:pPr>
      <w:r>
        <w:t>The following table describes the various conventions used in this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4788"/>
      </w:tblGrid>
      <w:tr w:rsidR="00B578DC" w:rsidRPr="00EC3CC9">
        <w:tc>
          <w:tcPr>
            <w:tcW w:w="1701" w:type="dxa"/>
          </w:tcPr>
          <w:p w:rsidR="0073636D" w:rsidRDefault="0073636D" w:rsidP="00D41662">
            <w:pPr>
              <w:pStyle w:val="Keyword"/>
              <w:tabs>
                <w:tab w:val="left" w:pos="360"/>
              </w:tabs>
            </w:pPr>
          </w:p>
          <w:p w:rsidR="00B578DC" w:rsidRPr="006D2C3D" w:rsidRDefault="00B578DC" w:rsidP="00D41662">
            <w:pPr>
              <w:pStyle w:val="Keyword"/>
              <w:tabs>
                <w:tab w:val="left" w:pos="360"/>
              </w:tabs>
            </w:pPr>
            <w:r>
              <w:t>Courier typestyle</w:t>
            </w:r>
          </w:p>
        </w:tc>
        <w:tc>
          <w:tcPr>
            <w:tcW w:w="4788" w:type="dxa"/>
          </w:tcPr>
          <w:p w:rsidR="00B578DC" w:rsidRPr="00EC3CC9" w:rsidRDefault="00B578DC" w:rsidP="00D41662">
            <w:pPr>
              <w:tabs>
                <w:tab w:val="left" w:pos="360"/>
              </w:tabs>
            </w:pPr>
            <w:r w:rsidRPr="00EC3CC9">
              <w:t>Used for filenames, directory names, commands, file listings, source code examples</w:t>
            </w:r>
            <w:r>
              <w:t>,</w:t>
            </w:r>
            <w:r w:rsidRPr="00EC3CC9">
              <w:t xml:space="preserve"> and anything that would appear in a Java program</w:t>
            </w:r>
            <w:r w:rsidR="00DC1DF0">
              <w:t xml:space="preserve">. For example: </w:t>
            </w:r>
            <w:r w:rsidRPr="00EC3CC9">
              <w:t>methods, variables, and classes.</w:t>
            </w:r>
          </w:p>
        </w:tc>
      </w:tr>
      <w:tr w:rsidR="00B578DC" w:rsidRPr="00EC3CC9">
        <w:tc>
          <w:tcPr>
            <w:tcW w:w="1701" w:type="dxa"/>
          </w:tcPr>
          <w:p w:rsidR="00B578DC" w:rsidRPr="00CA41A7" w:rsidRDefault="00B578DC" w:rsidP="00D41662">
            <w:pPr>
              <w:pStyle w:val="Keyword"/>
              <w:tabs>
                <w:tab w:val="left" w:pos="360"/>
              </w:tabs>
              <w:rPr>
                <w:rFonts w:ascii="Calibri" w:hAnsi="Calibri"/>
                <w:b/>
                <w:color w:val="FF0000"/>
                <w:sz w:val="22"/>
              </w:rPr>
            </w:pPr>
            <w:r w:rsidRPr="00CA41A7">
              <w:rPr>
                <w:rFonts w:ascii="Calibri" w:hAnsi="Calibri"/>
                <w:b/>
                <w:color w:val="FF0000"/>
                <w:sz w:val="22"/>
              </w:rPr>
              <w:t>CAUTION</w:t>
            </w:r>
            <w:r w:rsidR="004856A5">
              <w:rPr>
                <w:rFonts w:ascii="Calibri" w:hAnsi="Calibri"/>
                <w:b/>
                <w:color w:val="FF0000"/>
                <w:sz w:val="22"/>
              </w:rPr>
              <w:t>:</w:t>
            </w:r>
          </w:p>
        </w:tc>
        <w:tc>
          <w:tcPr>
            <w:tcW w:w="4788" w:type="dxa"/>
          </w:tcPr>
          <w:p w:rsidR="00B578DC" w:rsidRPr="00EC3CC9" w:rsidRDefault="00E74D4E" w:rsidP="00D41662">
            <w:pPr>
              <w:tabs>
                <w:tab w:val="left" w:pos="360"/>
              </w:tabs>
            </w:pPr>
            <w:r>
              <w:t xml:space="preserve">Used for </w:t>
            </w:r>
            <w:r w:rsidR="00A12F24">
              <w:t>cautioning the user before performing certain tasks.</w:t>
            </w:r>
          </w:p>
        </w:tc>
      </w:tr>
      <w:tr w:rsidR="00B578DC" w:rsidRPr="00EC3CC9">
        <w:tc>
          <w:tcPr>
            <w:tcW w:w="1701" w:type="dxa"/>
          </w:tcPr>
          <w:p w:rsidR="00B578DC" w:rsidRPr="00CA41A7" w:rsidRDefault="00B578DC" w:rsidP="00D41662">
            <w:pPr>
              <w:pStyle w:val="Keyword"/>
              <w:tabs>
                <w:tab w:val="left" w:pos="360"/>
              </w:tabs>
              <w:rPr>
                <w:rFonts w:ascii="Calibri" w:hAnsi="Calibri"/>
                <w:b/>
                <w:sz w:val="22"/>
              </w:rPr>
            </w:pPr>
            <w:r w:rsidRPr="00CA41A7">
              <w:rPr>
                <w:rFonts w:ascii="Calibri" w:hAnsi="Calibri"/>
                <w:b/>
                <w:sz w:val="22"/>
              </w:rPr>
              <w:t>N</w:t>
            </w:r>
            <w:r w:rsidR="00CA41A7">
              <w:rPr>
                <w:rFonts w:ascii="Calibri" w:hAnsi="Calibri"/>
                <w:b/>
                <w:sz w:val="22"/>
              </w:rPr>
              <w:t>ote:</w:t>
            </w:r>
          </w:p>
        </w:tc>
        <w:tc>
          <w:tcPr>
            <w:tcW w:w="4788" w:type="dxa"/>
          </w:tcPr>
          <w:p w:rsidR="00B578DC" w:rsidRPr="00EC3CC9" w:rsidRDefault="00E74D4E" w:rsidP="00D41662">
            <w:pPr>
              <w:tabs>
                <w:tab w:val="left" w:pos="360"/>
              </w:tabs>
            </w:pPr>
            <w:r>
              <w:t>Used for user attention.</w:t>
            </w:r>
          </w:p>
        </w:tc>
      </w:tr>
    </w:tbl>
    <w:p w:rsidR="0088040F" w:rsidRDefault="0088040F" w:rsidP="00D41662">
      <w:pPr>
        <w:tabs>
          <w:tab w:val="left" w:pos="360"/>
        </w:tabs>
      </w:pPr>
    </w:p>
    <w:p w:rsidR="00632874" w:rsidRDefault="00632874" w:rsidP="00D41662">
      <w:pPr>
        <w:pStyle w:val="Heading2"/>
        <w:tabs>
          <w:tab w:val="left" w:pos="360"/>
        </w:tabs>
      </w:pPr>
      <w:bookmarkStart w:id="45" w:name="_Toc287980110"/>
      <w:bookmarkStart w:id="46" w:name="_Toc287026494"/>
      <w:bookmarkStart w:id="47" w:name="_Toc288205335"/>
      <w:r>
        <w:t>Deployment Considerations</w:t>
      </w:r>
      <w:bookmarkEnd w:id="45"/>
      <w:bookmarkEnd w:id="46"/>
      <w:bookmarkEnd w:id="47"/>
    </w:p>
    <w:p w:rsidR="00632874" w:rsidRDefault="00632874" w:rsidP="00D41662">
      <w:pPr>
        <w:tabs>
          <w:tab w:val="left" w:pos="360"/>
        </w:tabs>
      </w:pPr>
      <w:r>
        <w:t>The following diagram outlines the steps involved in the deployment process.</w:t>
      </w:r>
    </w:p>
    <w:p w:rsidR="00141473" w:rsidRDefault="00B94B16" w:rsidP="00D41662">
      <w:pPr>
        <w:tabs>
          <w:tab w:val="left" w:pos="360"/>
        </w:tabs>
      </w:pPr>
      <w:r>
        <w:rPr>
          <w:noProof/>
          <w:lang w:bidi="ar-SA"/>
        </w:rPr>
        <mc:AlternateContent>
          <mc:Choice Requires="wpg">
            <w:drawing>
              <wp:anchor distT="0" distB="0" distL="114300" distR="114300" simplePos="0" relativeHeight="251658752" behindDoc="0" locked="0" layoutInCell="1" allowOverlap="1">
                <wp:simplePos x="0" y="0"/>
                <wp:positionH relativeFrom="column">
                  <wp:posOffset>0</wp:posOffset>
                </wp:positionH>
                <wp:positionV relativeFrom="paragraph">
                  <wp:posOffset>82550</wp:posOffset>
                </wp:positionV>
                <wp:extent cx="5943600" cy="2811145"/>
                <wp:effectExtent l="9525" t="6350" r="9525" b="1905"/>
                <wp:wrapNone/>
                <wp:docPr id="5"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811145"/>
                          <a:chOff x="1440" y="2340"/>
                          <a:chExt cx="9360" cy="3240"/>
                        </a:xfrm>
                      </wpg:grpSpPr>
                      <wpg:grpSp>
                        <wpg:cNvPr id="6" name="Group 104"/>
                        <wpg:cNvGrpSpPr>
                          <a:grpSpLocks/>
                        </wpg:cNvGrpSpPr>
                        <wpg:grpSpPr bwMode="auto">
                          <a:xfrm>
                            <a:off x="1440" y="2340"/>
                            <a:ext cx="9180" cy="3240"/>
                            <a:chOff x="1500" y="8833"/>
                            <a:chExt cx="10260" cy="2355"/>
                          </a:xfrm>
                        </wpg:grpSpPr>
                        <wps:wsp>
                          <wps:cNvPr id="7" name="Rectangle 105"/>
                          <wps:cNvSpPr>
                            <a:spLocks noChangeArrowheads="1"/>
                          </wps:cNvSpPr>
                          <wps:spPr bwMode="auto">
                            <a:xfrm>
                              <a:off x="4065" y="8833"/>
                              <a:ext cx="2565" cy="2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02A3" w:rsidRDefault="005202A3" w:rsidP="00444265">
                                <w:pPr>
                                  <w:numPr>
                                    <w:ilvl w:val="0"/>
                                    <w:numId w:val="27"/>
                                  </w:numPr>
                                  <w:tabs>
                                    <w:tab w:val="clear" w:pos="720"/>
                                  </w:tabs>
                                  <w:jc w:val="left"/>
                                  <w:rPr>
                                    <w:b/>
                                    <w:color w:val="7030A0"/>
                                  </w:rPr>
                                </w:pPr>
                                <w:r>
                                  <w:rPr>
                                    <w:b/>
                                    <w:color w:val="7030A0"/>
                                  </w:rPr>
                                  <w:t>Pre-install</w:t>
                                </w:r>
                              </w:p>
                              <w:p w:rsidR="005202A3" w:rsidRDefault="005202A3" w:rsidP="00141473">
                                <w:pPr>
                                  <w:jc w:val="left"/>
                                  <w:rPr>
                                    <w:color w:val="7030A0"/>
                                  </w:rPr>
                                </w:pPr>
                              </w:p>
                              <w:p w:rsidR="005202A3" w:rsidRDefault="005202A3" w:rsidP="00141473">
                                <w:pPr>
                                  <w:jc w:val="left"/>
                                  <w:rPr>
                                    <w:color w:val="7030A0"/>
                                  </w:rPr>
                                </w:pPr>
                                <w:r>
                                  <w:rPr>
                                    <w:color w:val="7030A0"/>
                                  </w:rPr>
                                  <w:t xml:space="preserve">Configure </w:t>
                                </w:r>
                                <w:del w:id="48" w:author="Prachi Sharma" w:date="2011-05-17T14:40:00Z">
                                  <w:r w:rsidDel="00D17DA3">
                                    <w:rPr>
                                      <w:color w:val="7030A0"/>
                                    </w:rPr>
                                    <w:delText>catissueI</w:delText>
                                  </w:r>
                                </w:del>
                                <w:ins w:id="49" w:author="Prachi Sharma" w:date="2011-05-17T14:40:00Z">
                                  <w:r>
                                    <w:rPr>
                                      <w:color w:val="7030A0"/>
                                    </w:rPr>
                                    <w:t>i</w:t>
                                  </w:r>
                                </w:ins>
                                <w:r>
                                  <w:rPr>
                                    <w:color w:val="7030A0"/>
                                  </w:rPr>
                                  <w:t>nstall.properties</w:t>
                                </w:r>
                                <w:ins w:id="50" w:author="Prachi Sharma" w:date="2011-05-17T14:41:00Z">
                                  <w:r>
                                    <w:rPr>
                                      <w:color w:val="7030A0"/>
                                    </w:rPr>
                                    <w:t xml:space="preserve"> in case of fresh deployment and upgrade.properties in case of upgrade</w:t>
                                  </w:r>
                                </w:ins>
                                <w:r>
                                  <w:rPr>
                                    <w:color w:val="7030A0"/>
                                  </w:rPr>
                                  <w:t>.</w:t>
                                </w:r>
                              </w:p>
                              <w:p w:rsidR="005202A3" w:rsidRDefault="005202A3" w:rsidP="00141473">
                                <w:pPr>
                                  <w:jc w:val="left"/>
                                  <w:rPr>
                                    <w:color w:val="7030A0"/>
                                  </w:rPr>
                                </w:pPr>
                                <w:r>
                                  <w:rPr>
                                    <w:color w:val="7030A0"/>
                                  </w:rPr>
                                  <w:t>Configure the images and text on the home page.</w:t>
                                </w:r>
                              </w:p>
                              <w:p w:rsidR="005202A3" w:rsidRDefault="005202A3" w:rsidP="00141473">
                                <w:pPr>
                                  <w:jc w:val="left"/>
                                  <w:rPr>
                                    <w:color w:val="7030A0"/>
                                  </w:rPr>
                                </w:pPr>
                                <w:r>
                                  <w:rPr>
                                    <w:color w:val="7030A0"/>
                                  </w:rPr>
                                  <w:t>Create database and user.</w:t>
                                </w:r>
                              </w:p>
                              <w:p w:rsidR="005202A3" w:rsidRDefault="005202A3" w:rsidP="00141473">
                                <w:pPr>
                                  <w:rPr>
                                    <w:color w:val="7030A0"/>
                                  </w:rPr>
                                </w:pPr>
                              </w:p>
                            </w:txbxContent>
                          </wps:txbx>
                          <wps:bodyPr rot="0" vert="horz" wrap="square" lIns="91440" tIns="45720" rIns="91440" bIns="45720" anchor="t" anchorCtr="0" upright="1">
                            <a:noAutofit/>
                          </wps:bodyPr>
                        </wps:wsp>
                        <wps:wsp>
                          <wps:cNvPr id="8" name="Rectangle 106"/>
                          <wps:cNvSpPr>
                            <a:spLocks noChangeArrowheads="1"/>
                          </wps:cNvSpPr>
                          <wps:spPr bwMode="auto">
                            <a:xfrm>
                              <a:off x="1500" y="8833"/>
                              <a:ext cx="2565" cy="2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02A3" w:rsidRDefault="005202A3" w:rsidP="00444265">
                                <w:pPr>
                                  <w:numPr>
                                    <w:ilvl w:val="0"/>
                                    <w:numId w:val="27"/>
                                  </w:numPr>
                                  <w:jc w:val="left"/>
                                  <w:rPr>
                                    <w:b/>
                                    <w:color w:val="C00000"/>
                                  </w:rPr>
                                </w:pPr>
                                <w:r>
                                  <w:rPr>
                                    <w:b/>
                                    <w:color w:val="C00000"/>
                                  </w:rPr>
                                  <w:t>Prerequisites</w:t>
                                </w:r>
                              </w:p>
                              <w:p w:rsidR="005202A3" w:rsidRDefault="005202A3" w:rsidP="00141473">
                                <w:pPr>
                                  <w:jc w:val="left"/>
                                  <w:rPr>
                                    <w:color w:val="C00000"/>
                                  </w:rPr>
                                </w:pPr>
                              </w:p>
                              <w:p w:rsidR="005202A3" w:rsidRDefault="005202A3" w:rsidP="00141473">
                                <w:pPr>
                                  <w:jc w:val="left"/>
                                  <w:rPr>
                                    <w:color w:val="C00000"/>
                                  </w:rPr>
                                </w:pPr>
                                <w:r>
                                  <w:rPr>
                                    <w:color w:val="C00000"/>
                                  </w:rPr>
                                  <w:t>JDK 1.</w:t>
                                </w:r>
                                <w:ins w:id="51" w:author="Prachi Sharma" w:date="2011-05-17T14:40:00Z">
                                  <w:r>
                                    <w:rPr>
                                      <w:color w:val="C00000"/>
                                    </w:rPr>
                                    <w:t>6</w:t>
                                  </w:r>
                                </w:ins>
                                <w:del w:id="52" w:author="Prachi Sharma" w:date="2011-05-17T14:40:00Z">
                                  <w:r w:rsidDel="009761D3">
                                    <w:rPr>
                                      <w:color w:val="C00000"/>
                                    </w:rPr>
                                    <w:delText>5</w:delText>
                                  </w:r>
                                </w:del>
                              </w:p>
                              <w:p w:rsidR="005202A3" w:rsidRDefault="005202A3" w:rsidP="00141473">
                                <w:pPr>
                                  <w:jc w:val="left"/>
                                  <w:rPr>
                                    <w:color w:val="C00000"/>
                                  </w:rPr>
                                </w:pPr>
                                <w:r>
                                  <w:rPr>
                                    <w:color w:val="C00000"/>
                                  </w:rPr>
                                  <w:t xml:space="preserve">JBoss </w:t>
                                </w:r>
                                <w:ins w:id="53" w:author="Prachi Sharma" w:date="2011-05-17T14:40:00Z">
                                  <w:r>
                                    <w:rPr>
                                      <w:color w:val="C00000"/>
                                    </w:rPr>
                                    <w:t>5.1.0</w:t>
                                  </w:r>
                                </w:ins>
                                <w:del w:id="54" w:author="Prachi Sharma" w:date="2011-05-17T14:40:00Z">
                                  <w:r w:rsidDel="009761D3">
                                    <w:rPr>
                                      <w:color w:val="C00000"/>
                                    </w:rPr>
                                    <w:delText>4.2.2</w:delText>
                                  </w:r>
                                </w:del>
                                <w:r>
                                  <w:rPr>
                                    <w:color w:val="C00000"/>
                                  </w:rPr>
                                  <w:t xml:space="preserve"> GA</w:t>
                                </w:r>
                              </w:p>
                              <w:p w:rsidR="005202A3" w:rsidRDefault="005202A3" w:rsidP="00141473">
                                <w:pPr>
                                  <w:jc w:val="left"/>
                                  <w:rPr>
                                    <w:color w:val="C00000"/>
                                  </w:rPr>
                                </w:pPr>
                                <w:r>
                                  <w:rPr>
                                    <w:color w:val="C00000"/>
                                  </w:rPr>
                                  <w:t>MySQL 5.</w:t>
                                </w:r>
                                <w:ins w:id="55" w:author="Prachi Sharma" w:date="2011-05-17T14:40:00Z">
                                  <w:r>
                                    <w:rPr>
                                      <w:color w:val="C00000"/>
                                    </w:rPr>
                                    <w:t>1</w:t>
                                  </w:r>
                                </w:ins>
                                <w:del w:id="56" w:author="Prachi Sharma" w:date="2011-05-17T14:40:00Z">
                                  <w:r w:rsidDel="009761D3">
                                    <w:rPr>
                                      <w:color w:val="C00000"/>
                                    </w:rPr>
                                    <w:delText>0</w:delText>
                                  </w:r>
                                </w:del>
                                <w:r>
                                  <w:rPr>
                                    <w:color w:val="C00000"/>
                                  </w:rPr>
                                  <w:t>.</w:t>
                                </w:r>
                                <w:ins w:id="57" w:author="Prachi Sharma" w:date="2011-05-17T14:40:00Z">
                                  <w:r>
                                    <w:rPr>
                                      <w:color w:val="C00000"/>
                                    </w:rPr>
                                    <w:t>x</w:t>
                                  </w:r>
                                </w:ins>
                                <w:del w:id="58" w:author="Prachi Sharma" w:date="2011-05-17T14:40:00Z">
                                  <w:r w:rsidDel="009761D3">
                                    <w:rPr>
                                      <w:color w:val="C00000"/>
                                    </w:rPr>
                                    <w:delText>45</w:delText>
                                  </w:r>
                                </w:del>
                                <w:r>
                                  <w:rPr>
                                    <w:color w:val="C00000"/>
                                  </w:rPr>
                                  <w:t xml:space="preserve"> or Oracle </w:t>
                                </w:r>
                                <w:r w:rsidRPr="00887F5F">
                                  <w:rPr>
                                    <w:color w:val="C00000"/>
                                  </w:rPr>
                                  <w:t>10.2.0.2.0</w:t>
                                </w:r>
                              </w:p>
                              <w:p w:rsidR="005202A3" w:rsidRDefault="005202A3" w:rsidP="00141473">
                                <w:pPr>
                                  <w:jc w:val="left"/>
                                  <w:rPr>
                                    <w:color w:val="C00000"/>
                                  </w:rPr>
                                </w:pPr>
                                <w:r>
                                  <w:rPr>
                                    <w:color w:val="C00000"/>
                                  </w:rPr>
                                  <w:t>Ant 1.7</w:t>
                                </w:r>
                              </w:p>
                              <w:p w:rsidR="005202A3" w:rsidRDefault="005202A3" w:rsidP="00141473">
                                <w:pPr>
                                  <w:rPr>
                                    <w:color w:val="C00000"/>
                                  </w:rPr>
                                </w:pPr>
                              </w:p>
                            </w:txbxContent>
                          </wps:txbx>
                          <wps:bodyPr rot="0" vert="horz" wrap="square" lIns="91440" tIns="45720" rIns="91440" bIns="45720" anchor="t" anchorCtr="0" upright="1">
                            <a:noAutofit/>
                          </wps:bodyPr>
                        </wps:wsp>
                        <wps:wsp>
                          <wps:cNvPr id="9" name="AutoShape 107"/>
                          <wps:cNvCnPr>
                            <a:cxnSpLocks noChangeShapeType="1"/>
                          </wps:cNvCnPr>
                          <wps:spPr bwMode="auto">
                            <a:xfrm>
                              <a:off x="1620" y="9223"/>
                              <a:ext cx="2310" cy="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wps:wsp>
                          <wps:cNvPr id="10" name="AutoShape 108"/>
                          <wps:cNvCnPr>
                            <a:cxnSpLocks noChangeShapeType="1"/>
                          </wps:cNvCnPr>
                          <wps:spPr bwMode="auto">
                            <a:xfrm>
                              <a:off x="4155" y="9223"/>
                              <a:ext cx="2400" cy="0"/>
                            </a:xfrm>
                            <a:prstGeom prst="straightConnector1">
                              <a:avLst/>
                            </a:prstGeom>
                            <a:noFill/>
                            <a:ln w="19050">
                              <a:solidFill>
                                <a:srgbClr val="7030A0"/>
                              </a:solidFill>
                              <a:round/>
                              <a:headEnd/>
                              <a:tailEnd/>
                            </a:ln>
                            <a:extLst>
                              <a:ext uri="{909E8E84-426E-40DD-AFC4-6F175D3DCCD1}">
                                <a14:hiddenFill xmlns:a14="http://schemas.microsoft.com/office/drawing/2010/main">
                                  <a:noFill/>
                                </a14:hiddenFill>
                              </a:ext>
                            </a:extLst>
                          </wps:spPr>
                          <wps:bodyPr/>
                        </wps:wsp>
                        <wps:wsp>
                          <wps:cNvPr id="11" name="Rectangle 109"/>
                          <wps:cNvSpPr>
                            <a:spLocks noChangeArrowheads="1"/>
                          </wps:cNvSpPr>
                          <wps:spPr bwMode="auto">
                            <a:xfrm>
                              <a:off x="6630" y="8833"/>
                              <a:ext cx="2565" cy="2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02A3" w:rsidRDefault="005202A3" w:rsidP="00141473">
                                <w:pPr>
                                  <w:ind w:left="360"/>
                                  <w:jc w:val="left"/>
                                  <w:rPr>
                                    <w:b/>
                                    <w:color w:val="948A54"/>
                                  </w:rPr>
                                </w:pPr>
                                <w:r>
                                  <w:rPr>
                                    <w:b/>
                                    <w:color w:val="948A54"/>
                                  </w:rPr>
                                  <w:t xml:space="preserve">3. </w:t>
                                </w:r>
                                <w:r>
                                  <w:rPr>
                                    <w:b/>
                                    <w:color w:val="948A54"/>
                                  </w:rPr>
                                  <w:tab/>
                                  <w:t>Install</w:t>
                                </w:r>
                              </w:p>
                              <w:p w:rsidR="005202A3" w:rsidRDefault="005202A3" w:rsidP="00141473">
                                <w:pPr>
                                  <w:jc w:val="left"/>
                                  <w:rPr>
                                    <w:color w:val="948A54"/>
                                  </w:rPr>
                                </w:pPr>
                              </w:p>
                              <w:p w:rsidR="005202A3" w:rsidRDefault="005202A3" w:rsidP="00141473">
                                <w:pPr>
                                  <w:jc w:val="left"/>
                                  <w:rPr>
                                    <w:color w:val="948A54"/>
                                  </w:rPr>
                                </w:pPr>
                                <w:r>
                                  <w:rPr>
                                    <w:color w:val="948A54"/>
                                  </w:rPr>
                                  <w:t>Deploy or upgrade caTissue.</w:t>
                                </w:r>
                              </w:p>
                              <w:p w:rsidR="005202A3" w:rsidRDefault="005202A3" w:rsidP="00141473">
                                <w:pPr>
                                  <w:jc w:val="left"/>
                                  <w:rPr>
                                    <w:color w:val="948A54"/>
                                  </w:rPr>
                                </w:pPr>
                                <w:r>
                                  <w:rPr>
                                    <w:color w:val="948A54"/>
                                  </w:rPr>
                                  <w:t>Deploy caTIES Services.</w:t>
                                </w:r>
                              </w:p>
                            </w:txbxContent>
                          </wps:txbx>
                          <wps:bodyPr rot="0" vert="horz" wrap="square" lIns="91440" tIns="45720" rIns="91440" bIns="45720" anchor="t" anchorCtr="0" upright="1">
                            <a:noAutofit/>
                          </wps:bodyPr>
                        </wps:wsp>
                        <wps:wsp>
                          <wps:cNvPr id="12" name="Rectangle 110"/>
                          <wps:cNvSpPr>
                            <a:spLocks noChangeArrowheads="1"/>
                          </wps:cNvSpPr>
                          <wps:spPr bwMode="auto">
                            <a:xfrm>
                              <a:off x="9195" y="8833"/>
                              <a:ext cx="2565" cy="2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02A3" w:rsidRDefault="005202A3" w:rsidP="00141473">
                                <w:pPr>
                                  <w:ind w:left="360"/>
                                  <w:jc w:val="left"/>
                                  <w:rPr>
                                    <w:b/>
                                    <w:color w:val="984806"/>
                                  </w:rPr>
                                </w:pPr>
                                <w:r>
                                  <w:rPr>
                                    <w:b/>
                                    <w:color w:val="984806"/>
                                  </w:rPr>
                                  <w:t>4.</w:t>
                                </w:r>
                                <w:r>
                                  <w:rPr>
                                    <w:b/>
                                    <w:color w:val="984806"/>
                                  </w:rPr>
                                  <w:tab/>
                                  <w:t>Post Install</w:t>
                                </w:r>
                              </w:p>
                              <w:p w:rsidR="005202A3" w:rsidRDefault="005202A3" w:rsidP="00141473">
                                <w:pPr>
                                  <w:jc w:val="left"/>
                                  <w:rPr>
                                    <w:color w:val="984806"/>
                                  </w:rPr>
                                </w:pPr>
                              </w:p>
                              <w:p w:rsidR="005202A3" w:rsidRDefault="005202A3" w:rsidP="00141473">
                                <w:pPr>
                                  <w:jc w:val="left"/>
                                  <w:rPr>
                                    <w:color w:val="984806"/>
                                  </w:rPr>
                                </w:pPr>
                                <w:r>
                                  <w:rPr>
                                    <w:color w:val="984806"/>
                                  </w:rPr>
                                  <w:t>Configure caTissueCore_Properties.xml.</w:t>
                                </w:r>
                              </w:p>
                              <w:p w:rsidR="005202A3" w:rsidRDefault="005202A3" w:rsidP="00141473">
                                <w:pPr>
                                  <w:jc w:val="left"/>
                                  <w:rPr>
                                    <w:color w:val="984806"/>
                                  </w:rPr>
                                </w:pPr>
                                <w:r>
                                  <w:rPr>
                                    <w:color w:val="984806"/>
                                  </w:rPr>
                                  <w:t>Configure JBoss to run on HTTPS</w:t>
                                </w:r>
                              </w:p>
                              <w:p w:rsidR="005202A3" w:rsidRDefault="005202A3" w:rsidP="00141473">
                                <w:pPr>
                                  <w:jc w:val="left"/>
                                  <w:rPr>
                                    <w:color w:val="984806"/>
                                  </w:rPr>
                                </w:pPr>
                                <w:r>
                                  <w:rPr>
                                    <w:color w:val="984806"/>
                                  </w:rPr>
                                  <w:t>Start JBoss.</w:t>
                                </w:r>
                              </w:p>
                              <w:p w:rsidR="005202A3" w:rsidRDefault="005202A3" w:rsidP="00141473">
                                <w:pPr>
                                  <w:jc w:val="left"/>
                                  <w:rPr>
                                    <w:color w:val="984806"/>
                                  </w:rPr>
                                </w:pPr>
                              </w:p>
                            </w:txbxContent>
                          </wps:txbx>
                          <wps:bodyPr rot="0" vert="horz" wrap="square" lIns="91440" tIns="45720" rIns="91440" bIns="45720" anchor="t" anchorCtr="0" upright="1">
                            <a:noAutofit/>
                          </wps:bodyPr>
                        </wps:wsp>
                        <wps:wsp>
                          <wps:cNvPr id="13" name="AutoShape 111"/>
                          <wps:cNvCnPr>
                            <a:cxnSpLocks noChangeShapeType="1"/>
                          </wps:cNvCnPr>
                          <wps:spPr bwMode="auto">
                            <a:xfrm>
                              <a:off x="6750" y="9223"/>
                              <a:ext cx="2355" cy="0"/>
                            </a:xfrm>
                            <a:prstGeom prst="straightConnector1">
                              <a:avLst/>
                            </a:prstGeom>
                            <a:noFill/>
                            <a:ln w="19050">
                              <a:solidFill>
                                <a:srgbClr val="938953"/>
                              </a:solidFill>
                              <a:round/>
                              <a:headEnd/>
                              <a:tailEnd/>
                            </a:ln>
                            <a:extLst>
                              <a:ext uri="{909E8E84-426E-40DD-AFC4-6F175D3DCCD1}">
                                <a14:hiddenFill xmlns:a14="http://schemas.microsoft.com/office/drawing/2010/main">
                                  <a:noFill/>
                                </a14:hiddenFill>
                              </a:ext>
                            </a:extLst>
                          </wps:spPr>
                          <wps:bodyPr/>
                        </wps:wsp>
                        <wps:wsp>
                          <wps:cNvPr id="14" name="AutoShape 112"/>
                          <wps:cNvCnPr>
                            <a:cxnSpLocks noChangeShapeType="1"/>
                          </wps:cNvCnPr>
                          <wps:spPr bwMode="auto">
                            <a:xfrm>
                              <a:off x="9315" y="9223"/>
                              <a:ext cx="2355" cy="0"/>
                            </a:xfrm>
                            <a:prstGeom prst="straightConnector1">
                              <a:avLst/>
                            </a:prstGeom>
                            <a:noFill/>
                            <a:ln w="19050">
                              <a:solidFill>
                                <a:srgbClr val="974706"/>
                              </a:solidFill>
                              <a:round/>
                              <a:headEnd/>
                              <a:tailEnd/>
                            </a:ln>
                            <a:extLst>
                              <a:ext uri="{909E8E84-426E-40DD-AFC4-6F175D3DCCD1}">
                                <a14:hiddenFill xmlns:a14="http://schemas.microsoft.com/office/drawing/2010/main">
                                  <a:noFill/>
                                </a14:hiddenFill>
                              </a:ext>
                            </a:extLst>
                          </wps:spPr>
                          <wps:bodyPr/>
                        </wps:wsp>
                      </wpg:grpSp>
                      <wpg:grpSp>
                        <wpg:cNvPr id="15" name="Group 113"/>
                        <wpg:cNvGrpSpPr>
                          <a:grpSpLocks/>
                        </wpg:cNvGrpSpPr>
                        <wpg:grpSpPr bwMode="auto">
                          <a:xfrm>
                            <a:off x="1440" y="2340"/>
                            <a:ext cx="9360" cy="3060"/>
                            <a:chOff x="1440" y="2340"/>
                            <a:chExt cx="9360" cy="3060"/>
                          </a:xfrm>
                        </wpg:grpSpPr>
                        <wps:wsp>
                          <wps:cNvPr id="16" name="Rectangle 114"/>
                          <wps:cNvSpPr>
                            <a:spLocks noChangeArrowheads="1"/>
                          </wps:cNvSpPr>
                          <wps:spPr bwMode="auto">
                            <a:xfrm>
                              <a:off x="1440" y="2340"/>
                              <a:ext cx="9360" cy="3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15"/>
                          <wps:cNvCnPr/>
                          <wps:spPr bwMode="auto">
                            <a:xfrm>
                              <a:off x="5940" y="2340"/>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16"/>
                          <wps:cNvCnPr/>
                          <wps:spPr bwMode="auto">
                            <a:xfrm>
                              <a:off x="8280" y="2340"/>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17"/>
                          <wps:cNvCnPr/>
                          <wps:spPr bwMode="auto">
                            <a:xfrm>
                              <a:off x="3600" y="2340"/>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03" o:spid="_x0000_s1029" style="position:absolute;left:0;text-align:left;margin-left:0;margin-top:6.5pt;width:468pt;height:221.35pt;z-index:251658752" coordorigin="1440,2340" coordsize="936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">
                <v:group id="Group 104" o:spid="_x0000_s1030" style="position:absolute;left:1440;top:2340;width:9180;height:3240" coordorigin="1500,8833" coordsize="10260,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5" o:spid="_x0000_s1031" style="position:absolute;left:4065;top:8833;width:2565;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5202A3" w:rsidRDefault="005202A3" w:rsidP="00444265">
                          <w:pPr>
                            <w:numPr>
                              <w:ilvl w:val="0"/>
                              <w:numId w:val="27"/>
                            </w:numPr>
                            <w:tabs>
                              <w:tab w:val="clear" w:pos="720"/>
                            </w:tabs>
                            <w:jc w:val="left"/>
                            <w:rPr>
                              <w:b/>
                              <w:color w:val="7030A0"/>
                            </w:rPr>
                          </w:pPr>
                          <w:r>
                            <w:rPr>
                              <w:b/>
                              <w:color w:val="7030A0"/>
                            </w:rPr>
                            <w:t>Pre-install</w:t>
                          </w:r>
                        </w:p>
                        <w:p w:rsidR="005202A3" w:rsidRDefault="005202A3" w:rsidP="00141473">
                          <w:pPr>
                            <w:jc w:val="left"/>
                            <w:rPr>
                              <w:color w:val="7030A0"/>
                            </w:rPr>
                          </w:pPr>
                        </w:p>
                        <w:p w:rsidR="005202A3" w:rsidRDefault="005202A3" w:rsidP="00141473">
                          <w:pPr>
                            <w:jc w:val="left"/>
                            <w:rPr>
                              <w:color w:val="7030A0"/>
                            </w:rPr>
                          </w:pPr>
                          <w:r>
                            <w:rPr>
                              <w:color w:val="7030A0"/>
                            </w:rPr>
                            <w:t xml:space="preserve">Configure </w:t>
                          </w:r>
                          <w:del w:id="59" w:author="Prachi Sharma" w:date="2011-05-17T14:40:00Z">
                            <w:r w:rsidDel="00D17DA3">
                              <w:rPr>
                                <w:color w:val="7030A0"/>
                              </w:rPr>
                              <w:delText>catissueI</w:delText>
                            </w:r>
                          </w:del>
                          <w:ins w:id="60" w:author="Prachi Sharma" w:date="2011-05-17T14:40:00Z">
                            <w:r>
                              <w:rPr>
                                <w:color w:val="7030A0"/>
                              </w:rPr>
                              <w:t>i</w:t>
                            </w:r>
                          </w:ins>
                          <w:r>
                            <w:rPr>
                              <w:color w:val="7030A0"/>
                            </w:rPr>
                            <w:t>nstall.properties</w:t>
                          </w:r>
                          <w:ins w:id="61" w:author="Prachi Sharma" w:date="2011-05-17T14:41:00Z">
                            <w:r>
                              <w:rPr>
                                <w:color w:val="7030A0"/>
                              </w:rPr>
                              <w:t xml:space="preserve"> in case of fresh deployment and upgrade.properties in case of upgrade</w:t>
                            </w:r>
                          </w:ins>
                          <w:r>
                            <w:rPr>
                              <w:color w:val="7030A0"/>
                            </w:rPr>
                            <w:t>.</w:t>
                          </w:r>
                        </w:p>
                        <w:p w:rsidR="005202A3" w:rsidRDefault="005202A3" w:rsidP="00141473">
                          <w:pPr>
                            <w:jc w:val="left"/>
                            <w:rPr>
                              <w:color w:val="7030A0"/>
                            </w:rPr>
                          </w:pPr>
                          <w:r>
                            <w:rPr>
                              <w:color w:val="7030A0"/>
                            </w:rPr>
                            <w:t>Configure the images and text on the home page.</w:t>
                          </w:r>
                        </w:p>
                        <w:p w:rsidR="005202A3" w:rsidRDefault="005202A3" w:rsidP="00141473">
                          <w:pPr>
                            <w:jc w:val="left"/>
                            <w:rPr>
                              <w:color w:val="7030A0"/>
                            </w:rPr>
                          </w:pPr>
                          <w:r>
                            <w:rPr>
                              <w:color w:val="7030A0"/>
                            </w:rPr>
                            <w:t>Create database and user.</w:t>
                          </w:r>
                        </w:p>
                        <w:p w:rsidR="005202A3" w:rsidRDefault="005202A3" w:rsidP="00141473">
                          <w:pPr>
                            <w:rPr>
                              <w:color w:val="7030A0"/>
                            </w:rPr>
                          </w:pPr>
                        </w:p>
                      </w:txbxContent>
                    </v:textbox>
                  </v:rect>
                  <v:rect id="Rectangle 106" o:spid="_x0000_s1032" style="position:absolute;left:1500;top:8833;width:2565;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textbox>
                      <w:txbxContent>
                        <w:p w:rsidR="005202A3" w:rsidRDefault="005202A3" w:rsidP="00444265">
                          <w:pPr>
                            <w:numPr>
                              <w:ilvl w:val="0"/>
                              <w:numId w:val="27"/>
                            </w:numPr>
                            <w:jc w:val="left"/>
                            <w:rPr>
                              <w:b/>
                              <w:color w:val="C00000"/>
                            </w:rPr>
                          </w:pPr>
                          <w:r>
                            <w:rPr>
                              <w:b/>
                              <w:color w:val="C00000"/>
                            </w:rPr>
                            <w:t>Prerequisites</w:t>
                          </w:r>
                        </w:p>
                        <w:p w:rsidR="005202A3" w:rsidRDefault="005202A3" w:rsidP="00141473">
                          <w:pPr>
                            <w:jc w:val="left"/>
                            <w:rPr>
                              <w:color w:val="C00000"/>
                            </w:rPr>
                          </w:pPr>
                        </w:p>
                        <w:p w:rsidR="005202A3" w:rsidRDefault="005202A3" w:rsidP="00141473">
                          <w:pPr>
                            <w:jc w:val="left"/>
                            <w:rPr>
                              <w:color w:val="C00000"/>
                            </w:rPr>
                          </w:pPr>
                          <w:r>
                            <w:rPr>
                              <w:color w:val="C00000"/>
                            </w:rPr>
                            <w:t>JDK 1.</w:t>
                          </w:r>
                          <w:ins w:id="62" w:author="Prachi Sharma" w:date="2011-05-17T14:40:00Z">
                            <w:r>
                              <w:rPr>
                                <w:color w:val="C00000"/>
                              </w:rPr>
                              <w:t>6</w:t>
                            </w:r>
                          </w:ins>
                          <w:del w:id="63" w:author="Prachi Sharma" w:date="2011-05-17T14:40:00Z">
                            <w:r w:rsidDel="009761D3">
                              <w:rPr>
                                <w:color w:val="C00000"/>
                              </w:rPr>
                              <w:delText>5</w:delText>
                            </w:r>
                          </w:del>
                        </w:p>
                        <w:p w:rsidR="005202A3" w:rsidRDefault="005202A3" w:rsidP="00141473">
                          <w:pPr>
                            <w:jc w:val="left"/>
                            <w:rPr>
                              <w:color w:val="C00000"/>
                            </w:rPr>
                          </w:pPr>
                          <w:r>
                            <w:rPr>
                              <w:color w:val="C00000"/>
                            </w:rPr>
                            <w:t xml:space="preserve">JBoss </w:t>
                          </w:r>
                          <w:ins w:id="64" w:author="Prachi Sharma" w:date="2011-05-17T14:40:00Z">
                            <w:r>
                              <w:rPr>
                                <w:color w:val="C00000"/>
                              </w:rPr>
                              <w:t>5.1.0</w:t>
                            </w:r>
                          </w:ins>
                          <w:del w:id="65" w:author="Prachi Sharma" w:date="2011-05-17T14:40:00Z">
                            <w:r w:rsidDel="009761D3">
                              <w:rPr>
                                <w:color w:val="C00000"/>
                              </w:rPr>
                              <w:delText>4.2.2</w:delText>
                            </w:r>
                          </w:del>
                          <w:r>
                            <w:rPr>
                              <w:color w:val="C00000"/>
                            </w:rPr>
                            <w:t xml:space="preserve"> GA</w:t>
                          </w:r>
                        </w:p>
                        <w:p w:rsidR="005202A3" w:rsidRDefault="005202A3" w:rsidP="00141473">
                          <w:pPr>
                            <w:jc w:val="left"/>
                            <w:rPr>
                              <w:color w:val="C00000"/>
                            </w:rPr>
                          </w:pPr>
                          <w:r>
                            <w:rPr>
                              <w:color w:val="C00000"/>
                            </w:rPr>
                            <w:t>MySQL 5.</w:t>
                          </w:r>
                          <w:ins w:id="66" w:author="Prachi Sharma" w:date="2011-05-17T14:40:00Z">
                            <w:r>
                              <w:rPr>
                                <w:color w:val="C00000"/>
                              </w:rPr>
                              <w:t>1</w:t>
                            </w:r>
                          </w:ins>
                          <w:del w:id="67" w:author="Prachi Sharma" w:date="2011-05-17T14:40:00Z">
                            <w:r w:rsidDel="009761D3">
                              <w:rPr>
                                <w:color w:val="C00000"/>
                              </w:rPr>
                              <w:delText>0</w:delText>
                            </w:r>
                          </w:del>
                          <w:r>
                            <w:rPr>
                              <w:color w:val="C00000"/>
                            </w:rPr>
                            <w:t>.</w:t>
                          </w:r>
                          <w:ins w:id="68" w:author="Prachi Sharma" w:date="2011-05-17T14:40:00Z">
                            <w:r>
                              <w:rPr>
                                <w:color w:val="C00000"/>
                              </w:rPr>
                              <w:t>x</w:t>
                            </w:r>
                          </w:ins>
                          <w:del w:id="69" w:author="Prachi Sharma" w:date="2011-05-17T14:40:00Z">
                            <w:r w:rsidDel="009761D3">
                              <w:rPr>
                                <w:color w:val="C00000"/>
                              </w:rPr>
                              <w:delText>45</w:delText>
                            </w:r>
                          </w:del>
                          <w:r>
                            <w:rPr>
                              <w:color w:val="C00000"/>
                            </w:rPr>
                            <w:t xml:space="preserve"> or Oracle </w:t>
                          </w:r>
                          <w:r w:rsidRPr="00887F5F">
                            <w:rPr>
                              <w:color w:val="C00000"/>
                            </w:rPr>
                            <w:t>10.2.0.2.0</w:t>
                          </w:r>
                        </w:p>
                        <w:p w:rsidR="005202A3" w:rsidRDefault="005202A3" w:rsidP="00141473">
                          <w:pPr>
                            <w:jc w:val="left"/>
                            <w:rPr>
                              <w:color w:val="C00000"/>
                            </w:rPr>
                          </w:pPr>
                          <w:r>
                            <w:rPr>
                              <w:color w:val="C00000"/>
                            </w:rPr>
                            <w:t>Ant 1.7</w:t>
                          </w:r>
                        </w:p>
                        <w:p w:rsidR="005202A3" w:rsidRDefault="005202A3" w:rsidP="00141473">
                          <w:pPr>
                            <w:rPr>
                              <w:color w:val="C00000"/>
                            </w:rPr>
                          </w:pPr>
                        </w:p>
                      </w:txbxContent>
                    </v:textbox>
                  </v:rect>
                  <v:shapetype id="_x0000_t32" coordsize="21600,21600" o:spt="32" o:oned="t" path="m,l21600,21600e" filled="f">
                    <v:path arrowok="t" fillok="f" o:connecttype="none"/>
                    <o:lock v:ext="edit" shapetype="t"/>
                  </v:shapetype>
                  <v:shape id="AutoShape 107" o:spid="_x0000_s1033" type="#_x0000_t32" style="position:absolute;left:1620;top:9223;width:23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yDcQAAADaAAAADwAAAGRycy9kb3ducmV2LnhtbESPQWsCMRSE7wX/Q3hCbzWriNTVKCIU&#10;CvbQbovg7bF5Zlc3L2uS1a2/vikUehxm5htmue5tI67kQ+1YwXiUgSAuna7ZKPj6fHl6BhEissbG&#10;MSn4pgDr1eBhibl2N/6gaxGNSBAOOSqoYmxzKUNZkcUwci1x8o7OW4xJeiO1x1uC20ZOsmwmLdac&#10;FipsaVtReS46q6A7TO4Xvzu8T/fGnIzpivrtuFXqcdhvFiAi9fE//Nd+1Qrm8Hsl3Q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NLINxAAAANoAAAAPAAAAAAAAAAAA&#10;AAAAAKECAABkcnMvZG93bnJldi54bWxQSwUGAAAAAAQABAD5AAAAkgMAAAAA&#10;" strokecolor="#c00000" strokeweight="1.5pt"/>
                  <v:shape id="AutoShape 108" o:spid="_x0000_s1034" type="#_x0000_t32" style="position:absolute;left:4155;top:9223;width:2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6EsMAAADbAAAADwAAAGRycy9kb3ducmV2LnhtbESPQW/CMAyF75P4D5GRdhtpx4RYISCo&#10;6MRxwCSupvHaao1TNRnt/v18mLSbrff83uf1dnStulMfGs8G0lkCirj0tuHKwMeleFqCChHZYuuZ&#10;DPxQgO1m8rDGzPqBT3Q/x0pJCIcMDdQxdpnWoazJYZj5jli0T987jLL2lbY9DhLuWv2cJAvtsGFp&#10;qLGjvKby6/ztDOzfi1ft6YUO+Vs7P94W7ppenTGP03G3AhVpjP/mv+ujFXyhl19kAL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JuhLDAAAA2wAAAA8AAAAAAAAAAAAA&#10;AAAAoQIAAGRycy9kb3ducmV2LnhtbFBLBQYAAAAABAAEAPkAAACRAwAAAAA=&#10;" strokecolor="#7030a0" strokeweight="1.5pt"/>
                  <v:rect id="Rectangle 109" o:spid="_x0000_s1035" style="position:absolute;left:6630;top:8833;width:2565;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5202A3" w:rsidRDefault="005202A3" w:rsidP="00141473">
                          <w:pPr>
                            <w:ind w:left="360"/>
                            <w:jc w:val="left"/>
                            <w:rPr>
                              <w:b/>
                              <w:color w:val="948A54"/>
                            </w:rPr>
                          </w:pPr>
                          <w:r>
                            <w:rPr>
                              <w:b/>
                              <w:color w:val="948A54"/>
                            </w:rPr>
                            <w:t xml:space="preserve">3. </w:t>
                          </w:r>
                          <w:r>
                            <w:rPr>
                              <w:b/>
                              <w:color w:val="948A54"/>
                            </w:rPr>
                            <w:tab/>
                            <w:t>Install</w:t>
                          </w:r>
                        </w:p>
                        <w:p w:rsidR="005202A3" w:rsidRDefault="005202A3" w:rsidP="00141473">
                          <w:pPr>
                            <w:jc w:val="left"/>
                            <w:rPr>
                              <w:color w:val="948A54"/>
                            </w:rPr>
                          </w:pPr>
                        </w:p>
                        <w:p w:rsidR="005202A3" w:rsidRDefault="005202A3" w:rsidP="00141473">
                          <w:pPr>
                            <w:jc w:val="left"/>
                            <w:rPr>
                              <w:color w:val="948A54"/>
                            </w:rPr>
                          </w:pPr>
                          <w:r>
                            <w:rPr>
                              <w:color w:val="948A54"/>
                            </w:rPr>
                            <w:t>Deploy or upgrade caTissue.</w:t>
                          </w:r>
                        </w:p>
                        <w:p w:rsidR="005202A3" w:rsidRDefault="005202A3" w:rsidP="00141473">
                          <w:pPr>
                            <w:jc w:val="left"/>
                            <w:rPr>
                              <w:color w:val="948A54"/>
                            </w:rPr>
                          </w:pPr>
                          <w:r>
                            <w:rPr>
                              <w:color w:val="948A54"/>
                            </w:rPr>
                            <w:t>Deploy caTIES Services.</w:t>
                          </w:r>
                        </w:p>
                      </w:txbxContent>
                    </v:textbox>
                  </v:rect>
                  <v:rect id="Rectangle 110" o:spid="_x0000_s1036" style="position:absolute;left:9195;top:8833;width:2565;height:2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textbox>
                      <w:txbxContent>
                        <w:p w:rsidR="005202A3" w:rsidRDefault="005202A3" w:rsidP="00141473">
                          <w:pPr>
                            <w:ind w:left="360"/>
                            <w:jc w:val="left"/>
                            <w:rPr>
                              <w:b/>
                              <w:color w:val="984806"/>
                            </w:rPr>
                          </w:pPr>
                          <w:r>
                            <w:rPr>
                              <w:b/>
                              <w:color w:val="984806"/>
                            </w:rPr>
                            <w:t>4.</w:t>
                          </w:r>
                          <w:r>
                            <w:rPr>
                              <w:b/>
                              <w:color w:val="984806"/>
                            </w:rPr>
                            <w:tab/>
                            <w:t>Post Install</w:t>
                          </w:r>
                        </w:p>
                        <w:p w:rsidR="005202A3" w:rsidRDefault="005202A3" w:rsidP="00141473">
                          <w:pPr>
                            <w:jc w:val="left"/>
                            <w:rPr>
                              <w:color w:val="984806"/>
                            </w:rPr>
                          </w:pPr>
                        </w:p>
                        <w:p w:rsidR="005202A3" w:rsidRDefault="005202A3" w:rsidP="00141473">
                          <w:pPr>
                            <w:jc w:val="left"/>
                            <w:rPr>
                              <w:color w:val="984806"/>
                            </w:rPr>
                          </w:pPr>
                          <w:r>
                            <w:rPr>
                              <w:color w:val="984806"/>
                            </w:rPr>
                            <w:t>Configure caTissueCore_Properties.xml.</w:t>
                          </w:r>
                        </w:p>
                        <w:p w:rsidR="005202A3" w:rsidRDefault="005202A3" w:rsidP="00141473">
                          <w:pPr>
                            <w:jc w:val="left"/>
                            <w:rPr>
                              <w:color w:val="984806"/>
                            </w:rPr>
                          </w:pPr>
                          <w:r>
                            <w:rPr>
                              <w:color w:val="984806"/>
                            </w:rPr>
                            <w:t>Configure JBoss to run on HTTPS</w:t>
                          </w:r>
                        </w:p>
                        <w:p w:rsidR="005202A3" w:rsidRDefault="005202A3" w:rsidP="00141473">
                          <w:pPr>
                            <w:jc w:val="left"/>
                            <w:rPr>
                              <w:color w:val="984806"/>
                            </w:rPr>
                          </w:pPr>
                          <w:r>
                            <w:rPr>
                              <w:color w:val="984806"/>
                            </w:rPr>
                            <w:t>Start JBoss.</w:t>
                          </w:r>
                        </w:p>
                        <w:p w:rsidR="005202A3" w:rsidRDefault="005202A3" w:rsidP="00141473">
                          <w:pPr>
                            <w:jc w:val="left"/>
                            <w:rPr>
                              <w:color w:val="984806"/>
                            </w:rPr>
                          </w:pPr>
                        </w:p>
                      </w:txbxContent>
                    </v:textbox>
                  </v:rect>
                  <v:shape id="AutoShape 111" o:spid="_x0000_s1037" type="#_x0000_t32" style="position:absolute;left:6750;top:9223;width:23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7PcL8AAADbAAAADwAAAGRycy9kb3ducmV2LnhtbERPyYoCMRC9C/5DKMGLjGkXRHqMooKo&#10;R5eLt5pO9TJ2Kk0navv3RhC81eOtNVs0phR3ql1hWcGgH4EgTqwuOFNwPm1+piCcR9ZYWiYFT3Kw&#10;mLdbM4y1ffCB7kefiRDCLkYFufdVLKVLcjLo+rYiDlxqa4M+wDqTusZHCDelHEbRRBosODTkWNE6&#10;p+R6vBkFeL6u/7Leao+F2Sb2/5SOD5dUqW6nWf6C8NT4r/jj3ukwfwT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e7PcL8AAADbAAAADwAAAAAAAAAAAAAAAACh&#10;AgAAZHJzL2Rvd25yZXYueG1sUEsFBgAAAAAEAAQA+QAAAI0DAAAAAA==&#10;" strokecolor="#938953" strokeweight="1.5pt"/>
                  <v:shape id="AutoShape 112" o:spid="_x0000_s1038" type="#_x0000_t32" style="position:absolute;left:9315;top:9223;width:23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RJ58MAAADbAAAADwAAAGRycy9kb3ducmV2LnhtbERP22rCQBB9L/Qflin0rW4qRSS6Sgh4&#10;Qypoq/g4zU6T0Oxs3F01/XtXKPRtDuc642lnGnEh52vLCl57CQjiwuqaSwWfH7OXIQgfkDU2lknB&#10;L3mYTh4fxphqe+UtXXahFDGEfYoKqhDaVEpfVGTQ92xLHLlv6wyGCF0ptcNrDDeN7CfJQBqsOTZU&#10;2FJeUfGzOxsFid1s89Nivl9neFgN3ZftzPtRqeenLhuBCNSFf/Gfe6nj/De4/xIPkJ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0SefDAAAA2wAAAA8AAAAAAAAAAAAA&#10;AAAAoQIAAGRycy9kb3ducmV2LnhtbFBLBQYAAAAABAAEAPkAAACRAwAAAAA=&#10;" strokecolor="#974706" strokeweight="1.5pt"/>
                </v:group>
                <v:group id="Group 113" o:spid="_x0000_s1039" style="position:absolute;left:1440;top:2340;width:9360;height:3060" coordorigin="1440,2340" coordsize="9360,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4" o:spid="_x0000_s1040" style="position:absolute;left:1440;top:2340;width:9360;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line id="Line 115" o:spid="_x0000_s1041" style="position:absolute;visibility:visible;mso-wrap-style:square" from="5940,2340" to="594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16" o:spid="_x0000_s1042" style="position:absolute;visibility:visible;mso-wrap-style:square" from="8280,2340" to="828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17" o:spid="_x0000_s1043" style="position:absolute;visibility:visible;mso-wrap-style:square" from="3600,2340" to="360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group>
            </w:pict>
          </mc:Fallback>
        </mc:AlternateContent>
      </w:r>
    </w:p>
    <w:p w:rsidR="00632874" w:rsidRDefault="00632874" w:rsidP="00D41662">
      <w:pPr>
        <w:tabs>
          <w:tab w:val="left" w:pos="360"/>
        </w:tabs>
      </w:pPr>
    </w:p>
    <w:p w:rsidR="00632874" w:rsidRDefault="00632874" w:rsidP="00D41662">
      <w:pPr>
        <w:tabs>
          <w:tab w:val="left" w:pos="360"/>
        </w:tabs>
      </w:pPr>
    </w:p>
    <w:p w:rsidR="00632874" w:rsidRDefault="00632874" w:rsidP="00D41662">
      <w:pPr>
        <w:tabs>
          <w:tab w:val="left" w:pos="360"/>
        </w:tabs>
      </w:pPr>
    </w:p>
    <w:p w:rsidR="00632874" w:rsidRDefault="00632874" w:rsidP="00D41662">
      <w:pPr>
        <w:tabs>
          <w:tab w:val="left" w:pos="360"/>
        </w:tabs>
      </w:pPr>
    </w:p>
    <w:p w:rsidR="00632874" w:rsidRDefault="00632874" w:rsidP="00D41662">
      <w:pPr>
        <w:tabs>
          <w:tab w:val="left" w:pos="360"/>
        </w:tabs>
      </w:pPr>
    </w:p>
    <w:p w:rsidR="00632874" w:rsidRDefault="00632874" w:rsidP="00D41662">
      <w:pPr>
        <w:tabs>
          <w:tab w:val="left" w:pos="360"/>
        </w:tabs>
      </w:pPr>
    </w:p>
    <w:p w:rsidR="00632874" w:rsidRDefault="00632874" w:rsidP="00D41662">
      <w:pPr>
        <w:tabs>
          <w:tab w:val="left" w:pos="360"/>
        </w:tabs>
      </w:pPr>
    </w:p>
    <w:p w:rsidR="00632874" w:rsidRDefault="00632874" w:rsidP="00D41662">
      <w:pPr>
        <w:tabs>
          <w:tab w:val="left" w:pos="360"/>
        </w:tabs>
      </w:pPr>
    </w:p>
    <w:p w:rsidR="0088040F" w:rsidRDefault="0088040F" w:rsidP="00D41662">
      <w:pPr>
        <w:tabs>
          <w:tab w:val="left" w:pos="360"/>
        </w:tabs>
      </w:pPr>
    </w:p>
    <w:p w:rsidR="00141473" w:rsidRDefault="00141473" w:rsidP="00D41662">
      <w:pPr>
        <w:tabs>
          <w:tab w:val="left" w:pos="360"/>
        </w:tabs>
      </w:pPr>
    </w:p>
    <w:p w:rsidR="00632874" w:rsidRDefault="00A3666B" w:rsidP="00D41662">
      <w:pPr>
        <w:tabs>
          <w:tab w:val="left" w:pos="360"/>
        </w:tabs>
      </w:pPr>
      <w:r>
        <w:t xml:space="preserve">The following </w:t>
      </w:r>
      <w:r w:rsidR="008D667D">
        <w:t>are some important considerations in deploying caTissue</w:t>
      </w:r>
      <w:r w:rsidR="00423A06">
        <w:t xml:space="preserve"> Suite</w:t>
      </w:r>
      <w:r w:rsidR="008D667D">
        <w:t>:</w:t>
      </w:r>
    </w:p>
    <w:p w:rsidR="00632874" w:rsidRDefault="00632874" w:rsidP="00D41662">
      <w:pPr>
        <w:numPr>
          <w:ilvl w:val="0"/>
          <w:numId w:val="23"/>
        </w:numPr>
        <w:tabs>
          <w:tab w:val="left" w:pos="360"/>
        </w:tabs>
      </w:pPr>
      <w:r>
        <w:t xml:space="preserve">Do you want to deploy the web application and database server on the same machine or different machines? </w:t>
      </w:r>
    </w:p>
    <w:p w:rsidR="00632874" w:rsidRDefault="004B6E7D" w:rsidP="00D41662">
      <w:pPr>
        <w:numPr>
          <w:ilvl w:val="0"/>
          <w:numId w:val="23"/>
        </w:numPr>
        <w:tabs>
          <w:tab w:val="left" w:pos="360"/>
        </w:tabs>
      </w:pPr>
      <w:r>
        <w:t>Where to deploy the caTIES service (if installing).</w:t>
      </w:r>
    </w:p>
    <w:p w:rsidR="00632874" w:rsidRDefault="00632874" w:rsidP="00D41662">
      <w:pPr>
        <w:tabs>
          <w:tab w:val="left" w:pos="360"/>
        </w:tabs>
      </w:pPr>
      <w:r>
        <w:t>Our recommendation is to deploy the web application and the database on different machines. If you are interested in deploying the caTIES services,</w:t>
      </w:r>
      <w:r w:rsidR="004B6E7D">
        <w:t xml:space="preserve"> it</w:t>
      </w:r>
      <w:r>
        <w:t xml:space="preserve"> can be deployed on a third machine or on the same machine where the caTissue Suite database resides. </w:t>
      </w:r>
    </w:p>
    <w:p w:rsidR="004706DF" w:rsidRDefault="00632874" w:rsidP="00D41662">
      <w:pPr>
        <w:numPr>
          <w:ilvl w:val="0"/>
          <w:numId w:val="24"/>
        </w:numPr>
        <w:tabs>
          <w:tab w:val="left" w:pos="360"/>
        </w:tabs>
      </w:pPr>
      <w:r w:rsidRPr="004706DF">
        <w:t xml:space="preserve">Section </w:t>
      </w:r>
      <w:r w:rsidR="00E97FDB">
        <w:fldChar w:fldCharType="begin"/>
      </w:r>
      <w:r w:rsidR="00E97FDB">
        <w:instrText xml:space="preserve"> REF _Ref189299978 \n \h  \* MERGEFORMAT </w:instrText>
      </w:r>
      <w:r w:rsidR="00E97FDB">
        <w:fldChar w:fldCharType="separate"/>
      </w:r>
      <w:r w:rsidR="00015F9C">
        <w:t>Chapter 2</w:t>
      </w:r>
      <w:r w:rsidR="00E97FDB">
        <w:fldChar w:fldCharType="end"/>
      </w:r>
      <w:r w:rsidRPr="004706DF">
        <w:t xml:space="preserve"> - </w:t>
      </w:r>
      <w:r w:rsidR="00E97FDB">
        <w:fldChar w:fldCharType="begin"/>
      </w:r>
      <w:r w:rsidR="00E97FDB">
        <w:instrText xml:space="preserve"> REF _Ref189299913 \h  \* MERGEFORMAT </w:instrText>
      </w:r>
      <w:r w:rsidR="00E97FDB">
        <w:fldChar w:fldCharType="separate"/>
      </w:r>
      <w:r w:rsidR="006A25E4" w:rsidRPr="006A25E4">
        <w:rPr>
          <w:color w:val="0070C0"/>
        </w:rPr>
        <w:t>Deploying the Web Application</w:t>
      </w:r>
      <w:r w:rsidR="00E97FDB">
        <w:fldChar w:fldCharType="end"/>
      </w:r>
      <w:r>
        <w:t>describes the process for caTissue web application deployment</w:t>
      </w:r>
      <w:r w:rsidR="004706DF">
        <w:t>.</w:t>
      </w:r>
    </w:p>
    <w:p w:rsidR="00B94E6C" w:rsidRDefault="00632874" w:rsidP="00D41662">
      <w:pPr>
        <w:numPr>
          <w:ilvl w:val="0"/>
          <w:numId w:val="24"/>
        </w:numPr>
        <w:tabs>
          <w:tab w:val="left" w:pos="360"/>
        </w:tabs>
      </w:pPr>
      <w:r>
        <w:t xml:space="preserve">Section </w:t>
      </w:r>
      <w:r w:rsidR="00582F88">
        <w:fldChar w:fldCharType="begin"/>
      </w:r>
      <w:r>
        <w:instrText xml:space="preserve"> REF _Ref189300003 \r \h </w:instrText>
      </w:r>
      <w:r w:rsidR="00582F88">
        <w:fldChar w:fldCharType="separate"/>
      </w:r>
      <w:r w:rsidR="00015F9C">
        <w:t>Chapter 3</w:t>
      </w:r>
      <w:r w:rsidR="00582F88">
        <w:fldChar w:fldCharType="end"/>
      </w:r>
      <w:r>
        <w:t xml:space="preserve"> - </w:t>
      </w:r>
      <w:r w:rsidR="00E97FDB">
        <w:fldChar w:fldCharType="begin"/>
      </w:r>
      <w:r w:rsidR="00E97FDB">
        <w:instrText xml:space="preserve"> REF _Ref191093740 \h  \* MERGEFORMAT </w:instrText>
      </w:r>
      <w:r w:rsidR="00E97FDB">
        <w:fldChar w:fldCharType="separate"/>
      </w:r>
      <w:r w:rsidR="00015F9C" w:rsidRPr="006A25E4">
        <w:rPr>
          <w:color w:val="0070C0"/>
        </w:rPr>
        <w:t>caTIES Integration in Suite</w:t>
      </w:r>
      <w:r w:rsidR="00E97FDB">
        <w:fldChar w:fldCharType="end"/>
      </w:r>
      <w:r>
        <w:t xml:space="preserve"> describes the process for caTIES services deployment.</w:t>
      </w:r>
    </w:p>
    <w:p w:rsidR="00632874" w:rsidRDefault="00B94E6C" w:rsidP="00B94E6C">
      <w:pPr>
        <w:tabs>
          <w:tab w:val="left" w:pos="360"/>
        </w:tabs>
        <w:ind w:left="720"/>
      </w:pPr>
      <w:r>
        <w:br w:type="page"/>
      </w:r>
    </w:p>
    <w:p w:rsidR="00632874" w:rsidRDefault="00FA5CD5" w:rsidP="00D41662">
      <w:pPr>
        <w:pStyle w:val="Heading2"/>
        <w:tabs>
          <w:tab w:val="left" w:pos="360"/>
        </w:tabs>
      </w:pPr>
      <w:bookmarkStart w:id="70" w:name="_Toc191128259"/>
      <w:bookmarkStart w:id="71" w:name="_Toc287980111"/>
      <w:bookmarkStart w:id="72" w:name="_Toc287026495"/>
      <w:bookmarkStart w:id="73" w:name="_Toc288205336"/>
      <w:bookmarkEnd w:id="38"/>
      <w:bookmarkEnd w:id="70"/>
      <w:r>
        <w:lastRenderedPageBreak/>
        <w:t>Software Prerequisites</w:t>
      </w:r>
      <w:bookmarkEnd w:id="71"/>
      <w:bookmarkEnd w:id="72"/>
      <w:bookmarkEnd w:id="73"/>
    </w:p>
    <w:p w:rsidR="00131218" w:rsidRDefault="00131218" w:rsidP="00D41662">
      <w:pPr>
        <w:tabs>
          <w:tab w:val="left" w:pos="360"/>
        </w:tabs>
      </w:pPr>
      <w:r>
        <w:t xml:space="preserve">The following table describes the </w:t>
      </w:r>
      <w:r w:rsidR="004B2E17">
        <w:t>technology stack supported by</w:t>
      </w:r>
      <w:r>
        <w:t xml:space="preserve"> caTissue Suite.</w:t>
      </w:r>
    </w:p>
    <w:p w:rsidR="00BF4671" w:rsidRPr="00131218" w:rsidRDefault="00B94E6C" w:rsidP="00B94E6C">
      <w:pPr>
        <w:pStyle w:val="Caption"/>
      </w:pPr>
      <w:r>
        <w:t xml:space="preserve">Table </w:t>
      </w:r>
      <w:fldSimple w:instr=" SEQ Table \* ARABIC ">
        <w:r w:rsidR="00015F9C">
          <w:rPr>
            <w:noProof/>
          </w:rPr>
          <w:t>1</w:t>
        </w:r>
      </w:fldSimple>
      <w:r>
        <w:t xml:space="preserve">: </w:t>
      </w:r>
      <w:r w:rsidR="00FA5CD5">
        <w:t>Software Prerequisites</w:t>
      </w:r>
    </w:p>
    <w:tbl>
      <w:tblPr>
        <w:tblW w:w="0" w:type="auto"/>
        <w:tblInd w:w="108" w:type="dxa"/>
        <w:tblLayout w:type="fixed"/>
        <w:tblCellMar>
          <w:left w:w="0" w:type="dxa"/>
          <w:right w:w="0" w:type="dxa"/>
        </w:tblCellMar>
        <w:tblLook w:val="0000" w:firstRow="0" w:lastRow="0" w:firstColumn="0" w:lastColumn="0" w:noHBand="0" w:noVBand="0"/>
      </w:tblPr>
      <w:tblGrid>
        <w:gridCol w:w="2210"/>
        <w:gridCol w:w="2470"/>
        <w:gridCol w:w="4788"/>
      </w:tblGrid>
      <w:tr w:rsidR="00632874">
        <w:trPr>
          <w:tblHeader/>
        </w:trPr>
        <w:tc>
          <w:tcPr>
            <w:tcW w:w="221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tcPr>
          <w:p w:rsidR="00632874" w:rsidRDefault="00632874" w:rsidP="00D41662">
            <w:pPr>
              <w:tabs>
                <w:tab w:val="left" w:pos="360"/>
              </w:tabs>
              <w:jc w:val="center"/>
              <w:rPr>
                <w:b/>
              </w:rPr>
            </w:pPr>
            <w:r>
              <w:rPr>
                <w:b/>
                <w:lang w:val="en-GB"/>
              </w:rPr>
              <w:t>Software Element Name</w:t>
            </w:r>
          </w:p>
        </w:tc>
        <w:tc>
          <w:tcPr>
            <w:tcW w:w="2470"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tcPr>
          <w:p w:rsidR="00632874" w:rsidRDefault="00632874" w:rsidP="00D41662">
            <w:pPr>
              <w:tabs>
                <w:tab w:val="left" w:pos="360"/>
              </w:tabs>
              <w:jc w:val="center"/>
              <w:rPr>
                <w:b/>
              </w:rPr>
            </w:pPr>
            <w:r>
              <w:rPr>
                <w:b/>
                <w:lang w:val="en-GB"/>
              </w:rPr>
              <w:t>Version</w:t>
            </w:r>
          </w:p>
        </w:tc>
        <w:tc>
          <w:tcPr>
            <w:tcW w:w="4788"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tcPr>
          <w:p w:rsidR="00632874" w:rsidRDefault="00632874" w:rsidP="00D41662">
            <w:pPr>
              <w:tabs>
                <w:tab w:val="left" w:pos="360"/>
              </w:tabs>
              <w:jc w:val="center"/>
              <w:rPr>
                <w:b/>
              </w:rPr>
            </w:pPr>
            <w:r>
              <w:rPr>
                <w:b/>
                <w:lang w:val="en-GB"/>
              </w:rPr>
              <w:t xml:space="preserve">Type </w:t>
            </w:r>
          </w:p>
        </w:tc>
      </w:tr>
      <w:tr w:rsidR="00632874">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32874" w:rsidRDefault="00632874" w:rsidP="00D41662">
            <w:pPr>
              <w:tabs>
                <w:tab w:val="left" w:pos="360"/>
              </w:tabs>
            </w:pPr>
            <w:r>
              <w:t>Windows</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632874" w:rsidRDefault="00F651E3" w:rsidP="00D41662">
            <w:pPr>
              <w:tabs>
                <w:tab w:val="left" w:pos="360"/>
              </w:tabs>
            </w:pPr>
            <w:r>
              <w:t>Microsoft Windows XP Professional Version 2002 Service Pack 2</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632874" w:rsidRDefault="00F651E3" w:rsidP="00D41662">
            <w:pPr>
              <w:tabs>
                <w:tab w:val="left" w:pos="360"/>
              </w:tabs>
            </w:pPr>
            <w:r>
              <w:t>Server and C</w:t>
            </w:r>
            <w:r w:rsidR="00632874">
              <w:t>lient</w:t>
            </w:r>
          </w:p>
        </w:tc>
      </w:tr>
      <w:tr w:rsidR="00632874">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632874" w:rsidRDefault="00632874" w:rsidP="00D41662">
            <w:pPr>
              <w:tabs>
                <w:tab w:val="left" w:pos="360"/>
              </w:tabs>
            </w:pPr>
            <w:r>
              <w:t>Linux</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632874" w:rsidRDefault="00632874" w:rsidP="00D41662">
            <w:pPr>
              <w:tabs>
                <w:tab w:val="left" w:pos="360"/>
              </w:tabs>
            </w:pPr>
            <w:r>
              <w:rPr>
                <w:lang w:val="en-GB"/>
              </w:rPr>
              <w:t>RedHat 9 or RedHat Enterprise ES/AS 2.1 or higher</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632874" w:rsidRDefault="00632874" w:rsidP="00D41662">
            <w:pPr>
              <w:tabs>
                <w:tab w:val="left" w:pos="360"/>
              </w:tabs>
            </w:pPr>
            <w:r>
              <w:t>Server</w:t>
            </w:r>
          </w:p>
        </w:tc>
      </w:tr>
      <w:tr w:rsidR="00557D85">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Ant</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1.7</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Build tool</w:t>
            </w:r>
          </w:p>
        </w:tc>
      </w:tr>
      <w:tr w:rsidR="00557D85">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JBoss</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del w:id="74" w:author="Prachi Sharma" w:date="2011-05-17T14:42:00Z">
              <w:r w:rsidDel="00FE4EDF">
                <w:delText xml:space="preserve">4.2.2 </w:delText>
              </w:r>
            </w:del>
            <w:ins w:id="75" w:author="Prachi Sharma" w:date="2011-05-17T14:42:00Z">
              <w:r w:rsidR="00FE4EDF">
                <w:t>5.1.0</w:t>
              </w:r>
            </w:ins>
            <w:r>
              <w:t>GA</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Application server</w:t>
            </w:r>
          </w:p>
        </w:tc>
      </w:tr>
      <w:tr w:rsidR="00557D85">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JDK</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1.</w:t>
            </w:r>
            <w:ins w:id="76" w:author="Prachi Sharma" w:date="2011-05-17T14:42:00Z">
              <w:r w:rsidR="00FE4EDF">
                <w:t>6</w:t>
              </w:r>
            </w:ins>
            <w:del w:id="77" w:author="Prachi Sharma" w:date="2011-05-17T14:42:00Z">
              <w:r w:rsidDel="00FE4EDF">
                <w:delText>5</w:delText>
              </w:r>
            </w:del>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 xml:space="preserve">Java </w:t>
            </w:r>
          </w:p>
        </w:tc>
      </w:tr>
      <w:tr w:rsidR="00557D85">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Oracle</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954590" w:rsidP="00D41662">
            <w:pPr>
              <w:tabs>
                <w:tab w:val="left" w:pos="360"/>
              </w:tabs>
            </w:pPr>
            <w:r>
              <w:t>10.2.0.2.0</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rsidRPr="00AC6C89">
              <w:t>Database – Server and client</w:t>
            </w:r>
          </w:p>
          <w:p w:rsidR="00557D85" w:rsidRDefault="00557D85" w:rsidP="00D41662">
            <w:pPr>
              <w:tabs>
                <w:tab w:val="left" w:pos="360"/>
              </w:tabs>
            </w:pPr>
            <w:r w:rsidRPr="00CA41A7">
              <w:rPr>
                <w:b/>
              </w:rPr>
              <w:t>N</w:t>
            </w:r>
            <w:r>
              <w:rPr>
                <w:b/>
              </w:rPr>
              <w:t xml:space="preserve">ote: </w:t>
            </w:r>
            <w:r w:rsidRPr="00CF4759">
              <w:t>Oracle client to be installed on the machine which is hosting JBoss server.</w:t>
            </w:r>
          </w:p>
          <w:p w:rsidR="00502CDF" w:rsidRDefault="00502CDF" w:rsidP="00502CDF">
            <w:pPr>
              <w:tabs>
                <w:tab w:val="left" w:pos="360"/>
              </w:tabs>
            </w:pPr>
            <w:r>
              <w:t xml:space="preserve">Oracle database server supports only on </w:t>
            </w:r>
            <w:r>
              <w:rPr>
                <w:lang w:val="en-GB"/>
              </w:rPr>
              <w:t>Red Hat Enterprise ES/AS 2.1 or higher</w:t>
            </w:r>
          </w:p>
        </w:tc>
      </w:tr>
      <w:tr w:rsidR="00557D85">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MySQL</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FE4EDF">
            <w:pPr>
              <w:tabs>
                <w:tab w:val="left" w:pos="360"/>
              </w:tabs>
            </w:pPr>
            <w:r>
              <w:t>5.</w:t>
            </w:r>
            <w:del w:id="78" w:author="Prachi Sharma" w:date="2011-05-17T14:43:00Z">
              <w:r w:rsidDel="00FE4EDF">
                <w:delText>0.45</w:delText>
              </w:r>
            </w:del>
            <w:ins w:id="79" w:author="Prachi Sharma" w:date="2011-05-17T14:43:00Z">
              <w:r w:rsidR="00FE4EDF">
                <w:t>1.x</w:t>
              </w:r>
            </w:ins>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53556F" w:rsidRDefault="00557D85" w:rsidP="006A25E4">
            <w:pPr>
              <w:tabs>
                <w:tab w:val="left" w:pos="360"/>
              </w:tabs>
              <w:jc w:val="left"/>
            </w:pPr>
            <w:r w:rsidRPr="006A25E4">
              <w:rPr>
                <w:b/>
              </w:rPr>
              <w:t>Database</w:t>
            </w:r>
            <w:r w:rsidR="0053556F" w:rsidRPr="0053556F">
              <w:rPr>
                <w:b/>
              </w:rPr>
              <w:t>Note</w:t>
            </w:r>
            <w:r w:rsidR="0053556F">
              <w:t>:</w:t>
            </w:r>
            <w:r w:rsidR="0053556F" w:rsidRPr="0053556F">
              <w:t>Needto set systemvariable</w:t>
            </w:r>
            <w:r w:rsidR="00AC7AE4">
              <w:t xml:space="preserve"> (</w:t>
            </w:r>
            <w:r w:rsidR="00AC7AE4" w:rsidRPr="006A25E4">
              <w:rPr>
                <w:bCs/>
              </w:rPr>
              <w:t>max_allowed_packet</w:t>
            </w:r>
            <w:r w:rsidR="00AC7AE4">
              <w:t xml:space="preserve">) </w:t>
            </w:r>
            <w:r w:rsidR="0053556F" w:rsidRPr="0053556F">
              <w:t xml:space="preserve"> in</w:t>
            </w:r>
            <w:r w:rsidR="0053556F" w:rsidRPr="0053556F">
              <w:rPr>
                <w:b/>
                <w:bCs/>
              </w:rPr>
              <w:t xml:space="preserve"> my.ini</w:t>
            </w:r>
            <w:r w:rsidR="00950CA7">
              <w:t xml:space="preserve">file </w:t>
            </w:r>
            <w:r w:rsidR="0053556F" w:rsidRPr="0053556F">
              <w:t>for supporting file type attributes in Dynamic extensions with file size greater tha</w:t>
            </w:r>
            <w:r w:rsidR="00B2050C">
              <w:t>n</w:t>
            </w:r>
            <w:r w:rsidR="0053556F" w:rsidRPr="0053556F">
              <w:t xml:space="preserve"> 1 GB etc.</w:t>
            </w:r>
          </w:p>
          <w:p w:rsidR="00F3702A" w:rsidRDefault="00F3702A" w:rsidP="006A25E4">
            <w:pPr>
              <w:tabs>
                <w:tab w:val="left" w:pos="360"/>
              </w:tabs>
              <w:jc w:val="left"/>
            </w:pPr>
            <w:r>
              <w:t xml:space="preserve">For </w:t>
            </w:r>
            <w:r w:rsidR="006A25E4">
              <w:t xml:space="preserve">example: </w:t>
            </w:r>
            <w:r w:rsidRPr="00F3702A">
              <w:rPr>
                <w:b/>
                <w:bCs/>
              </w:rPr>
              <w:t>max_allowed_packet = 1G</w:t>
            </w:r>
          </w:p>
        </w:tc>
      </w:tr>
      <w:tr w:rsidR="00557D85">
        <w:tc>
          <w:tcPr>
            <w:tcW w:w="221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Internet Explorer</w:t>
            </w:r>
          </w:p>
        </w:tc>
        <w:tc>
          <w:tcPr>
            <w:tcW w:w="2470"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F651E3" w:rsidP="00D41662">
            <w:pPr>
              <w:tabs>
                <w:tab w:val="left" w:pos="360"/>
              </w:tabs>
            </w:pPr>
            <w:r>
              <w:t>8.0</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rsidR="00557D85" w:rsidRDefault="00557D85" w:rsidP="00D41662">
            <w:pPr>
              <w:tabs>
                <w:tab w:val="left" w:pos="360"/>
              </w:tabs>
            </w:pPr>
            <w:r>
              <w:t>Web browser</w:t>
            </w:r>
          </w:p>
        </w:tc>
      </w:tr>
      <w:tr w:rsidR="00557D85">
        <w:tc>
          <w:tcPr>
            <w:tcW w:w="2210" w:type="dxa"/>
            <w:tcBorders>
              <w:top w:val="nil"/>
              <w:left w:val="single" w:sz="8" w:space="0" w:color="000000"/>
              <w:bottom w:val="single" w:sz="4" w:space="0" w:color="auto"/>
              <w:right w:val="single" w:sz="8" w:space="0" w:color="000000"/>
            </w:tcBorders>
            <w:tcMar>
              <w:top w:w="0" w:type="dxa"/>
              <w:left w:w="108" w:type="dxa"/>
              <w:bottom w:w="0" w:type="dxa"/>
              <w:right w:w="108" w:type="dxa"/>
            </w:tcMar>
          </w:tcPr>
          <w:p w:rsidR="00557D85" w:rsidRDefault="00557D85" w:rsidP="00D41662">
            <w:pPr>
              <w:tabs>
                <w:tab w:val="left" w:pos="360"/>
              </w:tabs>
            </w:pPr>
            <w:r>
              <w:t>Mozilla Firefox</w:t>
            </w:r>
          </w:p>
        </w:tc>
        <w:tc>
          <w:tcPr>
            <w:tcW w:w="2470" w:type="dxa"/>
            <w:tcBorders>
              <w:top w:val="nil"/>
              <w:left w:val="nil"/>
              <w:bottom w:val="single" w:sz="4" w:space="0" w:color="auto"/>
              <w:right w:val="single" w:sz="8" w:space="0" w:color="000000"/>
            </w:tcBorders>
            <w:tcMar>
              <w:top w:w="0" w:type="dxa"/>
              <w:left w:w="108" w:type="dxa"/>
              <w:bottom w:w="0" w:type="dxa"/>
              <w:right w:w="108" w:type="dxa"/>
            </w:tcMar>
          </w:tcPr>
          <w:p w:rsidR="00557D85" w:rsidRDefault="00F651E3" w:rsidP="00D41662">
            <w:pPr>
              <w:tabs>
                <w:tab w:val="left" w:pos="360"/>
              </w:tabs>
            </w:pPr>
            <w:r>
              <w:t>3.6.3</w:t>
            </w:r>
          </w:p>
        </w:tc>
        <w:tc>
          <w:tcPr>
            <w:tcW w:w="4788" w:type="dxa"/>
            <w:tcBorders>
              <w:top w:val="nil"/>
              <w:left w:val="nil"/>
              <w:bottom w:val="single" w:sz="4" w:space="0" w:color="auto"/>
              <w:right w:val="single" w:sz="8" w:space="0" w:color="000000"/>
            </w:tcBorders>
            <w:tcMar>
              <w:top w:w="0" w:type="dxa"/>
              <w:left w:w="108" w:type="dxa"/>
              <w:bottom w:w="0" w:type="dxa"/>
              <w:right w:w="108" w:type="dxa"/>
            </w:tcMar>
          </w:tcPr>
          <w:p w:rsidR="00557D85" w:rsidRDefault="00557D85" w:rsidP="00D41662">
            <w:pPr>
              <w:tabs>
                <w:tab w:val="left" w:pos="360"/>
              </w:tabs>
              <w:rPr>
                <w:szCs w:val="20"/>
              </w:rPr>
            </w:pPr>
            <w:r>
              <w:rPr>
                <w:szCs w:val="20"/>
              </w:rPr>
              <w:t>Web browser</w:t>
            </w:r>
          </w:p>
        </w:tc>
      </w:tr>
      <w:tr w:rsidR="00557D85">
        <w:tc>
          <w:tcPr>
            <w:tcW w:w="22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pPr>
            <w:r>
              <w:t>Safari (Mac)</w:t>
            </w:r>
          </w:p>
        </w:tc>
        <w:tc>
          <w:tcPr>
            <w:tcW w:w="2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F651E3" w:rsidP="00D41662">
            <w:pPr>
              <w:tabs>
                <w:tab w:val="left" w:pos="360"/>
              </w:tabs>
            </w:pPr>
            <w:r>
              <w:t>5.0</w:t>
            </w:r>
          </w:p>
        </w:tc>
        <w:tc>
          <w:tcPr>
            <w:tcW w:w="4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rPr>
                <w:szCs w:val="20"/>
              </w:rPr>
            </w:pPr>
            <w:r>
              <w:rPr>
                <w:szCs w:val="20"/>
              </w:rPr>
              <w:t>Web browser</w:t>
            </w:r>
          </w:p>
        </w:tc>
      </w:tr>
      <w:tr w:rsidR="00557D85">
        <w:tc>
          <w:tcPr>
            <w:tcW w:w="22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pPr>
            <w:r>
              <w:t xml:space="preserve">MMTx </w:t>
            </w:r>
          </w:p>
        </w:tc>
        <w:tc>
          <w:tcPr>
            <w:tcW w:w="2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pPr>
          </w:p>
        </w:tc>
        <w:tc>
          <w:tcPr>
            <w:tcW w:w="4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rPr>
                <w:szCs w:val="20"/>
              </w:rPr>
            </w:pPr>
            <w:r>
              <w:rPr>
                <w:szCs w:val="20"/>
              </w:rPr>
              <w:t>Needed for caTIES. Download from</w:t>
            </w:r>
          </w:p>
          <w:p w:rsidR="00557D85" w:rsidRDefault="00557D85" w:rsidP="00D41662">
            <w:pPr>
              <w:tabs>
                <w:tab w:val="left" w:pos="360"/>
              </w:tabs>
              <w:rPr>
                <w:szCs w:val="20"/>
              </w:rPr>
            </w:pPr>
            <w:r>
              <w:rPr>
                <w:szCs w:val="20"/>
              </w:rPr>
              <w:t>http://catissuecore.wustl.edu/caties_datafiles/</w:t>
            </w:r>
          </w:p>
        </w:tc>
      </w:tr>
      <w:tr w:rsidR="00557D85">
        <w:tc>
          <w:tcPr>
            <w:tcW w:w="22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pPr>
            <w:r>
              <w:t>NCI Metathesaurus</w:t>
            </w:r>
          </w:p>
        </w:tc>
        <w:tc>
          <w:tcPr>
            <w:tcW w:w="24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pPr>
          </w:p>
        </w:tc>
        <w:tc>
          <w:tcPr>
            <w:tcW w:w="4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D85" w:rsidRDefault="00557D85" w:rsidP="00D41662">
            <w:pPr>
              <w:tabs>
                <w:tab w:val="left" w:pos="360"/>
              </w:tabs>
              <w:rPr>
                <w:szCs w:val="20"/>
              </w:rPr>
            </w:pPr>
            <w:r>
              <w:rPr>
                <w:szCs w:val="20"/>
              </w:rPr>
              <w:t>Needed for caTIES. Download from</w:t>
            </w:r>
          </w:p>
          <w:p w:rsidR="00557D85" w:rsidRDefault="00557D85" w:rsidP="00D41662">
            <w:pPr>
              <w:tabs>
                <w:tab w:val="left" w:pos="360"/>
              </w:tabs>
              <w:rPr>
                <w:szCs w:val="20"/>
              </w:rPr>
            </w:pPr>
            <w:r>
              <w:rPr>
                <w:szCs w:val="20"/>
              </w:rPr>
              <w:t>http://catissuecore.wustl.edu/caties_datafiles/</w:t>
            </w:r>
          </w:p>
        </w:tc>
      </w:tr>
    </w:tbl>
    <w:p w:rsidR="00107B3E" w:rsidRDefault="00107B3E" w:rsidP="00D41662">
      <w:pPr>
        <w:tabs>
          <w:tab w:val="left" w:pos="360"/>
        </w:tabs>
        <w:rPr>
          <w:b/>
        </w:rPr>
      </w:pPr>
    </w:p>
    <w:p w:rsidR="00632874" w:rsidRPr="001C50F5" w:rsidRDefault="00632874" w:rsidP="00F368A8">
      <w:pPr>
        <w:pStyle w:val="Heading1"/>
      </w:pPr>
      <w:bookmarkStart w:id="80" w:name="_Ref189299913"/>
      <w:bookmarkStart w:id="81" w:name="_Ref189299938"/>
      <w:bookmarkStart w:id="82" w:name="_Ref189299945"/>
      <w:bookmarkStart w:id="83" w:name="_Ref189299978"/>
      <w:bookmarkStart w:id="84" w:name="_Ref189299981"/>
      <w:bookmarkStart w:id="85" w:name="_Toc287980112"/>
      <w:bookmarkStart w:id="86" w:name="_Toc287026496"/>
      <w:bookmarkStart w:id="87" w:name="_Toc288205337"/>
      <w:r w:rsidRPr="001C50F5">
        <w:lastRenderedPageBreak/>
        <w:t>Deploying the Web Application</w:t>
      </w:r>
      <w:bookmarkEnd w:id="80"/>
      <w:bookmarkEnd w:id="81"/>
      <w:bookmarkEnd w:id="82"/>
      <w:bookmarkEnd w:id="83"/>
      <w:bookmarkEnd w:id="84"/>
      <w:bookmarkEnd w:id="85"/>
      <w:bookmarkEnd w:id="86"/>
      <w:bookmarkEnd w:id="87"/>
    </w:p>
    <w:p w:rsidR="00632874" w:rsidRDefault="00632874" w:rsidP="00D41662">
      <w:pPr>
        <w:tabs>
          <w:tab w:val="left" w:pos="360"/>
        </w:tabs>
      </w:pPr>
      <w:bookmarkStart w:id="88" w:name="_Toc186452853"/>
      <w:bookmarkEnd w:id="88"/>
      <w:r>
        <w:t xml:space="preserve">This section describes the steps to deploy the web application and database. </w:t>
      </w:r>
      <w:r w:rsidR="00935E1D">
        <w:t xml:space="preserve">The section is divided into </w:t>
      </w:r>
      <w:r w:rsidR="00A3666B">
        <w:t xml:space="preserve">the </w:t>
      </w:r>
      <w:r w:rsidR="00935E1D">
        <w:t>following steps:</w:t>
      </w:r>
    </w:p>
    <w:p w:rsidR="00632874" w:rsidRDefault="00632874" w:rsidP="00D41662">
      <w:pPr>
        <w:numPr>
          <w:ilvl w:val="0"/>
          <w:numId w:val="25"/>
        </w:numPr>
        <w:tabs>
          <w:tab w:val="left" w:pos="360"/>
        </w:tabs>
      </w:pPr>
      <w:r>
        <w:t>Installation Prerequisites</w:t>
      </w:r>
    </w:p>
    <w:p w:rsidR="00632874" w:rsidRDefault="00632874" w:rsidP="00D41662">
      <w:pPr>
        <w:numPr>
          <w:ilvl w:val="0"/>
          <w:numId w:val="25"/>
        </w:numPr>
        <w:tabs>
          <w:tab w:val="left" w:pos="360"/>
        </w:tabs>
      </w:pPr>
      <w:r>
        <w:t xml:space="preserve">Downloading caTissue Suite </w:t>
      </w:r>
    </w:p>
    <w:p w:rsidR="00632874" w:rsidRDefault="00AD334A" w:rsidP="00D41662">
      <w:pPr>
        <w:numPr>
          <w:ilvl w:val="0"/>
          <w:numId w:val="25"/>
        </w:numPr>
        <w:tabs>
          <w:tab w:val="left" w:pos="360"/>
        </w:tabs>
      </w:pPr>
      <w:r>
        <w:t xml:space="preserve">Performing </w:t>
      </w:r>
      <w:r w:rsidR="00632874">
        <w:t>Pre</w:t>
      </w:r>
      <w:r w:rsidR="00A3666B">
        <w:t>-</w:t>
      </w:r>
      <w:r w:rsidR="00FE1B70">
        <w:t>I</w:t>
      </w:r>
      <w:r w:rsidR="00632874">
        <w:t>nstallation Configuration   </w:t>
      </w:r>
    </w:p>
    <w:p w:rsidR="00632874" w:rsidRDefault="00AD334A" w:rsidP="00D41662">
      <w:pPr>
        <w:numPr>
          <w:ilvl w:val="0"/>
          <w:numId w:val="25"/>
        </w:numPr>
        <w:tabs>
          <w:tab w:val="left" w:pos="360"/>
        </w:tabs>
      </w:pPr>
      <w:r>
        <w:t>Creating D</w:t>
      </w:r>
      <w:r w:rsidR="00632874">
        <w:t>ataba</w:t>
      </w:r>
      <w:r>
        <w:t>se</w:t>
      </w:r>
      <w:r w:rsidR="004F0E5C">
        <w:t xml:space="preserve"> Scripts</w:t>
      </w:r>
    </w:p>
    <w:p w:rsidR="00632874" w:rsidRDefault="00632874" w:rsidP="00D41662">
      <w:pPr>
        <w:numPr>
          <w:ilvl w:val="0"/>
          <w:numId w:val="25"/>
        </w:numPr>
        <w:tabs>
          <w:tab w:val="left" w:pos="360"/>
        </w:tabs>
      </w:pPr>
      <w:r>
        <w:t xml:space="preserve">Deploying caTissue Suite </w:t>
      </w:r>
    </w:p>
    <w:p w:rsidR="00632874" w:rsidRDefault="00AD334A" w:rsidP="00D41662">
      <w:pPr>
        <w:numPr>
          <w:ilvl w:val="0"/>
          <w:numId w:val="25"/>
        </w:numPr>
        <w:tabs>
          <w:tab w:val="left" w:pos="360"/>
        </w:tabs>
      </w:pPr>
      <w:r>
        <w:t xml:space="preserve">Performing </w:t>
      </w:r>
      <w:r w:rsidR="0052799A">
        <w:t>Post-</w:t>
      </w:r>
      <w:r w:rsidR="00632874">
        <w:t xml:space="preserve">Installation Configuration </w:t>
      </w:r>
    </w:p>
    <w:p w:rsidR="00DD7BB8" w:rsidRDefault="00DD7BB8" w:rsidP="00D41662">
      <w:pPr>
        <w:numPr>
          <w:ilvl w:val="0"/>
          <w:numId w:val="25"/>
        </w:numPr>
        <w:tabs>
          <w:tab w:val="left" w:pos="360"/>
        </w:tabs>
      </w:pPr>
      <w:r>
        <w:t>Configuring CSM</w:t>
      </w:r>
    </w:p>
    <w:p w:rsidR="00DD7BB8" w:rsidRDefault="00DD7BB8" w:rsidP="00D41662">
      <w:pPr>
        <w:numPr>
          <w:ilvl w:val="0"/>
          <w:numId w:val="25"/>
        </w:numPr>
        <w:tabs>
          <w:tab w:val="left" w:pos="360"/>
        </w:tabs>
      </w:pPr>
      <w:r>
        <w:t>Starting and Shutting down the Application Server</w:t>
      </w:r>
    </w:p>
    <w:p w:rsidR="00DD7BB8" w:rsidRDefault="00DD7BB8" w:rsidP="00D41662">
      <w:pPr>
        <w:numPr>
          <w:ilvl w:val="0"/>
          <w:numId w:val="25"/>
        </w:numPr>
        <w:tabs>
          <w:tab w:val="left" w:pos="360"/>
        </w:tabs>
      </w:pPr>
      <w:r>
        <w:t>Accessing the Web Application</w:t>
      </w:r>
    </w:p>
    <w:p w:rsidR="008A09CF" w:rsidRDefault="00DD7BB8" w:rsidP="00D41662">
      <w:pPr>
        <w:numPr>
          <w:ilvl w:val="0"/>
          <w:numId w:val="25"/>
        </w:numPr>
        <w:tabs>
          <w:tab w:val="left" w:pos="360"/>
        </w:tabs>
      </w:pPr>
      <w:r>
        <w:t>Deployment Errors</w:t>
      </w:r>
    </w:p>
    <w:p w:rsidR="00632874" w:rsidRDefault="00632874" w:rsidP="000B2161">
      <w:pPr>
        <w:pStyle w:val="Heading2"/>
        <w:numPr>
          <w:ilvl w:val="1"/>
          <w:numId w:val="41"/>
        </w:numPr>
        <w:tabs>
          <w:tab w:val="left" w:pos="360"/>
        </w:tabs>
      </w:pPr>
      <w:bookmarkStart w:id="89" w:name="_Toc189992982"/>
      <w:bookmarkStart w:id="90" w:name="_Toc189996289"/>
      <w:bookmarkStart w:id="91" w:name="_Toc189996333"/>
      <w:bookmarkStart w:id="92" w:name="_Toc189996377"/>
      <w:bookmarkStart w:id="93" w:name="_Toc189996421"/>
      <w:bookmarkStart w:id="94" w:name="_Toc189996465"/>
      <w:bookmarkStart w:id="95" w:name="_Toc287980113"/>
      <w:bookmarkStart w:id="96" w:name="_Toc287026497"/>
      <w:bookmarkStart w:id="97" w:name="_Toc288205338"/>
      <w:bookmarkEnd w:id="89"/>
      <w:bookmarkEnd w:id="90"/>
      <w:bookmarkEnd w:id="91"/>
      <w:bookmarkEnd w:id="92"/>
      <w:bookmarkEnd w:id="93"/>
      <w:bookmarkEnd w:id="94"/>
      <w:r>
        <w:t>Installation Prerequisites</w:t>
      </w:r>
      <w:bookmarkEnd w:id="95"/>
      <w:bookmarkEnd w:id="96"/>
      <w:bookmarkEnd w:id="97"/>
    </w:p>
    <w:p w:rsidR="003E5C4D" w:rsidRDefault="000B3A66" w:rsidP="00D41662">
      <w:pPr>
        <w:tabs>
          <w:tab w:val="left" w:pos="360"/>
        </w:tabs>
      </w:pPr>
      <w:r>
        <w:t>The following table describes the installation prerequisites forcaTissue Suite.</w:t>
      </w:r>
    </w:p>
    <w:p w:rsidR="000B3A66" w:rsidRDefault="003E5C4D" w:rsidP="00D41662">
      <w:pPr>
        <w:tabs>
          <w:tab w:val="left" w:pos="360"/>
        </w:tabs>
      </w:pPr>
      <w:r>
        <w:t>Note: You only need to download the files for the corresponding Database (MySQL or Oracle) you will be using.</w:t>
      </w:r>
    </w:p>
    <w:p w:rsidR="00711F71" w:rsidRPr="00B94E6C" w:rsidRDefault="00B94E6C" w:rsidP="00B94E6C">
      <w:pPr>
        <w:pStyle w:val="Caption"/>
      </w:pPr>
      <w:r w:rsidRPr="00B94E6C">
        <w:t xml:space="preserve">Table </w:t>
      </w:r>
      <w:fldSimple w:instr=" SEQ Table \* ARABIC ">
        <w:r w:rsidR="00015F9C">
          <w:rPr>
            <w:noProof/>
          </w:rPr>
          <w:t>2</w:t>
        </w:r>
      </w:fldSimple>
      <w:r w:rsidRPr="00B94E6C">
        <w:t xml:space="preserve">: </w:t>
      </w:r>
      <w:r w:rsidR="00711F71" w:rsidRPr="00B94E6C">
        <w:t>Software Prerequisites</w:t>
      </w:r>
    </w:p>
    <w:tbl>
      <w:tblPr>
        <w:tblW w:w="0" w:type="auto"/>
        <w:tblInd w:w="108" w:type="dxa"/>
        <w:tblCellMar>
          <w:left w:w="0" w:type="dxa"/>
          <w:right w:w="0" w:type="dxa"/>
        </w:tblCellMar>
        <w:tblLook w:val="0000" w:firstRow="0" w:lastRow="0" w:firstColumn="0" w:lastColumn="0" w:noHBand="0" w:noVBand="0"/>
      </w:tblPr>
      <w:tblGrid>
        <w:gridCol w:w="1749"/>
        <w:gridCol w:w="1090"/>
        <w:gridCol w:w="6629"/>
      </w:tblGrid>
      <w:tr w:rsidR="00632874">
        <w:trPr>
          <w:tblHeader/>
        </w:trPr>
        <w:tc>
          <w:tcPr>
            <w:tcW w:w="234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tcPr>
          <w:p w:rsidR="00632874" w:rsidRDefault="00632874" w:rsidP="00D41662">
            <w:pPr>
              <w:tabs>
                <w:tab w:val="left" w:pos="360"/>
              </w:tabs>
              <w:spacing w:before="40" w:after="120"/>
              <w:rPr>
                <w:rFonts w:ascii="Arial" w:hAnsi="Arial" w:cs="Arial"/>
                <w:b/>
                <w:bCs/>
                <w:iCs/>
                <w:color w:val="000000"/>
              </w:rPr>
            </w:pPr>
            <w:r>
              <w:rPr>
                <w:rFonts w:ascii="Arial" w:hAnsi="Arial" w:cs="Arial"/>
                <w:b/>
                <w:bCs/>
                <w:iCs/>
                <w:color w:val="000000"/>
              </w:rPr>
              <w:t>Software Name</w:t>
            </w:r>
          </w:p>
        </w:tc>
        <w:tc>
          <w:tcPr>
            <w:tcW w:w="102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rsidR="00632874" w:rsidRDefault="00632874" w:rsidP="00D41662">
            <w:pPr>
              <w:tabs>
                <w:tab w:val="left" w:pos="360"/>
              </w:tabs>
              <w:spacing w:before="40" w:after="120"/>
              <w:rPr>
                <w:rFonts w:ascii="Arial" w:hAnsi="Arial" w:cs="Arial"/>
                <w:b/>
                <w:bCs/>
                <w:iCs/>
                <w:color w:val="000000"/>
              </w:rPr>
            </w:pPr>
            <w:r>
              <w:rPr>
                <w:rFonts w:ascii="Arial" w:hAnsi="Arial" w:cs="Arial"/>
                <w:b/>
                <w:bCs/>
                <w:iCs/>
                <w:color w:val="000000"/>
              </w:rPr>
              <w:t>Version</w:t>
            </w:r>
          </w:p>
        </w:tc>
        <w:tc>
          <w:tcPr>
            <w:tcW w:w="599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tcPr>
          <w:p w:rsidR="00632874" w:rsidRDefault="00632874" w:rsidP="00D41662">
            <w:pPr>
              <w:tabs>
                <w:tab w:val="left" w:pos="360"/>
              </w:tabs>
              <w:spacing w:before="40" w:after="120"/>
              <w:rPr>
                <w:rFonts w:ascii="Arial" w:hAnsi="Arial" w:cs="Arial"/>
                <w:b/>
                <w:bCs/>
                <w:iCs/>
                <w:color w:val="000000"/>
              </w:rPr>
            </w:pPr>
            <w:r>
              <w:rPr>
                <w:rFonts w:ascii="Arial" w:hAnsi="Arial" w:cs="Arial"/>
                <w:b/>
                <w:bCs/>
                <w:iCs/>
                <w:color w:val="000000"/>
              </w:rPr>
              <w:t>URL</w:t>
            </w:r>
          </w:p>
        </w:tc>
      </w:tr>
      <w:tr w:rsidR="00632874">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t>Java (JRE and JDK)</w:t>
            </w: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color w:val="FF0000"/>
              </w:rPr>
            </w:pPr>
            <w:r>
              <w:t>1.</w:t>
            </w:r>
            <w:ins w:id="98" w:author="Prachi" w:date="2011-05-22T10:05:00Z">
              <w:r w:rsidR="007674D2">
                <w:t>6</w:t>
              </w:r>
            </w:ins>
            <w:del w:id="99" w:author="Prachi" w:date="2011-05-22T10:05:00Z">
              <w:r w:rsidDel="007674D2">
                <w:delText>5</w:delText>
              </w:r>
            </w:del>
          </w:p>
        </w:tc>
        <w:tc>
          <w:tcPr>
            <w:tcW w:w="5997" w:type="dxa"/>
            <w:tcBorders>
              <w:top w:val="nil"/>
              <w:left w:val="nil"/>
              <w:bottom w:val="single" w:sz="8" w:space="0" w:color="auto"/>
              <w:right w:val="single" w:sz="8" w:space="0" w:color="auto"/>
            </w:tcBorders>
            <w:tcMar>
              <w:top w:w="0" w:type="dxa"/>
              <w:left w:w="108" w:type="dxa"/>
              <w:bottom w:w="0" w:type="dxa"/>
              <w:right w:w="108" w:type="dxa"/>
            </w:tcMar>
          </w:tcPr>
          <w:p w:rsidR="00A82ECB" w:rsidRDefault="00A82ECB" w:rsidP="00D41662">
            <w:pPr>
              <w:tabs>
                <w:tab w:val="left" w:pos="360"/>
              </w:tabs>
              <w:rPr>
                <w:ins w:id="100" w:author="Prachi Sharma" w:date="2011-05-23T11:36:00Z"/>
              </w:rPr>
            </w:pPr>
            <w:ins w:id="101" w:author="Prachi Sharma" w:date="2011-05-23T11:36:00Z">
              <w:r w:rsidRPr="00A82ECB">
                <w:t>http://www.oracle.com/technetwork/java/javase/downloads/index.html</w:t>
              </w:r>
            </w:ins>
          </w:p>
          <w:p w:rsidR="00632874" w:rsidDel="00A82ECB" w:rsidRDefault="005202A3" w:rsidP="00D41662">
            <w:pPr>
              <w:tabs>
                <w:tab w:val="left" w:pos="360"/>
              </w:tabs>
              <w:rPr>
                <w:del w:id="102" w:author="Prachi Sharma" w:date="2011-05-23T11:36:00Z"/>
              </w:rPr>
            </w:pPr>
            <w:del w:id="103" w:author="Prachi Sharma" w:date="2011-05-23T11:36:00Z">
              <w:r w:rsidDel="00A82ECB">
                <w:fldChar w:fldCharType="begin"/>
              </w:r>
              <w:r w:rsidDel="00A82ECB">
                <w:delInstrText xml:space="preserve"> HYPERLINK "http://java.sun.com/javase/downloads/index_jdk5.jsp" </w:delInstrText>
              </w:r>
              <w:r w:rsidDel="00A82ECB">
                <w:fldChar w:fldCharType="separate"/>
              </w:r>
              <w:r w:rsidR="00632874" w:rsidDel="00A82ECB">
                <w:rPr>
                  <w:rStyle w:val="Hyperlink"/>
                </w:rPr>
                <w:delText>http://java.sun.com/javase/downloads/index_jdk5.jsp</w:delText>
              </w:r>
              <w:r w:rsidDel="00A82ECB">
                <w:rPr>
                  <w:rStyle w:val="Hyperlink"/>
                </w:rPr>
                <w:fldChar w:fldCharType="end"/>
              </w:r>
            </w:del>
          </w:p>
          <w:p w:rsidR="00632874" w:rsidRDefault="00602DD1" w:rsidP="00D41662">
            <w:pPr>
              <w:tabs>
                <w:tab w:val="left" w:pos="360"/>
              </w:tabs>
              <w:rPr>
                <w:color w:val="000000"/>
              </w:rPr>
            </w:pPr>
            <w:r>
              <w:rPr>
                <w:b/>
              </w:rPr>
              <w:t>Note:</w:t>
            </w:r>
            <w:r w:rsidR="00632874">
              <w:t>Most machines already have JRE installed on</w:t>
            </w:r>
            <w:r w:rsidR="005F4BC2">
              <w:t xml:space="preserve"> them</w:t>
            </w:r>
            <w:r w:rsidR="00632874">
              <w:t xml:space="preserve">. However, to deploy and run caTissue you need JDK and not </w:t>
            </w:r>
            <w:r w:rsidR="00635629">
              <w:t>only JRE</w:t>
            </w:r>
            <w:r w:rsidR="00632874">
              <w:t xml:space="preserve">. You can verify this by checking that the </w:t>
            </w:r>
            <w:r w:rsidR="00632874">
              <w:rPr>
                <w:rStyle w:val="KeywordChar"/>
              </w:rPr>
              <w:t>javac</w:t>
            </w:r>
            <w:r w:rsidR="00632874">
              <w:t xml:space="preserve"> command runs successfully from the command line.</w:t>
            </w:r>
          </w:p>
        </w:tc>
      </w:tr>
      <w:tr w:rsidR="00632874" w:rsidRPr="005C4674">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color w:val="FF0000"/>
                <w:lang w:val="sv-SE"/>
              </w:rPr>
            </w:pPr>
            <w:r>
              <w:rPr>
                <w:lang w:val="sv-SE"/>
              </w:rPr>
              <w:t xml:space="preserve">JBoss </w:t>
            </w: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632874" w:rsidRDefault="007674D2" w:rsidP="00D41662">
            <w:pPr>
              <w:tabs>
                <w:tab w:val="left" w:pos="360"/>
              </w:tabs>
              <w:rPr>
                <w:lang w:val="sv-SE"/>
              </w:rPr>
            </w:pPr>
            <w:ins w:id="104" w:author="Prachi" w:date="2011-05-22T10:05:00Z">
              <w:r>
                <w:t>5.1.0</w:t>
              </w:r>
            </w:ins>
            <w:del w:id="105" w:author="Prachi" w:date="2011-05-22T10:05:00Z">
              <w:r w:rsidR="00632874" w:rsidDel="007674D2">
                <w:delText>4.</w:delText>
              </w:r>
              <w:r w:rsidR="0048336C" w:rsidDel="007674D2">
                <w:delText>2</w:delText>
              </w:r>
              <w:r w:rsidR="00632874" w:rsidDel="007674D2">
                <w:delText>.</w:delText>
              </w:r>
              <w:r w:rsidR="0048336C" w:rsidDel="007674D2">
                <w:delText>2</w:delText>
              </w:r>
            </w:del>
            <w:r w:rsidR="0048336C">
              <w:t xml:space="preserve"> GA</w:t>
            </w:r>
          </w:p>
        </w:tc>
        <w:tc>
          <w:tcPr>
            <w:tcW w:w="5997" w:type="dxa"/>
            <w:tcBorders>
              <w:top w:val="nil"/>
              <w:left w:val="nil"/>
              <w:bottom w:val="single" w:sz="8" w:space="0" w:color="auto"/>
              <w:right w:val="single" w:sz="8" w:space="0" w:color="auto"/>
            </w:tcBorders>
            <w:tcMar>
              <w:top w:w="0" w:type="dxa"/>
              <w:left w:w="108" w:type="dxa"/>
              <w:bottom w:w="0" w:type="dxa"/>
              <w:right w:w="108" w:type="dxa"/>
            </w:tcMar>
          </w:tcPr>
          <w:p w:rsidR="00632874" w:rsidRDefault="005202A3" w:rsidP="00D41662">
            <w:pPr>
              <w:tabs>
                <w:tab w:val="left" w:pos="360"/>
              </w:tabs>
              <w:rPr>
                <w:ins w:id="106" w:author="Prachi" w:date="2011-05-22T10:05:00Z"/>
              </w:rPr>
            </w:pPr>
            <w:hyperlink r:id="rId16" w:history="1">
              <w:r w:rsidR="00632874" w:rsidRPr="005C4674">
                <w:rPr>
                  <w:rStyle w:val="Hyperlink"/>
                  <w:lang w:val="sv-SE"/>
                </w:rPr>
                <w:t>http://labs.jboss.com/jbossas/downloads/</w:t>
              </w:r>
            </w:hyperlink>
          </w:p>
          <w:p w:rsidR="007674D2" w:rsidRPr="005C4674" w:rsidRDefault="007674D2" w:rsidP="00D41662">
            <w:pPr>
              <w:tabs>
                <w:tab w:val="left" w:pos="360"/>
              </w:tabs>
              <w:rPr>
                <w:lang w:val="sv-SE"/>
              </w:rPr>
            </w:pPr>
            <w:ins w:id="107" w:author="Prachi" w:date="2011-05-22T10:05:00Z">
              <w:r>
                <w:t>Note: The JBoss server is required only in case of upgrade. In case of fresh installation, it is provided in the installable zip.</w:t>
              </w:r>
            </w:ins>
          </w:p>
        </w:tc>
      </w:tr>
      <w:tr w:rsidR="00632874" w:rsidRPr="005C4674">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t>MySQL  Database</w:t>
            </w: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632874" w:rsidRDefault="0048336C" w:rsidP="00D41662">
            <w:pPr>
              <w:tabs>
                <w:tab w:val="left" w:pos="360"/>
              </w:tabs>
              <w:rPr>
                <w:color w:val="FF0000"/>
                <w:lang w:val="sv-SE"/>
              </w:rPr>
            </w:pPr>
            <w:r>
              <w:t>5.</w:t>
            </w:r>
            <w:ins w:id="108" w:author="Prachi" w:date="2011-05-22T10:06:00Z">
              <w:r w:rsidR="007674D2">
                <w:t>1.x</w:t>
              </w:r>
            </w:ins>
            <w:del w:id="109" w:author="Prachi" w:date="2011-05-22T10:06:00Z">
              <w:r w:rsidDel="007674D2">
                <w:delText>0.45</w:delText>
              </w:r>
            </w:del>
          </w:p>
        </w:tc>
        <w:tc>
          <w:tcPr>
            <w:tcW w:w="5997" w:type="dxa"/>
            <w:tcBorders>
              <w:top w:val="nil"/>
              <w:left w:val="nil"/>
              <w:bottom w:val="single" w:sz="8" w:space="0" w:color="auto"/>
              <w:right w:val="single" w:sz="8" w:space="0" w:color="auto"/>
            </w:tcBorders>
            <w:tcMar>
              <w:top w:w="0" w:type="dxa"/>
              <w:left w:w="108" w:type="dxa"/>
              <w:bottom w:w="0" w:type="dxa"/>
              <w:right w:w="108" w:type="dxa"/>
            </w:tcMar>
          </w:tcPr>
          <w:p w:rsidR="00632874" w:rsidRDefault="005202A3" w:rsidP="00D41662">
            <w:pPr>
              <w:tabs>
                <w:tab w:val="left" w:pos="360"/>
              </w:tabs>
              <w:rPr>
                <w:ins w:id="110" w:author="Prachi Sharma" w:date="2011-05-23T11:37:00Z"/>
                <w:rStyle w:val="Hyperlink"/>
                <w:lang w:val="sv-SE"/>
              </w:rPr>
            </w:pPr>
            <w:del w:id="111" w:author="Prachi Sharma" w:date="2011-05-23T11:37:00Z">
              <w:r w:rsidDel="00945265">
                <w:fldChar w:fldCharType="begin"/>
              </w:r>
              <w:r w:rsidDel="00945265">
                <w:delInstrText xml:space="preserve"> HYPERLINK "http://downloads.mysql.com/archives.php?p=mysql-5.0&amp;v=5.0.45" </w:delInstrText>
              </w:r>
              <w:r w:rsidDel="00945265">
                <w:fldChar w:fldCharType="separate"/>
              </w:r>
              <w:r w:rsidR="004567D0" w:rsidRPr="00920BCF" w:rsidDel="00945265">
                <w:rPr>
                  <w:rStyle w:val="Hyperlink"/>
                  <w:lang w:val="sv-SE"/>
                </w:rPr>
                <w:delText>http://downloads.mysql.com/archives.php?p=mysql-5.0&amp;v=5.0.45</w:delText>
              </w:r>
              <w:r w:rsidDel="00945265">
                <w:rPr>
                  <w:rStyle w:val="Hyperlink"/>
                  <w:lang w:val="sv-SE"/>
                </w:rPr>
                <w:fldChar w:fldCharType="end"/>
              </w:r>
            </w:del>
          </w:p>
          <w:p w:rsidR="00945265" w:rsidRPr="009B5F36" w:rsidRDefault="00945265" w:rsidP="00D41662">
            <w:pPr>
              <w:tabs>
                <w:tab w:val="left" w:pos="360"/>
              </w:tabs>
              <w:rPr>
                <w:lang w:val="sv-SE"/>
              </w:rPr>
            </w:pPr>
            <w:ins w:id="112" w:author="Prachi Sharma" w:date="2011-05-23T11:37:00Z">
              <w:r w:rsidRPr="00945265">
                <w:rPr>
                  <w:lang w:val="sv-SE"/>
                </w:rPr>
                <w:t>http://downloads.mysql.com/archives.php?p=mysql-5.1</w:t>
              </w:r>
            </w:ins>
          </w:p>
        </w:tc>
      </w:tr>
      <w:tr w:rsidR="00632874">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color w:val="FF0000"/>
                <w:lang w:val="sv-SE"/>
              </w:rPr>
            </w:pPr>
            <w:r>
              <w:t>Oracle Database</w:t>
            </w: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632874" w:rsidRDefault="00BF498B" w:rsidP="00D41662">
            <w:pPr>
              <w:tabs>
                <w:tab w:val="left" w:pos="360"/>
              </w:tabs>
              <w:rPr>
                <w:color w:val="FF0000"/>
                <w:lang w:val="sv-SE"/>
              </w:rPr>
            </w:pPr>
            <w:r>
              <w:t>10.2.0.2.0</w:t>
            </w:r>
          </w:p>
        </w:tc>
        <w:tc>
          <w:tcPr>
            <w:tcW w:w="5997" w:type="dxa"/>
            <w:tcBorders>
              <w:top w:val="nil"/>
              <w:left w:val="nil"/>
              <w:bottom w:val="single" w:sz="8" w:space="0" w:color="auto"/>
              <w:right w:val="single" w:sz="8" w:space="0" w:color="auto"/>
            </w:tcBorders>
            <w:tcMar>
              <w:top w:w="0" w:type="dxa"/>
              <w:left w:w="108" w:type="dxa"/>
              <w:bottom w:w="0" w:type="dxa"/>
              <w:right w:w="108" w:type="dxa"/>
            </w:tcMar>
          </w:tcPr>
          <w:p w:rsidR="00632874" w:rsidRDefault="005202A3" w:rsidP="00D41662">
            <w:pPr>
              <w:tabs>
                <w:tab w:val="left" w:pos="360"/>
              </w:tabs>
              <w:rPr>
                <w:color w:val="00007F"/>
                <w:u w:val="single"/>
                <w:lang w:val="sv-SE"/>
              </w:rPr>
            </w:pPr>
            <w:hyperlink r:id="rId17" w:tooltip="http://www.oracle.com/" w:history="1">
              <w:r w:rsidR="00632874">
                <w:rPr>
                  <w:rStyle w:val="Hyperlink"/>
                </w:rPr>
                <w:t>http://www.oracle.com</w:t>
              </w:r>
            </w:hyperlink>
          </w:p>
        </w:tc>
      </w:tr>
      <w:tr w:rsidR="00632874">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lang w:val="sv-SE"/>
              </w:rPr>
              <w:t>ANT</w:t>
            </w:r>
          </w:p>
        </w:tc>
        <w:tc>
          <w:tcPr>
            <w:tcW w:w="1023"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color w:val="000000"/>
              </w:rPr>
              <w:t>1.</w:t>
            </w:r>
            <w:r w:rsidR="0048336C">
              <w:rPr>
                <w:color w:val="000000"/>
              </w:rPr>
              <w:t>7</w:t>
            </w:r>
          </w:p>
        </w:tc>
        <w:tc>
          <w:tcPr>
            <w:tcW w:w="5997" w:type="dxa"/>
            <w:tcBorders>
              <w:top w:val="nil"/>
              <w:left w:val="nil"/>
              <w:bottom w:val="single" w:sz="8" w:space="0" w:color="auto"/>
              <w:right w:val="single" w:sz="8" w:space="0" w:color="auto"/>
            </w:tcBorders>
            <w:tcMar>
              <w:top w:w="0" w:type="dxa"/>
              <w:left w:w="108" w:type="dxa"/>
              <w:bottom w:w="0" w:type="dxa"/>
              <w:right w:w="108" w:type="dxa"/>
            </w:tcMar>
          </w:tcPr>
          <w:p w:rsidR="00632874" w:rsidRDefault="005202A3" w:rsidP="00D41662">
            <w:pPr>
              <w:tabs>
                <w:tab w:val="left" w:pos="360"/>
              </w:tabs>
              <w:rPr>
                <w:color w:val="00007F"/>
                <w:u w:val="single"/>
                <w:lang w:val="sv-SE"/>
              </w:rPr>
            </w:pPr>
            <w:hyperlink r:id="rId18" w:tooltip="http://ant.apache.org/" w:history="1">
              <w:r w:rsidR="00632874">
                <w:rPr>
                  <w:rStyle w:val="Hyperlink"/>
                </w:rPr>
                <w:t>http://ant.apache.org/</w:t>
              </w:r>
            </w:hyperlink>
          </w:p>
        </w:tc>
      </w:tr>
    </w:tbl>
    <w:p w:rsidR="00F34C39" w:rsidRPr="00F34C39" w:rsidRDefault="00F34C39" w:rsidP="00F34C39">
      <w:bookmarkStart w:id="113" w:name="_Toc287980114"/>
      <w:bookmarkStart w:id="114" w:name="_Toc287026498"/>
    </w:p>
    <w:p w:rsidR="00632874" w:rsidRDefault="00632874" w:rsidP="00D41662">
      <w:pPr>
        <w:pStyle w:val="Heading2"/>
        <w:tabs>
          <w:tab w:val="left" w:pos="360"/>
        </w:tabs>
      </w:pPr>
      <w:bookmarkStart w:id="115" w:name="_Toc288205339"/>
      <w:r>
        <w:t>Downloading caTissue Suite</w:t>
      </w:r>
      <w:bookmarkEnd w:id="113"/>
      <w:bookmarkEnd w:id="114"/>
      <w:bookmarkEnd w:id="115"/>
      <w:ins w:id="116" w:author="Prachi" w:date="2011-05-22T10:06:00Z">
        <w:r w:rsidR="00E56B2A">
          <w:t>[TBD]</w:t>
        </w:r>
      </w:ins>
    </w:p>
    <w:p w:rsidR="00F34C39" w:rsidRDefault="00F34C39" w:rsidP="00F34C39">
      <w:pPr>
        <w:tabs>
          <w:tab w:val="left" w:pos="360"/>
        </w:tabs>
      </w:pPr>
    </w:p>
    <w:p w:rsidR="00F34C39" w:rsidRDefault="005202A3" w:rsidP="00F34C39">
      <w:pPr>
        <w:tabs>
          <w:tab w:val="left" w:pos="360"/>
        </w:tabs>
      </w:pPr>
      <w:hyperlink r:id="rId19" w:history="1">
        <w:r w:rsidR="00F34C39" w:rsidRPr="00FA77ED">
          <w:rPr>
            <w:rStyle w:val="Hyperlink"/>
          </w:rPr>
          <w:t>https://gforge.nci.nih.gov/frs/?group_id=689</w:t>
        </w:r>
      </w:hyperlink>
    </w:p>
    <w:p w:rsidR="00F34C39" w:rsidRDefault="00F34C39" w:rsidP="00F34C39">
      <w:pPr>
        <w:tabs>
          <w:tab w:val="left" w:pos="360"/>
        </w:tabs>
      </w:pPr>
    </w:p>
    <w:p w:rsidR="00F34C39" w:rsidRDefault="00F34C39" w:rsidP="00F34C39">
      <w:pPr>
        <w:tabs>
          <w:tab w:val="left" w:pos="360"/>
        </w:tabs>
      </w:pPr>
      <w:r>
        <w:t xml:space="preserve">Once you have downloaded the </w:t>
      </w:r>
      <w:r>
        <w:rPr>
          <w:rFonts w:ascii="Courier" w:hAnsi="Courier"/>
          <w:sz w:val="20"/>
        </w:rPr>
        <w:t>caTISSUE_SUITE_v12</w:t>
      </w:r>
      <w:r w:rsidRPr="009D5642">
        <w:rPr>
          <w:rFonts w:ascii="Courier" w:hAnsi="Courier"/>
          <w:sz w:val="20"/>
        </w:rPr>
        <w:t>_Installable</w:t>
      </w:r>
      <w:r>
        <w:rPr>
          <w:rFonts w:ascii="Courier" w:hAnsi="Courier"/>
          <w:sz w:val="20"/>
        </w:rPr>
        <w:t>_Pack</w:t>
      </w:r>
      <w:r w:rsidRPr="006D5837">
        <w:rPr>
          <w:rFonts w:ascii="Courier" w:hAnsi="Courier"/>
          <w:sz w:val="20"/>
        </w:rPr>
        <w:t>.zip</w:t>
      </w:r>
      <w:r>
        <w:t xml:space="preserve">, extract the contents of the file to any directory.  This folder will contain two additional compressed files; </w:t>
      </w:r>
      <w:r w:rsidRPr="004844FC">
        <w:rPr>
          <w:rFonts w:ascii="Courier" w:hAnsi="Courier"/>
          <w:sz w:val="20"/>
        </w:rPr>
        <w:t>caTissue_Suite_v1.2_Installable</w:t>
      </w:r>
      <w:r>
        <w:t xml:space="preserve"> and </w:t>
      </w:r>
      <w:r w:rsidRPr="004844FC">
        <w:rPr>
          <w:rFonts w:ascii="Courier" w:hAnsi="Courier"/>
          <w:sz w:val="20"/>
        </w:rPr>
        <w:t>caTissue_Suite_API_Client_v1.2_Installable</w:t>
      </w:r>
      <w:r>
        <w:t>.</w:t>
      </w:r>
    </w:p>
    <w:p w:rsidR="00F34C39" w:rsidRDefault="00F34C39" w:rsidP="00F34C39">
      <w:pPr>
        <w:tabs>
          <w:tab w:val="left" w:pos="360"/>
        </w:tabs>
      </w:pPr>
    </w:p>
    <w:p w:rsidR="00F34C39" w:rsidRDefault="00F34C39" w:rsidP="00F34C39">
      <w:pPr>
        <w:tabs>
          <w:tab w:val="left" w:pos="360"/>
        </w:tabs>
      </w:pPr>
      <w:r>
        <w:t xml:space="preserve">Unzip the </w:t>
      </w:r>
      <w:del w:id="117" w:author="Prachi Sharma" w:date="2011-05-17T15:20:00Z">
        <w:r w:rsidR="00582F88" w:rsidRPr="00582F88">
          <w:rPr>
            <w:rPrChange w:id="118" w:author="Prachi Sharma" w:date="2011-05-17T15:21:00Z">
              <w:rPr>
                <w:rFonts w:ascii="Courier" w:hAnsi="Courier"/>
                <w:sz w:val="20"/>
              </w:rPr>
            </w:rPrChange>
          </w:rPr>
          <w:delText>caTissue_Suite_v1.2_Installable.zip</w:delText>
        </w:r>
      </w:del>
      <w:ins w:id="119" w:author="Prachi Sharma" w:date="2011-05-17T15:21:00Z">
        <w:r w:rsidR="00314CB7" w:rsidRPr="00314CB7">
          <w:t>caTISSUE_Suite_v2.0_Installable</w:t>
        </w:r>
        <w:r w:rsidR="00314CB7">
          <w:t>.zip</w:t>
        </w:r>
      </w:ins>
      <w:r>
        <w:t xml:space="preserve">, extract the contents of the file to any directory.  This folder will be referred to as </w:t>
      </w:r>
      <w:r w:rsidRPr="006D5837">
        <w:rPr>
          <w:rStyle w:val="KeywordChar"/>
          <w:sz w:val="20"/>
        </w:rPr>
        <w:t>CATISSUE_HOME</w:t>
      </w:r>
      <w:r>
        <w:t xml:space="preserve"> in this document.</w:t>
      </w:r>
    </w:p>
    <w:p w:rsidR="00F34C39" w:rsidRDefault="00F34C39" w:rsidP="00F34C39">
      <w:pPr>
        <w:tabs>
          <w:tab w:val="left" w:pos="360"/>
        </w:tabs>
      </w:pPr>
      <w:r>
        <w:t xml:space="preserve">Unzip the </w:t>
      </w:r>
      <w:r w:rsidRPr="000E39F1">
        <w:rPr>
          <w:rFonts w:ascii="Courier" w:hAnsi="Courier"/>
          <w:sz w:val="20"/>
        </w:rPr>
        <w:t>caTissue_Suite_API_Client_v1.2_Installable</w:t>
      </w:r>
      <w:r>
        <w:rPr>
          <w:rFonts w:ascii="Courier" w:hAnsi="Courier"/>
          <w:sz w:val="20"/>
        </w:rPr>
        <w:t>.zip</w:t>
      </w:r>
      <w:r>
        <w:t xml:space="preserve">, extract the contents of the file to any directory.  This folder will be referred to as </w:t>
      </w:r>
      <w:r w:rsidRPr="006D5837">
        <w:rPr>
          <w:rStyle w:val="KeywordChar"/>
          <w:sz w:val="20"/>
        </w:rPr>
        <w:t>CATISSUE_</w:t>
      </w:r>
      <w:r>
        <w:rPr>
          <w:rStyle w:val="KeywordChar"/>
          <w:sz w:val="20"/>
        </w:rPr>
        <w:t>CLIENT_</w:t>
      </w:r>
      <w:r w:rsidRPr="006D5837">
        <w:rPr>
          <w:rStyle w:val="KeywordChar"/>
          <w:sz w:val="20"/>
        </w:rPr>
        <w:t>HOME</w:t>
      </w:r>
      <w:r>
        <w:t xml:space="preserve"> in this document.</w:t>
      </w:r>
    </w:p>
    <w:p w:rsidR="00E90848" w:rsidRDefault="00E90848" w:rsidP="00D41662">
      <w:pPr>
        <w:tabs>
          <w:tab w:val="left" w:pos="360"/>
        </w:tabs>
      </w:pPr>
    </w:p>
    <w:p w:rsidR="00F41CBD" w:rsidRDefault="00F41CBD" w:rsidP="00D41662">
      <w:pPr>
        <w:tabs>
          <w:tab w:val="left" w:pos="360"/>
        </w:tabs>
      </w:pPr>
      <w:r>
        <w:t xml:space="preserve">If </w:t>
      </w:r>
      <w:r w:rsidR="00E636B7">
        <w:t>you are interested in buildingthe caTissue application from</w:t>
      </w:r>
      <w:r>
        <w:t xml:space="preserve"> source code</w:t>
      </w:r>
      <w:r w:rsidR="00E636B7">
        <w:t xml:space="preserve">, please refer to documentation links on the caTissue Suite 1.2 tools page on the Tissue/Biospecimen Banking and Technology Tools wiki </w:t>
      </w:r>
      <w:hyperlink r:id="rId20" w:history="1">
        <w:r w:rsidR="00E636B7" w:rsidRPr="00871AE1">
          <w:rPr>
            <w:rStyle w:val="Hyperlink"/>
          </w:rPr>
          <w:t>https://cabig-kc.nci.nih.gov/Biospecimen/KC/index.php/CaTissueSuite1.2</w:t>
        </w:r>
      </w:hyperlink>
      <w:r w:rsidR="00E636B7">
        <w:t xml:space="preserve"> .</w:t>
      </w:r>
    </w:p>
    <w:p w:rsidR="00F41CBD" w:rsidRDefault="00F41CBD" w:rsidP="00D41662">
      <w:pPr>
        <w:tabs>
          <w:tab w:val="left" w:pos="360"/>
        </w:tabs>
      </w:pPr>
    </w:p>
    <w:p w:rsidR="00B14853" w:rsidRDefault="00B14853" w:rsidP="00B14853">
      <w:r>
        <w:t xml:space="preserve">The release files are available </w:t>
      </w:r>
      <w:hyperlink r:id="rId21" w:history="1">
        <w:r w:rsidR="00880B97" w:rsidRPr="00880B97">
          <w:rPr>
            <w:rStyle w:val="Hyperlink"/>
          </w:rPr>
          <w:t>https://gforge.nci.nih.gov/frs/?group_id=689</w:t>
        </w:r>
      </w:hyperlink>
      <w:r>
        <w:t xml:space="preserve">under </w:t>
      </w:r>
      <w:r w:rsidRPr="0033512E">
        <w:rPr>
          <w:i/>
        </w:rPr>
        <w:t>caTissue Suite v1.</w:t>
      </w:r>
      <w:r w:rsidR="00880B97" w:rsidRPr="0033512E">
        <w:rPr>
          <w:i/>
        </w:rPr>
        <w:t>2</w:t>
      </w:r>
      <w:r>
        <w:t xml:space="preserve"> package.</w:t>
      </w:r>
    </w:p>
    <w:p w:rsidR="00632874" w:rsidRDefault="00632874" w:rsidP="00D41662">
      <w:pPr>
        <w:tabs>
          <w:tab w:val="left" w:pos="360"/>
        </w:tabs>
        <w:rPr>
          <w:vanish/>
        </w:rPr>
      </w:pPr>
      <w:r>
        <w:rPr>
          <w:b/>
          <w:bCs/>
          <w:color w:val="FF0000"/>
        </w:rPr>
        <w:t>Caution</w:t>
      </w:r>
      <w:r>
        <w:rPr>
          <w:b/>
          <w:bCs/>
        </w:rPr>
        <w:t>:</w:t>
      </w:r>
      <w:r>
        <w:t xml:space="preserve"> Do not use directories with space in the name. For example: do not place the caTissue Suite directory in the </w:t>
      </w:r>
      <w:r w:rsidRPr="006D5837">
        <w:rPr>
          <w:rFonts w:ascii="Courier" w:hAnsi="Courier"/>
          <w:sz w:val="20"/>
          <w:szCs w:val="20"/>
        </w:rPr>
        <w:t>/Program Files</w:t>
      </w:r>
      <w:r>
        <w:t xml:space="preserve"> directory.</w:t>
      </w:r>
    </w:p>
    <w:p w:rsidR="00632874" w:rsidRDefault="00632874" w:rsidP="00D41662">
      <w:pPr>
        <w:tabs>
          <w:tab w:val="left" w:pos="360"/>
        </w:tabs>
      </w:pPr>
      <w:r>
        <w:t> </w:t>
      </w:r>
    </w:p>
    <w:p w:rsidR="006D5837" w:rsidRDefault="00632874" w:rsidP="00D41662">
      <w:pPr>
        <w:tabs>
          <w:tab w:val="left" w:pos="360"/>
        </w:tabs>
      </w:pPr>
      <w:r>
        <w:t>The following table lists the files in the installation folder and its description</w:t>
      </w:r>
      <w:r w:rsidR="00BC16E9">
        <w:t>:</w:t>
      </w:r>
    </w:p>
    <w:p w:rsidR="00061034" w:rsidRPr="00067E9E" w:rsidRDefault="00B94E6C" w:rsidP="00B94E6C">
      <w:pPr>
        <w:pStyle w:val="Caption"/>
      </w:pPr>
      <w:r>
        <w:t xml:space="preserve">Table </w:t>
      </w:r>
      <w:fldSimple w:instr=" SEQ Table \* ARABIC ">
        <w:r w:rsidR="00015F9C">
          <w:rPr>
            <w:noProof/>
          </w:rPr>
          <w:t>3</w:t>
        </w:r>
      </w:fldSimple>
      <w:r>
        <w:t xml:space="preserve">: </w:t>
      </w:r>
      <w:r w:rsidR="00061034" w:rsidRPr="00067E9E">
        <w:t xml:space="preserve">Installation Folder Files </w:t>
      </w:r>
    </w:p>
    <w:tbl>
      <w:tblPr>
        <w:tblW w:w="0" w:type="auto"/>
        <w:tblInd w:w="108" w:type="dxa"/>
        <w:tblLayout w:type="fixed"/>
        <w:tblCellMar>
          <w:left w:w="0" w:type="dxa"/>
          <w:right w:w="0" w:type="dxa"/>
        </w:tblCellMar>
        <w:tblLook w:val="0000" w:firstRow="0" w:lastRow="0" w:firstColumn="0" w:lastColumn="0" w:noHBand="0" w:noVBand="0"/>
      </w:tblPr>
      <w:tblGrid>
        <w:gridCol w:w="2160"/>
        <w:gridCol w:w="7200"/>
        <w:tblGridChange w:id="120">
          <w:tblGrid>
            <w:gridCol w:w="108"/>
            <w:gridCol w:w="2052"/>
            <w:gridCol w:w="108"/>
            <w:gridCol w:w="7092"/>
            <w:gridCol w:w="108"/>
          </w:tblGrid>
        </w:tblGridChange>
      </w:tblGrid>
      <w:tr w:rsidR="00632874">
        <w:trPr>
          <w:tblHeader/>
        </w:trPr>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jc w:val="center"/>
              <w:rPr>
                <w:b/>
              </w:rPr>
            </w:pPr>
            <w:r>
              <w:rPr>
                <w:b/>
              </w:rPr>
              <w:t>File Name</w:t>
            </w:r>
          </w:p>
        </w:tc>
        <w:tc>
          <w:tcPr>
            <w:tcW w:w="7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jc w:val="center"/>
              <w:rPr>
                <w:b/>
              </w:rPr>
            </w:pPr>
            <w:r>
              <w:rPr>
                <w:b/>
              </w:rPr>
              <w:t>Description</w:t>
            </w:r>
          </w:p>
        </w:tc>
      </w:tr>
      <w:tr w:rsidR="0063287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Pr="006D5837" w:rsidRDefault="00632874" w:rsidP="00D41662">
            <w:pPr>
              <w:pStyle w:val="Keyword"/>
              <w:tabs>
                <w:tab w:val="left" w:pos="360"/>
              </w:tabs>
              <w:rPr>
                <w:rFonts w:cs="Helvetica"/>
                <w:sz w:val="20"/>
                <w:szCs w:val="20"/>
              </w:rPr>
            </w:pPr>
            <w:del w:id="121" w:author="Prachi Sharma" w:date="2011-05-17T15:22:00Z">
              <w:r w:rsidRPr="006D5837" w:rsidDel="00314CB7">
                <w:rPr>
                  <w:sz w:val="20"/>
                  <w:szCs w:val="20"/>
                </w:rPr>
                <w:delText>caTissueInstall</w:delText>
              </w:r>
            </w:del>
            <w:ins w:id="122" w:author="Prachi Sharma" w:date="2011-05-17T15:22:00Z">
              <w:r w:rsidR="00314CB7">
                <w:rPr>
                  <w:sz w:val="20"/>
                  <w:szCs w:val="20"/>
                </w:rPr>
                <w:t>i</w:t>
              </w:r>
              <w:r w:rsidR="00314CB7" w:rsidRPr="006D5837">
                <w:rPr>
                  <w:sz w:val="20"/>
                  <w:szCs w:val="20"/>
                </w:rPr>
                <w:t>nstall</w:t>
              </w:r>
            </w:ins>
            <w:r w:rsidRPr="006D5837">
              <w:rPr>
                <w:sz w:val="20"/>
                <w:szCs w:val="20"/>
              </w:rPr>
              <w:t>.properties</w:t>
            </w:r>
            <w:ins w:id="123" w:author="Prachi" w:date="2011-05-22T10:06:00Z">
              <w:r w:rsidR="009C7439">
                <w:rPr>
                  <w:sz w:val="20"/>
                  <w:szCs w:val="20"/>
                </w:rPr>
                <w:t>/upgrade.properties</w:t>
              </w:r>
            </w:ins>
          </w:p>
        </w:tc>
        <w:tc>
          <w:tcPr>
            <w:tcW w:w="7200"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t>Property file in which all the application configuration parameters are listed.</w:t>
            </w:r>
          </w:p>
        </w:tc>
      </w:tr>
      <w:tr w:rsidR="0063287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Pr="006D5837" w:rsidRDefault="0049420C" w:rsidP="00D41662">
            <w:pPr>
              <w:pStyle w:val="Keyword"/>
              <w:tabs>
                <w:tab w:val="left" w:pos="360"/>
              </w:tabs>
              <w:rPr>
                <w:rFonts w:cs="Helvetica"/>
                <w:sz w:val="20"/>
                <w:szCs w:val="20"/>
              </w:rPr>
            </w:pPr>
            <w:r>
              <w:rPr>
                <w:sz w:val="20"/>
                <w:szCs w:val="20"/>
              </w:rPr>
              <w:t>build</w:t>
            </w:r>
            <w:r w:rsidR="00632874" w:rsidRPr="006D5837">
              <w:rPr>
                <w:sz w:val="20"/>
                <w:szCs w:val="20"/>
              </w:rPr>
              <w:t>.xml</w:t>
            </w:r>
          </w:p>
        </w:tc>
        <w:tc>
          <w:tcPr>
            <w:tcW w:w="7200"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t>ANT script used to deploy the application on a JBoss server. This also creates the database schema for Oracle or MySQL.</w:t>
            </w:r>
          </w:p>
        </w:tc>
      </w:tr>
      <w:tr w:rsidR="00632874">
        <w:tc>
          <w:tcPr>
            <w:tcW w:w="2160" w:type="dxa"/>
            <w:tcBorders>
              <w:top w:val="nil"/>
              <w:left w:val="single" w:sz="8" w:space="0" w:color="auto"/>
              <w:bottom w:val="nil"/>
              <w:right w:val="single" w:sz="8" w:space="0" w:color="auto"/>
            </w:tcBorders>
            <w:tcMar>
              <w:top w:w="0" w:type="dxa"/>
              <w:left w:w="108" w:type="dxa"/>
              <w:bottom w:w="0" w:type="dxa"/>
              <w:right w:w="108" w:type="dxa"/>
            </w:tcMar>
          </w:tcPr>
          <w:p w:rsidR="00632874" w:rsidRPr="006D5837" w:rsidRDefault="009F3149" w:rsidP="00ED2171">
            <w:pPr>
              <w:pStyle w:val="Keyword"/>
              <w:tabs>
                <w:tab w:val="left" w:pos="360"/>
              </w:tabs>
              <w:rPr>
                <w:rFonts w:cs="Helvetica"/>
                <w:sz w:val="20"/>
                <w:szCs w:val="20"/>
              </w:rPr>
            </w:pPr>
            <w:r>
              <w:rPr>
                <w:sz w:val="20"/>
                <w:szCs w:val="20"/>
              </w:rPr>
              <w:t>/</w:t>
            </w:r>
            <w:r w:rsidR="006E5348">
              <w:rPr>
                <w:sz w:val="20"/>
                <w:szCs w:val="20"/>
              </w:rPr>
              <w:t>m</w:t>
            </w:r>
            <w:r w:rsidR="001E5918">
              <w:rPr>
                <w:sz w:val="20"/>
                <w:szCs w:val="20"/>
              </w:rPr>
              <w:t>odules</w:t>
            </w:r>
          </w:p>
        </w:tc>
        <w:tc>
          <w:tcPr>
            <w:tcW w:w="7200" w:type="dxa"/>
            <w:tcBorders>
              <w:top w:val="nil"/>
              <w:left w:val="nil"/>
              <w:bottom w:val="nil"/>
              <w:right w:val="single" w:sz="8" w:space="0" w:color="auto"/>
            </w:tcBorders>
            <w:tcMar>
              <w:top w:w="0" w:type="dxa"/>
              <w:left w:w="108" w:type="dxa"/>
              <w:bottom w:w="0" w:type="dxa"/>
              <w:right w:w="108" w:type="dxa"/>
            </w:tcMar>
          </w:tcPr>
          <w:p w:rsidR="00632874" w:rsidRDefault="00ED2171" w:rsidP="00D41662">
            <w:pPr>
              <w:tabs>
                <w:tab w:val="left" w:pos="360"/>
              </w:tabs>
            </w:pPr>
            <w:r>
              <w:t>Folder containing various caTissue modules</w:t>
            </w:r>
          </w:p>
        </w:tc>
      </w:tr>
      <w:tr w:rsidR="00ED2171">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D2171" w:rsidRDefault="00ED2171" w:rsidP="00ED2171">
            <w:pPr>
              <w:pStyle w:val="Keyword"/>
              <w:tabs>
                <w:tab w:val="left" w:pos="360"/>
              </w:tabs>
              <w:rPr>
                <w:sz w:val="20"/>
                <w:szCs w:val="20"/>
              </w:rPr>
            </w:pPr>
          </w:p>
        </w:tc>
        <w:tc>
          <w:tcPr>
            <w:tcW w:w="7200" w:type="dxa"/>
            <w:tcBorders>
              <w:top w:val="nil"/>
              <w:left w:val="nil"/>
              <w:bottom w:val="single" w:sz="8" w:space="0" w:color="auto"/>
              <w:right w:val="single" w:sz="8" w:space="0" w:color="auto"/>
            </w:tcBorders>
            <w:tcMar>
              <w:top w:w="0" w:type="dxa"/>
              <w:left w:w="108" w:type="dxa"/>
              <w:bottom w:w="0" w:type="dxa"/>
              <w:right w:w="108" w:type="dxa"/>
            </w:tcMar>
          </w:tcPr>
          <w:p w:rsidR="00ED2171" w:rsidDel="00ED2171" w:rsidRDefault="00ED2171" w:rsidP="00D41662">
            <w:pPr>
              <w:tabs>
                <w:tab w:val="left" w:pos="360"/>
              </w:tabs>
            </w:pPr>
          </w:p>
        </w:tc>
      </w:tr>
      <w:tr w:rsidR="00ED2171">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D2171" w:rsidRDefault="00ED2171" w:rsidP="00ED2171">
            <w:pPr>
              <w:pStyle w:val="Keyword"/>
              <w:tabs>
                <w:tab w:val="left" w:pos="360"/>
              </w:tabs>
              <w:rPr>
                <w:sz w:val="20"/>
                <w:szCs w:val="20"/>
              </w:rPr>
            </w:pPr>
            <w:r>
              <w:rPr>
                <w:sz w:val="20"/>
                <w:szCs w:val="20"/>
              </w:rPr>
              <w:t>/SQL</w:t>
            </w:r>
          </w:p>
        </w:tc>
        <w:tc>
          <w:tcPr>
            <w:tcW w:w="7200" w:type="dxa"/>
            <w:tcBorders>
              <w:top w:val="nil"/>
              <w:left w:val="nil"/>
              <w:bottom w:val="single" w:sz="8" w:space="0" w:color="auto"/>
              <w:right w:val="single" w:sz="8" w:space="0" w:color="auto"/>
            </w:tcBorders>
            <w:tcMar>
              <w:top w:w="0" w:type="dxa"/>
              <w:left w:w="108" w:type="dxa"/>
              <w:bottom w:w="0" w:type="dxa"/>
              <w:right w:w="108" w:type="dxa"/>
            </w:tcMar>
          </w:tcPr>
          <w:p w:rsidR="00ED2171" w:rsidDel="00ED2171" w:rsidRDefault="00ED2171" w:rsidP="00D41662">
            <w:pPr>
              <w:tabs>
                <w:tab w:val="left" w:pos="360"/>
              </w:tabs>
            </w:pPr>
            <w:r>
              <w:t>Folder containing SQL scripts required for deployment</w:t>
            </w:r>
          </w:p>
        </w:tc>
      </w:tr>
      <w:tr w:rsidR="00ED2171" w:rsidTr="00783244">
        <w:tblPrEx>
          <w:tblW w:w="0" w:type="auto"/>
          <w:tblInd w:w="108" w:type="dxa"/>
          <w:tblLayout w:type="fixed"/>
          <w:tblCellMar>
            <w:left w:w="0" w:type="dxa"/>
            <w:right w:w="0" w:type="dxa"/>
          </w:tblCellMar>
          <w:tblLook w:val="0000" w:firstRow="0" w:lastRow="0" w:firstColumn="0" w:lastColumn="0" w:noHBand="0" w:noVBand="0"/>
          <w:tblPrExChange w:id="124" w:author="Prachi Sharma" w:date="2011-05-17T15:28:00Z">
            <w:tblPrEx>
              <w:tblW w:w="0" w:type="auto"/>
              <w:tblInd w:w="108" w:type="dxa"/>
              <w:tblLayout w:type="fixed"/>
              <w:tblCellMar>
                <w:left w:w="0" w:type="dxa"/>
                <w:right w:w="0" w:type="dxa"/>
              </w:tblCellMar>
              <w:tblLook w:val="0000" w:firstRow="0" w:lastRow="0" w:firstColumn="0" w:lastColumn="0" w:noHBand="0" w:noVBand="0"/>
            </w:tblPrEx>
          </w:tblPrExChange>
        </w:tblPrEx>
        <w:trPr>
          <w:trPrChange w:id="125" w:author="Prachi Sharma" w:date="2011-05-17T15:28:00Z">
            <w:trPr>
              <w:gridAfter w:val="0"/>
            </w:trPr>
          </w:trPrChange>
        </w:trPr>
        <w:tc>
          <w:tcPr>
            <w:tcW w:w="2160" w:type="dxa"/>
            <w:tcBorders>
              <w:top w:val="nil"/>
              <w:left w:val="single" w:sz="8" w:space="0" w:color="auto"/>
              <w:bottom w:val="nil"/>
              <w:right w:val="single" w:sz="8" w:space="0" w:color="auto"/>
            </w:tcBorders>
            <w:tcMar>
              <w:top w:w="0" w:type="dxa"/>
              <w:left w:w="108" w:type="dxa"/>
              <w:bottom w:w="0" w:type="dxa"/>
              <w:right w:w="108" w:type="dxa"/>
            </w:tcMar>
            <w:tcPrChange w:id="126" w:author="Prachi Sharma" w:date="2011-05-17T15:28:00Z">
              <w:tcPr>
                <w:tcW w:w="21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ED2171" w:rsidRDefault="00ED2171" w:rsidP="00ED2171">
            <w:pPr>
              <w:pStyle w:val="Keyword"/>
              <w:tabs>
                <w:tab w:val="left" w:pos="360"/>
              </w:tabs>
              <w:rPr>
                <w:sz w:val="20"/>
                <w:szCs w:val="20"/>
              </w:rPr>
            </w:pPr>
            <w:r w:rsidRPr="00ED2171">
              <w:rPr>
                <w:sz w:val="20"/>
                <w:szCs w:val="20"/>
              </w:rPr>
              <w:t>README</w:t>
            </w:r>
            <w:r>
              <w:rPr>
                <w:sz w:val="20"/>
                <w:szCs w:val="20"/>
              </w:rPr>
              <w:t>.txt</w:t>
            </w:r>
          </w:p>
        </w:tc>
        <w:tc>
          <w:tcPr>
            <w:tcW w:w="7200" w:type="dxa"/>
            <w:tcBorders>
              <w:top w:val="nil"/>
              <w:left w:val="nil"/>
              <w:bottom w:val="nil"/>
              <w:right w:val="single" w:sz="8" w:space="0" w:color="auto"/>
            </w:tcBorders>
            <w:tcMar>
              <w:top w:w="0" w:type="dxa"/>
              <w:left w:w="108" w:type="dxa"/>
              <w:bottom w:w="0" w:type="dxa"/>
              <w:right w:w="108" w:type="dxa"/>
            </w:tcMar>
            <w:tcPrChange w:id="127" w:author="Prachi Sharma" w:date="2011-05-17T15:28:00Z">
              <w:tcPr>
                <w:tcW w:w="720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ED2171" w:rsidDel="00ED2171" w:rsidRDefault="00ED2171" w:rsidP="00D41662">
            <w:pPr>
              <w:tabs>
                <w:tab w:val="left" w:pos="360"/>
              </w:tabs>
            </w:pPr>
            <w:r>
              <w:t>Readme file describing the installable files</w:t>
            </w:r>
          </w:p>
        </w:tc>
      </w:tr>
      <w:tr w:rsidR="00783244" w:rsidTr="00783244">
        <w:tblPrEx>
          <w:tblW w:w="0" w:type="auto"/>
          <w:tblInd w:w="108" w:type="dxa"/>
          <w:tblLayout w:type="fixed"/>
          <w:tblCellMar>
            <w:left w:w="0" w:type="dxa"/>
            <w:right w:w="0" w:type="dxa"/>
          </w:tblCellMar>
          <w:tblLook w:val="0000" w:firstRow="0" w:lastRow="0" w:firstColumn="0" w:lastColumn="0" w:noHBand="0" w:noVBand="0"/>
          <w:tblPrExChange w:id="128" w:author="Prachi Sharma" w:date="2011-05-17T15:28:00Z">
            <w:tblPrEx>
              <w:tblW w:w="0" w:type="auto"/>
              <w:tblInd w:w="108" w:type="dxa"/>
              <w:tblLayout w:type="fixed"/>
              <w:tblCellMar>
                <w:left w:w="0" w:type="dxa"/>
                <w:right w:w="0" w:type="dxa"/>
              </w:tblCellMar>
              <w:tblLook w:val="0000" w:firstRow="0" w:lastRow="0" w:firstColumn="0" w:lastColumn="0" w:noHBand="0" w:noVBand="0"/>
            </w:tblPrEx>
          </w:tblPrExChange>
        </w:tblPrEx>
        <w:trPr>
          <w:ins w:id="129" w:author="Prachi Sharma" w:date="2011-05-17T15:28:00Z"/>
          <w:trPrChange w:id="130" w:author="Prachi Sharma" w:date="2011-05-17T15:28:00Z">
            <w:trPr>
              <w:gridAfter w:val="0"/>
            </w:trPr>
          </w:trPrChange>
        </w:trPr>
        <w:tc>
          <w:tcPr>
            <w:tcW w:w="2160" w:type="dxa"/>
            <w:tcBorders>
              <w:top w:val="nil"/>
              <w:left w:val="single" w:sz="8" w:space="0" w:color="auto"/>
              <w:bottom w:val="nil"/>
              <w:right w:val="single" w:sz="8" w:space="0" w:color="auto"/>
            </w:tcBorders>
            <w:tcMar>
              <w:top w:w="0" w:type="dxa"/>
              <w:left w:w="108" w:type="dxa"/>
              <w:bottom w:w="0" w:type="dxa"/>
              <w:right w:w="108" w:type="dxa"/>
            </w:tcMar>
            <w:tcPrChange w:id="131" w:author="Prachi Sharma" w:date="2011-05-17T15:28:00Z">
              <w:tcPr>
                <w:tcW w:w="21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783244" w:rsidRPr="00ED2171" w:rsidRDefault="00783244" w:rsidP="00ED2171">
            <w:pPr>
              <w:pStyle w:val="Keyword"/>
              <w:tabs>
                <w:tab w:val="left" w:pos="360"/>
              </w:tabs>
              <w:rPr>
                <w:ins w:id="132" w:author="Prachi Sharma" w:date="2011-05-17T15:28:00Z"/>
                <w:sz w:val="20"/>
                <w:szCs w:val="20"/>
              </w:rPr>
            </w:pPr>
            <w:ins w:id="133" w:author="Prachi Sharma" w:date="2011-05-17T15:28:00Z">
              <w:r w:rsidRPr="00783244">
                <w:rPr>
                  <w:sz w:val="20"/>
                  <w:szCs w:val="20"/>
                </w:rPr>
                <w:t>bda-utils</w:t>
              </w:r>
            </w:ins>
          </w:p>
        </w:tc>
        <w:tc>
          <w:tcPr>
            <w:tcW w:w="7200" w:type="dxa"/>
            <w:tcBorders>
              <w:top w:val="nil"/>
              <w:left w:val="nil"/>
              <w:bottom w:val="nil"/>
              <w:right w:val="single" w:sz="8" w:space="0" w:color="auto"/>
            </w:tcBorders>
            <w:tcMar>
              <w:top w:w="0" w:type="dxa"/>
              <w:left w:w="108" w:type="dxa"/>
              <w:bottom w:w="0" w:type="dxa"/>
              <w:right w:w="108" w:type="dxa"/>
            </w:tcMar>
            <w:tcPrChange w:id="134" w:author="Prachi Sharma" w:date="2011-05-17T15:28:00Z">
              <w:tcPr>
                <w:tcW w:w="720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783244" w:rsidRDefault="00365EEC" w:rsidP="00D41662">
            <w:pPr>
              <w:tabs>
                <w:tab w:val="left" w:pos="360"/>
              </w:tabs>
              <w:rPr>
                <w:ins w:id="135" w:author="Prachi Sharma" w:date="2011-05-17T15:28:00Z"/>
              </w:rPr>
            </w:pPr>
            <w:ins w:id="136" w:author="Prachi" w:date="2011-05-22T10:16:00Z">
              <w:r>
                <w:t>Folder containing all the files related to BDA</w:t>
              </w:r>
            </w:ins>
          </w:p>
        </w:tc>
      </w:tr>
      <w:tr w:rsidR="00783244" w:rsidTr="00783244">
        <w:tblPrEx>
          <w:tblW w:w="0" w:type="auto"/>
          <w:tblInd w:w="108" w:type="dxa"/>
          <w:tblLayout w:type="fixed"/>
          <w:tblCellMar>
            <w:left w:w="0" w:type="dxa"/>
            <w:right w:w="0" w:type="dxa"/>
          </w:tblCellMar>
          <w:tblLook w:val="0000" w:firstRow="0" w:lastRow="0" w:firstColumn="0" w:lastColumn="0" w:noHBand="0" w:noVBand="0"/>
          <w:tblPrExChange w:id="137" w:author="Prachi Sharma" w:date="2011-05-17T15:28:00Z">
            <w:tblPrEx>
              <w:tblW w:w="0" w:type="auto"/>
              <w:tblInd w:w="108" w:type="dxa"/>
              <w:tblLayout w:type="fixed"/>
              <w:tblCellMar>
                <w:left w:w="0" w:type="dxa"/>
                <w:right w:w="0" w:type="dxa"/>
              </w:tblCellMar>
              <w:tblLook w:val="0000" w:firstRow="0" w:lastRow="0" w:firstColumn="0" w:lastColumn="0" w:noHBand="0" w:noVBand="0"/>
            </w:tblPrEx>
          </w:tblPrExChange>
        </w:tblPrEx>
        <w:trPr>
          <w:ins w:id="138" w:author="Prachi Sharma" w:date="2011-05-17T15:28:00Z"/>
          <w:trPrChange w:id="139" w:author="Prachi Sharma" w:date="2011-05-17T15:28:00Z">
            <w:trPr>
              <w:gridAfter w:val="0"/>
            </w:trPr>
          </w:trPrChange>
        </w:trPr>
        <w:tc>
          <w:tcPr>
            <w:tcW w:w="2160" w:type="dxa"/>
            <w:tcBorders>
              <w:top w:val="nil"/>
              <w:left w:val="single" w:sz="8" w:space="0" w:color="auto"/>
              <w:bottom w:val="nil"/>
              <w:right w:val="single" w:sz="8" w:space="0" w:color="auto"/>
            </w:tcBorders>
            <w:tcMar>
              <w:top w:w="0" w:type="dxa"/>
              <w:left w:w="108" w:type="dxa"/>
              <w:bottom w:w="0" w:type="dxa"/>
              <w:right w:w="108" w:type="dxa"/>
            </w:tcMar>
            <w:tcPrChange w:id="140" w:author="Prachi Sharma" w:date="2011-05-17T15:28:00Z">
              <w:tcPr>
                <w:tcW w:w="21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783244" w:rsidRPr="00783244" w:rsidRDefault="00783244" w:rsidP="00ED2171">
            <w:pPr>
              <w:pStyle w:val="Keyword"/>
              <w:tabs>
                <w:tab w:val="left" w:pos="360"/>
              </w:tabs>
              <w:rPr>
                <w:ins w:id="141" w:author="Prachi Sharma" w:date="2011-05-17T15:28:00Z"/>
                <w:sz w:val="20"/>
                <w:szCs w:val="20"/>
              </w:rPr>
            </w:pPr>
            <w:ins w:id="142" w:author="Prachi Sharma" w:date="2011-05-17T15:28:00Z">
              <w:r w:rsidRPr="00783244">
                <w:rPr>
                  <w:sz w:val="20"/>
                  <w:szCs w:val="20"/>
                </w:rPr>
                <w:t>common</w:t>
              </w:r>
            </w:ins>
          </w:p>
        </w:tc>
        <w:tc>
          <w:tcPr>
            <w:tcW w:w="7200" w:type="dxa"/>
            <w:tcBorders>
              <w:top w:val="nil"/>
              <w:left w:val="nil"/>
              <w:bottom w:val="nil"/>
              <w:right w:val="single" w:sz="8" w:space="0" w:color="auto"/>
            </w:tcBorders>
            <w:tcMar>
              <w:top w:w="0" w:type="dxa"/>
              <w:left w:w="108" w:type="dxa"/>
              <w:bottom w:w="0" w:type="dxa"/>
              <w:right w:w="108" w:type="dxa"/>
            </w:tcMar>
            <w:tcPrChange w:id="143" w:author="Prachi Sharma" w:date="2011-05-17T15:28:00Z">
              <w:tcPr>
                <w:tcW w:w="720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783244" w:rsidRDefault="00424C48" w:rsidP="00D41662">
            <w:pPr>
              <w:tabs>
                <w:tab w:val="left" w:pos="360"/>
              </w:tabs>
              <w:rPr>
                <w:ins w:id="144" w:author="Prachi Sharma" w:date="2011-05-17T15:28:00Z"/>
              </w:rPr>
            </w:pPr>
            <w:ins w:id="145" w:author="Prachi" w:date="2011-05-22T10:16:00Z">
              <w:r>
                <w:t>Folder containing the common files</w:t>
              </w:r>
            </w:ins>
          </w:p>
        </w:tc>
      </w:tr>
      <w:tr w:rsidR="00783244" w:rsidTr="00783244">
        <w:tblPrEx>
          <w:tblW w:w="0" w:type="auto"/>
          <w:tblInd w:w="108" w:type="dxa"/>
          <w:tblLayout w:type="fixed"/>
          <w:tblCellMar>
            <w:left w:w="0" w:type="dxa"/>
            <w:right w:w="0" w:type="dxa"/>
          </w:tblCellMar>
          <w:tblLook w:val="0000" w:firstRow="0" w:lastRow="0" w:firstColumn="0" w:lastColumn="0" w:noHBand="0" w:noVBand="0"/>
          <w:tblPrExChange w:id="146" w:author="Prachi Sharma" w:date="2011-05-17T15:28:00Z">
            <w:tblPrEx>
              <w:tblW w:w="0" w:type="auto"/>
              <w:tblInd w:w="108" w:type="dxa"/>
              <w:tblLayout w:type="fixed"/>
              <w:tblCellMar>
                <w:left w:w="0" w:type="dxa"/>
                <w:right w:w="0" w:type="dxa"/>
              </w:tblCellMar>
              <w:tblLook w:val="0000" w:firstRow="0" w:lastRow="0" w:firstColumn="0" w:lastColumn="0" w:noHBand="0" w:noVBand="0"/>
            </w:tblPrEx>
          </w:tblPrExChange>
        </w:tblPrEx>
        <w:trPr>
          <w:ins w:id="147" w:author="Prachi Sharma" w:date="2011-05-17T15:28:00Z"/>
          <w:trPrChange w:id="148" w:author="Prachi Sharma" w:date="2011-05-17T15:28:00Z">
            <w:trPr>
              <w:gridAfter w:val="0"/>
            </w:trPr>
          </w:trPrChange>
        </w:trPr>
        <w:tc>
          <w:tcPr>
            <w:tcW w:w="2160" w:type="dxa"/>
            <w:tcBorders>
              <w:top w:val="nil"/>
              <w:left w:val="single" w:sz="8" w:space="0" w:color="auto"/>
              <w:bottom w:val="nil"/>
              <w:right w:val="single" w:sz="8" w:space="0" w:color="auto"/>
            </w:tcBorders>
            <w:tcMar>
              <w:top w:w="0" w:type="dxa"/>
              <w:left w:w="108" w:type="dxa"/>
              <w:bottom w:w="0" w:type="dxa"/>
              <w:right w:w="108" w:type="dxa"/>
            </w:tcMar>
            <w:tcPrChange w:id="149" w:author="Prachi Sharma" w:date="2011-05-17T15:28:00Z">
              <w:tcPr>
                <w:tcW w:w="21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783244" w:rsidRPr="00783244" w:rsidRDefault="00783244" w:rsidP="00ED2171">
            <w:pPr>
              <w:pStyle w:val="Keyword"/>
              <w:tabs>
                <w:tab w:val="left" w:pos="360"/>
              </w:tabs>
              <w:rPr>
                <w:ins w:id="150" w:author="Prachi Sharma" w:date="2011-05-17T15:28:00Z"/>
                <w:sz w:val="20"/>
                <w:szCs w:val="20"/>
              </w:rPr>
            </w:pPr>
            <w:ins w:id="151" w:author="Prachi Sharma" w:date="2011-05-17T15:28:00Z">
              <w:r w:rsidRPr="00783244">
                <w:rPr>
                  <w:sz w:val="20"/>
                  <w:szCs w:val="20"/>
                </w:rPr>
                <w:t>tools</w:t>
              </w:r>
            </w:ins>
          </w:p>
        </w:tc>
        <w:tc>
          <w:tcPr>
            <w:tcW w:w="7200" w:type="dxa"/>
            <w:tcBorders>
              <w:top w:val="nil"/>
              <w:left w:val="nil"/>
              <w:bottom w:val="nil"/>
              <w:right w:val="single" w:sz="8" w:space="0" w:color="auto"/>
            </w:tcBorders>
            <w:tcMar>
              <w:top w:w="0" w:type="dxa"/>
              <w:left w:w="108" w:type="dxa"/>
              <w:bottom w:w="0" w:type="dxa"/>
              <w:right w:w="108" w:type="dxa"/>
            </w:tcMar>
            <w:tcPrChange w:id="152" w:author="Prachi Sharma" w:date="2011-05-17T15:28:00Z">
              <w:tcPr>
                <w:tcW w:w="720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783244" w:rsidRDefault="00D774B0" w:rsidP="00D41662">
            <w:pPr>
              <w:tabs>
                <w:tab w:val="left" w:pos="360"/>
              </w:tabs>
              <w:rPr>
                <w:ins w:id="153" w:author="Prachi Sharma" w:date="2011-05-17T15:28:00Z"/>
              </w:rPr>
            </w:pPr>
            <w:ins w:id="154" w:author="Prachi" w:date="2011-05-22T10:17:00Z">
              <w:r>
                <w:t>Folder containing the installables e.g, JBoss server (in case of fresh installable zip)</w:t>
              </w:r>
            </w:ins>
          </w:p>
        </w:tc>
      </w:tr>
      <w:tr w:rsidR="00783244" w:rsidTr="00783244">
        <w:tblPrEx>
          <w:tblW w:w="0" w:type="auto"/>
          <w:tblInd w:w="108" w:type="dxa"/>
          <w:tblLayout w:type="fixed"/>
          <w:tblCellMar>
            <w:left w:w="0" w:type="dxa"/>
            <w:right w:w="0" w:type="dxa"/>
          </w:tblCellMar>
          <w:tblLook w:val="0000" w:firstRow="0" w:lastRow="0" w:firstColumn="0" w:lastColumn="0" w:noHBand="0" w:noVBand="0"/>
          <w:tblPrExChange w:id="155" w:author="Prachi Sharma" w:date="2011-05-17T15:28:00Z">
            <w:tblPrEx>
              <w:tblW w:w="0" w:type="auto"/>
              <w:tblInd w:w="108" w:type="dxa"/>
              <w:tblLayout w:type="fixed"/>
              <w:tblCellMar>
                <w:left w:w="0" w:type="dxa"/>
                <w:right w:w="0" w:type="dxa"/>
              </w:tblCellMar>
              <w:tblLook w:val="0000" w:firstRow="0" w:lastRow="0" w:firstColumn="0" w:lastColumn="0" w:noHBand="0" w:noVBand="0"/>
            </w:tblPrEx>
          </w:tblPrExChange>
        </w:tblPrEx>
        <w:trPr>
          <w:ins w:id="156" w:author="Prachi Sharma" w:date="2011-05-17T15:28:00Z"/>
          <w:trPrChange w:id="157" w:author="Prachi Sharma" w:date="2011-05-17T15:28:00Z">
            <w:trPr>
              <w:gridAfter w:val="0"/>
            </w:trPr>
          </w:trPrChange>
        </w:trPr>
        <w:tc>
          <w:tcPr>
            <w:tcW w:w="2160" w:type="dxa"/>
            <w:tcBorders>
              <w:top w:val="nil"/>
              <w:left w:val="single" w:sz="8" w:space="0" w:color="auto"/>
              <w:bottom w:val="nil"/>
              <w:right w:val="single" w:sz="8" w:space="0" w:color="auto"/>
            </w:tcBorders>
            <w:tcMar>
              <w:top w:w="0" w:type="dxa"/>
              <w:left w:w="108" w:type="dxa"/>
              <w:bottom w:w="0" w:type="dxa"/>
              <w:right w:w="108" w:type="dxa"/>
            </w:tcMar>
            <w:tcPrChange w:id="158" w:author="Prachi Sharma" w:date="2011-05-17T15:28:00Z">
              <w:tcPr>
                <w:tcW w:w="216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783244" w:rsidRPr="00783244" w:rsidRDefault="00783244" w:rsidP="00ED2171">
            <w:pPr>
              <w:pStyle w:val="Keyword"/>
              <w:tabs>
                <w:tab w:val="left" w:pos="360"/>
              </w:tabs>
              <w:rPr>
                <w:ins w:id="159" w:author="Prachi Sharma" w:date="2011-05-17T15:28:00Z"/>
                <w:sz w:val="20"/>
                <w:szCs w:val="20"/>
              </w:rPr>
            </w:pPr>
            <w:ins w:id="160" w:author="Prachi Sharma" w:date="2011-05-17T15:28:00Z">
              <w:r w:rsidRPr="00783244">
                <w:rPr>
                  <w:sz w:val="20"/>
                  <w:szCs w:val="20"/>
                </w:rPr>
                <w:t>project.properties</w:t>
              </w:r>
            </w:ins>
          </w:p>
        </w:tc>
        <w:tc>
          <w:tcPr>
            <w:tcW w:w="7200" w:type="dxa"/>
            <w:tcBorders>
              <w:top w:val="nil"/>
              <w:left w:val="nil"/>
              <w:bottom w:val="nil"/>
              <w:right w:val="single" w:sz="8" w:space="0" w:color="auto"/>
            </w:tcBorders>
            <w:tcMar>
              <w:top w:w="0" w:type="dxa"/>
              <w:left w:w="108" w:type="dxa"/>
              <w:bottom w:w="0" w:type="dxa"/>
              <w:right w:w="108" w:type="dxa"/>
            </w:tcMar>
            <w:tcPrChange w:id="161" w:author="Prachi Sharma" w:date="2011-05-17T15:28:00Z">
              <w:tcPr>
                <w:tcW w:w="720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783244" w:rsidRDefault="00D252ED" w:rsidP="00D252ED">
            <w:pPr>
              <w:tabs>
                <w:tab w:val="left" w:pos="360"/>
              </w:tabs>
              <w:rPr>
                <w:ins w:id="162" w:author="Prachi Sharma" w:date="2011-05-17T15:28:00Z"/>
              </w:rPr>
            </w:pPr>
            <w:ins w:id="163" w:author="Prachi" w:date="2011-05-22T10:18:00Z">
              <w:r>
                <w:t>Property f</w:t>
              </w:r>
            </w:ins>
            <w:ins w:id="164" w:author="Prachi" w:date="2011-05-22T10:17:00Z">
              <w:r>
                <w:t xml:space="preserve">ile </w:t>
              </w:r>
            </w:ins>
            <w:ins w:id="165" w:author="Prachi" w:date="2011-05-22T10:18:00Z">
              <w:r>
                <w:t>in which project related configuration parameters are listed. E.g., MySQL version, Java version</w:t>
              </w:r>
              <w:r w:rsidR="00C90813">
                <w:t>.</w:t>
              </w:r>
            </w:ins>
          </w:p>
        </w:tc>
      </w:tr>
      <w:tr w:rsidR="00783244">
        <w:trPr>
          <w:ins w:id="166" w:author="Prachi Sharma" w:date="2011-05-17T15:28:00Z"/>
        </w:trPr>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3244" w:rsidRPr="00783244" w:rsidRDefault="00783244" w:rsidP="00ED2171">
            <w:pPr>
              <w:pStyle w:val="Keyword"/>
              <w:tabs>
                <w:tab w:val="left" w:pos="360"/>
              </w:tabs>
              <w:rPr>
                <w:ins w:id="167" w:author="Prachi Sharma" w:date="2011-05-17T15:28:00Z"/>
                <w:sz w:val="20"/>
                <w:szCs w:val="20"/>
              </w:rPr>
            </w:pPr>
            <w:ins w:id="168" w:author="Prachi Sharma" w:date="2011-05-17T15:28:00Z">
              <w:r w:rsidRPr="00783244">
                <w:rPr>
                  <w:sz w:val="20"/>
                  <w:szCs w:val="20"/>
                </w:rPr>
                <w:lastRenderedPageBreak/>
                <w:t>properties.template</w:t>
              </w:r>
            </w:ins>
          </w:p>
        </w:tc>
        <w:tc>
          <w:tcPr>
            <w:tcW w:w="7200" w:type="dxa"/>
            <w:tcBorders>
              <w:top w:val="nil"/>
              <w:left w:val="nil"/>
              <w:bottom w:val="single" w:sz="8" w:space="0" w:color="auto"/>
              <w:right w:val="single" w:sz="8" w:space="0" w:color="auto"/>
            </w:tcBorders>
            <w:tcMar>
              <w:top w:w="0" w:type="dxa"/>
              <w:left w:w="108" w:type="dxa"/>
              <w:bottom w:w="0" w:type="dxa"/>
              <w:right w:w="108" w:type="dxa"/>
            </w:tcMar>
          </w:tcPr>
          <w:p w:rsidR="00783244" w:rsidRDefault="008D2A20" w:rsidP="00D41662">
            <w:pPr>
              <w:tabs>
                <w:tab w:val="left" w:pos="360"/>
              </w:tabs>
              <w:rPr>
                <w:ins w:id="169" w:author="Prachi Sharma" w:date="2011-05-17T15:28:00Z"/>
              </w:rPr>
            </w:pPr>
            <w:ins w:id="170" w:author="Prachi" w:date="2011-05-22T10:18:00Z">
              <w:r>
                <w:t>Template describing the properties of the install.properties/upgrade.properties file.</w:t>
              </w:r>
            </w:ins>
          </w:p>
        </w:tc>
      </w:tr>
    </w:tbl>
    <w:p w:rsidR="00ED2171" w:rsidRDefault="00ED2171" w:rsidP="00D41662">
      <w:pPr>
        <w:tabs>
          <w:tab w:val="left" w:pos="360"/>
        </w:tabs>
        <w:rPr>
          <w:b/>
        </w:rPr>
      </w:pPr>
    </w:p>
    <w:p w:rsidR="00ED2171" w:rsidRDefault="00ED2171" w:rsidP="00D41662">
      <w:pPr>
        <w:tabs>
          <w:tab w:val="left" w:pos="360"/>
        </w:tabs>
        <w:rPr>
          <w:b/>
        </w:rPr>
      </w:pPr>
    </w:p>
    <w:p w:rsidR="00632874" w:rsidRDefault="00602DD1" w:rsidP="00D41662">
      <w:pPr>
        <w:tabs>
          <w:tab w:val="left" w:pos="360"/>
        </w:tabs>
        <w:rPr>
          <w:b/>
          <w:bCs/>
          <w:sz w:val="24"/>
          <w:szCs w:val="24"/>
        </w:rPr>
      </w:pPr>
      <w:r>
        <w:rPr>
          <w:b/>
        </w:rPr>
        <w:t>Note:</w:t>
      </w:r>
      <w:r w:rsidR="00632874">
        <w:t xml:space="preserve">Confirm that the environment variables </w:t>
      </w:r>
      <w:r w:rsidR="00632874" w:rsidRPr="00F460CD">
        <w:rPr>
          <w:rFonts w:ascii="Courier" w:hAnsi="Courier"/>
          <w:sz w:val="20"/>
          <w:szCs w:val="20"/>
        </w:rPr>
        <w:t>ANT_HOME</w:t>
      </w:r>
      <w:r w:rsidR="00632874">
        <w:t xml:space="preserve"> and </w:t>
      </w:r>
      <w:r w:rsidR="00632874" w:rsidRPr="00F460CD">
        <w:rPr>
          <w:rFonts w:ascii="Courier" w:hAnsi="Courier"/>
          <w:sz w:val="20"/>
          <w:szCs w:val="20"/>
        </w:rPr>
        <w:t>JAVA_HOME</w:t>
      </w:r>
      <w:r w:rsidR="00632874">
        <w:t xml:space="preserve"> are set, and that the system </w:t>
      </w:r>
      <w:r w:rsidR="00632874" w:rsidRPr="00F460CD">
        <w:rPr>
          <w:rFonts w:ascii="Courier" w:hAnsi="Courier"/>
          <w:sz w:val="20"/>
          <w:szCs w:val="20"/>
        </w:rPr>
        <w:t>PATH</w:t>
      </w:r>
      <w:r w:rsidR="00632874">
        <w:t xml:space="preserve"> includes the path for</w:t>
      </w:r>
      <w:r w:rsidR="00632874" w:rsidRPr="00F460CD">
        <w:rPr>
          <w:rFonts w:ascii="Courier" w:hAnsi="Courier"/>
          <w:sz w:val="20"/>
          <w:szCs w:val="20"/>
        </w:rPr>
        <w:t xml:space="preserve"> ANT_HOME/bin</w:t>
      </w:r>
      <w:r w:rsidR="00632874">
        <w:t>and</w:t>
      </w:r>
      <w:r w:rsidR="00632874" w:rsidRPr="00F460CD">
        <w:rPr>
          <w:rFonts w:ascii="Courier" w:hAnsi="Courier"/>
          <w:sz w:val="20"/>
          <w:szCs w:val="20"/>
        </w:rPr>
        <w:t>JAVA_HOME/bin</w:t>
      </w:r>
      <w:r w:rsidR="00632874">
        <w:t>.</w:t>
      </w:r>
      <w:bookmarkStart w:id="171" w:name="_Toc186452855"/>
    </w:p>
    <w:p w:rsidR="00632874" w:rsidRDefault="00D82A73" w:rsidP="00D41662">
      <w:pPr>
        <w:pStyle w:val="Heading2"/>
        <w:tabs>
          <w:tab w:val="left" w:pos="360"/>
        </w:tabs>
      </w:pPr>
      <w:bookmarkStart w:id="172" w:name="_Ref238461515"/>
      <w:bookmarkStart w:id="173" w:name="_Ref238461526"/>
      <w:bookmarkStart w:id="174" w:name="_Ref238461596"/>
      <w:bookmarkStart w:id="175" w:name="_Ref238461685"/>
      <w:bookmarkStart w:id="176" w:name="_Toc287980115"/>
      <w:bookmarkStart w:id="177" w:name="_Toc287026499"/>
      <w:bookmarkStart w:id="178" w:name="_Toc288205340"/>
      <w:r>
        <w:t xml:space="preserve">Performing </w:t>
      </w:r>
      <w:r w:rsidR="0052799A">
        <w:t>Pre-</w:t>
      </w:r>
      <w:r>
        <w:t>I</w:t>
      </w:r>
      <w:r w:rsidR="00632874">
        <w:t>nstallation Configuration</w:t>
      </w:r>
      <w:bookmarkEnd w:id="171"/>
      <w:bookmarkEnd w:id="172"/>
      <w:bookmarkEnd w:id="173"/>
      <w:bookmarkEnd w:id="174"/>
      <w:bookmarkEnd w:id="175"/>
      <w:bookmarkEnd w:id="176"/>
      <w:bookmarkEnd w:id="177"/>
      <w:bookmarkEnd w:id="178"/>
    </w:p>
    <w:p w:rsidR="00E53FD5" w:rsidRDefault="00E53FD5" w:rsidP="00E53FD5">
      <w:pPr>
        <w:tabs>
          <w:tab w:val="left" w:pos="360"/>
        </w:tabs>
        <w:rPr>
          <w:ins w:id="179" w:author="Prachi Sharma" w:date="2011-05-23T11:24:00Z"/>
        </w:rPr>
      </w:pPr>
      <w:bookmarkStart w:id="180" w:name="_Toc186452856"/>
      <w:ins w:id="181" w:author="Prachi Sharma" w:date="2011-05-23T11:24:00Z">
        <w:r>
          <w:t xml:space="preserve">Unzip the </w:t>
        </w:r>
        <w:r w:rsidRPr="00314CB7">
          <w:t>caTISSUE_Suite_v2.0_Installable</w:t>
        </w:r>
        <w:r>
          <w:t xml:space="preserve">.zip, extract the contents of the file to any directory.  This folder will be referred to as </w:t>
        </w:r>
        <w:r w:rsidRPr="006D5837">
          <w:rPr>
            <w:rStyle w:val="KeywordChar"/>
            <w:sz w:val="20"/>
          </w:rPr>
          <w:t>CATISSUE_HOME</w:t>
        </w:r>
        <w:r>
          <w:t xml:space="preserve"> in this document.</w:t>
        </w:r>
      </w:ins>
    </w:p>
    <w:p w:rsidR="00E53FD5" w:rsidRDefault="00E53FD5" w:rsidP="00D41662">
      <w:pPr>
        <w:tabs>
          <w:tab w:val="left" w:pos="360"/>
        </w:tabs>
        <w:rPr>
          <w:ins w:id="182" w:author="Prachi Sharma" w:date="2011-05-23T11:24:00Z"/>
        </w:rPr>
      </w:pPr>
    </w:p>
    <w:p w:rsidR="00602DD1" w:rsidRDefault="00602DD1" w:rsidP="00D41662">
      <w:pPr>
        <w:tabs>
          <w:tab w:val="left" w:pos="360"/>
        </w:tabs>
        <w:rPr>
          <w:ins w:id="183" w:author="Prachi Sharma" w:date="2011-05-17T16:25:00Z"/>
        </w:rPr>
      </w:pPr>
      <w:r w:rsidRPr="00602DD1">
        <w:t>Before installing the application, all the parameters required for the process has to be defined by the user in the following files.</w:t>
      </w:r>
    </w:p>
    <w:p w:rsidR="00336334" w:rsidRDefault="00336334" w:rsidP="00336334">
      <w:pPr>
        <w:pStyle w:val="Heading3"/>
        <w:rPr>
          <w:ins w:id="184" w:author="Prachi Sharma" w:date="2011-05-17T16:25:00Z"/>
        </w:rPr>
      </w:pPr>
      <w:ins w:id="185" w:author="Prachi Sharma" w:date="2011-05-17T16:25:00Z">
        <w:r>
          <w:t>New Installation</w:t>
        </w:r>
      </w:ins>
    </w:p>
    <w:p w:rsidR="00336334" w:rsidRPr="00602DD1" w:rsidDel="00336334" w:rsidRDefault="00336334" w:rsidP="00D41662">
      <w:pPr>
        <w:tabs>
          <w:tab w:val="left" w:pos="360"/>
        </w:tabs>
        <w:rPr>
          <w:del w:id="186" w:author="Prachi Sharma" w:date="2011-05-17T16:25:00Z"/>
        </w:rPr>
      </w:pPr>
    </w:p>
    <w:p w:rsidR="00632874" w:rsidRPr="00461521" w:rsidRDefault="00632874" w:rsidP="00D41662">
      <w:pPr>
        <w:tabs>
          <w:tab w:val="left" w:pos="360"/>
        </w:tabs>
        <w:rPr>
          <w:rStyle w:val="KeywordChar"/>
          <w:sz w:val="20"/>
          <w:szCs w:val="20"/>
        </w:rPr>
      </w:pPr>
      <w:r>
        <w:rPr>
          <w:b/>
        </w:rPr>
        <w:t>File:</w:t>
      </w:r>
      <w:del w:id="187" w:author="Prachi Sharma" w:date="2011-05-17T16:25:00Z">
        <w:r w:rsidRPr="00461521" w:rsidDel="00336334">
          <w:rPr>
            <w:rStyle w:val="KeywordChar"/>
            <w:sz w:val="20"/>
            <w:szCs w:val="20"/>
          </w:rPr>
          <w:delText>caTissueI</w:delText>
        </w:r>
      </w:del>
      <w:ins w:id="188" w:author="Prachi Sharma" w:date="2011-05-17T16:25:00Z">
        <w:r w:rsidR="00336334">
          <w:rPr>
            <w:rStyle w:val="KeywordChar"/>
            <w:sz w:val="20"/>
            <w:szCs w:val="20"/>
          </w:rPr>
          <w:t>i</w:t>
        </w:r>
      </w:ins>
      <w:r w:rsidRPr="00461521">
        <w:rPr>
          <w:rStyle w:val="KeywordChar"/>
          <w:sz w:val="20"/>
          <w:szCs w:val="20"/>
        </w:rPr>
        <w:t>nstall.properties</w:t>
      </w:r>
      <w:bookmarkEnd w:id="180"/>
    </w:p>
    <w:p w:rsidR="00372A53" w:rsidRDefault="00632874" w:rsidP="00D41662">
      <w:pPr>
        <w:tabs>
          <w:tab w:val="left" w:pos="360"/>
        </w:tabs>
      </w:pPr>
      <w:r>
        <w:rPr>
          <w:b/>
        </w:rPr>
        <w:t>Location:</w:t>
      </w:r>
      <w:r w:rsidRPr="00007052">
        <w:rPr>
          <w:rStyle w:val="KeywordChar"/>
          <w:sz w:val="20"/>
          <w:szCs w:val="20"/>
        </w:rPr>
        <w:t>CATISSUE_HOME</w:t>
      </w:r>
      <w:r>
        <w:t>The following table explains the parameters in this file, along with its default and permissible values.</w:t>
      </w:r>
    </w:p>
    <w:p w:rsidR="00632874" w:rsidRDefault="00372A53" w:rsidP="00B94E6C">
      <w:pPr>
        <w:pStyle w:val="Caption"/>
        <w:rPr>
          <w:ins w:id="189" w:author="Prachi Sharma" w:date="2011-05-17T17:46:00Z"/>
        </w:rPr>
      </w:pPr>
      <w:r>
        <w:br w:type="page"/>
      </w:r>
      <w:r w:rsidR="00B94E6C">
        <w:lastRenderedPageBreak/>
        <w:t xml:space="preserve">Table </w:t>
      </w:r>
      <w:fldSimple w:instr=" SEQ Table \* ARABIC ">
        <w:r w:rsidR="00015F9C">
          <w:rPr>
            <w:noProof/>
          </w:rPr>
          <w:t>4</w:t>
        </w:r>
      </w:fldSimple>
      <w:r w:rsidR="00B94E6C">
        <w:t xml:space="preserve">: </w:t>
      </w:r>
      <w:r w:rsidR="001A136B">
        <w:t>Installation configuration parameters</w:t>
      </w:r>
    </w:p>
    <w:tbl>
      <w:tblPr>
        <w:tblW w:w="0" w:type="auto"/>
        <w:tblInd w:w="108" w:type="dxa"/>
        <w:tblLayout w:type="fixed"/>
        <w:tblCellMar>
          <w:left w:w="0" w:type="dxa"/>
          <w:right w:w="0" w:type="dxa"/>
        </w:tblCellMar>
        <w:tblLook w:val="0000" w:firstRow="0" w:lastRow="0" w:firstColumn="0" w:lastColumn="0" w:noHBand="0" w:noVBand="0"/>
        <w:tblPrChange w:id="190" w:author="Prachi Sharma" w:date="2011-05-20T16:13:00Z">
          <w:tblPr>
            <w:tblW w:w="0" w:type="auto"/>
            <w:tblInd w:w="108" w:type="dxa"/>
            <w:tblLayout w:type="fixed"/>
            <w:tblCellMar>
              <w:left w:w="0" w:type="dxa"/>
              <w:right w:w="0" w:type="dxa"/>
            </w:tblCellMar>
            <w:tblLook w:val="0000" w:firstRow="0" w:lastRow="0" w:firstColumn="0" w:lastColumn="0" w:noHBand="0" w:noVBand="0"/>
          </w:tblPr>
        </w:tblPrChange>
      </w:tblPr>
      <w:tblGrid>
        <w:gridCol w:w="2974"/>
        <w:gridCol w:w="6386"/>
        <w:tblGridChange w:id="191">
          <w:tblGrid>
            <w:gridCol w:w="2954"/>
            <w:gridCol w:w="20"/>
            <w:gridCol w:w="6388"/>
            <w:gridCol w:w="20"/>
          </w:tblGrid>
        </w:tblGridChange>
      </w:tblGrid>
      <w:tr w:rsidR="00100386" w:rsidTr="000A18E2">
        <w:trPr>
          <w:tblHeader/>
          <w:ins w:id="192" w:author="Prachi Sharma" w:date="2011-05-17T17:47:00Z"/>
          <w:trPrChange w:id="193" w:author="Prachi Sharma" w:date="2011-05-20T16:13:00Z">
            <w:trPr>
              <w:gridAfter w:val="0"/>
              <w:tblHeader/>
            </w:trPr>
          </w:trPrChange>
        </w:trPr>
        <w:tc>
          <w:tcPr>
            <w:tcW w:w="297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Change w:id="194" w:author="Prachi Sharma" w:date="2011-05-20T16:13:00Z">
              <w:tcPr>
                <w:tcW w:w="295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tcPrChange>
          </w:tcPr>
          <w:p w:rsidR="00100386" w:rsidRPr="00372A53" w:rsidRDefault="00100386" w:rsidP="00897EC9">
            <w:pPr>
              <w:pStyle w:val="Keyword"/>
              <w:jc w:val="center"/>
              <w:rPr>
                <w:ins w:id="195" w:author="Prachi Sharma" w:date="2011-05-17T17:47:00Z"/>
                <w:rStyle w:val="courier0"/>
                <w:rFonts w:cs="Times New Roman"/>
                <w:b/>
                <w:bCs/>
                <w:color w:val="000000"/>
              </w:rPr>
            </w:pPr>
            <w:ins w:id="196" w:author="Prachi Sharma" w:date="2011-05-17T17:47:00Z">
              <w:r w:rsidRPr="00372A53">
                <w:rPr>
                  <w:rFonts w:ascii="Calibri" w:hAnsi="Calibri" w:cs="Calibri"/>
                  <w:b/>
                  <w:bCs/>
                  <w:sz w:val="22"/>
                </w:rPr>
                <w:t>Property Name</w:t>
              </w:r>
            </w:ins>
          </w:p>
        </w:tc>
        <w:tc>
          <w:tcPr>
            <w:tcW w:w="638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Change w:id="197" w:author="Prachi Sharma" w:date="2011-05-20T16:13:00Z">
              <w:tcPr>
                <w:tcW w:w="6408" w:type="dxa"/>
                <w:gridSpan w:val="2"/>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tcPrChange>
          </w:tcPr>
          <w:p w:rsidR="00100386" w:rsidRPr="00372A53" w:rsidRDefault="00100386" w:rsidP="00897EC9">
            <w:pPr>
              <w:pStyle w:val="Keyword"/>
              <w:jc w:val="center"/>
              <w:rPr>
                <w:ins w:id="198" w:author="Prachi Sharma" w:date="2011-05-17T17:47:00Z"/>
                <w:rFonts w:ascii="Calibri" w:hAnsi="Calibri" w:cs="Calibri"/>
                <w:b/>
                <w:bCs/>
                <w:color w:val="0000FF"/>
                <w:sz w:val="22"/>
              </w:rPr>
            </w:pPr>
            <w:ins w:id="199" w:author="Prachi Sharma" w:date="2011-05-17T17:47:00Z">
              <w:r w:rsidRPr="00372A53">
                <w:rPr>
                  <w:rFonts w:ascii="Calibri" w:hAnsi="Calibri" w:cs="Calibri"/>
                  <w:b/>
                  <w:bCs/>
                  <w:sz w:val="22"/>
                </w:rPr>
                <w:t>Description</w:t>
              </w:r>
            </w:ins>
          </w:p>
        </w:tc>
      </w:tr>
      <w:tr w:rsidR="00100386" w:rsidTr="000A18E2">
        <w:trPr>
          <w:ins w:id="200" w:author="Prachi Sharma" w:date="2011-05-17T17:47:00Z"/>
          <w:trPrChange w:id="201"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202"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BF3557" w:rsidRDefault="00100386" w:rsidP="00897EC9">
            <w:pPr>
              <w:pStyle w:val="Keyword"/>
              <w:rPr>
                <w:ins w:id="203" w:author="Prachi Sharma" w:date="2011-05-17T17:47:00Z"/>
                <w:rStyle w:val="courier0"/>
                <w:color w:val="000000"/>
                <w:sz w:val="20"/>
                <w:szCs w:val="20"/>
              </w:rPr>
            </w:pPr>
            <w:ins w:id="204" w:author="Prachi Sharma" w:date="2011-05-17T17:47:00Z">
              <w:r w:rsidRPr="009D3A7A">
                <w:rPr>
                  <w:rStyle w:val="courier0"/>
                  <w:color w:val="000000"/>
                  <w:sz w:val="20"/>
                  <w:szCs w:val="20"/>
                </w:rPr>
                <w:t>application.base.path.linux</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205"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100386" w:rsidRPr="008B5952" w:rsidRDefault="00100386" w:rsidP="00897EC9">
            <w:pPr>
              <w:spacing w:line="240" w:lineRule="atLeast"/>
              <w:rPr>
                <w:ins w:id="206" w:author="Prachi Sharma" w:date="2011-05-17T17:47:00Z"/>
                <w:rFonts w:ascii="Verdana" w:hAnsi="Verdana"/>
                <w:sz w:val="17"/>
                <w:szCs w:val="17"/>
              </w:rPr>
            </w:pPr>
            <w:ins w:id="207" w:author="Prachi Sharma" w:date="2011-05-17T17:47:00Z">
              <w:r>
                <w:rPr>
                  <w:color w:val="0000FF"/>
                </w:rPr>
                <w:t xml:space="preserve">Description:  </w:t>
              </w:r>
              <w:r>
                <w:t xml:space="preserve">This property should be set to the path where your application server should be installed on Linux. </w:t>
              </w:r>
            </w:ins>
          </w:p>
          <w:p w:rsidR="00100386" w:rsidRDefault="00100386" w:rsidP="00897EC9">
            <w:pPr>
              <w:rPr>
                <w:ins w:id="208" w:author="Prachi Sharma" w:date="2011-05-17T17:47:00Z"/>
                <w:color w:val="0000FF"/>
              </w:rPr>
            </w:pPr>
            <w:ins w:id="209" w:author="Prachi Sharma" w:date="2011-05-17T17:47:00Z">
              <w:r>
                <w:rPr>
                  <w:color w:val="0000FF"/>
                </w:rPr>
                <w:t xml:space="preserve">Default Value: </w:t>
              </w:r>
              <w:r>
                <w:t>REPLACE_VALUE</w:t>
              </w:r>
            </w:ins>
          </w:p>
          <w:p w:rsidR="00100386" w:rsidRDefault="00100386" w:rsidP="00897EC9">
            <w:pPr>
              <w:rPr>
                <w:ins w:id="210" w:author="Prachi Sharma" w:date="2011-05-17T17:47:00Z"/>
              </w:rPr>
            </w:pPr>
            <w:ins w:id="211" w:author="Prachi Sharma" w:date="2011-05-17T17:47:00Z">
              <w:r>
                <w:rPr>
                  <w:color w:val="0000FF"/>
                </w:rPr>
                <w:t>Permissible Values:</w:t>
              </w:r>
              <w:r>
                <w:t xml:space="preserve"> N/A</w:t>
              </w:r>
            </w:ins>
          </w:p>
          <w:p w:rsidR="00100386" w:rsidRDefault="00100386" w:rsidP="00897EC9">
            <w:pPr>
              <w:rPr>
                <w:ins w:id="212" w:author="Prachi Sharma" w:date="2011-05-17T17:47:00Z"/>
              </w:rPr>
            </w:pPr>
            <w:ins w:id="213" w:author="Prachi Sharma" w:date="2011-05-17T17:47:00Z">
              <w:r>
                <w:t>For example:</w:t>
              </w:r>
            </w:ins>
          </w:p>
          <w:p w:rsidR="00100386" w:rsidRDefault="00100386" w:rsidP="00897EC9">
            <w:pPr>
              <w:rPr>
                <w:ins w:id="214" w:author="Prachi Sharma" w:date="2011-05-17T17:47:00Z"/>
                <w:rFonts w:ascii="Courier New" w:hAnsi="Courier New" w:cs="Courier New"/>
                <w:sz w:val="20"/>
                <w:szCs w:val="20"/>
              </w:rPr>
            </w:pPr>
            <w:ins w:id="215" w:author="Prachi Sharma" w:date="2011-05-17T17:47:00Z">
              <w:r w:rsidRPr="009D3A7A">
                <w:rPr>
                  <w:rStyle w:val="courier0"/>
                  <w:color w:val="000000"/>
                  <w:sz w:val="20"/>
                  <w:szCs w:val="20"/>
                </w:rPr>
                <w:t>application.base.path.linux</w:t>
              </w:r>
              <w:r>
                <w:rPr>
                  <w:rFonts w:ascii="Courier New" w:hAnsi="Courier New" w:cs="Courier New"/>
                  <w:sz w:val="20"/>
                  <w:szCs w:val="20"/>
                </w:rPr>
                <w:t>=/user/local/jboss</w:t>
              </w:r>
            </w:ins>
          </w:p>
          <w:p w:rsidR="00100386" w:rsidRDefault="00100386" w:rsidP="00897EC9">
            <w:pPr>
              <w:rPr>
                <w:ins w:id="216" w:author="Prachi Sharma" w:date="2011-05-17T17:47:00Z"/>
                <w:rFonts w:ascii="Courier New" w:hAnsi="Courier New" w:cs="Courier New"/>
                <w:sz w:val="20"/>
                <w:szCs w:val="20"/>
              </w:rPr>
            </w:pPr>
          </w:p>
          <w:p w:rsidR="00100386" w:rsidRDefault="00100386" w:rsidP="00897EC9">
            <w:pPr>
              <w:rPr>
                <w:ins w:id="217" w:author="Prachi Sharma" w:date="2011-05-17T17:47:00Z"/>
              </w:rPr>
            </w:pPr>
            <w:ins w:id="218" w:author="Prachi Sharma" w:date="2011-05-17T17:47:00Z">
              <w:r>
                <w:rPr>
                  <w:b/>
                  <w:bCs/>
                </w:rPr>
                <w:t>Note:</w:t>
              </w:r>
              <w:r>
                <w:t xml:space="preserve"> The path must be separated by </w:t>
              </w:r>
              <w:r>
                <w:rPr>
                  <w:rFonts w:ascii="Courier New" w:hAnsi="Courier New" w:cs="Courier New"/>
                </w:rPr>
                <w:t>‘</w:t>
              </w:r>
              <w:r w:rsidRPr="00FA5A17">
                <w:rPr>
                  <w:rFonts w:ascii="Courier New" w:hAnsi="Courier New" w:cs="Courier New"/>
                  <w:sz w:val="20"/>
                  <w:szCs w:val="20"/>
                </w:rPr>
                <w:t>/</w:t>
              </w:r>
              <w:r>
                <w:rPr>
                  <w:rFonts w:ascii="Courier New" w:hAnsi="Courier New" w:cs="Courier New"/>
                </w:rPr>
                <w:t>’</w:t>
              </w:r>
              <w:r>
                <w:t xml:space="preserve"> and not </w:t>
              </w:r>
              <w:r>
                <w:rPr>
                  <w:rFonts w:ascii="Courier New" w:hAnsi="Courier New" w:cs="Courier New"/>
                </w:rPr>
                <w:t>‘</w:t>
              </w:r>
              <w:r w:rsidRPr="00FA5A17">
                <w:rPr>
                  <w:rFonts w:ascii="Courier New" w:hAnsi="Courier New" w:cs="Courier New"/>
                  <w:sz w:val="20"/>
                  <w:szCs w:val="20"/>
                </w:rPr>
                <w:t>\</w:t>
              </w:r>
              <w:r>
                <w:rPr>
                  <w:rFonts w:ascii="Courier New" w:hAnsi="Courier New" w:cs="Courier New"/>
                </w:rPr>
                <w:t>’</w:t>
              </w:r>
            </w:ins>
          </w:p>
          <w:p w:rsidR="00100386" w:rsidRPr="00CB5A60" w:rsidRDefault="00100386" w:rsidP="00897EC9">
            <w:pPr>
              <w:rPr>
                <w:ins w:id="219" w:author="Prachi Sharma" w:date="2011-05-17T17:47:00Z"/>
                <w:rFonts w:ascii="Courier New" w:hAnsi="Courier New" w:cs="Courier New"/>
                <w:sz w:val="20"/>
                <w:szCs w:val="20"/>
              </w:rPr>
            </w:pPr>
          </w:p>
        </w:tc>
      </w:tr>
      <w:tr w:rsidR="00100386" w:rsidTr="000A18E2">
        <w:trPr>
          <w:ins w:id="220" w:author="Prachi Sharma" w:date="2011-05-17T17:47:00Z"/>
          <w:trPrChange w:id="221"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222"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556768" w:rsidRDefault="00100386" w:rsidP="00897EC9">
            <w:pPr>
              <w:pStyle w:val="Keyword"/>
              <w:rPr>
                <w:ins w:id="223" w:author="Prachi Sharma" w:date="2011-05-17T17:47:00Z"/>
                <w:rStyle w:val="courier0"/>
                <w:color w:val="000000"/>
                <w:sz w:val="20"/>
                <w:szCs w:val="20"/>
              </w:rPr>
            </w:pPr>
            <w:ins w:id="224" w:author="Prachi Sharma" w:date="2011-05-17T17:47:00Z">
              <w:r w:rsidRPr="00556768">
                <w:rPr>
                  <w:rStyle w:val="courier0"/>
                  <w:color w:val="000000"/>
                  <w:sz w:val="20"/>
                  <w:szCs w:val="20"/>
                </w:rPr>
                <w:t>application.base.path.windows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225"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100386" w:rsidRPr="007422CF" w:rsidRDefault="00100386" w:rsidP="00897EC9">
            <w:pPr>
              <w:spacing w:line="240" w:lineRule="atLeast"/>
              <w:ind w:left="660"/>
              <w:rPr>
                <w:ins w:id="226" w:author="Prachi Sharma" w:date="2011-05-17T17:47:00Z"/>
                <w:color w:val="0000FF"/>
                <w:rPrChange w:id="227" w:author="Prachi Sharma" w:date="2011-05-20T16:28:00Z">
                  <w:rPr>
                    <w:ins w:id="228" w:author="Prachi Sharma" w:date="2011-05-17T17:47:00Z"/>
                    <w:rFonts w:ascii="Verdana" w:hAnsi="Verdana"/>
                    <w:sz w:val="17"/>
                    <w:szCs w:val="17"/>
                  </w:rPr>
                </w:rPrChange>
              </w:rPr>
            </w:pPr>
            <w:ins w:id="229" w:author="Prachi Sharma" w:date="2011-05-17T17:47:00Z">
              <w:r>
                <w:rPr>
                  <w:color w:val="0000FF"/>
                </w:rPr>
                <w:t xml:space="preserve">Description: </w:t>
              </w:r>
              <w:r w:rsidR="00582F88" w:rsidRPr="00582F88">
                <w:rPr>
                  <w:color w:val="0000FF"/>
                  <w:rPrChange w:id="230" w:author="Prachi Sharma" w:date="2011-05-20T16:28:00Z">
                    <w:rPr/>
                  </w:rPrChange>
                </w:rPr>
                <w:t xml:space="preserve">This property should be set to the path where your application server should be installed on windows. </w:t>
              </w:r>
            </w:ins>
          </w:p>
          <w:p w:rsidR="008D33DB" w:rsidRDefault="00100386">
            <w:pPr>
              <w:spacing w:line="240" w:lineRule="atLeast"/>
              <w:rPr>
                <w:ins w:id="231" w:author="Prachi Sharma" w:date="2011-05-17T17:47:00Z"/>
                <w:color w:val="0000FF"/>
              </w:rPr>
              <w:pPrChange w:id="232" w:author="Prachi Sharma" w:date="2011-05-20T16:28:00Z">
                <w:pPr/>
              </w:pPrChange>
            </w:pPr>
            <w:ins w:id="233" w:author="Prachi Sharma" w:date="2011-05-17T17:47:00Z">
              <w:r>
                <w:rPr>
                  <w:color w:val="0000FF"/>
                </w:rPr>
                <w:t xml:space="preserve">Default Value: </w:t>
              </w:r>
              <w:r w:rsidR="00582F88" w:rsidRPr="00582F88">
                <w:rPr>
                  <w:color w:val="0000FF"/>
                  <w:rPrChange w:id="234" w:author="Prachi Sharma" w:date="2011-05-20T16:28:00Z">
                    <w:rPr/>
                  </w:rPrChange>
                </w:rPr>
                <w:t>REPLACE_VALUE</w:t>
              </w:r>
            </w:ins>
          </w:p>
          <w:p w:rsidR="008D33DB" w:rsidRDefault="00100386">
            <w:pPr>
              <w:spacing w:line="240" w:lineRule="atLeast"/>
              <w:rPr>
                <w:ins w:id="235" w:author="Prachi Sharma" w:date="2011-05-17T17:47:00Z"/>
                <w:color w:val="0000FF"/>
                <w:rPrChange w:id="236" w:author="Prachi Sharma" w:date="2011-05-20T16:28:00Z">
                  <w:rPr>
                    <w:ins w:id="237" w:author="Prachi Sharma" w:date="2011-05-17T17:47:00Z"/>
                  </w:rPr>
                </w:rPrChange>
              </w:rPr>
              <w:pPrChange w:id="238" w:author="Prachi Sharma" w:date="2011-05-20T16:28:00Z">
                <w:pPr/>
              </w:pPrChange>
            </w:pPr>
            <w:ins w:id="239" w:author="Prachi Sharma" w:date="2011-05-17T17:47:00Z">
              <w:r>
                <w:rPr>
                  <w:color w:val="0000FF"/>
                </w:rPr>
                <w:t xml:space="preserve">Permissible Values: </w:t>
              </w:r>
              <w:r w:rsidR="00582F88" w:rsidRPr="00582F88">
                <w:rPr>
                  <w:color w:val="0000FF"/>
                  <w:rPrChange w:id="240" w:author="Prachi Sharma" w:date="2011-05-20T16:28:00Z">
                    <w:rPr/>
                  </w:rPrChange>
                </w:rPr>
                <w:t>N/A</w:t>
              </w:r>
            </w:ins>
          </w:p>
          <w:p w:rsidR="008D33DB" w:rsidRDefault="00582F88">
            <w:pPr>
              <w:spacing w:line="240" w:lineRule="atLeast"/>
              <w:rPr>
                <w:ins w:id="241" w:author="Prachi Sharma" w:date="2011-05-17T17:47:00Z"/>
                <w:color w:val="0000FF"/>
                <w:rPrChange w:id="242" w:author="Prachi Sharma" w:date="2011-05-20T16:28:00Z">
                  <w:rPr>
                    <w:ins w:id="243" w:author="Prachi Sharma" w:date="2011-05-17T17:47:00Z"/>
                  </w:rPr>
                </w:rPrChange>
              </w:rPr>
              <w:pPrChange w:id="244" w:author="Prachi Sharma" w:date="2011-05-20T16:28:00Z">
                <w:pPr/>
              </w:pPrChange>
            </w:pPr>
            <w:ins w:id="245" w:author="Prachi Sharma" w:date="2011-05-17T17:47:00Z">
              <w:r w:rsidRPr="00582F88">
                <w:rPr>
                  <w:color w:val="0000FF"/>
                  <w:rPrChange w:id="246" w:author="Prachi Sharma" w:date="2011-05-20T16:28:00Z">
                    <w:rPr/>
                  </w:rPrChange>
                </w:rPr>
                <w:t>For example:</w:t>
              </w:r>
            </w:ins>
          </w:p>
          <w:p w:rsidR="008D33DB" w:rsidRDefault="00582F88">
            <w:pPr>
              <w:spacing w:line="240" w:lineRule="atLeast"/>
              <w:rPr>
                <w:ins w:id="247" w:author="Prachi Sharma" w:date="2011-05-17T17:47:00Z"/>
                <w:color w:val="0000FF"/>
              </w:rPr>
              <w:pPrChange w:id="248" w:author="Prachi Sharma" w:date="2011-05-20T16:28:00Z">
                <w:pPr/>
              </w:pPrChange>
            </w:pPr>
            <w:ins w:id="249" w:author="Prachi Sharma" w:date="2011-05-17T17:47:00Z">
              <w:r w:rsidRPr="00582F88">
                <w:rPr>
                  <w:color w:val="0000FF"/>
                  <w:rPrChange w:id="250" w:author="Prachi Sharma" w:date="2011-05-20T16:28:00Z">
                    <w:rPr>
                      <w:rFonts w:ascii="Courier New" w:hAnsi="Courier New" w:cs="Courier New"/>
                      <w:sz w:val="20"/>
                      <w:szCs w:val="20"/>
                    </w:rPr>
                  </w:rPrChange>
                </w:rPr>
                <w:t xml:space="preserve"> application.base.path.windows=C:/apps/caTissue</w:t>
              </w:r>
            </w:ins>
          </w:p>
        </w:tc>
      </w:tr>
      <w:tr w:rsidR="00100386" w:rsidTr="000A18E2">
        <w:trPr>
          <w:ins w:id="251" w:author="Prachi Sharma" w:date="2011-05-17T17:47:00Z"/>
          <w:trPrChange w:id="252"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253"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DE5DEB" w:rsidRDefault="00582F88" w:rsidP="00897EC9">
            <w:pPr>
              <w:pStyle w:val="Keyword"/>
              <w:rPr>
                <w:ins w:id="254" w:author="Prachi Sharma" w:date="2011-05-17T17:47:00Z"/>
                <w:rFonts w:cs="Times New Roman"/>
                <w:sz w:val="20"/>
                <w:szCs w:val="20"/>
              </w:rPr>
            </w:pPr>
            <w:ins w:id="255" w:author="Prachi Sharma" w:date="2011-05-17T17:47:00Z">
              <w:r w:rsidRPr="00582F88">
                <w:rPr>
                  <w:rStyle w:val="courier0"/>
                  <w:color w:val="000000"/>
                  <w:rPrChange w:id="256" w:author="Prachi Sharma" w:date="2011-05-20T16:23:00Z">
                    <w:rPr>
                      <w:rFonts w:ascii="Calibri" w:hAnsi="Calibri" w:cs="Times New Roman"/>
                      <w:sz w:val="20"/>
                      <w:szCs w:val="20"/>
                    </w:rPr>
                  </w:rPrChange>
                </w:rPr>
                <w:t>authentication.type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257"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258" w:author="Prachi Sharma" w:date="2011-05-19T16:11:00Z"/>
                <w:color w:val="0000FF"/>
                <w:rPrChange w:id="259" w:author="Prachi Sharma" w:date="2011-05-20T16:28:00Z">
                  <w:rPr>
                    <w:ins w:id="260" w:author="Prachi Sharma" w:date="2011-05-19T16:11:00Z"/>
                  </w:rPr>
                </w:rPrChange>
              </w:rPr>
              <w:pPrChange w:id="261" w:author="Prachi Sharma" w:date="2011-05-20T16:28:00Z">
                <w:pPr>
                  <w:ind w:left="660"/>
                </w:pPr>
              </w:pPrChange>
            </w:pPr>
            <w:ins w:id="262" w:author="Prachi Sharma" w:date="2011-05-17T17:47:00Z">
              <w:r>
                <w:rPr>
                  <w:color w:val="0000FF"/>
                </w:rPr>
                <w:t>Description</w:t>
              </w:r>
              <w:r w:rsidR="00582F88" w:rsidRPr="00582F88">
                <w:rPr>
                  <w:color w:val="0000FF"/>
                  <w:rPrChange w:id="263" w:author="Prachi Sharma" w:date="2011-05-20T16:28:00Z">
                    <w:rPr/>
                  </w:rPrChange>
                </w:rPr>
                <w:t xml:space="preserve">: </w:t>
              </w:r>
            </w:ins>
            <w:ins w:id="264" w:author="Prachi Sharma" w:date="2011-05-19T16:11:00Z">
              <w:r w:rsidR="00582F88" w:rsidRPr="00582F88">
                <w:rPr>
                  <w:color w:val="0000FF"/>
                  <w:rPrChange w:id="265" w:author="Prachi Sharma" w:date="2011-05-20T16:28:00Z">
                    <w:rPr/>
                  </w:rPrChange>
                </w:rPr>
                <w:t xml:space="preserve">Used for setting up the login-config.xml. </w:t>
              </w:r>
            </w:ins>
          </w:p>
          <w:p w:rsidR="008D33DB" w:rsidRDefault="00100386">
            <w:pPr>
              <w:spacing w:line="240" w:lineRule="atLeast"/>
              <w:rPr>
                <w:ins w:id="266" w:author="Prachi Sharma" w:date="2011-05-17T17:47:00Z"/>
                <w:color w:val="0000FF"/>
                <w:rPrChange w:id="267" w:author="Prachi Sharma" w:date="2011-05-20T16:28:00Z">
                  <w:rPr>
                    <w:ins w:id="268" w:author="Prachi Sharma" w:date="2011-05-17T17:47:00Z"/>
                  </w:rPr>
                </w:rPrChange>
              </w:rPr>
              <w:pPrChange w:id="269" w:author="Prachi Sharma" w:date="2011-05-20T16:28:00Z">
                <w:pPr/>
              </w:pPrChange>
            </w:pPr>
            <w:ins w:id="270" w:author="Prachi Sharma" w:date="2011-05-17T17:47:00Z">
              <w:r>
                <w:rPr>
                  <w:color w:val="0000FF"/>
                </w:rPr>
                <w:t xml:space="preserve">Default Value: </w:t>
              </w:r>
              <w:r w:rsidR="00582F88" w:rsidRPr="00582F88">
                <w:rPr>
                  <w:color w:val="0000FF"/>
                  <w:rPrChange w:id="271" w:author="Prachi Sharma" w:date="2011-05-20T16:28:00Z">
                    <w:rPr/>
                  </w:rPrChange>
                </w:rPr>
                <w:t>db</w:t>
              </w:r>
            </w:ins>
          </w:p>
          <w:p w:rsidR="008D33DB" w:rsidRDefault="00100386">
            <w:pPr>
              <w:spacing w:line="240" w:lineRule="atLeast"/>
              <w:rPr>
                <w:ins w:id="272" w:author="Prachi Sharma" w:date="2011-05-17T17:47:00Z"/>
                <w:color w:val="0000FF"/>
                <w:rPrChange w:id="273" w:author="Prachi Sharma" w:date="2011-05-20T16:28:00Z">
                  <w:rPr>
                    <w:ins w:id="274" w:author="Prachi Sharma" w:date="2011-05-17T17:47:00Z"/>
                  </w:rPr>
                </w:rPrChange>
              </w:rPr>
              <w:pPrChange w:id="275" w:author="Prachi Sharma" w:date="2011-05-20T16:28:00Z">
                <w:pPr/>
              </w:pPrChange>
            </w:pPr>
            <w:ins w:id="276" w:author="Prachi Sharma" w:date="2011-05-17T17:47:00Z">
              <w:r>
                <w:rPr>
                  <w:color w:val="0000FF"/>
                </w:rPr>
                <w:t xml:space="preserve">Permissible Values: : </w:t>
              </w:r>
              <w:r w:rsidR="00582F88" w:rsidRPr="00582F88">
                <w:rPr>
                  <w:color w:val="0000FF"/>
                  <w:rPrChange w:id="277" w:author="Prachi Sharma" w:date="2011-05-20T16:28:00Z">
                    <w:rPr/>
                  </w:rPrChange>
                </w:rPr>
                <w:t>db or ldap</w:t>
              </w:r>
            </w:ins>
          </w:p>
          <w:p w:rsidR="008D33DB" w:rsidRDefault="00582F88">
            <w:pPr>
              <w:spacing w:line="240" w:lineRule="atLeast"/>
              <w:rPr>
                <w:ins w:id="278" w:author="Prachi Sharma" w:date="2011-05-17T17:47:00Z"/>
                <w:color w:val="0000FF"/>
              </w:rPr>
              <w:pPrChange w:id="279" w:author="Prachi Sharma" w:date="2011-05-20T16:28:00Z">
                <w:pPr/>
              </w:pPrChange>
            </w:pPr>
            <w:ins w:id="280" w:author="Prachi Sharma" w:date="2011-05-17T17:47:00Z">
              <w:r w:rsidRPr="00582F88">
                <w:rPr>
                  <w:color w:val="0000FF"/>
                  <w:rPrChange w:id="281" w:author="Prachi Sharma" w:date="2011-05-20T16:28:00Z">
                    <w:rPr>
                      <w:b/>
                    </w:rPr>
                  </w:rPrChange>
                </w:rPr>
                <w:t>Note: No need to change the default value. This property is specific to CSM. If application uses the CSM for authentication then it is required to mention the authentication type which is used in application.</w:t>
              </w:r>
            </w:ins>
          </w:p>
        </w:tc>
      </w:tr>
      <w:tr w:rsidR="00100386" w:rsidTr="000A18E2">
        <w:trPr>
          <w:ins w:id="282" w:author="Prachi Sharma" w:date="2011-05-17T17:47:00Z"/>
          <w:trPrChange w:id="283"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284"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DE5DEB" w:rsidRDefault="00582F88" w:rsidP="00897EC9">
            <w:pPr>
              <w:pStyle w:val="Keyword"/>
              <w:rPr>
                <w:ins w:id="285" w:author="Prachi Sharma" w:date="2011-05-17T17:47:00Z"/>
                <w:rFonts w:cs="Times New Roman"/>
                <w:sz w:val="20"/>
                <w:szCs w:val="20"/>
              </w:rPr>
            </w:pPr>
            <w:ins w:id="286" w:author="Prachi Sharma" w:date="2011-05-17T17:47:00Z">
              <w:r w:rsidRPr="00582F88">
                <w:rPr>
                  <w:rStyle w:val="courier0"/>
                  <w:color w:val="000000"/>
                  <w:rPrChange w:id="287" w:author="Prachi Sharma" w:date="2011-05-20T16:24:00Z">
                    <w:rPr>
                      <w:rFonts w:ascii="Calibri" w:hAnsi="Calibri" w:cs="Times New Roman"/>
                      <w:sz w:val="20"/>
                      <w:szCs w:val="20"/>
                    </w:rPr>
                  </w:rPrChange>
                </w:rPr>
                <w:t>env.name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288"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289" w:author="Prachi Sharma" w:date="2011-05-17T17:47:00Z"/>
                <w:color w:val="0000FF"/>
                <w:rPrChange w:id="290" w:author="Prachi Sharma" w:date="2011-05-20T16:28:00Z">
                  <w:rPr>
                    <w:ins w:id="291" w:author="Prachi Sharma" w:date="2011-05-17T17:47:00Z"/>
                  </w:rPr>
                </w:rPrChange>
              </w:rPr>
              <w:pPrChange w:id="292" w:author="Prachi Sharma" w:date="2011-05-20T16:28:00Z">
                <w:pPr>
                  <w:ind w:left="660"/>
                </w:pPr>
              </w:pPrChange>
            </w:pPr>
            <w:ins w:id="293" w:author="Prachi Sharma" w:date="2011-05-17T17:47:00Z">
              <w:r>
                <w:rPr>
                  <w:color w:val="0000FF"/>
                </w:rPr>
                <w:t xml:space="preserve">Description:   </w:t>
              </w:r>
              <w:r w:rsidR="00582F88" w:rsidRPr="00582F88">
                <w:rPr>
                  <w:color w:val="0000FF"/>
                  <w:rPrChange w:id="294" w:author="Prachi Sharma" w:date="2011-05-20T16:28:00Z">
                    <w:rPr/>
                  </w:rPrChange>
                </w:rPr>
                <w:t>The name of the environment where the application will be deployed. Do not need to change.</w:t>
              </w:r>
            </w:ins>
          </w:p>
          <w:p w:rsidR="008D33DB" w:rsidRDefault="00100386">
            <w:pPr>
              <w:spacing w:line="240" w:lineRule="atLeast"/>
              <w:rPr>
                <w:ins w:id="295" w:author="Prachi Sharma" w:date="2011-05-17T17:47:00Z"/>
                <w:color w:val="0000FF"/>
              </w:rPr>
              <w:pPrChange w:id="296" w:author="Prachi Sharma" w:date="2011-05-20T16:28:00Z">
                <w:pPr/>
              </w:pPrChange>
            </w:pPr>
            <w:ins w:id="297" w:author="Prachi Sharma" w:date="2011-05-17T17:47:00Z">
              <w:r>
                <w:rPr>
                  <w:color w:val="0000FF"/>
                </w:rPr>
                <w:t xml:space="preserve">Default Value: </w:t>
              </w:r>
              <w:r w:rsidR="00582F88" w:rsidRPr="00582F88">
                <w:rPr>
                  <w:color w:val="0000FF"/>
                  <w:rPrChange w:id="298" w:author="Prachi Sharma" w:date="2011-05-20T16:28:00Z">
                    <w:rPr>
                      <w:rFonts w:ascii="Courier New" w:hAnsi="Courier New" w:cs="Courier New"/>
                      <w:sz w:val="20"/>
                      <w:szCs w:val="20"/>
                    </w:rPr>
                  </w:rPrChange>
                </w:rPr>
                <w:t>local</w:t>
              </w:r>
            </w:ins>
          </w:p>
          <w:p w:rsidR="008D33DB" w:rsidRDefault="00100386">
            <w:pPr>
              <w:spacing w:line="240" w:lineRule="atLeast"/>
              <w:rPr>
                <w:ins w:id="299" w:author="Prachi Sharma" w:date="2011-05-17T17:47:00Z"/>
              </w:rPr>
              <w:pPrChange w:id="300" w:author="Prachi Sharma" w:date="2011-05-20T16:28:00Z">
                <w:pPr/>
              </w:pPrChange>
            </w:pPr>
            <w:ins w:id="301" w:author="Prachi Sharma" w:date="2011-05-17T17:47:00Z">
              <w:r>
                <w:rPr>
                  <w:color w:val="0000FF"/>
                </w:rPr>
                <w:t xml:space="preserve">Permissible Values: </w:t>
              </w:r>
              <w:r w:rsidR="00582F88" w:rsidRPr="00582F88">
                <w:rPr>
                  <w:color w:val="0000FF"/>
                  <w:rPrChange w:id="302" w:author="Prachi Sharma" w:date="2011-05-20T16:28:00Z">
                    <w:rPr/>
                  </w:rPrChange>
                </w:rPr>
                <w:t>internal, external, dev, qa, stage or prod.</w:t>
              </w:r>
            </w:ins>
          </w:p>
        </w:tc>
      </w:tr>
      <w:tr w:rsidR="00100386" w:rsidTr="000A18E2">
        <w:trPr>
          <w:ins w:id="303" w:author="Prachi Sharma" w:date="2011-05-17T17:47:00Z"/>
          <w:trPrChange w:id="304"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305"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DE5DEB" w:rsidRDefault="00582F88" w:rsidP="00897EC9">
            <w:pPr>
              <w:pStyle w:val="Keyword"/>
              <w:rPr>
                <w:ins w:id="306" w:author="Prachi Sharma" w:date="2011-05-17T17:47:00Z"/>
                <w:rFonts w:cs="Times New Roman"/>
                <w:sz w:val="20"/>
                <w:szCs w:val="20"/>
              </w:rPr>
            </w:pPr>
            <w:ins w:id="307" w:author="Prachi Sharma" w:date="2011-05-17T17:47:00Z">
              <w:r w:rsidRPr="00582F88">
                <w:rPr>
                  <w:rStyle w:val="courier0"/>
                  <w:color w:val="000000"/>
                  <w:rPrChange w:id="308" w:author="Prachi Sharma" w:date="2011-05-20T16:24:00Z">
                    <w:rPr>
                      <w:rFonts w:ascii="Calibri" w:hAnsi="Calibri" w:cs="Times New Roman"/>
                      <w:sz w:val="20"/>
                      <w:szCs w:val="20"/>
                    </w:rPr>
                  </w:rPrChange>
                </w:rPr>
                <w:t>database.re-create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309"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310" w:author="Prachi Sharma" w:date="2011-05-17T17:47:00Z"/>
                <w:color w:val="0000FF"/>
                <w:rPrChange w:id="311" w:author="Prachi Sharma" w:date="2011-05-20T16:28:00Z">
                  <w:rPr>
                    <w:ins w:id="312" w:author="Prachi Sharma" w:date="2011-05-17T17:47:00Z"/>
                  </w:rPr>
                </w:rPrChange>
              </w:rPr>
              <w:pPrChange w:id="313" w:author="Prachi Sharma" w:date="2011-05-20T16:28:00Z">
                <w:pPr>
                  <w:ind w:left="660"/>
                </w:pPr>
              </w:pPrChange>
            </w:pPr>
            <w:ins w:id="314" w:author="Prachi Sharma" w:date="2011-05-17T17:47:00Z">
              <w:r>
                <w:rPr>
                  <w:color w:val="0000FF"/>
                </w:rPr>
                <w:t xml:space="preserve">Description: </w:t>
              </w:r>
            </w:ins>
            <w:ins w:id="315" w:author="Prachi Sharma" w:date="2011-05-19T16:14:00Z">
              <w:r w:rsidR="00582F88" w:rsidRPr="00582F88">
                <w:rPr>
                  <w:color w:val="0000FF"/>
                  <w:rPrChange w:id="316" w:author="Prachi Sharma" w:date="2011-05-20T16:28:00Z">
                    <w:rPr/>
                  </w:rPrChange>
                </w:rPr>
                <w:t>This property when set will drop and recreate the database.user and database.name</w:t>
              </w:r>
            </w:ins>
          </w:p>
          <w:p w:rsidR="008D33DB" w:rsidRDefault="00100386">
            <w:pPr>
              <w:spacing w:line="240" w:lineRule="atLeast"/>
              <w:rPr>
                <w:ins w:id="317" w:author="Prachi Sharma" w:date="2011-05-17T17:47:00Z"/>
                <w:color w:val="0000FF"/>
              </w:rPr>
              <w:pPrChange w:id="318" w:author="Prachi Sharma" w:date="2011-05-20T16:28:00Z">
                <w:pPr/>
              </w:pPrChange>
            </w:pPr>
            <w:ins w:id="319" w:author="Prachi Sharma" w:date="2011-05-17T17:47:00Z">
              <w:r>
                <w:rPr>
                  <w:color w:val="0000FF"/>
                </w:rPr>
                <w:t xml:space="preserve">Default Value: </w:t>
              </w:r>
              <w:r w:rsidR="00582F88" w:rsidRPr="00582F88">
                <w:rPr>
                  <w:color w:val="0000FF"/>
                  <w:rPrChange w:id="320" w:author="Prachi Sharma" w:date="2011-05-20T16:28:00Z">
                    <w:rPr/>
                  </w:rPrChange>
                </w:rPr>
                <w:t>false</w:t>
              </w:r>
            </w:ins>
          </w:p>
          <w:p w:rsidR="008D33DB" w:rsidRDefault="00100386">
            <w:pPr>
              <w:spacing w:line="240" w:lineRule="atLeast"/>
              <w:rPr>
                <w:ins w:id="321" w:author="Prachi Sharma" w:date="2011-05-17T17:47:00Z"/>
              </w:rPr>
              <w:pPrChange w:id="322" w:author="Prachi Sharma" w:date="2011-05-20T16:28:00Z">
                <w:pPr/>
              </w:pPrChange>
            </w:pPr>
            <w:ins w:id="323" w:author="Prachi Sharma" w:date="2011-05-17T17:47:00Z">
              <w:r>
                <w:rPr>
                  <w:color w:val="0000FF"/>
                </w:rPr>
                <w:t>Permissible Values:</w:t>
              </w:r>
              <w:r w:rsidR="00582F88" w:rsidRPr="00582F88">
                <w:rPr>
                  <w:color w:val="0000FF"/>
                  <w:rPrChange w:id="324" w:author="Prachi Sharma" w:date="2011-05-20T16:28:00Z">
                    <w:rPr/>
                  </w:rPrChange>
                </w:rPr>
                <w:t xml:space="preserve"> true or false</w:t>
              </w:r>
            </w:ins>
          </w:p>
        </w:tc>
      </w:tr>
      <w:tr w:rsidR="00100386" w:rsidTr="000A18E2">
        <w:trPr>
          <w:ins w:id="325" w:author="Prachi Sharma" w:date="2011-05-17T17:47:00Z"/>
          <w:trPrChange w:id="326"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327"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DE5DEB" w:rsidRDefault="00582F88" w:rsidP="00897EC9">
            <w:pPr>
              <w:pStyle w:val="Keyword"/>
              <w:rPr>
                <w:ins w:id="328" w:author="Prachi Sharma" w:date="2011-05-17T17:47:00Z"/>
                <w:rStyle w:val="courier0"/>
                <w:rFonts w:cs="Times New Roman"/>
                <w:color w:val="000000"/>
                <w:sz w:val="20"/>
                <w:szCs w:val="20"/>
              </w:rPr>
            </w:pPr>
            <w:ins w:id="329" w:author="Prachi Sharma" w:date="2011-05-17T17:47:00Z">
              <w:r w:rsidRPr="00582F88">
                <w:rPr>
                  <w:rStyle w:val="courier0"/>
                  <w:color w:val="000000"/>
                  <w:sz w:val="20"/>
                  <w:szCs w:val="20"/>
                </w:rPr>
                <w:t>database.system.user</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330"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331" w:author="Prachi Sharma" w:date="2011-05-17T17:47:00Z"/>
                <w:color w:val="0000FF"/>
              </w:rPr>
              <w:pPrChange w:id="332" w:author="Prachi Sharma" w:date="2011-05-20T16:28:00Z">
                <w:pPr>
                  <w:ind w:left="660"/>
                </w:pPr>
              </w:pPrChange>
            </w:pPr>
            <w:ins w:id="333" w:author="Prachi Sharma" w:date="2011-05-17T17:47:00Z">
              <w:r>
                <w:rPr>
                  <w:color w:val="0000FF"/>
                </w:rPr>
                <w:t xml:space="preserve">Description: </w:t>
              </w:r>
            </w:ins>
            <w:ins w:id="334" w:author="Prachi Sharma" w:date="2011-05-19T16:15:00Z">
              <w:r w:rsidR="00740453">
                <w:rPr>
                  <w:color w:val="0000FF"/>
                </w:rPr>
                <w:t xml:space="preserve">Required  </w:t>
              </w:r>
            </w:ins>
            <w:ins w:id="335" w:author="Prachi Sharma" w:date="2011-05-19T16:14:00Z">
              <w:r w:rsidR="00740453" w:rsidRPr="00740453">
                <w:rPr>
                  <w:color w:val="0000FF"/>
                </w:rPr>
                <w:t>If database.re-create</w:t>
              </w:r>
            </w:ins>
            <w:ins w:id="336" w:author="Prachi Sharma" w:date="2011-05-19T16:15:00Z">
              <w:r w:rsidR="00740453">
                <w:rPr>
                  <w:color w:val="0000FF"/>
                </w:rPr>
                <w:t xml:space="preserve"> is set. This property refers to the </w:t>
              </w:r>
            </w:ins>
            <w:ins w:id="337" w:author="Prachi Sharma" w:date="2011-05-17T17:47:00Z">
              <w:r w:rsidR="00582F88" w:rsidRPr="00582F88">
                <w:rPr>
                  <w:color w:val="0000FF"/>
                  <w:rPrChange w:id="338" w:author="Prachi Sharma" w:date="2011-05-20T16:28:00Z">
                    <w:rPr>
                      <w:rFonts w:ascii="Courier" w:hAnsi="Courier"/>
                    </w:rPr>
                  </w:rPrChange>
                </w:rPr>
                <w:t xml:space="preserve">database administrator who has the schema and user generation privileges on the database. </w:t>
              </w:r>
            </w:ins>
          </w:p>
          <w:p w:rsidR="008D33DB" w:rsidRDefault="00100386">
            <w:pPr>
              <w:spacing w:line="240" w:lineRule="atLeast"/>
              <w:rPr>
                <w:ins w:id="339" w:author="Prachi Sharma" w:date="2011-05-17T17:47:00Z"/>
                <w:color w:val="0000FF"/>
                <w:rPrChange w:id="340" w:author="Prachi Sharma" w:date="2011-05-20T16:28:00Z">
                  <w:rPr>
                    <w:ins w:id="341" w:author="Prachi Sharma" w:date="2011-05-17T17:47:00Z"/>
                  </w:rPr>
                </w:rPrChange>
              </w:rPr>
              <w:pPrChange w:id="342" w:author="Prachi Sharma" w:date="2011-05-20T16:28:00Z">
                <w:pPr/>
              </w:pPrChange>
            </w:pPr>
            <w:ins w:id="343" w:author="Prachi Sharma" w:date="2011-05-17T17:47:00Z">
              <w:r>
                <w:rPr>
                  <w:color w:val="0000FF"/>
                </w:rPr>
                <w:t xml:space="preserve">Default Value: </w:t>
              </w:r>
              <w:r w:rsidR="00582F88" w:rsidRPr="00582F88">
                <w:rPr>
                  <w:color w:val="0000FF"/>
                  <w:rPrChange w:id="344" w:author="Prachi Sharma" w:date="2011-05-20T16:28:00Z">
                    <w:rPr>
                      <w:rFonts w:ascii="Courier" w:hAnsi="Courier"/>
                    </w:rPr>
                  </w:rPrChange>
                </w:rPr>
                <w:t>REPLACE_VALUE</w:t>
              </w:r>
            </w:ins>
          </w:p>
          <w:p w:rsidR="008D33DB" w:rsidRDefault="00100386">
            <w:pPr>
              <w:spacing w:line="240" w:lineRule="atLeast"/>
              <w:rPr>
                <w:ins w:id="345" w:author="Prachi Sharma" w:date="2011-05-17T17:47:00Z"/>
                <w:color w:val="0000FF"/>
                <w:rPrChange w:id="346" w:author="Prachi Sharma" w:date="2011-05-20T16:28:00Z">
                  <w:rPr>
                    <w:ins w:id="347" w:author="Prachi Sharma" w:date="2011-05-17T17:47:00Z"/>
                  </w:rPr>
                </w:rPrChange>
              </w:rPr>
              <w:pPrChange w:id="348" w:author="Prachi Sharma" w:date="2011-05-20T16:28:00Z">
                <w:pPr/>
              </w:pPrChange>
            </w:pPr>
            <w:ins w:id="349" w:author="Prachi Sharma" w:date="2011-05-17T17:47:00Z">
              <w:r>
                <w:rPr>
                  <w:color w:val="0000FF"/>
                </w:rPr>
                <w:t>Permissible Values:</w:t>
              </w:r>
              <w:r w:rsidR="00582F88" w:rsidRPr="00582F88">
                <w:rPr>
                  <w:color w:val="0000FF"/>
                  <w:rPrChange w:id="350" w:author="Prachi Sharma" w:date="2011-05-20T16:28:00Z">
                    <w:rPr>
                      <w:rFonts w:ascii="Courier" w:hAnsi="Courier"/>
                    </w:rPr>
                  </w:rPrChange>
                </w:rPr>
                <w:t xml:space="preserve"> N/A</w:t>
              </w:r>
            </w:ins>
          </w:p>
          <w:p w:rsidR="008D33DB" w:rsidRDefault="00582F88">
            <w:pPr>
              <w:spacing w:line="240" w:lineRule="atLeast"/>
              <w:rPr>
                <w:ins w:id="351" w:author="Prachi Sharma" w:date="2011-05-17T17:47:00Z"/>
              </w:rPr>
              <w:pPrChange w:id="352" w:author="Prachi Sharma" w:date="2011-05-20T16:28:00Z">
                <w:pPr/>
              </w:pPrChange>
            </w:pPr>
            <w:ins w:id="353" w:author="Prachi Sharma" w:date="2011-05-17T17:47:00Z">
              <w:r w:rsidRPr="00582F88">
                <w:rPr>
                  <w:color w:val="0000FF"/>
                  <w:rPrChange w:id="354" w:author="Prachi Sharma" w:date="2011-05-20T16:28:00Z">
                    <w:rPr>
                      <w:rFonts w:ascii="Courier" w:hAnsi="Courier"/>
                      <w:b/>
                    </w:rPr>
                  </w:rPrChange>
                </w:rPr>
                <w:t>Note: Leave this property blank if no need to generate the schema.</w:t>
              </w:r>
            </w:ins>
          </w:p>
        </w:tc>
      </w:tr>
      <w:tr w:rsidR="00100386" w:rsidTr="000A18E2">
        <w:trPr>
          <w:ins w:id="355" w:author="Prachi Sharma" w:date="2011-05-17T17:47:00Z"/>
          <w:trPrChange w:id="356"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357"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AB6278" w:rsidRDefault="00100386" w:rsidP="00897EC9">
            <w:pPr>
              <w:pStyle w:val="Keyword"/>
              <w:rPr>
                <w:ins w:id="358" w:author="Prachi Sharma" w:date="2011-05-17T17:47:00Z"/>
                <w:rStyle w:val="courier0"/>
                <w:color w:val="000000"/>
                <w:sz w:val="20"/>
                <w:szCs w:val="20"/>
              </w:rPr>
            </w:pPr>
            <w:ins w:id="359" w:author="Prachi Sharma" w:date="2011-05-17T17:47:00Z">
              <w:r w:rsidRPr="00225069">
                <w:rPr>
                  <w:rStyle w:val="courier0"/>
                  <w:color w:val="000000"/>
                  <w:sz w:val="20"/>
                  <w:szCs w:val="20"/>
                </w:rPr>
                <w:t>database.system.passwo</w:t>
              </w:r>
              <w:r w:rsidRPr="00225069">
                <w:rPr>
                  <w:rStyle w:val="courier0"/>
                  <w:color w:val="000000"/>
                  <w:sz w:val="20"/>
                  <w:szCs w:val="20"/>
                </w:rPr>
                <w:lastRenderedPageBreak/>
                <w:t>rd=</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360"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361" w:author="Prachi Sharma" w:date="2011-05-17T17:47:00Z"/>
                <w:color w:val="0000FF"/>
              </w:rPr>
              <w:pPrChange w:id="362" w:author="Prachi Sharma" w:date="2011-05-20T16:29:00Z">
                <w:pPr>
                  <w:ind w:left="660"/>
                </w:pPr>
              </w:pPrChange>
            </w:pPr>
            <w:ins w:id="363" w:author="Prachi Sharma" w:date="2011-05-17T17:47:00Z">
              <w:r>
                <w:rPr>
                  <w:color w:val="0000FF"/>
                </w:rPr>
                <w:lastRenderedPageBreak/>
                <w:t xml:space="preserve">Description: </w:t>
              </w:r>
              <w:r w:rsidR="00582F88" w:rsidRPr="00582F88">
                <w:rPr>
                  <w:color w:val="0000FF"/>
                  <w:rPrChange w:id="364" w:author="Prachi Sharma" w:date="2011-05-20T16:29:00Z">
                    <w:rPr>
                      <w:rFonts w:ascii="Courier" w:hAnsi="Courier"/>
                    </w:rPr>
                  </w:rPrChange>
                </w:rPr>
                <w:t xml:space="preserve">The password used to authenticate the database </w:t>
              </w:r>
              <w:r w:rsidR="00582F88" w:rsidRPr="00582F88">
                <w:rPr>
                  <w:color w:val="0000FF"/>
                  <w:rPrChange w:id="365" w:author="Prachi Sharma" w:date="2011-05-20T16:29:00Z">
                    <w:rPr>
                      <w:rFonts w:ascii="Courier" w:hAnsi="Courier"/>
                    </w:rPr>
                  </w:rPrChange>
                </w:rPr>
                <w:lastRenderedPageBreak/>
                <w:t>administrator user</w:t>
              </w:r>
            </w:ins>
            <w:ins w:id="366" w:author="Prachi Sharma" w:date="2011-05-19T16:16:00Z">
              <w:r w:rsidR="00582F88" w:rsidRPr="00582F88">
                <w:rPr>
                  <w:color w:val="0000FF"/>
                  <w:rPrChange w:id="367" w:author="Prachi Sharma" w:date="2011-05-20T16:29:00Z">
                    <w:rPr>
                      <w:rFonts w:ascii="Courier" w:hAnsi="Courier"/>
                    </w:rPr>
                  </w:rPrChange>
                </w:rPr>
                <w:t xml:space="preserve"> given in the above property</w:t>
              </w:r>
            </w:ins>
            <w:ins w:id="368" w:author="Prachi Sharma" w:date="2011-05-17T17:47:00Z">
              <w:r w:rsidR="00582F88" w:rsidRPr="00582F88">
                <w:rPr>
                  <w:color w:val="0000FF"/>
                  <w:rPrChange w:id="369" w:author="Prachi Sharma" w:date="2011-05-20T16:29:00Z">
                    <w:rPr>
                      <w:rFonts w:ascii="Courier" w:hAnsi="Courier"/>
                    </w:rPr>
                  </w:rPrChange>
                </w:rPr>
                <w:t>.</w:t>
              </w:r>
            </w:ins>
          </w:p>
          <w:p w:rsidR="008D33DB" w:rsidRDefault="00100386">
            <w:pPr>
              <w:spacing w:line="240" w:lineRule="atLeast"/>
              <w:rPr>
                <w:ins w:id="370" w:author="Prachi Sharma" w:date="2011-05-17T17:47:00Z"/>
                <w:color w:val="0000FF"/>
              </w:rPr>
              <w:pPrChange w:id="371" w:author="Prachi Sharma" w:date="2011-05-20T16:29:00Z">
                <w:pPr/>
              </w:pPrChange>
            </w:pPr>
            <w:ins w:id="372" w:author="Prachi Sharma" w:date="2011-05-17T17:47:00Z">
              <w:r>
                <w:rPr>
                  <w:color w:val="0000FF"/>
                </w:rPr>
                <w:t xml:space="preserve">Default Value: </w:t>
              </w:r>
              <w:r w:rsidR="00582F88" w:rsidRPr="00582F88">
                <w:rPr>
                  <w:color w:val="0000FF"/>
                  <w:rPrChange w:id="373" w:author="Prachi Sharma" w:date="2011-05-20T16:29:00Z">
                    <w:rPr>
                      <w:rFonts w:ascii="Courier" w:hAnsi="Courier"/>
                    </w:rPr>
                  </w:rPrChange>
                </w:rPr>
                <w:t>REPLACE_VALUE</w:t>
              </w:r>
            </w:ins>
          </w:p>
          <w:p w:rsidR="008D33DB" w:rsidRDefault="00100386">
            <w:pPr>
              <w:spacing w:line="240" w:lineRule="atLeast"/>
              <w:rPr>
                <w:ins w:id="374" w:author="Prachi Sharma" w:date="2011-05-17T17:47:00Z"/>
                <w:color w:val="0000FF"/>
                <w:rPrChange w:id="375" w:author="Prachi Sharma" w:date="2011-05-20T16:29:00Z">
                  <w:rPr>
                    <w:ins w:id="376" w:author="Prachi Sharma" w:date="2011-05-17T17:47:00Z"/>
                  </w:rPr>
                </w:rPrChange>
              </w:rPr>
              <w:pPrChange w:id="377" w:author="Prachi Sharma" w:date="2011-05-20T16:29:00Z">
                <w:pPr/>
              </w:pPrChange>
            </w:pPr>
            <w:ins w:id="378" w:author="Prachi Sharma" w:date="2011-05-17T17:47:00Z">
              <w:r>
                <w:rPr>
                  <w:color w:val="0000FF"/>
                </w:rPr>
                <w:t>Permissible Values:</w:t>
              </w:r>
              <w:r w:rsidR="00582F88" w:rsidRPr="00582F88">
                <w:rPr>
                  <w:color w:val="0000FF"/>
                  <w:rPrChange w:id="379" w:author="Prachi Sharma" w:date="2011-05-20T16:29:00Z">
                    <w:rPr>
                      <w:rFonts w:ascii="Courier" w:hAnsi="Courier"/>
                    </w:rPr>
                  </w:rPrChange>
                </w:rPr>
                <w:t>N/A</w:t>
              </w:r>
            </w:ins>
          </w:p>
          <w:p w:rsidR="008D33DB" w:rsidRDefault="00100386">
            <w:pPr>
              <w:spacing w:line="240" w:lineRule="atLeast"/>
              <w:rPr>
                <w:ins w:id="380" w:author="Prachi Sharma" w:date="2011-05-17T17:47:00Z"/>
                <w:color w:val="0000FF"/>
              </w:rPr>
              <w:pPrChange w:id="381" w:author="Prachi Sharma" w:date="2011-05-20T16:29:00Z">
                <w:pPr/>
              </w:pPrChange>
            </w:pPr>
            <w:ins w:id="382" w:author="Prachi Sharma" w:date="2011-05-17T17:47:00Z">
              <w:r w:rsidRPr="00AB6278">
                <w:rPr>
                  <w:color w:val="0000FF"/>
                </w:rPr>
                <w:t xml:space="preserve">Note: </w:t>
              </w:r>
              <w:r w:rsidR="00582F88" w:rsidRPr="00582F88">
                <w:rPr>
                  <w:color w:val="0000FF"/>
                  <w:rPrChange w:id="383" w:author="Prachi Sharma" w:date="2011-05-20T16:29:00Z">
                    <w:rPr>
                      <w:rFonts w:ascii="Courier" w:hAnsi="Courier"/>
                    </w:rPr>
                  </w:rPrChange>
                </w:rPr>
                <w:t>Leave this property blank if no need to generate the schema.</w:t>
              </w:r>
            </w:ins>
          </w:p>
        </w:tc>
      </w:tr>
      <w:tr w:rsidR="00100386" w:rsidTr="000A18E2">
        <w:trPr>
          <w:ins w:id="384" w:author="Prachi Sharma" w:date="2011-05-17T17:47:00Z"/>
          <w:trPrChange w:id="385"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386"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AB6278" w:rsidRDefault="00582F88" w:rsidP="00897EC9">
            <w:pPr>
              <w:pStyle w:val="Keyword"/>
              <w:rPr>
                <w:ins w:id="387" w:author="Prachi Sharma" w:date="2011-05-17T17:47:00Z"/>
                <w:color w:val="000000"/>
                <w:sz w:val="20"/>
                <w:szCs w:val="20"/>
              </w:rPr>
            </w:pPr>
            <w:ins w:id="388" w:author="Prachi Sharma" w:date="2011-05-17T17:47:00Z">
              <w:r w:rsidRPr="00582F88">
                <w:rPr>
                  <w:rStyle w:val="courier0"/>
                  <w:color w:val="000000"/>
                  <w:rPrChange w:id="389" w:author="Prachi Sharma" w:date="2011-05-20T16:24:00Z">
                    <w:rPr>
                      <w:rFonts w:ascii="Calibri" w:hAnsi="Calibri" w:cs="Times New Roman"/>
                      <w:color w:val="000000"/>
                      <w:sz w:val="20"/>
                      <w:szCs w:val="20"/>
                    </w:rPr>
                  </w:rPrChange>
                </w:rPr>
                <w:lastRenderedPageBreak/>
                <w:t>database.system.url</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390"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391" w:author="Prachi Sharma" w:date="2011-05-17T17:47:00Z"/>
                <w:color w:val="0000FF"/>
                <w:rPrChange w:id="392" w:author="Prachi Sharma" w:date="2011-05-20T16:29:00Z">
                  <w:rPr>
                    <w:ins w:id="393" w:author="Prachi Sharma" w:date="2011-05-17T17:47:00Z"/>
                  </w:rPr>
                </w:rPrChange>
              </w:rPr>
              <w:pPrChange w:id="394" w:author="Prachi Sharma" w:date="2011-05-20T16:29:00Z">
                <w:pPr>
                  <w:ind w:left="660"/>
                </w:pPr>
              </w:pPrChange>
            </w:pPr>
            <w:ins w:id="395" w:author="Prachi Sharma" w:date="2011-05-17T17:47:00Z">
              <w:r>
                <w:rPr>
                  <w:color w:val="0000FF"/>
                </w:rPr>
                <w:t xml:space="preserve">Description: </w:t>
              </w:r>
            </w:ins>
            <w:ins w:id="396" w:author="Prachi Sharma" w:date="2011-05-19T16:16:00Z">
              <w:r w:rsidR="00582F88" w:rsidRPr="00582F88">
                <w:rPr>
                  <w:color w:val="0000FF"/>
                  <w:rPrChange w:id="397" w:author="Prachi Sharma" w:date="2011-05-20T16:29:00Z">
                    <w:rPr>
                      <w:rFonts w:ascii="Courier" w:hAnsi="Courier"/>
                    </w:rPr>
                  </w:rPrChange>
                </w:rPr>
                <w:t>The JDBC connection url for the system user</w:t>
              </w:r>
            </w:ins>
            <w:ins w:id="398" w:author="Prachi Sharma" w:date="2011-05-17T17:47:00Z">
              <w:r w:rsidR="00582F88" w:rsidRPr="00582F88">
                <w:rPr>
                  <w:color w:val="0000FF"/>
                  <w:rPrChange w:id="399" w:author="Prachi Sharma" w:date="2011-05-20T16:29:00Z">
                    <w:rPr>
                      <w:rFonts w:ascii="Courier" w:hAnsi="Courier"/>
                    </w:rPr>
                  </w:rPrChange>
                </w:rPr>
                <w:t>.</w:t>
              </w:r>
            </w:ins>
          </w:p>
          <w:p w:rsidR="008D33DB" w:rsidRDefault="00100386">
            <w:pPr>
              <w:spacing w:line="240" w:lineRule="atLeast"/>
              <w:rPr>
                <w:ins w:id="400" w:author="Prachi Sharma" w:date="2011-05-17T17:47:00Z"/>
                <w:color w:val="0000FF"/>
              </w:rPr>
              <w:pPrChange w:id="401" w:author="Prachi Sharma" w:date="2011-05-20T16:29:00Z">
                <w:pPr/>
              </w:pPrChange>
            </w:pPr>
            <w:ins w:id="402" w:author="Prachi Sharma" w:date="2011-05-17T17:47:00Z">
              <w:r>
                <w:rPr>
                  <w:color w:val="0000FF"/>
                </w:rPr>
                <w:t xml:space="preserve">Default Value: </w:t>
              </w:r>
            </w:ins>
          </w:p>
          <w:p w:rsidR="008D33DB" w:rsidRDefault="00582F88">
            <w:pPr>
              <w:spacing w:line="240" w:lineRule="atLeast"/>
              <w:rPr>
                <w:ins w:id="403" w:author="Prachi Sharma" w:date="2011-05-17T17:47:00Z"/>
                <w:color w:val="0000FF"/>
                <w:rPrChange w:id="404" w:author="Prachi Sharma" w:date="2011-05-20T16:29:00Z">
                  <w:rPr>
                    <w:ins w:id="405" w:author="Prachi Sharma" w:date="2011-05-17T17:47:00Z"/>
                  </w:rPr>
                </w:rPrChange>
              </w:rPr>
              <w:pPrChange w:id="406" w:author="Prachi Sharma" w:date="2011-05-20T16:29:00Z">
                <w:pPr/>
              </w:pPrChange>
            </w:pPr>
            <w:ins w:id="407" w:author="Prachi Sharma" w:date="2011-05-17T17:47:00Z">
              <w:r w:rsidRPr="00582F88">
                <w:rPr>
                  <w:color w:val="0000FF"/>
                  <w:rPrChange w:id="408" w:author="Prachi Sharma" w:date="2011-05-20T16:29:00Z">
                    <w:rPr>
                      <w:rFonts w:ascii="Courier" w:hAnsi="Courier"/>
                    </w:rPr>
                  </w:rPrChange>
                </w:rPr>
                <w:t>jdbc:${database.type}://${database.server}:${database.port}/</w:t>
              </w:r>
            </w:ins>
          </w:p>
          <w:p w:rsidR="008D33DB" w:rsidRDefault="00100386">
            <w:pPr>
              <w:spacing w:line="240" w:lineRule="atLeast"/>
              <w:rPr>
                <w:ins w:id="409" w:author="Prachi Sharma" w:date="2011-05-17T17:47:00Z"/>
                <w:color w:val="0000FF"/>
              </w:rPr>
              <w:pPrChange w:id="410" w:author="Prachi Sharma" w:date="2011-05-20T16:29:00Z">
                <w:pPr/>
              </w:pPrChange>
            </w:pPr>
            <w:ins w:id="411" w:author="Prachi Sharma" w:date="2011-05-17T17:47:00Z">
              <w:r>
                <w:rPr>
                  <w:color w:val="0000FF"/>
                </w:rPr>
                <w:t>Permissible Values:</w:t>
              </w:r>
              <w:r w:rsidR="00582F88" w:rsidRPr="00582F88">
                <w:rPr>
                  <w:color w:val="0000FF"/>
                  <w:rPrChange w:id="412" w:author="Prachi Sharma" w:date="2011-05-20T16:29:00Z">
                    <w:rPr>
                      <w:rFonts w:ascii="Courier" w:hAnsi="Courier"/>
                    </w:rPr>
                  </w:rPrChange>
                </w:rPr>
                <w:t>N/A</w:t>
              </w:r>
            </w:ins>
          </w:p>
        </w:tc>
      </w:tr>
      <w:tr w:rsidR="00100386" w:rsidTr="000A18E2">
        <w:trPr>
          <w:ins w:id="413" w:author="Prachi Sharma" w:date="2011-05-17T17:47:00Z"/>
          <w:trPrChange w:id="414"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415"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AB6278" w:rsidRDefault="00582F88" w:rsidP="00897EC9">
            <w:pPr>
              <w:pStyle w:val="Keyword"/>
              <w:rPr>
                <w:ins w:id="416" w:author="Prachi Sharma" w:date="2011-05-17T17:47:00Z"/>
                <w:color w:val="000000"/>
                <w:sz w:val="20"/>
                <w:szCs w:val="20"/>
              </w:rPr>
            </w:pPr>
            <w:ins w:id="417" w:author="Prachi Sharma" w:date="2011-05-17T17:47:00Z">
              <w:r w:rsidRPr="00582F88">
                <w:rPr>
                  <w:rStyle w:val="courier0"/>
                  <w:color w:val="000000"/>
                  <w:rPrChange w:id="418" w:author="Prachi Sharma" w:date="2011-05-20T16:25:00Z">
                    <w:rPr>
                      <w:rFonts w:ascii="Calibri" w:hAnsi="Calibri" w:cs="Times New Roman"/>
                      <w:color w:val="000000"/>
                      <w:sz w:val="20"/>
                      <w:szCs w:val="20"/>
                    </w:rPr>
                  </w:rPrChange>
                </w:rPr>
                <w:t>database.drop-schema</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419"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420" w:author="Prachi Sharma" w:date="2011-05-17T17:47:00Z"/>
                <w:color w:val="0000FF"/>
                <w:rPrChange w:id="421" w:author="Prachi Sharma" w:date="2011-05-20T16:29:00Z">
                  <w:rPr>
                    <w:ins w:id="422" w:author="Prachi Sharma" w:date="2011-05-17T17:47:00Z"/>
                  </w:rPr>
                </w:rPrChange>
              </w:rPr>
              <w:pPrChange w:id="423" w:author="Prachi Sharma" w:date="2011-05-20T16:29:00Z">
                <w:pPr>
                  <w:ind w:left="660"/>
                </w:pPr>
              </w:pPrChange>
            </w:pPr>
            <w:ins w:id="424" w:author="Prachi Sharma" w:date="2011-05-17T17:47:00Z">
              <w:r>
                <w:rPr>
                  <w:color w:val="0000FF"/>
                </w:rPr>
                <w:t>Description</w:t>
              </w:r>
              <w:r w:rsidRPr="00AB6278">
                <w:rPr>
                  <w:color w:val="0000FF"/>
                </w:rPr>
                <w:t xml:space="preserve">: </w:t>
              </w:r>
              <w:r w:rsidR="00582F88" w:rsidRPr="00582F88">
                <w:rPr>
                  <w:color w:val="0000FF"/>
                  <w:rPrChange w:id="425" w:author="Prachi Sharma" w:date="2011-05-20T16:29:00Z">
                    <w:rPr>
                      <w:rFonts w:ascii="Courier" w:hAnsi="Courier"/>
                    </w:rPr>
                  </w:rPrChange>
                </w:rPr>
                <w:t>Set this property to true if you want to drop the schema. No need to change the value of this property.</w:t>
              </w:r>
            </w:ins>
          </w:p>
          <w:p w:rsidR="008D33DB" w:rsidRDefault="00100386">
            <w:pPr>
              <w:spacing w:line="240" w:lineRule="atLeast"/>
              <w:rPr>
                <w:ins w:id="426" w:author="Prachi Sharma" w:date="2011-05-17T17:47:00Z"/>
                <w:color w:val="0000FF"/>
              </w:rPr>
              <w:pPrChange w:id="427" w:author="Prachi Sharma" w:date="2011-05-20T16:29:00Z">
                <w:pPr/>
              </w:pPrChange>
            </w:pPr>
            <w:ins w:id="428" w:author="Prachi Sharma" w:date="2011-05-17T17:47:00Z">
              <w:r>
                <w:rPr>
                  <w:color w:val="0000FF"/>
                </w:rPr>
                <w:t xml:space="preserve">Default Value: </w:t>
              </w:r>
              <w:r w:rsidR="00582F88" w:rsidRPr="00582F88">
                <w:rPr>
                  <w:color w:val="0000FF"/>
                  <w:rPrChange w:id="429" w:author="Prachi Sharma" w:date="2011-05-20T16:29:00Z">
                    <w:rPr>
                      <w:rFonts w:ascii="Courier" w:hAnsi="Courier"/>
                    </w:rPr>
                  </w:rPrChange>
                </w:rPr>
                <w:t>true</w:t>
              </w:r>
            </w:ins>
          </w:p>
          <w:p w:rsidR="008D33DB" w:rsidRDefault="00100386">
            <w:pPr>
              <w:spacing w:line="240" w:lineRule="atLeast"/>
              <w:rPr>
                <w:ins w:id="430" w:author="Prachi Sharma" w:date="2011-05-17T17:47:00Z"/>
                <w:color w:val="0000FF"/>
              </w:rPr>
              <w:pPrChange w:id="431" w:author="Prachi Sharma" w:date="2011-05-20T16:29:00Z">
                <w:pPr/>
              </w:pPrChange>
            </w:pPr>
            <w:ins w:id="432" w:author="Prachi Sharma" w:date="2011-05-17T17:47:00Z">
              <w:r>
                <w:rPr>
                  <w:color w:val="0000FF"/>
                </w:rPr>
                <w:t xml:space="preserve">Permissible Values: : </w:t>
              </w:r>
              <w:r w:rsidR="00582F88" w:rsidRPr="00582F88">
                <w:rPr>
                  <w:color w:val="0000FF"/>
                  <w:rPrChange w:id="433" w:author="Prachi Sharma" w:date="2011-05-20T16:29:00Z">
                    <w:rPr>
                      <w:rFonts w:ascii="Courier" w:hAnsi="Courier"/>
                    </w:rPr>
                  </w:rPrChange>
                </w:rPr>
                <w:t xml:space="preserve">true or </w:t>
              </w:r>
            </w:ins>
            <w:ins w:id="434" w:author="Prachi Sharma" w:date="2011-05-23T14:57:00Z">
              <w:r w:rsidR="005202A3" w:rsidRPr="00582F88">
                <w:rPr>
                  <w:color w:val="0000FF"/>
                  <w:rPrChange w:id="435" w:author="Prachi Sharma" w:date="2011-05-20T16:29:00Z">
                    <w:rPr>
                      <w:color w:val="0000FF"/>
                    </w:rPr>
                  </w:rPrChange>
                </w:rPr>
                <w:t>false</w:t>
              </w:r>
            </w:ins>
          </w:p>
        </w:tc>
      </w:tr>
      <w:tr w:rsidR="00100386" w:rsidTr="000A18E2">
        <w:trPr>
          <w:ins w:id="436" w:author="Prachi Sharma" w:date="2011-05-17T17:47:00Z"/>
          <w:trPrChange w:id="437"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438"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AB6278" w:rsidRDefault="00582F88" w:rsidP="00897EC9">
            <w:pPr>
              <w:pStyle w:val="Keyword"/>
              <w:rPr>
                <w:ins w:id="439" w:author="Prachi Sharma" w:date="2011-05-17T17:47:00Z"/>
                <w:color w:val="000000"/>
                <w:sz w:val="20"/>
                <w:szCs w:val="20"/>
              </w:rPr>
            </w:pPr>
            <w:ins w:id="440" w:author="Prachi Sharma" w:date="2011-05-17T17:47:00Z">
              <w:r w:rsidRPr="00582F88">
                <w:rPr>
                  <w:rStyle w:val="courier0"/>
                  <w:color w:val="000000"/>
                  <w:rPrChange w:id="441" w:author="Prachi Sharma" w:date="2011-05-20T16:25:00Z">
                    <w:rPr>
                      <w:rFonts w:ascii="Calibri" w:hAnsi="Calibri" w:cs="Times New Roman"/>
                      <w:color w:val="000000"/>
                      <w:sz w:val="20"/>
                      <w:szCs w:val="20"/>
                    </w:rPr>
                  </w:rPrChange>
                </w:rPr>
                <w:t>database.type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442"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443" w:author="Prachi Sharma" w:date="2011-05-17T17:47:00Z"/>
                <w:color w:val="0000FF"/>
                <w:rPrChange w:id="444" w:author="Prachi Sharma" w:date="2011-05-20T16:29:00Z">
                  <w:rPr>
                    <w:ins w:id="445" w:author="Prachi Sharma" w:date="2011-05-17T17:47:00Z"/>
                  </w:rPr>
                </w:rPrChange>
              </w:rPr>
              <w:pPrChange w:id="446" w:author="Prachi Sharma" w:date="2011-05-20T16:29:00Z">
                <w:pPr>
                  <w:ind w:left="660"/>
                </w:pPr>
              </w:pPrChange>
            </w:pPr>
            <w:ins w:id="447" w:author="Prachi Sharma" w:date="2011-05-17T17:47:00Z">
              <w:r>
                <w:rPr>
                  <w:color w:val="0000FF"/>
                </w:rPr>
                <w:t>Description</w:t>
              </w:r>
              <w:r w:rsidRPr="00AB6278">
                <w:rPr>
                  <w:color w:val="0000FF"/>
                </w:rPr>
                <w:t xml:space="preserve">: </w:t>
              </w:r>
              <w:r w:rsidR="00582F88" w:rsidRPr="00582F88">
                <w:rPr>
                  <w:color w:val="0000FF"/>
                  <w:rPrChange w:id="448" w:author="Prachi Sharma" w:date="2011-05-20T16:29:00Z">
                    <w:rPr>
                      <w:rFonts w:ascii="Courier" w:hAnsi="Courier"/>
                    </w:rPr>
                  </w:rPrChange>
                </w:rPr>
                <w:t>The database type used in the application.</w:t>
              </w:r>
            </w:ins>
          </w:p>
          <w:p w:rsidR="008D33DB" w:rsidRDefault="00100386">
            <w:pPr>
              <w:spacing w:line="240" w:lineRule="atLeast"/>
              <w:rPr>
                <w:ins w:id="449" w:author="Prachi Sharma" w:date="2011-05-17T17:47:00Z"/>
                <w:color w:val="0000FF"/>
              </w:rPr>
              <w:pPrChange w:id="450" w:author="Prachi Sharma" w:date="2011-05-20T16:29:00Z">
                <w:pPr/>
              </w:pPrChange>
            </w:pPr>
            <w:ins w:id="451" w:author="Prachi Sharma" w:date="2011-05-17T17:47:00Z">
              <w:r>
                <w:rPr>
                  <w:color w:val="0000FF"/>
                </w:rPr>
                <w:t xml:space="preserve">Default Value: </w:t>
              </w:r>
              <w:r w:rsidR="00582F88" w:rsidRPr="00582F88">
                <w:rPr>
                  <w:color w:val="0000FF"/>
                  <w:rPrChange w:id="452" w:author="Prachi Sharma" w:date="2011-05-20T16:29:00Z">
                    <w:rPr>
                      <w:rFonts w:ascii="Courier" w:hAnsi="Courier"/>
                    </w:rPr>
                  </w:rPrChange>
                </w:rPr>
                <w:t>N/A</w:t>
              </w:r>
            </w:ins>
          </w:p>
          <w:p w:rsidR="008D33DB" w:rsidRDefault="00100386">
            <w:pPr>
              <w:spacing w:line="240" w:lineRule="atLeast"/>
              <w:rPr>
                <w:ins w:id="453" w:author="Prachi Sharma" w:date="2011-05-17T17:47:00Z"/>
                <w:color w:val="0000FF"/>
              </w:rPr>
              <w:pPrChange w:id="454" w:author="Prachi Sharma" w:date="2011-05-20T16:29:00Z">
                <w:pPr/>
              </w:pPrChange>
            </w:pPr>
            <w:ins w:id="455" w:author="Prachi Sharma" w:date="2011-05-17T17:47:00Z">
              <w:r>
                <w:rPr>
                  <w:color w:val="0000FF"/>
                </w:rPr>
                <w:t xml:space="preserve">Permissible Values: : </w:t>
              </w:r>
              <w:r w:rsidR="00582F88" w:rsidRPr="00582F88">
                <w:rPr>
                  <w:color w:val="0000FF"/>
                  <w:rPrChange w:id="456" w:author="Prachi Sharma" w:date="2011-05-20T16:29:00Z">
                    <w:rPr>
                      <w:rFonts w:ascii="Courier" w:hAnsi="Courier"/>
                    </w:rPr>
                  </w:rPrChange>
                </w:rPr>
                <w:t>ORACLE or MYSQL</w:t>
              </w:r>
            </w:ins>
          </w:p>
        </w:tc>
      </w:tr>
      <w:tr w:rsidR="00C909A0" w:rsidTr="000A18E2">
        <w:trPr>
          <w:ins w:id="457" w:author="Prachi Sharma" w:date="2011-05-19T19:33:00Z"/>
          <w:trPrChange w:id="458"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459"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909A0" w:rsidRPr="00AB6278" w:rsidRDefault="00582F88" w:rsidP="00897EC9">
            <w:pPr>
              <w:pStyle w:val="Keyword"/>
              <w:rPr>
                <w:ins w:id="460" w:author="Prachi Sharma" w:date="2011-05-19T19:33:00Z"/>
                <w:color w:val="000000"/>
                <w:sz w:val="20"/>
                <w:szCs w:val="20"/>
              </w:rPr>
            </w:pPr>
            <w:ins w:id="461" w:author="Prachi Sharma" w:date="2011-05-19T19:33:00Z">
              <w:r w:rsidRPr="00582F88">
                <w:rPr>
                  <w:rStyle w:val="courier0"/>
                  <w:color w:val="000000"/>
                  <w:rPrChange w:id="462" w:author="Prachi Sharma" w:date="2011-05-20T16:25:00Z">
                    <w:rPr>
                      <w:rFonts w:ascii="Courier New" w:hAnsi="Courier New" w:cs="Courier New"/>
                      <w:color w:val="000000"/>
                      <w:sz w:val="20"/>
                      <w:szCs w:val="20"/>
                      <w:highlight w:val="blue"/>
                      <w:lang w:bidi="ar-SA"/>
                    </w:rPr>
                  </w:rPrChange>
                </w:rPr>
                <w:t>database.server</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46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909A0">
            <w:pPr>
              <w:spacing w:line="240" w:lineRule="atLeast"/>
              <w:rPr>
                <w:ins w:id="464" w:author="Prachi Sharma" w:date="2011-05-19T19:34:00Z"/>
                <w:color w:val="0000FF"/>
              </w:rPr>
              <w:pPrChange w:id="465" w:author="Prachi Sharma" w:date="2011-05-20T16:29:00Z">
                <w:pPr>
                  <w:ind w:left="660"/>
                </w:pPr>
              </w:pPrChange>
            </w:pPr>
            <w:ins w:id="466" w:author="Prachi Sharma" w:date="2011-05-19T19:34:00Z">
              <w:r>
                <w:rPr>
                  <w:color w:val="0000FF"/>
                </w:rPr>
                <w:t>Description</w:t>
              </w:r>
              <w:r w:rsidRPr="00AB6278">
                <w:rPr>
                  <w:color w:val="0000FF"/>
                </w:rPr>
                <w:t xml:space="preserve">: </w:t>
              </w:r>
              <w:r w:rsidRPr="00C909A0">
                <w:rPr>
                  <w:color w:val="0000FF"/>
                </w:rPr>
                <w:t>The hostname</w:t>
              </w:r>
            </w:ins>
            <w:ins w:id="467" w:author="Prachi Sharma" w:date="2011-05-19T19:35:00Z">
              <w:r w:rsidR="00D54D94">
                <w:rPr>
                  <w:color w:val="0000FF"/>
                </w:rPr>
                <w:t xml:space="preserve"> or IP</w:t>
              </w:r>
            </w:ins>
            <w:ins w:id="468" w:author="Prachi Sharma" w:date="2011-05-19T19:34:00Z">
              <w:r w:rsidRPr="00C909A0">
                <w:rPr>
                  <w:color w:val="0000FF"/>
                </w:rPr>
                <w:t xml:space="preserve"> where the database resides.</w:t>
              </w:r>
            </w:ins>
          </w:p>
          <w:p w:rsidR="008D33DB" w:rsidRDefault="00C909A0">
            <w:pPr>
              <w:spacing w:line="240" w:lineRule="atLeast"/>
              <w:rPr>
                <w:ins w:id="469" w:author="Prachi Sharma" w:date="2011-05-19T19:34:00Z"/>
                <w:color w:val="0000FF"/>
              </w:rPr>
              <w:pPrChange w:id="470" w:author="Prachi Sharma" w:date="2011-05-20T16:29:00Z">
                <w:pPr>
                  <w:ind w:left="660"/>
                </w:pPr>
              </w:pPrChange>
            </w:pPr>
            <w:ins w:id="471" w:author="Prachi Sharma" w:date="2011-05-19T19:34:00Z">
              <w:r>
                <w:rPr>
                  <w:color w:val="0000FF"/>
                </w:rPr>
                <w:t xml:space="preserve">Default Value: </w:t>
              </w:r>
              <w:r w:rsidR="00582F88" w:rsidRPr="00582F88">
                <w:rPr>
                  <w:color w:val="0000FF"/>
                  <w:rPrChange w:id="472" w:author="Prachi Sharma" w:date="2011-05-20T16:29:00Z">
                    <w:rPr>
                      <w:rFonts w:ascii="Courier" w:hAnsi="Courier"/>
                    </w:rPr>
                  </w:rPrChange>
                </w:rPr>
                <w:t>N/A</w:t>
              </w:r>
            </w:ins>
          </w:p>
          <w:p w:rsidR="008D33DB" w:rsidRDefault="00C909A0">
            <w:pPr>
              <w:spacing w:line="240" w:lineRule="atLeast"/>
              <w:rPr>
                <w:ins w:id="473" w:author="Prachi Sharma" w:date="2011-05-19T19:33:00Z"/>
                <w:color w:val="0000FF"/>
              </w:rPr>
              <w:pPrChange w:id="474" w:author="Prachi Sharma" w:date="2011-05-20T16:29:00Z">
                <w:pPr/>
              </w:pPrChange>
            </w:pPr>
            <w:ins w:id="475" w:author="Prachi Sharma" w:date="2011-05-19T19:34:00Z">
              <w:r>
                <w:rPr>
                  <w:color w:val="0000FF"/>
                </w:rPr>
                <w:t xml:space="preserve">Permissible Values: </w:t>
              </w:r>
            </w:ins>
            <w:ins w:id="476" w:author="Prachi Sharma" w:date="2011-05-19T19:35:00Z">
              <w:r>
                <w:rPr>
                  <w:color w:val="0000FF"/>
                </w:rPr>
                <w:t xml:space="preserve">NA </w:t>
              </w:r>
            </w:ins>
          </w:p>
        </w:tc>
      </w:tr>
      <w:tr w:rsidR="00100386" w:rsidTr="000A18E2">
        <w:trPr>
          <w:ins w:id="477" w:author="Prachi Sharma" w:date="2011-05-17T17:47:00Z"/>
          <w:trPrChange w:id="478"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479"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AB6278" w:rsidRDefault="00582F88" w:rsidP="00897EC9">
            <w:pPr>
              <w:pStyle w:val="Keyword"/>
              <w:rPr>
                <w:ins w:id="480" w:author="Prachi Sharma" w:date="2011-05-17T17:47:00Z"/>
                <w:color w:val="000000"/>
                <w:sz w:val="20"/>
                <w:szCs w:val="20"/>
              </w:rPr>
            </w:pPr>
            <w:ins w:id="481" w:author="Prachi Sharma" w:date="2011-05-17T17:47:00Z">
              <w:r w:rsidRPr="00582F88">
                <w:rPr>
                  <w:rStyle w:val="courier0"/>
                  <w:color w:val="000000"/>
                  <w:rPrChange w:id="482" w:author="Prachi Sharma" w:date="2011-05-20T16:25:00Z">
                    <w:rPr>
                      <w:rFonts w:ascii="Calibri" w:hAnsi="Calibri" w:cs="Times New Roman"/>
                      <w:color w:val="000000"/>
                      <w:sz w:val="20"/>
                      <w:szCs w:val="20"/>
                    </w:rPr>
                  </w:rPrChange>
                </w:rPr>
                <w:t>database.port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48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484" w:author="Prachi Sharma" w:date="2011-05-17T17:47:00Z"/>
                <w:color w:val="0000FF"/>
              </w:rPr>
              <w:pPrChange w:id="485" w:author="Prachi Sharma" w:date="2011-05-20T16:29:00Z">
                <w:pPr>
                  <w:ind w:left="660"/>
                </w:pPr>
              </w:pPrChange>
            </w:pPr>
            <w:ins w:id="486" w:author="Prachi Sharma" w:date="2011-05-17T17:47:00Z">
              <w:r>
                <w:rPr>
                  <w:color w:val="0000FF"/>
                </w:rPr>
                <w:t xml:space="preserve">Description: </w:t>
              </w:r>
              <w:r w:rsidR="00582F88" w:rsidRPr="00582F88">
                <w:rPr>
                  <w:color w:val="0000FF"/>
                  <w:rPrChange w:id="487" w:author="Prachi Sharma" w:date="2011-05-20T16:29:00Z">
                    <w:rPr>
                      <w:rFonts w:ascii="Courier" w:hAnsi="Courier"/>
                    </w:rPr>
                  </w:rPrChange>
                </w:rPr>
                <w:t>The port number to connect with the database server.</w:t>
              </w:r>
            </w:ins>
          </w:p>
          <w:p w:rsidR="008D33DB" w:rsidRDefault="00100386">
            <w:pPr>
              <w:spacing w:line="240" w:lineRule="atLeast"/>
              <w:rPr>
                <w:ins w:id="488" w:author="Prachi Sharma" w:date="2011-05-17T17:47:00Z"/>
                <w:color w:val="0000FF"/>
                <w:rPrChange w:id="489" w:author="Prachi Sharma" w:date="2011-05-20T16:29:00Z">
                  <w:rPr>
                    <w:ins w:id="490" w:author="Prachi Sharma" w:date="2011-05-17T17:47:00Z"/>
                  </w:rPr>
                </w:rPrChange>
              </w:rPr>
              <w:pPrChange w:id="491" w:author="Prachi Sharma" w:date="2011-05-20T16:29:00Z">
                <w:pPr/>
              </w:pPrChange>
            </w:pPr>
            <w:ins w:id="492" w:author="Prachi Sharma" w:date="2011-05-17T17:47:00Z">
              <w:r>
                <w:rPr>
                  <w:color w:val="0000FF"/>
                </w:rPr>
                <w:t xml:space="preserve">Default Value: </w:t>
              </w:r>
              <w:r w:rsidR="00582F88" w:rsidRPr="00582F88">
                <w:rPr>
                  <w:color w:val="0000FF"/>
                  <w:rPrChange w:id="493" w:author="Prachi Sharma" w:date="2011-05-20T16:29:00Z">
                    <w:rPr>
                      <w:rFonts w:ascii="Courier" w:hAnsi="Courier"/>
                    </w:rPr>
                  </w:rPrChange>
                </w:rPr>
                <w:t>N/A</w:t>
              </w:r>
            </w:ins>
          </w:p>
          <w:p w:rsidR="008D33DB" w:rsidRDefault="00100386">
            <w:pPr>
              <w:spacing w:line="240" w:lineRule="atLeast"/>
              <w:rPr>
                <w:ins w:id="494" w:author="Prachi Sharma" w:date="2011-05-17T17:47:00Z"/>
                <w:color w:val="0000FF"/>
                <w:rPrChange w:id="495" w:author="Prachi Sharma" w:date="2011-05-20T16:29:00Z">
                  <w:rPr>
                    <w:ins w:id="496" w:author="Prachi Sharma" w:date="2011-05-17T17:47:00Z"/>
                  </w:rPr>
                </w:rPrChange>
              </w:rPr>
              <w:pPrChange w:id="497" w:author="Prachi Sharma" w:date="2011-05-20T16:29:00Z">
                <w:pPr/>
              </w:pPrChange>
            </w:pPr>
            <w:ins w:id="498" w:author="Prachi Sharma" w:date="2011-05-17T17:47:00Z">
              <w:r w:rsidRPr="004B17EF">
                <w:rPr>
                  <w:color w:val="0000FF"/>
                </w:rPr>
                <w:t xml:space="preserve">Default port for </w:t>
              </w:r>
              <w:r>
                <w:rPr>
                  <w:color w:val="0000FF"/>
                </w:rPr>
                <w:t>Oracle</w:t>
              </w:r>
              <w:r w:rsidRPr="00AB6278">
                <w:rPr>
                  <w:color w:val="0000FF"/>
                </w:rPr>
                <w:t xml:space="preserve">: </w:t>
              </w:r>
              <w:r w:rsidR="00582F88" w:rsidRPr="00582F88">
                <w:rPr>
                  <w:color w:val="0000FF"/>
                  <w:rPrChange w:id="499" w:author="Prachi Sharma" w:date="2011-05-20T16:29:00Z">
                    <w:rPr>
                      <w:rFonts w:ascii="Courier" w:hAnsi="Courier"/>
                    </w:rPr>
                  </w:rPrChange>
                </w:rPr>
                <w:t>1521</w:t>
              </w:r>
            </w:ins>
          </w:p>
          <w:p w:rsidR="008D33DB" w:rsidRDefault="00100386">
            <w:pPr>
              <w:spacing w:line="240" w:lineRule="atLeast"/>
              <w:rPr>
                <w:ins w:id="500" w:author="Prachi Sharma" w:date="2011-05-17T17:47:00Z"/>
                <w:color w:val="0000FF"/>
                <w:rPrChange w:id="501" w:author="Prachi Sharma" w:date="2011-05-20T16:29:00Z">
                  <w:rPr>
                    <w:ins w:id="502" w:author="Prachi Sharma" w:date="2011-05-17T17:47:00Z"/>
                  </w:rPr>
                </w:rPrChange>
              </w:rPr>
              <w:pPrChange w:id="503" w:author="Prachi Sharma" w:date="2011-05-20T16:29:00Z">
                <w:pPr/>
              </w:pPrChange>
            </w:pPr>
            <w:ins w:id="504" w:author="Prachi Sharma" w:date="2011-05-17T17:47:00Z">
              <w:r w:rsidRPr="004B17EF">
                <w:rPr>
                  <w:color w:val="0000FF"/>
                </w:rPr>
                <w:t xml:space="preserve">Default port for </w:t>
              </w:r>
              <w:r>
                <w:rPr>
                  <w:color w:val="0000FF"/>
                </w:rPr>
                <w:t>MySQL</w:t>
              </w:r>
              <w:r w:rsidRPr="00AB6278">
                <w:rPr>
                  <w:color w:val="0000FF"/>
                </w:rPr>
                <w:t xml:space="preserve">: </w:t>
              </w:r>
              <w:r w:rsidR="00582F88" w:rsidRPr="00582F88">
                <w:rPr>
                  <w:color w:val="0000FF"/>
                  <w:rPrChange w:id="505" w:author="Prachi Sharma" w:date="2011-05-20T16:29:00Z">
                    <w:rPr>
                      <w:rFonts w:ascii="Courier" w:hAnsi="Courier"/>
                    </w:rPr>
                  </w:rPrChange>
                </w:rPr>
                <w:t>3306</w:t>
              </w:r>
            </w:ins>
          </w:p>
          <w:p w:rsidR="008D33DB" w:rsidRDefault="00100386">
            <w:pPr>
              <w:spacing w:line="240" w:lineRule="atLeast"/>
              <w:rPr>
                <w:ins w:id="506" w:author="Prachi Sharma" w:date="2011-05-17T17:47:00Z"/>
                <w:color w:val="0000FF"/>
              </w:rPr>
              <w:pPrChange w:id="507" w:author="Prachi Sharma" w:date="2011-05-20T16:29:00Z">
                <w:pPr/>
              </w:pPrChange>
            </w:pPr>
            <w:ins w:id="508" w:author="Prachi Sharma" w:date="2011-05-17T17:47:00Z">
              <w:r>
                <w:rPr>
                  <w:color w:val="0000FF"/>
                </w:rPr>
                <w:t>Permissible Values:</w:t>
              </w:r>
              <w:r w:rsidR="00582F88" w:rsidRPr="00582F88">
                <w:rPr>
                  <w:color w:val="0000FF"/>
                  <w:rPrChange w:id="509" w:author="Prachi Sharma" w:date="2011-05-20T16:29:00Z">
                    <w:rPr>
                      <w:rFonts w:ascii="Courier" w:hAnsi="Courier"/>
                    </w:rPr>
                  </w:rPrChange>
                </w:rPr>
                <w:t>N/A</w:t>
              </w:r>
            </w:ins>
          </w:p>
        </w:tc>
      </w:tr>
      <w:tr w:rsidR="00100386" w:rsidTr="000A18E2">
        <w:trPr>
          <w:ins w:id="510" w:author="Prachi Sharma" w:date="2011-05-17T17:47:00Z"/>
          <w:trPrChange w:id="511"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512"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E30F0D" w:rsidRDefault="00582F88" w:rsidP="00897EC9">
            <w:pPr>
              <w:pStyle w:val="Keyword"/>
              <w:rPr>
                <w:ins w:id="513" w:author="Prachi Sharma" w:date="2011-05-17T17:47:00Z"/>
                <w:color w:val="000000"/>
                <w:sz w:val="20"/>
                <w:szCs w:val="20"/>
              </w:rPr>
            </w:pPr>
            <w:ins w:id="514" w:author="Prachi Sharma" w:date="2011-05-17T17:47:00Z">
              <w:r w:rsidRPr="00582F88">
                <w:rPr>
                  <w:rStyle w:val="courier0"/>
                  <w:color w:val="000000"/>
                  <w:rPrChange w:id="515" w:author="Prachi Sharma" w:date="2011-05-20T16:25:00Z">
                    <w:rPr>
                      <w:rFonts w:ascii="Calibri" w:hAnsi="Calibri" w:cs="Times New Roman"/>
                      <w:color w:val="000000"/>
                      <w:sz w:val="20"/>
                      <w:szCs w:val="20"/>
                    </w:rPr>
                  </w:rPrChange>
                </w:rPr>
                <w:t>database.name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516"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517" w:author="Prachi Sharma" w:date="2011-05-17T17:47:00Z"/>
                <w:color w:val="0000FF"/>
                <w:rPrChange w:id="518" w:author="Prachi Sharma" w:date="2011-05-20T16:29:00Z">
                  <w:rPr>
                    <w:ins w:id="519" w:author="Prachi Sharma" w:date="2011-05-17T17:47:00Z"/>
                  </w:rPr>
                </w:rPrChange>
              </w:rPr>
              <w:pPrChange w:id="520" w:author="Prachi Sharma" w:date="2011-05-20T16:29:00Z">
                <w:pPr>
                  <w:ind w:left="660"/>
                </w:pPr>
              </w:pPrChange>
            </w:pPr>
            <w:ins w:id="521" w:author="Prachi Sharma" w:date="2011-05-17T17:47:00Z">
              <w:r>
                <w:rPr>
                  <w:color w:val="0000FF"/>
                </w:rPr>
                <w:t xml:space="preserve">Description: </w:t>
              </w:r>
              <w:r w:rsidR="00582F88" w:rsidRPr="00582F88">
                <w:rPr>
                  <w:color w:val="0000FF"/>
                  <w:rPrChange w:id="522" w:author="Prachi Sharma" w:date="2011-05-20T16:29:00Z">
                    <w:rPr>
                      <w:rFonts w:ascii="Courier" w:hAnsi="Courier"/>
                    </w:rPr>
                  </w:rPrChange>
                </w:rPr>
                <w:t xml:space="preserve">The name of the database. Specify the same name that you have specified while creating the database. </w:t>
              </w:r>
            </w:ins>
          </w:p>
          <w:p w:rsidR="008D33DB" w:rsidRDefault="00100386">
            <w:pPr>
              <w:spacing w:line="240" w:lineRule="atLeast"/>
              <w:rPr>
                <w:ins w:id="523" w:author="Prachi Sharma" w:date="2011-05-17T17:47:00Z"/>
                <w:color w:val="0000FF"/>
              </w:rPr>
              <w:pPrChange w:id="524" w:author="Prachi Sharma" w:date="2011-05-20T16:29:00Z">
                <w:pPr/>
              </w:pPrChange>
            </w:pPr>
            <w:ins w:id="525" w:author="Prachi Sharma" w:date="2011-05-17T17:47:00Z">
              <w:r>
                <w:rPr>
                  <w:color w:val="0000FF"/>
                </w:rPr>
                <w:t xml:space="preserve">Default Value: </w:t>
              </w:r>
              <w:r w:rsidR="00582F88" w:rsidRPr="00582F88">
                <w:rPr>
                  <w:color w:val="0000FF"/>
                  <w:rPrChange w:id="526" w:author="Prachi Sharma" w:date="2011-05-20T16:29:00Z">
                    <w:rPr>
                      <w:rFonts w:ascii="Courier" w:hAnsi="Courier"/>
                    </w:rPr>
                  </w:rPrChange>
                </w:rPr>
                <w:t>None</w:t>
              </w:r>
            </w:ins>
          </w:p>
          <w:p w:rsidR="008D33DB" w:rsidRDefault="00100386">
            <w:pPr>
              <w:spacing w:line="240" w:lineRule="atLeast"/>
              <w:rPr>
                <w:ins w:id="527" w:author="Prachi Sharma" w:date="2011-05-17T17:47:00Z"/>
                <w:color w:val="0000FF"/>
              </w:rPr>
              <w:pPrChange w:id="528" w:author="Prachi Sharma" w:date="2011-05-20T16:29:00Z">
                <w:pPr/>
              </w:pPrChange>
            </w:pPr>
            <w:ins w:id="529" w:author="Prachi Sharma" w:date="2011-05-17T17:47:00Z">
              <w:r>
                <w:rPr>
                  <w:color w:val="0000FF"/>
                </w:rPr>
                <w:t>Permissible Values:</w:t>
              </w:r>
              <w:r w:rsidR="00582F88" w:rsidRPr="00582F88">
                <w:rPr>
                  <w:color w:val="0000FF"/>
                  <w:rPrChange w:id="530" w:author="Prachi Sharma" w:date="2011-05-20T16:29:00Z">
                    <w:rPr>
                      <w:rFonts w:ascii="Courier" w:hAnsi="Courier"/>
                    </w:rPr>
                  </w:rPrChange>
                </w:rPr>
                <w:t>N/A</w:t>
              </w:r>
            </w:ins>
          </w:p>
        </w:tc>
      </w:tr>
      <w:tr w:rsidR="00100386" w:rsidTr="000A18E2">
        <w:trPr>
          <w:ins w:id="531" w:author="Prachi Sharma" w:date="2011-05-17T17:47:00Z"/>
          <w:trPrChange w:id="532"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533"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E30F0D" w:rsidRDefault="00100386" w:rsidP="00897EC9">
            <w:pPr>
              <w:pStyle w:val="Keyword"/>
              <w:rPr>
                <w:ins w:id="534" w:author="Prachi Sharma" w:date="2011-05-17T17:47:00Z"/>
                <w:rStyle w:val="courier0"/>
                <w:color w:val="000000"/>
                <w:sz w:val="20"/>
                <w:szCs w:val="20"/>
              </w:rPr>
            </w:pPr>
            <w:ins w:id="535" w:author="Prachi Sharma" w:date="2011-05-17T17:47:00Z">
              <w:r>
                <w:rPr>
                  <w:rStyle w:val="courier0"/>
                  <w:color w:val="000000"/>
                  <w:sz w:val="20"/>
                  <w:szCs w:val="20"/>
                </w:rPr>
                <w:t>database.user</w:t>
              </w:r>
            </w:ins>
          </w:p>
          <w:p w:rsidR="00100386" w:rsidRPr="00E30F0D" w:rsidRDefault="00100386" w:rsidP="00897EC9">
            <w:pPr>
              <w:pStyle w:val="Keyword"/>
              <w:rPr>
                <w:ins w:id="536" w:author="Prachi Sharma" w:date="2011-05-17T17:47:00Z"/>
                <w:rStyle w:val="courier0"/>
                <w:color w:val="000000"/>
                <w:sz w:val="20"/>
                <w:szCs w:val="20"/>
              </w:rPr>
            </w:pPr>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537"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538" w:author="Prachi Sharma" w:date="2011-05-17T17:47:00Z"/>
                <w:color w:val="0000FF"/>
                <w:rPrChange w:id="539" w:author="Prachi Sharma" w:date="2011-05-19T19:37:00Z">
                  <w:rPr>
                    <w:ins w:id="540" w:author="Prachi Sharma" w:date="2011-05-17T17:47:00Z"/>
                  </w:rPr>
                </w:rPrChange>
              </w:rPr>
              <w:pPrChange w:id="541" w:author="Prachi Sharma" w:date="2011-05-20T16:29:00Z">
                <w:pPr>
                  <w:ind w:left="660"/>
                </w:pPr>
              </w:pPrChange>
            </w:pPr>
            <w:ins w:id="542" w:author="Prachi Sharma" w:date="2011-05-17T17:47:00Z">
              <w:r>
                <w:rPr>
                  <w:color w:val="0000FF"/>
                </w:rPr>
                <w:t xml:space="preserve">Description: </w:t>
              </w:r>
            </w:ins>
            <w:ins w:id="543" w:author="Prachi Sharma" w:date="2011-05-19T19:36:00Z">
              <w:r w:rsidR="00582F88" w:rsidRPr="00582F88">
                <w:rPr>
                  <w:color w:val="0000FF"/>
                  <w:rPrChange w:id="544" w:author="Prachi Sharma" w:date="2011-05-19T19:37:00Z">
                    <w:rPr>
                      <w:rFonts w:ascii="Courier" w:hAnsi="Courier"/>
                    </w:rPr>
                  </w:rPrChange>
                </w:rPr>
                <w:t>The user the application uses to connect to the database.</w:t>
              </w:r>
            </w:ins>
          </w:p>
          <w:p w:rsidR="008D33DB" w:rsidRDefault="00100386">
            <w:pPr>
              <w:spacing w:line="240" w:lineRule="atLeast"/>
              <w:rPr>
                <w:ins w:id="545" w:author="Prachi Sharma" w:date="2011-05-17T17:47:00Z"/>
                <w:color w:val="0000FF"/>
              </w:rPr>
              <w:pPrChange w:id="546" w:author="Prachi Sharma" w:date="2011-05-20T16:29:00Z">
                <w:pPr/>
              </w:pPrChange>
            </w:pPr>
            <w:ins w:id="547" w:author="Prachi Sharma" w:date="2011-05-17T17:47:00Z">
              <w:r>
                <w:rPr>
                  <w:color w:val="0000FF"/>
                </w:rPr>
                <w:t xml:space="preserve">Default Value: </w:t>
              </w:r>
              <w:r w:rsidR="00582F88" w:rsidRPr="00582F88">
                <w:rPr>
                  <w:color w:val="0000FF"/>
                  <w:rPrChange w:id="548" w:author="Prachi Sharma" w:date="2011-05-20T16:29:00Z">
                    <w:rPr>
                      <w:rFonts w:ascii="Courier" w:hAnsi="Courier"/>
                    </w:rPr>
                  </w:rPrChange>
                </w:rPr>
                <w:t>None</w:t>
              </w:r>
            </w:ins>
          </w:p>
          <w:p w:rsidR="008D33DB" w:rsidRDefault="00100386">
            <w:pPr>
              <w:spacing w:line="240" w:lineRule="atLeast"/>
              <w:rPr>
                <w:ins w:id="549" w:author="Prachi Sharma" w:date="2011-05-17T17:47:00Z"/>
                <w:color w:val="0000FF"/>
              </w:rPr>
              <w:pPrChange w:id="550" w:author="Prachi Sharma" w:date="2011-05-20T16:29:00Z">
                <w:pPr/>
              </w:pPrChange>
            </w:pPr>
            <w:ins w:id="551" w:author="Prachi Sharma" w:date="2011-05-17T17:47:00Z">
              <w:r>
                <w:rPr>
                  <w:color w:val="0000FF"/>
                </w:rPr>
                <w:t>Permissible Values:</w:t>
              </w:r>
              <w:r w:rsidR="00582F88" w:rsidRPr="00582F88">
                <w:rPr>
                  <w:color w:val="0000FF"/>
                  <w:rPrChange w:id="552" w:author="Prachi Sharma" w:date="2011-05-20T16:29:00Z">
                    <w:rPr>
                      <w:rFonts w:ascii="Courier" w:hAnsi="Courier"/>
                    </w:rPr>
                  </w:rPrChange>
                </w:rPr>
                <w:t>N/A</w:t>
              </w:r>
            </w:ins>
          </w:p>
        </w:tc>
      </w:tr>
      <w:tr w:rsidR="00100386" w:rsidTr="000A18E2">
        <w:trPr>
          <w:ins w:id="553" w:author="Prachi Sharma" w:date="2011-05-17T17:47:00Z"/>
          <w:trPrChange w:id="554"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555"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E30F0D" w:rsidRDefault="00100386" w:rsidP="00897EC9">
            <w:pPr>
              <w:pStyle w:val="Keyword"/>
              <w:rPr>
                <w:ins w:id="556" w:author="Prachi Sharma" w:date="2011-05-17T17:47:00Z"/>
                <w:rStyle w:val="courier0"/>
                <w:color w:val="000000"/>
                <w:sz w:val="20"/>
                <w:szCs w:val="20"/>
              </w:rPr>
            </w:pPr>
            <w:ins w:id="557" w:author="Prachi Sharma" w:date="2011-05-17T17:47:00Z">
              <w:r w:rsidRPr="00DE5DEB">
                <w:rPr>
                  <w:rStyle w:val="courier0"/>
                  <w:color w:val="000000"/>
                  <w:sz w:val="20"/>
                  <w:szCs w:val="20"/>
                </w:rPr>
                <w:t>database.password</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558"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559" w:author="Prachi Sharma" w:date="2011-05-17T17:47:00Z"/>
                <w:color w:val="0000FF"/>
              </w:rPr>
              <w:pPrChange w:id="560" w:author="Prachi Sharma" w:date="2011-05-20T16:29:00Z">
                <w:pPr>
                  <w:ind w:left="660"/>
                </w:pPr>
              </w:pPrChange>
            </w:pPr>
            <w:ins w:id="561" w:author="Prachi Sharma" w:date="2011-05-17T17:47:00Z">
              <w:r>
                <w:rPr>
                  <w:color w:val="0000FF"/>
                </w:rPr>
                <w:t xml:space="preserve">Description: </w:t>
              </w:r>
              <w:r w:rsidRPr="00E30F0D">
                <w:rPr>
                  <w:color w:val="0000FF"/>
                </w:rPr>
                <w:t>The password used to authenticate the database user</w:t>
              </w:r>
            </w:ins>
            <w:ins w:id="562" w:author="Prachi Sharma" w:date="2011-05-19T19:38:00Z">
              <w:r w:rsidR="006A22AE">
                <w:rPr>
                  <w:color w:val="0000FF"/>
                </w:rPr>
                <w:t xml:space="preserve"> specified in the above property</w:t>
              </w:r>
            </w:ins>
            <w:ins w:id="563" w:author="Prachi Sharma" w:date="2011-05-17T17:47:00Z">
              <w:r w:rsidRPr="00E30F0D">
                <w:rPr>
                  <w:color w:val="0000FF"/>
                </w:rPr>
                <w:t>.</w:t>
              </w:r>
            </w:ins>
          </w:p>
          <w:p w:rsidR="008D33DB" w:rsidRDefault="00100386">
            <w:pPr>
              <w:spacing w:line="240" w:lineRule="atLeast"/>
              <w:rPr>
                <w:ins w:id="564" w:author="Prachi Sharma" w:date="2011-05-17T17:47:00Z"/>
                <w:color w:val="0000FF"/>
              </w:rPr>
              <w:pPrChange w:id="565" w:author="Prachi Sharma" w:date="2011-05-20T16:29:00Z">
                <w:pPr>
                  <w:ind w:left="660"/>
                </w:pPr>
              </w:pPrChange>
            </w:pPr>
            <w:ins w:id="566" w:author="Prachi Sharma" w:date="2011-05-17T17:47:00Z">
              <w:r>
                <w:rPr>
                  <w:color w:val="0000FF"/>
                </w:rPr>
                <w:t xml:space="preserve">Default Value: </w:t>
              </w:r>
              <w:r w:rsidRPr="00E30F0D">
                <w:rPr>
                  <w:color w:val="0000FF"/>
                </w:rPr>
                <w:t>None</w:t>
              </w:r>
            </w:ins>
          </w:p>
          <w:p w:rsidR="008D33DB" w:rsidRDefault="00100386">
            <w:pPr>
              <w:spacing w:line="240" w:lineRule="atLeast"/>
              <w:rPr>
                <w:ins w:id="567" w:author="Prachi Sharma" w:date="2011-05-17T17:47:00Z"/>
                <w:color w:val="0000FF"/>
              </w:rPr>
              <w:pPrChange w:id="568" w:author="Prachi Sharma" w:date="2011-05-20T16:29:00Z">
                <w:pPr>
                  <w:ind w:left="660"/>
                </w:pPr>
              </w:pPrChange>
            </w:pPr>
            <w:ins w:id="569" w:author="Prachi Sharma" w:date="2011-05-17T17:47:00Z">
              <w:r>
                <w:rPr>
                  <w:color w:val="0000FF"/>
                </w:rPr>
                <w:t>Permissible Values:</w:t>
              </w:r>
              <w:r w:rsidRPr="00E30F0D">
                <w:rPr>
                  <w:color w:val="0000FF"/>
                </w:rPr>
                <w:t xml:space="preserve"> N/A</w:t>
              </w:r>
            </w:ins>
          </w:p>
        </w:tc>
      </w:tr>
      <w:tr w:rsidR="00100386" w:rsidTr="000A18E2">
        <w:trPr>
          <w:ins w:id="570" w:author="Prachi Sharma" w:date="2011-05-17T17:47:00Z"/>
          <w:trPrChange w:id="571"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572"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E30F0D" w:rsidRDefault="00582F88" w:rsidP="00897EC9">
            <w:pPr>
              <w:pStyle w:val="Keyword"/>
              <w:rPr>
                <w:ins w:id="573" w:author="Prachi Sharma" w:date="2011-05-17T17:47:00Z"/>
                <w:color w:val="000000"/>
                <w:sz w:val="20"/>
                <w:szCs w:val="20"/>
              </w:rPr>
            </w:pPr>
            <w:ins w:id="574" w:author="Prachi Sharma" w:date="2011-05-17T17:47:00Z">
              <w:r w:rsidRPr="00582F88">
                <w:rPr>
                  <w:rStyle w:val="courier0"/>
                  <w:color w:val="000000"/>
                  <w:rPrChange w:id="575" w:author="Prachi Sharma" w:date="2011-05-20T16:25:00Z">
                    <w:rPr>
                      <w:rFonts w:ascii="Calibri" w:hAnsi="Calibri" w:cs="Times New Roman"/>
                      <w:color w:val="000000"/>
                      <w:sz w:val="20"/>
                      <w:szCs w:val="20"/>
                    </w:rPr>
                  </w:rPrChange>
                </w:rPr>
                <w:t>database.url</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576"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577" w:author="Prachi Sharma" w:date="2011-05-17T17:47:00Z"/>
                <w:color w:val="0000FF"/>
              </w:rPr>
              <w:pPrChange w:id="578" w:author="Prachi Sharma" w:date="2011-05-20T16:29:00Z">
                <w:pPr>
                  <w:ind w:left="660"/>
                </w:pPr>
              </w:pPrChange>
            </w:pPr>
            <w:ins w:id="579" w:author="Prachi Sharma" w:date="2011-05-17T17:47:00Z">
              <w:r>
                <w:rPr>
                  <w:color w:val="0000FF"/>
                </w:rPr>
                <w:t xml:space="preserve">Description: </w:t>
              </w:r>
              <w:r w:rsidR="00582F88" w:rsidRPr="00582F88">
                <w:rPr>
                  <w:color w:val="0000FF"/>
                  <w:rPrChange w:id="580" w:author="Prachi Sharma" w:date="2011-05-20T16:29:00Z">
                    <w:rPr>
                      <w:rFonts w:ascii="Courier" w:hAnsi="Courier"/>
                    </w:rPr>
                  </w:rPrChange>
                </w:rPr>
                <w:t>JDBC url to connect to the database through application.</w:t>
              </w:r>
            </w:ins>
          </w:p>
          <w:p w:rsidR="008D33DB" w:rsidRDefault="00100386">
            <w:pPr>
              <w:spacing w:line="240" w:lineRule="atLeast"/>
              <w:rPr>
                <w:ins w:id="581" w:author="Prachi Sharma" w:date="2011-05-17T17:47:00Z"/>
                <w:color w:val="0000FF"/>
                <w:rPrChange w:id="582" w:author="Prachi Sharma" w:date="2011-05-20T16:29:00Z">
                  <w:rPr>
                    <w:ins w:id="583" w:author="Prachi Sharma" w:date="2011-05-17T17:47:00Z"/>
                  </w:rPr>
                </w:rPrChange>
              </w:rPr>
              <w:pPrChange w:id="584" w:author="Prachi Sharma" w:date="2011-05-20T16:29:00Z">
                <w:pPr/>
              </w:pPrChange>
            </w:pPr>
            <w:ins w:id="585" w:author="Prachi Sharma" w:date="2011-05-17T17:47:00Z">
              <w:r>
                <w:rPr>
                  <w:color w:val="0000FF"/>
                </w:rPr>
                <w:lastRenderedPageBreak/>
                <w:t xml:space="preserve">Default Value: </w:t>
              </w:r>
              <w:r w:rsidR="00582F88" w:rsidRPr="00582F88">
                <w:rPr>
                  <w:color w:val="0000FF"/>
                  <w:rPrChange w:id="586" w:author="Prachi Sharma" w:date="2011-05-20T16:29:00Z">
                    <w:rPr>
                      <w:rFonts w:ascii="Courier" w:hAnsi="Courier"/>
                    </w:rPr>
                  </w:rPrChange>
                </w:rPr>
                <w:t>None</w:t>
              </w:r>
            </w:ins>
          </w:p>
          <w:p w:rsidR="008D33DB" w:rsidRDefault="00100386">
            <w:pPr>
              <w:spacing w:line="240" w:lineRule="atLeast"/>
              <w:rPr>
                <w:ins w:id="587" w:author="Prachi Sharma" w:date="2011-05-17T17:47:00Z"/>
                <w:color w:val="0000FF"/>
              </w:rPr>
              <w:pPrChange w:id="588" w:author="Prachi Sharma" w:date="2011-05-20T16:29:00Z">
                <w:pPr/>
              </w:pPrChange>
            </w:pPr>
            <w:ins w:id="589" w:author="Prachi Sharma" w:date="2011-05-17T17:47:00Z">
              <w:r w:rsidRPr="00E30F0D">
                <w:rPr>
                  <w:color w:val="0000FF"/>
                </w:rPr>
                <w:t>Permissible Values:</w:t>
              </w:r>
            </w:ins>
          </w:p>
          <w:p w:rsidR="008D33DB" w:rsidRDefault="00100386">
            <w:pPr>
              <w:spacing w:line="240" w:lineRule="atLeast"/>
              <w:rPr>
                <w:ins w:id="590" w:author="Prachi Sharma" w:date="2011-05-17T17:47:00Z"/>
                <w:color w:val="0000FF"/>
              </w:rPr>
              <w:pPrChange w:id="591" w:author="Prachi Sharma" w:date="2011-05-20T16:29:00Z">
                <w:pPr/>
              </w:pPrChange>
            </w:pPr>
            <w:ins w:id="592" w:author="Prachi Sharma" w:date="2011-05-17T17:47:00Z">
              <w:r>
                <w:rPr>
                  <w:color w:val="0000FF"/>
                </w:rPr>
                <w:t xml:space="preserve">For Oracle: </w:t>
              </w:r>
            </w:ins>
          </w:p>
          <w:p w:rsidR="008D33DB" w:rsidRDefault="00582F88">
            <w:pPr>
              <w:spacing w:line="240" w:lineRule="atLeast"/>
              <w:rPr>
                <w:ins w:id="593" w:author="Prachi Sharma" w:date="2011-05-17T17:47:00Z"/>
                <w:color w:val="0000FF"/>
                <w:rPrChange w:id="594" w:author="Prachi Sharma" w:date="2011-05-20T16:29:00Z">
                  <w:rPr>
                    <w:ins w:id="595" w:author="Prachi Sharma" w:date="2011-05-17T17:47:00Z"/>
                    <w:rFonts w:ascii="Courier New" w:hAnsi="Courier New" w:cs="Courier New"/>
                    <w:sz w:val="20"/>
                    <w:szCs w:val="20"/>
                  </w:rPr>
                </w:rPrChange>
              </w:rPr>
              <w:pPrChange w:id="596" w:author="Prachi Sharma" w:date="2011-05-20T16:29:00Z">
                <w:pPr/>
              </w:pPrChange>
            </w:pPr>
            <w:ins w:id="597" w:author="Prachi Sharma" w:date="2011-05-17T17:47:00Z">
              <w:r w:rsidRPr="00582F88">
                <w:rPr>
                  <w:color w:val="0000FF"/>
                  <w:rPrChange w:id="598" w:author="Prachi Sharma" w:date="2011-05-20T16:29:00Z">
                    <w:rPr>
                      <w:rFonts w:ascii="Courier" w:hAnsi="Courier"/>
                    </w:rPr>
                  </w:rPrChange>
                </w:rPr>
                <w:t>jdbc:oracle:thin:@${database.server}:${database.port}:${database.name}</w:t>
              </w:r>
            </w:ins>
          </w:p>
          <w:p w:rsidR="008D33DB" w:rsidRDefault="00100386">
            <w:pPr>
              <w:spacing w:line="240" w:lineRule="atLeast"/>
              <w:rPr>
                <w:ins w:id="599" w:author="Prachi Sharma" w:date="2011-05-17T17:47:00Z"/>
                <w:color w:val="0000FF"/>
              </w:rPr>
              <w:pPrChange w:id="600" w:author="Prachi Sharma" w:date="2011-05-20T16:29:00Z">
                <w:pPr/>
              </w:pPrChange>
            </w:pPr>
            <w:ins w:id="601" w:author="Prachi Sharma" w:date="2011-05-17T17:47:00Z">
              <w:r w:rsidRPr="00E30F0D">
                <w:rPr>
                  <w:color w:val="0000FF"/>
                </w:rPr>
                <w:t>For MySql  databases:</w:t>
              </w:r>
            </w:ins>
          </w:p>
          <w:p w:rsidR="008D33DB" w:rsidRDefault="00582F88">
            <w:pPr>
              <w:spacing w:line="240" w:lineRule="atLeast"/>
              <w:rPr>
                <w:ins w:id="602" w:author="Prachi Sharma" w:date="2011-05-17T17:47:00Z"/>
                <w:color w:val="0000FF"/>
              </w:rPr>
              <w:pPrChange w:id="603" w:author="Prachi Sharma" w:date="2011-05-20T16:29:00Z">
                <w:pPr/>
              </w:pPrChange>
            </w:pPr>
            <w:ins w:id="604" w:author="Prachi Sharma" w:date="2011-05-17T17:47:00Z">
              <w:r w:rsidRPr="00582F88">
                <w:rPr>
                  <w:color w:val="0000FF"/>
                  <w:rPrChange w:id="605" w:author="Prachi Sharma" w:date="2011-05-20T16:29:00Z">
                    <w:rPr>
                      <w:rFonts w:ascii="Courier" w:hAnsi="Courier"/>
                    </w:rPr>
                  </w:rPrChange>
                </w:rPr>
                <w:t>jdbc:mysql://${database.server}:${database.port}/${database.name}</w:t>
              </w:r>
            </w:ins>
          </w:p>
        </w:tc>
      </w:tr>
      <w:tr w:rsidR="00100386" w:rsidTr="000A18E2">
        <w:trPr>
          <w:ins w:id="606" w:author="Prachi Sharma" w:date="2011-05-17T17:47:00Z"/>
          <w:trPrChange w:id="607"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608"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E30F0D" w:rsidRDefault="00100386" w:rsidP="00897EC9">
            <w:pPr>
              <w:pStyle w:val="Keyword"/>
              <w:rPr>
                <w:ins w:id="609" w:author="Prachi Sharma" w:date="2011-05-17T17:47:00Z"/>
                <w:rStyle w:val="courier0"/>
                <w:color w:val="000000"/>
                <w:sz w:val="20"/>
                <w:szCs w:val="20"/>
              </w:rPr>
            </w:pPr>
            <w:ins w:id="610" w:author="Prachi Sharma" w:date="2011-05-17T17:47:00Z">
              <w:r>
                <w:rPr>
                  <w:rStyle w:val="courier0"/>
                  <w:color w:val="000000"/>
                  <w:sz w:val="20"/>
                  <w:szCs w:val="20"/>
                </w:rPr>
                <w:lastRenderedPageBreak/>
                <w:t>oracle.tns.name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611"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612" w:author="Prachi Sharma" w:date="2011-05-17T17:47:00Z"/>
                <w:color w:val="0000FF"/>
              </w:rPr>
              <w:pPrChange w:id="613" w:author="Prachi Sharma" w:date="2011-05-20T16:29:00Z">
                <w:pPr>
                  <w:ind w:left="660"/>
                </w:pPr>
              </w:pPrChange>
            </w:pPr>
            <w:ins w:id="614" w:author="Prachi Sharma" w:date="2011-05-17T17:47:00Z">
              <w:r>
                <w:rPr>
                  <w:color w:val="0000FF"/>
                </w:rPr>
                <w:t>Description: Specify the tns entry for the database used</w:t>
              </w:r>
              <w:r w:rsidRPr="00422B08">
                <w:rPr>
                  <w:color w:val="0000FF"/>
                </w:rPr>
                <w:t>.</w:t>
              </w:r>
              <w:r>
                <w:rPr>
                  <w:color w:val="0000FF"/>
                </w:rPr>
                <w:t xml:space="preserve"> This property is used only in case of Oracle database.</w:t>
              </w:r>
            </w:ins>
          </w:p>
          <w:p w:rsidR="008D33DB" w:rsidRDefault="00100386">
            <w:pPr>
              <w:spacing w:line="240" w:lineRule="atLeast"/>
              <w:rPr>
                <w:ins w:id="615" w:author="Prachi Sharma" w:date="2011-05-17T17:47:00Z"/>
                <w:color w:val="0000FF"/>
              </w:rPr>
              <w:pPrChange w:id="616" w:author="Prachi Sharma" w:date="2011-05-20T16:29:00Z">
                <w:pPr>
                  <w:ind w:left="660"/>
                </w:pPr>
              </w:pPrChange>
            </w:pPr>
            <w:ins w:id="617" w:author="Prachi Sharma" w:date="2011-05-17T17:47:00Z">
              <w:r>
                <w:rPr>
                  <w:color w:val="0000FF"/>
                </w:rPr>
                <w:t xml:space="preserve">Default Value: </w:t>
              </w:r>
              <w:r w:rsidRPr="00422B08">
                <w:rPr>
                  <w:color w:val="0000FF"/>
                </w:rPr>
                <w:t>None</w:t>
              </w:r>
            </w:ins>
          </w:p>
          <w:p w:rsidR="008D33DB" w:rsidRDefault="00100386">
            <w:pPr>
              <w:spacing w:line="240" w:lineRule="atLeast"/>
              <w:rPr>
                <w:ins w:id="618" w:author="Prachi Sharma" w:date="2011-05-17T17:47:00Z"/>
                <w:color w:val="0000FF"/>
              </w:rPr>
              <w:pPrChange w:id="619" w:author="Prachi Sharma" w:date="2011-05-20T16:29:00Z">
                <w:pPr>
                  <w:ind w:left="660"/>
                </w:pPr>
              </w:pPrChange>
            </w:pPr>
            <w:ins w:id="620" w:author="Prachi Sharma" w:date="2011-05-17T17:47:00Z">
              <w:r>
                <w:rPr>
                  <w:color w:val="0000FF"/>
                </w:rPr>
                <w:t>Permissible Values</w:t>
              </w:r>
              <w:r w:rsidRPr="00422B08">
                <w:rPr>
                  <w:color w:val="0000FF"/>
                </w:rPr>
                <w:t>: N/A</w:t>
              </w:r>
            </w:ins>
          </w:p>
        </w:tc>
      </w:tr>
      <w:tr w:rsidR="00100386" w:rsidTr="000A18E2">
        <w:trPr>
          <w:ins w:id="621" w:author="Prachi Sharma" w:date="2011-05-17T17:47:00Z"/>
          <w:trPrChange w:id="622"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623"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00386" w:rsidRPr="00E30F0D" w:rsidRDefault="00100386" w:rsidP="00897EC9">
            <w:pPr>
              <w:pStyle w:val="Keyword"/>
              <w:rPr>
                <w:ins w:id="624" w:author="Prachi Sharma" w:date="2011-05-17T17:47:00Z"/>
                <w:rStyle w:val="courier0"/>
                <w:color w:val="000000"/>
                <w:sz w:val="20"/>
                <w:szCs w:val="20"/>
              </w:rPr>
            </w:pPr>
            <w:ins w:id="625" w:author="Prachi Sharma" w:date="2011-05-17T17:47:00Z">
              <w:r>
                <w:rPr>
                  <w:rStyle w:val="courier0"/>
                  <w:color w:val="000000"/>
                  <w:sz w:val="20"/>
                  <w:szCs w:val="20"/>
                </w:rPr>
                <w:t>jboss.server.hostname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626"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00386">
            <w:pPr>
              <w:spacing w:line="240" w:lineRule="atLeast"/>
              <w:rPr>
                <w:ins w:id="627" w:author="Prachi Sharma" w:date="2011-05-17T17:47:00Z"/>
                <w:color w:val="0000FF"/>
              </w:rPr>
              <w:pPrChange w:id="628" w:author="Prachi Sharma" w:date="2011-05-20T16:29:00Z">
                <w:pPr>
                  <w:ind w:left="660"/>
                </w:pPr>
              </w:pPrChange>
            </w:pPr>
            <w:ins w:id="629" w:author="Prachi Sharma" w:date="2011-05-17T17:47:00Z">
              <w:r>
                <w:rPr>
                  <w:color w:val="0000FF"/>
                </w:rPr>
                <w:t xml:space="preserve">Description: </w:t>
              </w:r>
              <w:r w:rsidR="00582F88" w:rsidRPr="00582F88">
                <w:rPr>
                  <w:color w:val="0000FF"/>
                  <w:rPrChange w:id="630" w:author="Prachi Sharma" w:date="2011-05-20T16:29:00Z">
                    <w:rPr>
                      <w:rFonts w:ascii="Courier" w:hAnsi="Courier"/>
                    </w:rPr>
                  </w:rPrChange>
                </w:rPr>
                <w:t xml:space="preserve">Hostname or IP address of the machine on which the JBoss server </w:t>
              </w:r>
            </w:ins>
            <w:ins w:id="631" w:author="Prachi Sharma" w:date="2011-05-20T13:40:00Z">
              <w:r w:rsidR="00582F88" w:rsidRPr="00582F88">
                <w:rPr>
                  <w:color w:val="0000FF"/>
                  <w:rPrChange w:id="632" w:author="Prachi Sharma" w:date="2011-05-20T16:29:00Z">
                    <w:rPr>
                      <w:rFonts w:ascii="Courier" w:hAnsi="Courier"/>
                    </w:rPr>
                  </w:rPrChange>
                </w:rPr>
                <w:t>will be</w:t>
              </w:r>
            </w:ins>
            <w:ins w:id="633" w:author="Prachi Sharma" w:date="2011-05-17T17:47:00Z">
              <w:r w:rsidR="00582F88" w:rsidRPr="00582F88">
                <w:rPr>
                  <w:color w:val="0000FF"/>
                  <w:rPrChange w:id="634" w:author="Prachi Sharma" w:date="2011-05-20T16:29:00Z">
                    <w:rPr>
                      <w:rFonts w:ascii="Courier" w:hAnsi="Courier"/>
                    </w:rPr>
                  </w:rPrChange>
                </w:rPr>
                <w:t xml:space="preserve"> running.</w:t>
              </w:r>
            </w:ins>
          </w:p>
          <w:p w:rsidR="008D33DB" w:rsidRDefault="00100386">
            <w:pPr>
              <w:spacing w:line="240" w:lineRule="atLeast"/>
              <w:rPr>
                <w:ins w:id="635" w:author="Prachi Sharma" w:date="2011-05-17T17:47:00Z"/>
                <w:color w:val="0000FF"/>
              </w:rPr>
              <w:pPrChange w:id="636" w:author="Prachi Sharma" w:date="2011-05-20T16:29:00Z">
                <w:pPr/>
              </w:pPrChange>
            </w:pPr>
            <w:ins w:id="637" w:author="Prachi Sharma" w:date="2011-05-17T17:47:00Z">
              <w:r>
                <w:rPr>
                  <w:color w:val="0000FF"/>
                </w:rPr>
                <w:t xml:space="preserve">Default Value: </w:t>
              </w:r>
              <w:r w:rsidR="00582F88" w:rsidRPr="00582F88">
                <w:rPr>
                  <w:color w:val="0000FF"/>
                  <w:rPrChange w:id="638" w:author="Prachi Sharma" w:date="2011-05-20T16:29:00Z">
                    <w:rPr>
                      <w:rFonts w:ascii="Courier" w:hAnsi="Courier"/>
                    </w:rPr>
                  </w:rPrChange>
                </w:rPr>
                <w:t>None</w:t>
              </w:r>
            </w:ins>
          </w:p>
          <w:p w:rsidR="008D33DB" w:rsidRDefault="00100386">
            <w:pPr>
              <w:spacing w:line="240" w:lineRule="atLeast"/>
              <w:rPr>
                <w:ins w:id="639" w:author="Prachi Sharma" w:date="2011-05-17T17:47:00Z"/>
                <w:color w:val="0000FF"/>
              </w:rPr>
              <w:pPrChange w:id="640" w:author="Prachi Sharma" w:date="2011-05-20T16:29:00Z">
                <w:pPr/>
              </w:pPrChange>
            </w:pPr>
            <w:ins w:id="641" w:author="Prachi Sharma" w:date="2011-05-17T17:47:00Z">
              <w:r>
                <w:rPr>
                  <w:color w:val="0000FF"/>
                </w:rPr>
                <w:t>Permissible Values</w:t>
              </w:r>
              <w:r w:rsidRPr="00422B08">
                <w:rPr>
                  <w:color w:val="0000FF"/>
                </w:rPr>
                <w:t xml:space="preserve">: </w:t>
              </w:r>
              <w:r w:rsidR="00582F88" w:rsidRPr="00582F88">
                <w:rPr>
                  <w:color w:val="0000FF"/>
                  <w:rPrChange w:id="642" w:author="Prachi Sharma" w:date="2011-05-20T16:29:00Z">
                    <w:rPr>
                      <w:rFonts w:ascii="Courier" w:hAnsi="Courier"/>
                    </w:rPr>
                  </w:rPrChange>
                </w:rPr>
                <w:t>N/A</w:t>
              </w:r>
            </w:ins>
          </w:p>
        </w:tc>
      </w:tr>
      <w:tr w:rsidR="001F760C" w:rsidTr="000A18E2">
        <w:trPr>
          <w:ins w:id="643" w:author="Prachi Sharma" w:date="2011-05-20T13:43:00Z"/>
          <w:trPrChange w:id="644" w:author="Prachi Sharma" w:date="2011-05-20T16:13:00Z">
            <w:trPr>
              <w:gridAfter w:val="0"/>
            </w:trPr>
          </w:trPrChange>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645" w:author="Prachi Sharma" w:date="2011-05-20T16:13:00Z">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1F760C" w:rsidRPr="00DE5DEB" w:rsidRDefault="001F760C" w:rsidP="00897EC9">
            <w:pPr>
              <w:pStyle w:val="Keyword"/>
              <w:rPr>
                <w:ins w:id="646" w:author="Prachi Sharma" w:date="2011-05-20T13:43:00Z"/>
                <w:rFonts w:cs="Times New Roman"/>
                <w:sz w:val="20"/>
                <w:szCs w:val="20"/>
              </w:rPr>
            </w:pPr>
            <w:ins w:id="647" w:author="Prachi Sharma" w:date="2011-05-20T14:25:00Z">
              <w:r w:rsidRPr="000E263D">
                <w:rPr>
                  <w:rStyle w:val="courier0"/>
                  <w:color w:val="000000"/>
                  <w:sz w:val="20"/>
                  <w:szCs w:val="20"/>
                </w:rPr>
                <w:t>jboss.server.name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648"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1F760C">
            <w:pPr>
              <w:spacing w:line="240" w:lineRule="atLeast"/>
              <w:rPr>
                <w:ins w:id="649" w:author="Prachi Sharma" w:date="2011-05-20T14:25:00Z"/>
                <w:color w:val="0000FF"/>
                <w:rPrChange w:id="650" w:author="Prachi Sharma" w:date="2011-05-20T16:29:00Z">
                  <w:rPr>
                    <w:ins w:id="651" w:author="Prachi Sharma" w:date="2011-05-20T14:25:00Z"/>
                  </w:rPr>
                </w:rPrChange>
              </w:rPr>
              <w:pPrChange w:id="652" w:author="Prachi Sharma" w:date="2011-05-20T16:29:00Z">
                <w:pPr>
                  <w:tabs>
                    <w:tab w:val="left" w:pos="360"/>
                  </w:tabs>
                  <w:ind w:left="660"/>
                </w:pPr>
              </w:pPrChange>
            </w:pPr>
            <w:ins w:id="653" w:author="Prachi Sharma" w:date="2011-05-20T14:25:00Z">
              <w:r>
                <w:rPr>
                  <w:color w:val="0000FF"/>
                </w:rPr>
                <w:t xml:space="preserve">Description: </w:t>
              </w:r>
              <w:r w:rsidR="00582F88" w:rsidRPr="00582F88">
                <w:rPr>
                  <w:color w:val="0000FF"/>
                  <w:rPrChange w:id="654" w:author="Prachi Sharma" w:date="2011-05-20T16:29:00Z">
                    <w:rPr>
                      <w:rFonts w:ascii="Courier" w:hAnsi="Courier"/>
                    </w:rPr>
                  </w:rPrChange>
                </w:rPr>
                <w:t>Specify the server configuration name of jboss where application has to be deployed. This is useful if administrator wants to run multiple applications on same jboss. Note: The path must be separated by ‘/’ and not ‘\’</w:t>
              </w:r>
            </w:ins>
          </w:p>
          <w:p w:rsidR="008D33DB" w:rsidRDefault="001F760C">
            <w:pPr>
              <w:spacing w:line="240" w:lineRule="atLeast"/>
              <w:rPr>
                <w:ins w:id="655" w:author="Prachi Sharma" w:date="2011-05-20T14:25:00Z"/>
                <w:color w:val="0000FF"/>
                <w:rPrChange w:id="656" w:author="Prachi Sharma" w:date="2011-05-20T16:29:00Z">
                  <w:rPr>
                    <w:ins w:id="657" w:author="Prachi Sharma" w:date="2011-05-20T14:25:00Z"/>
                  </w:rPr>
                </w:rPrChange>
              </w:rPr>
              <w:pPrChange w:id="658" w:author="Prachi Sharma" w:date="2011-05-20T16:29:00Z">
                <w:pPr>
                  <w:tabs>
                    <w:tab w:val="left" w:pos="360"/>
                  </w:tabs>
                </w:pPr>
              </w:pPrChange>
            </w:pPr>
            <w:ins w:id="659" w:author="Prachi Sharma" w:date="2011-05-20T14:25:00Z">
              <w:r>
                <w:rPr>
                  <w:color w:val="0000FF"/>
                </w:rPr>
                <w:t xml:space="preserve">Default Value: </w:t>
              </w:r>
              <w:r w:rsidR="00582F88" w:rsidRPr="00582F88">
                <w:rPr>
                  <w:color w:val="0000FF"/>
                  <w:rPrChange w:id="660" w:author="Prachi Sharma" w:date="2011-05-20T16:29:00Z">
                    <w:rPr>
                      <w:rFonts w:ascii="Courier" w:hAnsi="Courier"/>
                    </w:rPr>
                  </w:rPrChange>
                </w:rPr>
                <w:t>default</w:t>
              </w:r>
            </w:ins>
          </w:p>
          <w:p w:rsidR="008D33DB" w:rsidRDefault="00582F88">
            <w:pPr>
              <w:spacing w:line="240" w:lineRule="atLeast"/>
              <w:rPr>
                <w:ins w:id="661" w:author="Prachi Sharma" w:date="2011-05-20T14:25:00Z"/>
                <w:color w:val="0000FF"/>
              </w:rPr>
              <w:pPrChange w:id="662" w:author="Prachi Sharma" w:date="2011-05-20T16:29:00Z">
                <w:pPr>
                  <w:tabs>
                    <w:tab w:val="left" w:pos="360"/>
                  </w:tabs>
                </w:pPr>
              </w:pPrChange>
            </w:pPr>
            <w:ins w:id="663" w:author="Prachi Sharma" w:date="2011-05-20T14:25:00Z">
              <w:r w:rsidRPr="00582F88">
                <w:rPr>
                  <w:color w:val="0000FF"/>
                  <w:rPrChange w:id="664" w:author="Prachi Sharma" w:date="2011-05-20T16:29:00Z">
                    <w:rPr>
                      <w:rFonts w:ascii="Courier" w:hAnsi="Courier"/>
                    </w:rPr>
                  </w:rPrChange>
                </w:rPr>
                <w:t>By default it is set to 'default' configuration, the application will be installed in JBOSS_HOME/server/default</w:t>
              </w:r>
            </w:ins>
          </w:p>
          <w:p w:rsidR="008D33DB" w:rsidRDefault="001F760C">
            <w:pPr>
              <w:spacing w:line="240" w:lineRule="atLeast"/>
              <w:rPr>
                <w:ins w:id="665" w:author="Prachi Sharma" w:date="2011-05-20T14:25:00Z"/>
                <w:color w:val="0000FF"/>
                <w:rPrChange w:id="666" w:author="Prachi Sharma" w:date="2011-05-20T16:29:00Z">
                  <w:rPr>
                    <w:ins w:id="667" w:author="Prachi Sharma" w:date="2011-05-20T14:25:00Z"/>
                  </w:rPr>
                </w:rPrChange>
              </w:rPr>
              <w:pPrChange w:id="668" w:author="Prachi Sharma" w:date="2011-05-20T16:29:00Z">
                <w:pPr>
                  <w:tabs>
                    <w:tab w:val="left" w:pos="360"/>
                  </w:tabs>
                </w:pPr>
              </w:pPrChange>
            </w:pPr>
            <w:ins w:id="669" w:author="Prachi Sharma" w:date="2011-05-20T14:25:00Z">
              <w:r>
                <w:rPr>
                  <w:color w:val="0000FF"/>
                </w:rPr>
                <w:t>Permissible Values:</w:t>
              </w:r>
              <w:r w:rsidR="00582F88" w:rsidRPr="00582F88">
                <w:rPr>
                  <w:color w:val="0000FF"/>
                  <w:rPrChange w:id="670" w:author="Prachi Sharma" w:date="2011-05-20T16:29:00Z">
                    <w:rPr>
                      <w:rFonts w:ascii="Courier" w:hAnsi="Courier"/>
                    </w:rPr>
                  </w:rPrChange>
                </w:rPr>
                <w:t xml:space="preserve"> N/A</w:t>
              </w:r>
            </w:ins>
          </w:p>
          <w:p w:rsidR="008D33DB" w:rsidRDefault="008D33DB">
            <w:pPr>
              <w:spacing w:line="240" w:lineRule="atLeast"/>
              <w:rPr>
                <w:ins w:id="671" w:author="Prachi Sharma" w:date="2011-05-20T13:43:00Z"/>
                <w:color w:val="0000FF"/>
                <w:rPrChange w:id="672" w:author="Prachi Sharma" w:date="2011-05-20T16:29:00Z">
                  <w:rPr>
                    <w:ins w:id="673" w:author="Prachi Sharma" w:date="2011-05-20T13:43:00Z"/>
                  </w:rPr>
                </w:rPrChange>
              </w:rPr>
              <w:pPrChange w:id="674" w:author="Prachi Sharma" w:date="2011-05-20T16:29:00Z">
                <w:pPr/>
              </w:pPrChange>
            </w:pPr>
          </w:p>
        </w:tc>
      </w:tr>
      <w:tr w:rsidR="00B04BFE" w:rsidTr="000A18E2">
        <w:trPr>
          <w:ins w:id="675" w:author="Prachi Sharma" w:date="2011-05-20T15:17: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676"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8D33DB" w:rsidRDefault="00582F88">
            <w:pPr>
              <w:pStyle w:val="Keyword"/>
              <w:rPr>
                <w:ins w:id="677" w:author="Prachi Sharma" w:date="2011-05-20T15:17:00Z"/>
                <w:color w:val="0000FF"/>
                <w:sz w:val="22"/>
                <w:rPrChange w:id="678" w:author="Prachi Sharma" w:date="2011-05-20T15:18:00Z">
                  <w:rPr>
                    <w:ins w:id="679" w:author="Prachi Sharma" w:date="2011-05-20T15:17:00Z"/>
                    <w:color w:val="000000"/>
                    <w:sz w:val="20"/>
                    <w:szCs w:val="20"/>
                  </w:rPr>
                </w:rPrChange>
              </w:rPr>
              <w:pPrChange w:id="680" w:author="Prachi Sharma" w:date="2011-05-20T16:25:00Z">
                <w:pPr>
                  <w:pStyle w:val="Keyword"/>
                  <w:spacing w:before="60" w:after="60"/>
                </w:pPr>
              </w:pPrChange>
            </w:pPr>
            <w:ins w:id="681" w:author="Prachi Sharma" w:date="2011-05-20T15:17:00Z">
              <w:r w:rsidRPr="00582F88">
                <w:rPr>
                  <w:rStyle w:val="courier0"/>
                  <w:color w:val="000000"/>
                  <w:rPrChange w:id="682" w:author="Prachi Sharma" w:date="2011-05-20T16:25:00Z">
                    <w:rPr>
                      <w:sz w:val="20"/>
                      <w:szCs w:val="20"/>
                    </w:rPr>
                  </w:rPrChange>
                </w:rPr>
                <w:t>jboss.server.port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68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B04BFE">
            <w:pPr>
              <w:spacing w:line="240" w:lineRule="atLeast"/>
              <w:rPr>
                <w:ins w:id="684" w:author="Prachi Sharma" w:date="2011-05-20T15:18:00Z"/>
                <w:color w:val="0000FF"/>
                <w:rPrChange w:id="685" w:author="Prachi Sharma" w:date="2011-05-20T15:18:00Z">
                  <w:rPr>
                    <w:ins w:id="686" w:author="Prachi Sharma" w:date="2011-05-20T15:18:00Z"/>
                  </w:rPr>
                </w:rPrChange>
              </w:rPr>
              <w:pPrChange w:id="687" w:author="Prachi Sharma" w:date="2011-05-20T16:29:00Z">
                <w:pPr>
                  <w:tabs>
                    <w:tab w:val="left" w:pos="360"/>
                  </w:tabs>
                  <w:ind w:left="660"/>
                </w:pPr>
              </w:pPrChange>
            </w:pPr>
            <w:ins w:id="688" w:author="Prachi Sharma" w:date="2011-05-20T15:18:00Z">
              <w:r>
                <w:rPr>
                  <w:color w:val="0000FF"/>
                </w:rPr>
                <w:t xml:space="preserve">Description: </w:t>
              </w:r>
              <w:r w:rsidR="00582F88" w:rsidRPr="00582F88">
                <w:rPr>
                  <w:color w:val="0000FF"/>
                  <w:rPrChange w:id="689" w:author="Prachi Sharma" w:date="2011-05-20T15:18:00Z">
                    <w:rPr>
                      <w:rFonts w:ascii="Courier" w:hAnsi="Courier"/>
                    </w:rPr>
                  </w:rPrChange>
                </w:rPr>
                <w:t>This property specifies theport number on which JBoss server is running. It should not be specified in case the application is being deployed on an Apache Front ended server.</w:t>
              </w:r>
            </w:ins>
          </w:p>
          <w:p w:rsidR="008D33DB" w:rsidRDefault="00582F88">
            <w:pPr>
              <w:spacing w:line="240" w:lineRule="atLeast"/>
              <w:rPr>
                <w:ins w:id="690" w:author="Prachi Sharma" w:date="2011-05-20T15:18:00Z"/>
                <w:color w:val="0000FF"/>
                <w:rPrChange w:id="691" w:author="Prachi Sharma" w:date="2011-05-20T15:18:00Z">
                  <w:rPr>
                    <w:ins w:id="692" w:author="Prachi Sharma" w:date="2011-05-20T15:18:00Z"/>
                  </w:rPr>
                </w:rPrChange>
              </w:rPr>
              <w:pPrChange w:id="693" w:author="Prachi Sharma" w:date="2011-05-20T16:29:00Z">
                <w:pPr>
                  <w:tabs>
                    <w:tab w:val="left" w:pos="360"/>
                  </w:tabs>
                </w:pPr>
              </w:pPrChange>
            </w:pPr>
            <w:ins w:id="694" w:author="Prachi Sharma" w:date="2011-05-20T15:18:00Z">
              <w:r w:rsidRPr="00582F88">
                <w:rPr>
                  <w:color w:val="0000FF"/>
                  <w:rPrChange w:id="695" w:author="Prachi Sharma" w:date="2011-05-20T15:18:00Z">
                    <w:rPr>
                      <w:rFonts w:ascii="Courier" w:hAnsi="Courier"/>
                    </w:rPr>
                  </w:rPrChange>
                </w:rPr>
                <w:t>This property is also used for deploying Gate for caTIES. For deploying caTIES, this property needs to be specified even if the application is deployed on an Apache front ended server.</w:t>
              </w:r>
            </w:ins>
          </w:p>
          <w:p w:rsidR="008D33DB" w:rsidRDefault="00B04BFE">
            <w:pPr>
              <w:spacing w:line="240" w:lineRule="atLeast"/>
              <w:rPr>
                <w:ins w:id="696" w:author="Prachi Sharma" w:date="2011-05-20T15:18:00Z"/>
                <w:color w:val="0000FF"/>
                <w:rPrChange w:id="697" w:author="Prachi Sharma" w:date="2011-05-20T15:18:00Z">
                  <w:rPr>
                    <w:ins w:id="698" w:author="Prachi Sharma" w:date="2011-05-20T15:18:00Z"/>
                  </w:rPr>
                </w:rPrChange>
              </w:rPr>
              <w:pPrChange w:id="699" w:author="Prachi Sharma" w:date="2011-05-20T16:29:00Z">
                <w:pPr>
                  <w:tabs>
                    <w:tab w:val="left" w:pos="360"/>
                  </w:tabs>
                </w:pPr>
              </w:pPrChange>
            </w:pPr>
            <w:ins w:id="700" w:author="Prachi Sharma" w:date="2011-05-20T15:18:00Z">
              <w:r>
                <w:rPr>
                  <w:color w:val="0000FF"/>
                </w:rPr>
                <w:t xml:space="preserve">Default Value: </w:t>
              </w:r>
              <w:r w:rsidR="00582F88" w:rsidRPr="00582F88">
                <w:rPr>
                  <w:color w:val="0000FF"/>
                  <w:rPrChange w:id="701" w:author="Prachi Sharma" w:date="2011-05-20T15:18:00Z">
                    <w:rPr>
                      <w:rFonts w:ascii="Courier" w:hAnsi="Courier"/>
                    </w:rPr>
                  </w:rPrChange>
                </w:rPr>
                <w:t>8080</w:t>
              </w:r>
            </w:ins>
          </w:p>
          <w:p w:rsidR="008D33DB" w:rsidRDefault="00B04BFE">
            <w:pPr>
              <w:spacing w:line="240" w:lineRule="atLeast"/>
              <w:rPr>
                <w:ins w:id="702" w:author="Prachi Sharma" w:date="2011-05-20T15:17:00Z"/>
                <w:color w:val="0000FF"/>
              </w:rPr>
              <w:pPrChange w:id="703" w:author="Prachi Sharma" w:date="2011-05-20T16:29:00Z">
                <w:pPr/>
              </w:pPrChange>
            </w:pPr>
            <w:ins w:id="704" w:author="Prachi Sharma" w:date="2011-05-20T15:18:00Z">
              <w:r>
                <w:rPr>
                  <w:color w:val="0000FF"/>
                </w:rPr>
                <w:t xml:space="preserve">Permissible Values: </w:t>
              </w:r>
              <w:r w:rsidR="00582F88" w:rsidRPr="00582F88">
                <w:rPr>
                  <w:color w:val="0000FF"/>
                  <w:rPrChange w:id="705" w:author="Prachi Sharma" w:date="2011-05-20T15:18:00Z">
                    <w:rPr>
                      <w:rFonts w:ascii="Courier" w:hAnsi="Courier"/>
                    </w:rPr>
                  </w:rPrChange>
                </w:rPr>
                <w:t>N/A</w:t>
              </w:r>
            </w:ins>
          </w:p>
        </w:tc>
      </w:tr>
      <w:tr w:rsidR="00B52574" w:rsidTr="000A18E2">
        <w:trPr>
          <w:ins w:id="706" w:author="Prachi Sharma" w:date="2011-05-20T15:31: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70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8D33DB" w:rsidRDefault="00582F88">
            <w:pPr>
              <w:pStyle w:val="Keyword"/>
              <w:rPr>
                <w:ins w:id="708" w:author="Prachi Sharma" w:date="2011-05-20T15:31:00Z"/>
                <w:color w:val="0000FF"/>
                <w:sz w:val="22"/>
                <w:rPrChange w:id="709" w:author="Prachi Sharma" w:date="2011-05-20T15:34:00Z">
                  <w:rPr>
                    <w:ins w:id="710" w:author="Prachi Sharma" w:date="2011-05-20T15:31:00Z"/>
                    <w:color w:val="000000"/>
                    <w:sz w:val="20"/>
                    <w:szCs w:val="20"/>
                  </w:rPr>
                </w:rPrChange>
              </w:rPr>
              <w:pPrChange w:id="711" w:author="Prachi Sharma" w:date="2011-05-20T16:25:00Z">
                <w:pPr>
                  <w:pStyle w:val="Keyword"/>
                  <w:spacing w:before="60" w:after="60"/>
                </w:pPr>
              </w:pPrChange>
            </w:pPr>
            <w:ins w:id="712" w:author="Prachi Sharma" w:date="2011-05-20T15:34:00Z">
              <w:r w:rsidRPr="00582F88">
                <w:rPr>
                  <w:rStyle w:val="courier0"/>
                  <w:color w:val="000000"/>
                  <w:rPrChange w:id="713" w:author="Prachi Sharma" w:date="2011-05-20T16:25:00Z">
                    <w:rPr>
                      <w:sz w:val="20"/>
                      <w:szCs w:val="20"/>
                    </w:rPr>
                  </w:rPrChange>
                </w:rPr>
                <w:t>jboss.container.secure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714"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B52574">
            <w:pPr>
              <w:spacing w:line="240" w:lineRule="atLeast"/>
              <w:rPr>
                <w:ins w:id="715" w:author="Prachi Sharma" w:date="2011-05-20T15:34:00Z"/>
                <w:color w:val="0000FF"/>
                <w:rPrChange w:id="716" w:author="Prachi Sharma" w:date="2011-05-20T15:34:00Z">
                  <w:rPr>
                    <w:ins w:id="717" w:author="Prachi Sharma" w:date="2011-05-20T15:34:00Z"/>
                  </w:rPr>
                </w:rPrChange>
              </w:rPr>
              <w:pPrChange w:id="718" w:author="Prachi Sharma" w:date="2011-05-20T16:29:00Z">
                <w:pPr>
                  <w:tabs>
                    <w:tab w:val="left" w:pos="360"/>
                  </w:tabs>
                  <w:ind w:left="660"/>
                </w:pPr>
              </w:pPrChange>
            </w:pPr>
            <w:ins w:id="719" w:author="Prachi Sharma" w:date="2011-05-20T15:34:00Z">
              <w:r>
                <w:rPr>
                  <w:color w:val="0000FF"/>
                </w:rPr>
                <w:t>Description:</w:t>
              </w:r>
              <w:r w:rsidR="00582F88" w:rsidRPr="00582F88">
                <w:rPr>
                  <w:color w:val="0000FF"/>
                  <w:rPrChange w:id="720" w:author="Prachi Sharma" w:date="2011-05-20T15:34:00Z">
                    <w:rPr>
                      <w:rFonts w:ascii="Courier" w:hAnsi="Courier"/>
                    </w:rPr>
                  </w:rPrChange>
                </w:rPr>
                <w:t xml:space="preserve"> Should be set to yes if JBoss is deployed as HTTPS.</w:t>
              </w:r>
            </w:ins>
          </w:p>
          <w:p w:rsidR="008D33DB" w:rsidRDefault="00B52574">
            <w:pPr>
              <w:spacing w:line="240" w:lineRule="atLeast"/>
              <w:rPr>
                <w:ins w:id="721" w:author="Prachi Sharma" w:date="2011-05-20T15:34:00Z"/>
                <w:color w:val="0000FF"/>
                <w:rPrChange w:id="722" w:author="Prachi Sharma" w:date="2011-05-20T15:34:00Z">
                  <w:rPr>
                    <w:ins w:id="723" w:author="Prachi Sharma" w:date="2011-05-20T15:34:00Z"/>
                  </w:rPr>
                </w:rPrChange>
              </w:rPr>
              <w:pPrChange w:id="724" w:author="Prachi Sharma" w:date="2011-05-20T16:29:00Z">
                <w:pPr>
                  <w:tabs>
                    <w:tab w:val="left" w:pos="360"/>
                  </w:tabs>
                </w:pPr>
              </w:pPrChange>
            </w:pPr>
            <w:ins w:id="725" w:author="Prachi Sharma" w:date="2011-05-20T15:34:00Z">
              <w:r>
                <w:rPr>
                  <w:color w:val="0000FF"/>
                </w:rPr>
                <w:t xml:space="preserve">Default Value: </w:t>
              </w:r>
              <w:r w:rsidR="00582F88" w:rsidRPr="00582F88">
                <w:rPr>
                  <w:color w:val="0000FF"/>
                  <w:rPrChange w:id="726" w:author="Prachi Sharma" w:date="2011-05-20T15:34:00Z">
                    <w:rPr>
                      <w:rFonts w:ascii="Courier" w:hAnsi="Courier"/>
                    </w:rPr>
                  </w:rPrChange>
                </w:rPr>
                <w:t xml:space="preserve"> N/A</w:t>
              </w:r>
            </w:ins>
          </w:p>
          <w:p w:rsidR="008D33DB" w:rsidRDefault="00B52574">
            <w:pPr>
              <w:spacing w:line="240" w:lineRule="atLeast"/>
              <w:rPr>
                <w:ins w:id="727" w:author="Prachi Sharma" w:date="2011-05-20T15:31:00Z"/>
                <w:color w:val="0000FF"/>
              </w:rPr>
              <w:pPrChange w:id="728" w:author="Prachi Sharma" w:date="2011-05-20T16:29:00Z">
                <w:pPr/>
              </w:pPrChange>
            </w:pPr>
            <w:ins w:id="729" w:author="Prachi Sharma" w:date="2011-05-20T15:34:00Z">
              <w:r>
                <w:rPr>
                  <w:color w:val="0000FF"/>
                </w:rPr>
                <w:t>Permissible Values:</w:t>
              </w:r>
              <w:r w:rsidR="00582F88" w:rsidRPr="00582F88">
                <w:rPr>
                  <w:color w:val="0000FF"/>
                  <w:rPrChange w:id="730" w:author="Prachi Sharma" w:date="2011-05-20T15:34:00Z">
                    <w:rPr>
                      <w:rFonts w:ascii="Courier" w:hAnsi="Courier"/>
                    </w:rPr>
                  </w:rPrChange>
                </w:rPr>
                <w:t xml:space="preserve">  yes/no</w:t>
              </w:r>
            </w:ins>
          </w:p>
        </w:tc>
      </w:tr>
      <w:tr w:rsidR="00D51A10" w:rsidTr="000A18E2">
        <w:trPr>
          <w:ins w:id="731" w:author="Prachi Sharma" w:date="2011-05-20T15:3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732"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8D33DB" w:rsidRDefault="00582F88">
            <w:pPr>
              <w:pStyle w:val="Keyword"/>
              <w:rPr>
                <w:ins w:id="733" w:author="Prachi Sharma" w:date="2011-05-20T15:34:00Z"/>
                <w:color w:val="0000FF"/>
              </w:rPr>
              <w:pPrChange w:id="734" w:author="Prachi Sharma" w:date="2011-05-20T16:25:00Z">
                <w:pPr/>
              </w:pPrChange>
            </w:pPr>
            <w:ins w:id="735" w:author="Prachi Sharma" w:date="2011-05-20T15:35:00Z">
              <w:r w:rsidRPr="00582F88">
                <w:rPr>
                  <w:rStyle w:val="courier0"/>
                  <w:color w:val="000000"/>
                  <w:sz w:val="20"/>
                  <w:szCs w:val="20"/>
                </w:rPr>
                <w:t>deploy.cas.on.catissue.jboss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736"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D51A10">
            <w:pPr>
              <w:spacing w:line="240" w:lineRule="atLeast"/>
              <w:rPr>
                <w:ins w:id="737" w:author="Prachi Sharma" w:date="2011-05-20T15:35:00Z"/>
                <w:color w:val="0000FF"/>
              </w:rPr>
              <w:pPrChange w:id="738" w:author="Prachi Sharma" w:date="2011-05-20T16:29:00Z">
                <w:pPr>
                  <w:tabs>
                    <w:tab w:val="left" w:pos="360"/>
                  </w:tabs>
                  <w:ind w:left="660"/>
                </w:pPr>
              </w:pPrChange>
            </w:pPr>
            <w:ins w:id="739" w:author="Prachi Sharma" w:date="2011-05-20T15:35:00Z">
              <w:r>
                <w:rPr>
                  <w:color w:val="0000FF"/>
                </w:rPr>
                <w:t xml:space="preserve">Description: </w:t>
              </w:r>
              <w:r w:rsidR="00582F88" w:rsidRPr="00582F88">
                <w:rPr>
                  <w:color w:val="0000FF"/>
                  <w:rPrChange w:id="740" w:author="Prachi Sharma" w:date="2011-05-20T15:57:00Z">
                    <w:rPr>
                      <w:rFonts w:ascii="Courier" w:hAnsi="Courier"/>
                    </w:rPr>
                  </w:rPrChange>
                </w:rPr>
                <w:t xml:space="preserve">This property specifies if the CAS server for authentication is to be deployed on the same server as caTissue application (specified by the property </w:t>
              </w:r>
            </w:ins>
            <w:ins w:id="741" w:author="Prachi Sharma" w:date="2011-05-20T15:57:00Z">
              <w:r w:rsidR="00582F88" w:rsidRPr="00582F88">
                <w:rPr>
                  <w:color w:val="0000FF"/>
                  <w:rPrChange w:id="742" w:author="Prachi Sharma" w:date="2011-05-20T15:57:00Z">
                    <w:rPr>
                      <w:rFonts w:ascii="Courier New" w:hAnsi="Courier New" w:cs="Courier New"/>
                      <w:color w:val="000000"/>
                      <w:sz w:val="20"/>
                      <w:szCs w:val="20"/>
                      <w:highlight w:val="blue"/>
                      <w:lang w:bidi="ar-SA"/>
                    </w:rPr>
                  </w:rPrChange>
                </w:rPr>
                <w:lastRenderedPageBreak/>
                <w:t>application.base.path.linux/application.base.path.windows</w:t>
              </w:r>
            </w:ins>
            <w:ins w:id="743" w:author="Prachi Sharma" w:date="2011-05-20T15:35:00Z">
              <w:r w:rsidR="00582F88" w:rsidRPr="00582F88">
                <w:rPr>
                  <w:color w:val="0000FF"/>
                  <w:rPrChange w:id="744" w:author="Prachi Sharma" w:date="2011-05-20T15:57:00Z">
                    <w:rPr>
                      <w:rFonts w:ascii="Courier" w:hAnsi="Courier"/>
                    </w:rPr>
                  </w:rPrChange>
                </w:rPr>
                <w:t xml:space="preserve">). If this property is set to true, the CAS authentication server gets deployed on the same server as catissue application. If it is set to false, then the subsequent </w:t>
              </w:r>
            </w:ins>
            <w:ins w:id="745" w:author="Prachi" w:date="2011-05-22T10:32:00Z">
              <w:r w:rsidR="00FB3930">
                <w:rPr>
                  <w:color w:val="0000FF"/>
                </w:rPr>
                <w:t xml:space="preserve">CAS related </w:t>
              </w:r>
            </w:ins>
            <w:ins w:id="746" w:author="Prachi Sharma" w:date="2011-05-20T15:35:00Z">
              <w:r w:rsidR="00582F88" w:rsidRPr="00582F88">
                <w:rPr>
                  <w:color w:val="0000FF"/>
                  <w:rPrChange w:id="747" w:author="Prachi Sharma" w:date="2011-05-20T15:57:00Z">
                    <w:rPr>
                      <w:rFonts w:ascii="Courier" w:hAnsi="Courier"/>
                    </w:rPr>
                  </w:rPrChange>
                </w:rPr>
                <w:t>properties are required to specify the details of CAS server deployed on some other server.</w:t>
              </w:r>
            </w:ins>
          </w:p>
          <w:p w:rsidR="008D33DB" w:rsidRDefault="00D51A10">
            <w:pPr>
              <w:spacing w:line="240" w:lineRule="atLeast"/>
              <w:rPr>
                <w:ins w:id="748" w:author="Prachi Sharma" w:date="2011-05-20T15:35:00Z"/>
                <w:color w:val="0000FF"/>
              </w:rPr>
              <w:pPrChange w:id="749" w:author="Prachi Sharma" w:date="2011-05-20T16:29:00Z">
                <w:pPr>
                  <w:tabs>
                    <w:tab w:val="left" w:pos="360"/>
                  </w:tabs>
                </w:pPr>
              </w:pPrChange>
            </w:pPr>
            <w:ins w:id="750" w:author="Prachi Sharma" w:date="2011-05-20T15:35:00Z">
              <w:r>
                <w:rPr>
                  <w:color w:val="0000FF"/>
                </w:rPr>
                <w:t xml:space="preserve">Default Value: </w:t>
              </w:r>
              <w:r w:rsidR="00582F88" w:rsidRPr="00582F88">
                <w:rPr>
                  <w:color w:val="0000FF"/>
                  <w:rPrChange w:id="751" w:author="Prachi Sharma" w:date="2011-05-20T15:57:00Z">
                    <w:rPr>
                      <w:rFonts w:ascii="Courier" w:hAnsi="Courier"/>
                    </w:rPr>
                  </w:rPrChange>
                </w:rPr>
                <w:t>true</w:t>
              </w:r>
            </w:ins>
          </w:p>
          <w:p w:rsidR="008D33DB" w:rsidRDefault="00D51A10">
            <w:pPr>
              <w:spacing w:line="240" w:lineRule="atLeast"/>
              <w:rPr>
                <w:ins w:id="752" w:author="Prachi Sharma" w:date="2011-05-20T15:34:00Z"/>
                <w:color w:val="0000FF"/>
              </w:rPr>
              <w:pPrChange w:id="753" w:author="Prachi Sharma" w:date="2011-05-20T16:29:00Z">
                <w:pPr/>
              </w:pPrChange>
            </w:pPr>
            <w:ins w:id="754" w:author="Prachi Sharma" w:date="2011-05-20T15:35:00Z">
              <w:r>
                <w:rPr>
                  <w:color w:val="0000FF"/>
                </w:rPr>
                <w:t>Permissible Values:</w:t>
              </w:r>
              <w:r w:rsidR="00582F88" w:rsidRPr="00582F88">
                <w:rPr>
                  <w:color w:val="0000FF"/>
                  <w:rPrChange w:id="755" w:author="Prachi Sharma" w:date="2011-05-20T15:57:00Z">
                    <w:rPr>
                      <w:rFonts w:ascii="Courier" w:hAnsi="Courier"/>
                    </w:rPr>
                  </w:rPrChange>
                </w:rPr>
                <w:t xml:space="preserve"> true/false</w:t>
              </w:r>
            </w:ins>
          </w:p>
        </w:tc>
      </w:tr>
      <w:tr w:rsidR="00D51A10" w:rsidTr="000A18E2">
        <w:trPr>
          <w:ins w:id="756" w:author="Prachi Sharma" w:date="2011-05-20T15:3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75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8D33DB" w:rsidRDefault="00CA3F90">
            <w:pPr>
              <w:pStyle w:val="Keyword"/>
              <w:rPr>
                <w:ins w:id="758" w:author="Prachi Sharma" w:date="2011-05-20T15:34:00Z"/>
                <w:color w:val="0000FF"/>
              </w:rPr>
              <w:pPrChange w:id="759" w:author="Prachi Sharma" w:date="2011-05-20T16:26:00Z">
                <w:pPr/>
              </w:pPrChange>
            </w:pPr>
            <w:ins w:id="760" w:author="Prachi Sharma" w:date="2011-05-20T15:58:00Z">
              <w:r w:rsidRPr="007F481A">
                <w:rPr>
                  <w:rStyle w:val="courier0"/>
                  <w:color w:val="000000"/>
                  <w:sz w:val="20"/>
                  <w:szCs w:val="20"/>
                </w:rPr>
                <w:lastRenderedPageBreak/>
                <w:t>cas.jboss.server.host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761"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762" w:author="Prachi Sharma" w:date="2011-05-20T15:59:00Z"/>
                <w:color w:val="0000FF"/>
                <w:rPrChange w:id="763" w:author="Prachi Sharma" w:date="2011-05-20T16:29:00Z">
                  <w:rPr>
                    <w:ins w:id="764" w:author="Prachi Sharma" w:date="2011-05-20T15:59:00Z"/>
                  </w:rPr>
                </w:rPrChange>
              </w:rPr>
              <w:pPrChange w:id="765" w:author="Prachi Sharma" w:date="2011-05-20T16:29:00Z">
                <w:pPr>
                  <w:tabs>
                    <w:tab w:val="left" w:pos="360"/>
                  </w:tabs>
                  <w:ind w:left="660"/>
                </w:pPr>
              </w:pPrChange>
            </w:pPr>
            <w:ins w:id="766" w:author="Prachi Sharma" w:date="2011-05-20T15:59:00Z">
              <w:r>
                <w:rPr>
                  <w:color w:val="0000FF"/>
                </w:rPr>
                <w:t xml:space="preserve">Description: </w:t>
              </w:r>
              <w:r w:rsidR="00582F88" w:rsidRPr="00582F88">
                <w:rPr>
                  <w:color w:val="0000FF"/>
                  <w:rPrChange w:id="767" w:author="Prachi Sharma" w:date="2011-05-20T16:29:00Z">
                    <w:rPr>
                      <w:rFonts w:ascii="Courier" w:hAnsi="Courier"/>
                    </w:rPr>
                  </w:rPrChange>
                </w:rPr>
                <w:t>This property specifies the host name of the server on which CAS application has been deployed. This property is required only when deploy.cas.on.catissue.jboss is set to false.</w:t>
              </w:r>
            </w:ins>
          </w:p>
          <w:p w:rsidR="008D33DB" w:rsidRDefault="00CA3F90">
            <w:pPr>
              <w:spacing w:line="240" w:lineRule="atLeast"/>
              <w:rPr>
                <w:ins w:id="768" w:author="Prachi Sharma" w:date="2011-05-20T15:59:00Z"/>
                <w:color w:val="0000FF"/>
              </w:rPr>
              <w:pPrChange w:id="769" w:author="Prachi Sharma" w:date="2011-05-20T16:29:00Z">
                <w:pPr>
                  <w:tabs>
                    <w:tab w:val="left" w:pos="360"/>
                  </w:tabs>
                </w:pPr>
              </w:pPrChange>
            </w:pPr>
            <w:ins w:id="770" w:author="Prachi Sharma" w:date="2011-05-20T15:59:00Z">
              <w:r>
                <w:rPr>
                  <w:color w:val="0000FF"/>
                </w:rPr>
                <w:t xml:space="preserve">Default Value: </w:t>
              </w:r>
              <w:r w:rsidR="00582F88" w:rsidRPr="00582F88">
                <w:rPr>
                  <w:color w:val="0000FF"/>
                  <w:rPrChange w:id="771" w:author="Prachi Sharma" w:date="2011-05-20T16:29:00Z">
                    <w:rPr>
                      <w:rFonts w:ascii="Courier" w:hAnsi="Courier"/>
                    </w:rPr>
                  </w:rPrChange>
                </w:rPr>
                <w:t>N/A</w:t>
              </w:r>
            </w:ins>
          </w:p>
          <w:p w:rsidR="008D33DB" w:rsidRDefault="00CA3F90">
            <w:pPr>
              <w:spacing w:line="240" w:lineRule="atLeast"/>
              <w:rPr>
                <w:ins w:id="772" w:author="Prachi Sharma" w:date="2011-05-20T15:34:00Z"/>
                <w:color w:val="0000FF"/>
              </w:rPr>
              <w:pPrChange w:id="773" w:author="Prachi Sharma" w:date="2011-05-20T16:29:00Z">
                <w:pPr/>
              </w:pPrChange>
            </w:pPr>
            <w:ins w:id="774" w:author="Prachi Sharma" w:date="2011-05-20T15:59:00Z">
              <w:r>
                <w:rPr>
                  <w:color w:val="0000FF"/>
                </w:rPr>
                <w:t>Permissible Values:</w:t>
              </w:r>
              <w:r w:rsidR="00582F88" w:rsidRPr="00582F88">
                <w:rPr>
                  <w:color w:val="0000FF"/>
                  <w:rPrChange w:id="775" w:author="Prachi Sharma" w:date="2011-05-20T16:29:00Z">
                    <w:rPr>
                      <w:rFonts w:ascii="Courier" w:hAnsi="Courier"/>
                    </w:rPr>
                  </w:rPrChange>
                </w:rPr>
                <w:t xml:space="preserve"> N/A</w:t>
              </w:r>
            </w:ins>
          </w:p>
        </w:tc>
      </w:tr>
      <w:tr w:rsidR="00CA3F90" w:rsidTr="000A18E2">
        <w:trPr>
          <w:ins w:id="776" w:author="Prachi Sharma" w:date="2011-05-20T15:59: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77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778" w:author="Prachi Sharma" w:date="2011-05-20T15:59:00Z"/>
                <w:color w:val="000000"/>
                <w:sz w:val="20"/>
                <w:szCs w:val="20"/>
              </w:rPr>
            </w:pPr>
            <w:ins w:id="779" w:author="Prachi Sharma" w:date="2011-05-20T16:00:00Z">
              <w:r w:rsidRPr="003D65D0">
                <w:rPr>
                  <w:rStyle w:val="courier0"/>
                  <w:color w:val="000000"/>
                  <w:sz w:val="20"/>
                  <w:szCs w:val="20"/>
                </w:rPr>
                <w:t>cas.jboss.port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780"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781" w:author="Prachi Sharma" w:date="2011-05-20T16:00:00Z"/>
                <w:color w:val="0000FF"/>
                <w:rPrChange w:id="782" w:author="Prachi Sharma" w:date="2011-05-20T16:29:00Z">
                  <w:rPr>
                    <w:ins w:id="783" w:author="Prachi Sharma" w:date="2011-05-20T16:00:00Z"/>
                  </w:rPr>
                </w:rPrChange>
              </w:rPr>
              <w:pPrChange w:id="784" w:author="Prachi Sharma" w:date="2011-05-20T16:29:00Z">
                <w:pPr>
                  <w:tabs>
                    <w:tab w:val="left" w:pos="360"/>
                  </w:tabs>
                  <w:ind w:left="660"/>
                </w:pPr>
              </w:pPrChange>
            </w:pPr>
            <w:ins w:id="785" w:author="Prachi Sharma" w:date="2011-05-20T16:00:00Z">
              <w:r>
                <w:rPr>
                  <w:color w:val="0000FF"/>
                </w:rPr>
                <w:t xml:space="preserve">Description: </w:t>
              </w:r>
              <w:r w:rsidR="00582F88" w:rsidRPr="00582F88">
                <w:rPr>
                  <w:color w:val="0000FF"/>
                  <w:rPrChange w:id="786" w:author="Prachi Sharma" w:date="2011-05-20T16:29:00Z">
                    <w:rPr>
                      <w:rFonts w:ascii="Courier" w:hAnsi="Courier"/>
                    </w:rPr>
                  </w:rPrChange>
                </w:rPr>
                <w:t>This property specifies the port number of the server on which CAS application is available. This property is required only when deploy.cas.on.catissue.jboss is set to false.</w:t>
              </w:r>
            </w:ins>
          </w:p>
          <w:p w:rsidR="008D33DB" w:rsidRDefault="00CA3F90">
            <w:pPr>
              <w:spacing w:line="240" w:lineRule="atLeast"/>
              <w:rPr>
                <w:ins w:id="787" w:author="Prachi Sharma" w:date="2011-05-20T16:00:00Z"/>
                <w:color w:val="0000FF"/>
              </w:rPr>
              <w:pPrChange w:id="788" w:author="Prachi Sharma" w:date="2011-05-20T16:29:00Z">
                <w:pPr>
                  <w:tabs>
                    <w:tab w:val="left" w:pos="360"/>
                  </w:tabs>
                </w:pPr>
              </w:pPrChange>
            </w:pPr>
            <w:ins w:id="789" w:author="Prachi Sharma" w:date="2011-05-20T16:00:00Z">
              <w:r>
                <w:rPr>
                  <w:color w:val="0000FF"/>
                </w:rPr>
                <w:t xml:space="preserve">Default Value: </w:t>
              </w:r>
              <w:r w:rsidR="00582F88" w:rsidRPr="00582F88">
                <w:rPr>
                  <w:color w:val="0000FF"/>
                  <w:rPrChange w:id="790" w:author="Prachi Sharma" w:date="2011-05-20T16:29:00Z">
                    <w:rPr>
                      <w:rFonts w:ascii="Courier" w:hAnsi="Courier"/>
                    </w:rPr>
                  </w:rPrChange>
                </w:rPr>
                <w:t>N/A</w:t>
              </w:r>
            </w:ins>
          </w:p>
          <w:p w:rsidR="008D33DB" w:rsidRDefault="00CA3F90">
            <w:pPr>
              <w:spacing w:line="240" w:lineRule="atLeast"/>
              <w:rPr>
                <w:ins w:id="791" w:author="Prachi Sharma" w:date="2011-05-20T15:59:00Z"/>
                <w:color w:val="0000FF"/>
              </w:rPr>
              <w:pPrChange w:id="792" w:author="Prachi Sharma" w:date="2011-05-20T16:29:00Z">
                <w:pPr/>
              </w:pPrChange>
            </w:pPr>
            <w:ins w:id="793" w:author="Prachi Sharma" w:date="2011-05-20T16:00:00Z">
              <w:r>
                <w:rPr>
                  <w:color w:val="0000FF"/>
                </w:rPr>
                <w:t>Permissible Values:</w:t>
              </w:r>
              <w:r w:rsidR="00582F88" w:rsidRPr="00582F88">
                <w:rPr>
                  <w:color w:val="0000FF"/>
                  <w:rPrChange w:id="794" w:author="Prachi Sharma" w:date="2011-05-20T16:29:00Z">
                    <w:rPr>
                      <w:rFonts w:ascii="Courier" w:hAnsi="Courier"/>
                    </w:rPr>
                  </w:rPrChange>
                </w:rPr>
                <w:t xml:space="preserve"> N/A</w:t>
              </w:r>
            </w:ins>
          </w:p>
        </w:tc>
      </w:tr>
      <w:tr w:rsidR="00CA3F90" w:rsidTr="000A18E2">
        <w:trPr>
          <w:ins w:id="795" w:author="Prachi Sharma" w:date="2011-05-20T15:59: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796"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797" w:author="Prachi Sharma" w:date="2011-05-20T15:59:00Z"/>
                <w:color w:val="000000"/>
                <w:sz w:val="20"/>
                <w:szCs w:val="20"/>
              </w:rPr>
            </w:pPr>
            <w:ins w:id="798" w:author="Prachi Sharma" w:date="2011-05-20T16:00:00Z">
              <w:r w:rsidRPr="00B446D8">
                <w:rPr>
                  <w:rStyle w:val="courier0"/>
                  <w:color w:val="000000"/>
                  <w:sz w:val="20"/>
                  <w:szCs w:val="20"/>
                </w:rPr>
                <w:t>cas.jboss.container.secure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799"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800" w:author="Prachi Sharma" w:date="2011-05-20T16:00:00Z"/>
                <w:color w:val="0000FF"/>
                <w:rPrChange w:id="801" w:author="Prachi Sharma" w:date="2011-05-20T16:29:00Z">
                  <w:rPr>
                    <w:ins w:id="802" w:author="Prachi Sharma" w:date="2011-05-20T16:00:00Z"/>
                  </w:rPr>
                </w:rPrChange>
              </w:rPr>
              <w:pPrChange w:id="803" w:author="Prachi Sharma" w:date="2011-05-20T16:29:00Z">
                <w:pPr>
                  <w:tabs>
                    <w:tab w:val="left" w:pos="360"/>
                  </w:tabs>
                  <w:ind w:left="660"/>
                </w:pPr>
              </w:pPrChange>
            </w:pPr>
            <w:ins w:id="804" w:author="Prachi Sharma" w:date="2011-05-20T16:00:00Z">
              <w:r>
                <w:rPr>
                  <w:color w:val="0000FF"/>
                </w:rPr>
                <w:t xml:space="preserve">Description: </w:t>
              </w:r>
              <w:r w:rsidR="00582F88" w:rsidRPr="00582F88">
                <w:rPr>
                  <w:color w:val="0000FF"/>
                  <w:rPrChange w:id="805" w:author="Prachi Sharma" w:date="2011-05-20T16:29:00Z">
                    <w:rPr>
                      <w:rFonts w:ascii="Courier" w:hAnsi="Courier"/>
                    </w:rPr>
                  </w:rPrChange>
                </w:rPr>
                <w:t>This property specifies if the server on which CAS is available needs to be accessed using a secure link (an https URL).</w:t>
              </w:r>
            </w:ins>
          </w:p>
          <w:p w:rsidR="008D33DB" w:rsidRDefault="00CA3F90">
            <w:pPr>
              <w:spacing w:line="240" w:lineRule="atLeast"/>
              <w:rPr>
                <w:ins w:id="806" w:author="Prachi Sharma" w:date="2011-05-20T16:00:00Z"/>
                <w:color w:val="0000FF"/>
              </w:rPr>
              <w:pPrChange w:id="807" w:author="Prachi Sharma" w:date="2011-05-20T16:29:00Z">
                <w:pPr>
                  <w:tabs>
                    <w:tab w:val="left" w:pos="360"/>
                  </w:tabs>
                </w:pPr>
              </w:pPrChange>
            </w:pPr>
            <w:ins w:id="808" w:author="Prachi Sharma" w:date="2011-05-20T16:00:00Z">
              <w:r>
                <w:rPr>
                  <w:color w:val="0000FF"/>
                </w:rPr>
                <w:t xml:space="preserve">Default Value: </w:t>
              </w:r>
              <w:r w:rsidR="00582F88" w:rsidRPr="00582F88">
                <w:rPr>
                  <w:color w:val="0000FF"/>
                  <w:rPrChange w:id="809" w:author="Prachi Sharma" w:date="2011-05-20T16:29:00Z">
                    <w:rPr>
                      <w:rFonts w:ascii="Courier" w:hAnsi="Courier"/>
                    </w:rPr>
                  </w:rPrChange>
                </w:rPr>
                <w:t>no</w:t>
              </w:r>
            </w:ins>
          </w:p>
          <w:p w:rsidR="008D33DB" w:rsidRDefault="00CA3F90">
            <w:pPr>
              <w:spacing w:line="240" w:lineRule="atLeast"/>
              <w:rPr>
                <w:ins w:id="810" w:author="Prachi Sharma" w:date="2011-05-20T15:59:00Z"/>
                <w:color w:val="0000FF"/>
              </w:rPr>
              <w:pPrChange w:id="811" w:author="Prachi Sharma" w:date="2011-05-20T16:29:00Z">
                <w:pPr/>
              </w:pPrChange>
            </w:pPr>
            <w:ins w:id="812" w:author="Prachi Sharma" w:date="2011-05-20T16:00:00Z">
              <w:r>
                <w:rPr>
                  <w:color w:val="0000FF"/>
                </w:rPr>
                <w:t>Permissible Values:</w:t>
              </w:r>
              <w:r w:rsidR="00582F88" w:rsidRPr="00582F88">
                <w:rPr>
                  <w:color w:val="0000FF"/>
                  <w:rPrChange w:id="813" w:author="Prachi Sharma" w:date="2011-05-20T16:29:00Z">
                    <w:rPr>
                      <w:rFonts w:ascii="Courier" w:hAnsi="Courier"/>
                    </w:rPr>
                  </w:rPrChange>
                </w:rPr>
                <w:t xml:space="preserve"> yes/no</w:t>
              </w:r>
            </w:ins>
          </w:p>
        </w:tc>
      </w:tr>
      <w:tr w:rsidR="00CA3F90" w:rsidTr="000A18E2">
        <w:trPr>
          <w:ins w:id="814" w:author="Prachi Sharma" w:date="2011-05-20T15:59: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815"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816" w:author="Prachi Sharma" w:date="2011-05-20T15:59:00Z"/>
                <w:color w:val="000000"/>
                <w:sz w:val="20"/>
                <w:szCs w:val="20"/>
              </w:rPr>
            </w:pPr>
            <w:ins w:id="817" w:author="Prachi Sharma" w:date="2011-05-20T16:00:00Z">
              <w:r w:rsidRPr="00C340C0">
                <w:rPr>
                  <w:rStyle w:val="courier0"/>
                  <w:color w:val="000000"/>
                  <w:sz w:val="20"/>
                  <w:szCs w:val="20"/>
                </w:rPr>
                <w:t>cas.server.keystore.path</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818"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819" w:author="Prachi Sharma" w:date="2011-05-20T16:00:00Z"/>
                <w:color w:val="0000FF"/>
                <w:rPrChange w:id="820" w:author="Prachi Sharma" w:date="2011-05-20T16:29:00Z">
                  <w:rPr>
                    <w:ins w:id="821" w:author="Prachi Sharma" w:date="2011-05-20T16:00:00Z"/>
                  </w:rPr>
                </w:rPrChange>
              </w:rPr>
              <w:pPrChange w:id="822" w:author="Prachi Sharma" w:date="2011-05-20T16:29:00Z">
                <w:pPr>
                  <w:tabs>
                    <w:tab w:val="left" w:pos="360"/>
                  </w:tabs>
                  <w:ind w:left="660"/>
                </w:pPr>
              </w:pPrChange>
            </w:pPr>
            <w:ins w:id="823" w:author="Prachi Sharma" w:date="2011-05-20T16:00:00Z">
              <w:r>
                <w:rPr>
                  <w:color w:val="0000FF"/>
                </w:rPr>
                <w:t xml:space="preserve">Description: </w:t>
              </w:r>
              <w:r w:rsidR="00582F88" w:rsidRPr="00582F88">
                <w:rPr>
                  <w:color w:val="0000FF"/>
                  <w:rPrChange w:id="824" w:author="Prachi Sharma" w:date="2011-05-20T16:29:00Z">
                    <w:rPr>
                      <w:rFonts w:ascii="Courier" w:hAnsi="Courier"/>
                    </w:rPr>
                  </w:rPrChange>
                </w:rPr>
                <w:t>This property specifies the path to the keystore file if the server on which CAS is available needs to be accessed using a secure link (an https URL).</w:t>
              </w:r>
            </w:ins>
          </w:p>
          <w:p w:rsidR="008D33DB" w:rsidRDefault="00CA3F90">
            <w:pPr>
              <w:spacing w:line="240" w:lineRule="atLeast"/>
              <w:rPr>
                <w:ins w:id="825" w:author="Prachi Sharma" w:date="2011-05-20T16:00:00Z"/>
                <w:color w:val="0000FF"/>
              </w:rPr>
              <w:pPrChange w:id="826" w:author="Prachi Sharma" w:date="2011-05-20T16:29:00Z">
                <w:pPr>
                  <w:tabs>
                    <w:tab w:val="left" w:pos="360"/>
                  </w:tabs>
                </w:pPr>
              </w:pPrChange>
            </w:pPr>
            <w:ins w:id="827" w:author="Prachi Sharma" w:date="2011-05-20T16:00:00Z">
              <w:r>
                <w:rPr>
                  <w:color w:val="0000FF"/>
                </w:rPr>
                <w:t xml:space="preserve">Default Value: </w:t>
              </w:r>
              <w:r w:rsidR="00582F88" w:rsidRPr="00582F88">
                <w:rPr>
                  <w:color w:val="0000FF"/>
                  <w:rPrChange w:id="828" w:author="Prachi Sharma" w:date="2011-05-20T16:29:00Z">
                    <w:rPr>
                      <w:rFonts w:ascii="Courier" w:hAnsi="Courier"/>
                    </w:rPr>
                  </w:rPrChange>
                </w:rPr>
                <w:t>N/A</w:t>
              </w:r>
            </w:ins>
          </w:p>
          <w:p w:rsidR="008D33DB" w:rsidRDefault="00CA3F90">
            <w:pPr>
              <w:spacing w:line="240" w:lineRule="atLeast"/>
              <w:rPr>
                <w:ins w:id="829" w:author="Prachi Sharma" w:date="2011-05-20T15:59:00Z"/>
                <w:color w:val="0000FF"/>
              </w:rPr>
              <w:pPrChange w:id="830" w:author="Prachi Sharma" w:date="2011-05-20T16:29:00Z">
                <w:pPr/>
              </w:pPrChange>
            </w:pPr>
            <w:ins w:id="831" w:author="Prachi Sharma" w:date="2011-05-20T16:00:00Z">
              <w:r>
                <w:rPr>
                  <w:color w:val="0000FF"/>
                </w:rPr>
                <w:t>Permissible Values:</w:t>
              </w:r>
              <w:r w:rsidR="00582F88" w:rsidRPr="00582F88">
                <w:rPr>
                  <w:color w:val="0000FF"/>
                  <w:rPrChange w:id="832" w:author="Prachi Sharma" w:date="2011-05-20T16:29:00Z">
                    <w:rPr>
                      <w:rFonts w:ascii="Courier" w:hAnsi="Courier"/>
                    </w:rPr>
                  </w:rPrChange>
                </w:rPr>
                <w:t xml:space="preserve"> N/A</w:t>
              </w:r>
            </w:ins>
          </w:p>
        </w:tc>
      </w:tr>
      <w:tr w:rsidR="00CA3F90" w:rsidTr="000A18E2">
        <w:trPr>
          <w:ins w:id="833" w:author="Prachi Sharma" w:date="2011-05-20T15:59: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834"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835" w:author="Prachi Sharma" w:date="2011-05-20T15:59:00Z"/>
                <w:color w:val="000000"/>
                <w:sz w:val="20"/>
                <w:szCs w:val="20"/>
              </w:rPr>
            </w:pPr>
            <w:ins w:id="836" w:author="Prachi Sharma" w:date="2011-05-20T16:00:00Z">
              <w:r w:rsidRPr="00DE5DEB">
                <w:rPr>
                  <w:rStyle w:val="courier0"/>
                  <w:color w:val="000000"/>
                  <w:sz w:val="20"/>
                  <w:szCs w:val="20"/>
                </w:rPr>
                <w:t>email.administrative.emailAddress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837"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838" w:author="Prachi Sharma" w:date="2011-05-20T16:01:00Z"/>
                <w:color w:val="0000FF"/>
              </w:rPr>
              <w:pPrChange w:id="839" w:author="Prachi Sharma" w:date="2011-05-20T16:29:00Z">
                <w:pPr>
                  <w:tabs>
                    <w:tab w:val="left" w:pos="360"/>
                  </w:tabs>
                  <w:ind w:left="660"/>
                </w:pPr>
              </w:pPrChange>
            </w:pPr>
            <w:ins w:id="840" w:author="Prachi Sharma" w:date="2011-05-20T16:01:00Z">
              <w:r>
                <w:rPr>
                  <w:color w:val="0000FF"/>
                </w:rPr>
                <w:t xml:space="preserve">Description: </w:t>
              </w:r>
              <w:r w:rsidR="00582F88" w:rsidRPr="00582F88">
                <w:rPr>
                  <w:color w:val="0000FF"/>
                  <w:rPrChange w:id="841" w:author="Prachi Sharma" w:date="2011-05-20T16:29:00Z">
                    <w:rPr>
                      <w:rFonts w:ascii="Courier" w:hAnsi="Courier"/>
                    </w:rPr>
                  </w:rPrChange>
                </w:rPr>
                <w:t>Email address of the administrator. This could be an email alias if there is more than one administrator.</w:t>
              </w:r>
            </w:ins>
          </w:p>
          <w:p w:rsidR="008D33DB" w:rsidRDefault="00CA3F90">
            <w:pPr>
              <w:spacing w:line="240" w:lineRule="atLeast"/>
              <w:rPr>
                <w:ins w:id="842" w:author="Prachi Sharma" w:date="2011-05-20T16:01:00Z"/>
                <w:color w:val="0000FF"/>
              </w:rPr>
              <w:pPrChange w:id="843" w:author="Prachi Sharma" w:date="2011-05-20T16:29:00Z">
                <w:pPr>
                  <w:tabs>
                    <w:tab w:val="left" w:pos="360"/>
                  </w:tabs>
                </w:pPr>
              </w:pPrChange>
            </w:pPr>
            <w:ins w:id="844" w:author="Prachi Sharma" w:date="2011-05-20T16:01:00Z">
              <w:r>
                <w:rPr>
                  <w:color w:val="0000FF"/>
                </w:rPr>
                <w:t xml:space="preserve">Default Value: </w:t>
              </w:r>
              <w:r w:rsidR="00582F88" w:rsidRPr="00582F88">
                <w:rPr>
                  <w:color w:val="0000FF"/>
                  <w:rPrChange w:id="845" w:author="Prachi Sharma" w:date="2011-05-20T16:29:00Z">
                    <w:rPr>
                      <w:rFonts w:ascii="Courier" w:hAnsi="Courier"/>
                    </w:rPr>
                  </w:rPrChange>
                </w:rPr>
                <w:t>N/A</w:t>
              </w:r>
            </w:ins>
          </w:p>
          <w:p w:rsidR="008D33DB" w:rsidRDefault="00CA3F90">
            <w:pPr>
              <w:spacing w:line="240" w:lineRule="atLeast"/>
              <w:rPr>
                <w:ins w:id="846" w:author="Prachi Sharma" w:date="2011-05-20T15:59:00Z"/>
                <w:color w:val="0000FF"/>
              </w:rPr>
              <w:pPrChange w:id="847" w:author="Prachi Sharma" w:date="2011-05-20T16:29:00Z">
                <w:pPr/>
              </w:pPrChange>
            </w:pPr>
            <w:ins w:id="848" w:author="Prachi Sharma" w:date="2011-05-20T16:01:00Z">
              <w:r>
                <w:rPr>
                  <w:color w:val="0000FF"/>
                </w:rPr>
                <w:t>Permissible Values:</w:t>
              </w:r>
              <w:r w:rsidR="00582F88" w:rsidRPr="00582F88">
                <w:rPr>
                  <w:color w:val="0000FF"/>
                  <w:rPrChange w:id="849" w:author="Prachi Sharma" w:date="2011-05-20T16:29:00Z">
                    <w:rPr>
                      <w:rFonts w:ascii="Courier" w:hAnsi="Courier"/>
                    </w:rPr>
                  </w:rPrChange>
                </w:rPr>
                <w:t xml:space="preserve"> N/A</w:t>
              </w:r>
            </w:ins>
          </w:p>
        </w:tc>
      </w:tr>
      <w:tr w:rsidR="00CA3F90" w:rsidTr="000A18E2">
        <w:trPr>
          <w:ins w:id="850" w:author="Prachi Sharma" w:date="2011-05-20T16:01: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851"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852" w:author="Prachi Sharma" w:date="2011-05-20T16:01:00Z"/>
                <w:color w:val="000000"/>
                <w:sz w:val="20"/>
                <w:szCs w:val="20"/>
              </w:rPr>
            </w:pPr>
            <w:ins w:id="853" w:author="Prachi Sharma" w:date="2011-05-20T16:01:00Z">
              <w:r w:rsidRPr="00DE5DEB">
                <w:rPr>
                  <w:rStyle w:val="courier0"/>
                  <w:color w:val="000000"/>
                  <w:sz w:val="20"/>
                  <w:szCs w:val="20"/>
                </w:rPr>
                <w:t>email.sendEmailFrom.emailAddress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854"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855" w:author="Prachi Sharma" w:date="2011-05-20T16:01:00Z"/>
                <w:color w:val="0000FF"/>
                <w:rPrChange w:id="856" w:author="Prachi Sharma" w:date="2011-05-20T16:29:00Z">
                  <w:rPr>
                    <w:ins w:id="857" w:author="Prachi Sharma" w:date="2011-05-20T16:01:00Z"/>
                    <w:rFonts w:ascii="Book Antiqua" w:hAnsi="Book Antiqua" w:cs="Helvetica"/>
                  </w:rPr>
                </w:rPrChange>
              </w:rPr>
              <w:pPrChange w:id="858" w:author="Prachi Sharma" w:date="2011-05-20T16:29:00Z">
                <w:pPr>
                  <w:tabs>
                    <w:tab w:val="left" w:pos="360"/>
                  </w:tabs>
                  <w:ind w:left="660"/>
                </w:pPr>
              </w:pPrChange>
            </w:pPr>
            <w:ins w:id="859" w:author="Prachi Sharma" w:date="2011-05-20T16:01:00Z">
              <w:r>
                <w:rPr>
                  <w:color w:val="0000FF"/>
                </w:rPr>
                <w:t xml:space="preserve">Description: </w:t>
              </w:r>
              <w:r w:rsidR="00582F88" w:rsidRPr="00582F88">
                <w:rPr>
                  <w:color w:val="0000FF"/>
                  <w:rPrChange w:id="860" w:author="Prachi Sharma" w:date="2011-05-20T16:29:00Z">
                    <w:rPr>
                      <w:rFonts w:ascii="Courier" w:hAnsi="Courier"/>
                    </w:rPr>
                  </w:rPrChange>
                </w:rPr>
                <w:t>Email address used to send email messages from the deployment script.</w:t>
              </w:r>
            </w:ins>
          </w:p>
          <w:p w:rsidR="008D33DB" w:rsidRDefault="00CA3F90">
            <w:pPr>
              <w:spacing w:line="240" w:lineRule="atLeast"/>
              <w:rPr>
                <w:ins w:id="861" w:author="Prachi Sharma" w:date="2011-05-20T16:01:00Z"/>
                <w:color w:val="0000FF"/>
              </w:rPr>
              <w:pPrChange w:id="862" w:author="Prachi Sharma" w:date="2011-05-20T16:29:00Z">
                <w:pPr>
                  <w:tabs>
                    <w:tab w:val="left" w:pos="360"/>
                  </w:tabs>
                </w:pPr>
              </w:pPrChange>
            </w:pPr>
            <w:ins w:id="863" w:author="Prachi Sharma" w:date="2011-05-20T16:01:00Z">
              <w:r>
                <w:rPr>
                  <w:color w:val="0000FF"/>
                </w:rPr>
                <w:t xml:space="preserve">Default Value: </w:t>
              </w:r>
              <w:r w:rsidR="00582F88" w:rsidRPr="00582F88">
                <w:rPr>
                  <w:color w:val="0000FF"/>
                  <w:rPrChange w:id="864" w:author="Prachi Sharma" w:date="2011-05-20T16:29:00Z">
                    <w:rPr>
                      <w:rFonts w:ascii="Courier" w:hAnsi="Courier"/>
                    </w:rPr>
                  </w:rPrChange>
                </w:rPr>
                <w:t>N/A</w:t>
              </w:r>
            </w:ins>
          </w:p>
          <w:p w:rsidR="008D33DB" w:rsidRDefault="00CA3F90">
            <w:pPr>
              <w:spacing w:line="240" w:lineRule="atLeast"/>
              <w:rPr>
                <w:ins w:id="865" w:author="Prachi Sharma" w:date="2011-05-20T16:01:00Z"/>
                <w:color w:val="0000FF"/>
              </w:rPr>
              <w:pPrChange w:id="866" w:author="Prachi Sharma" w:date="2011-05-20T16:29:00Z">
                <w:pPr/>
              </w:pPrChange>
            </w:pPr>
            <w:ins w:id="867" w:author="Prachi Sharma" w:date="2011-05-20T16:01:00Z">
              <w:r>
                <w:rPr>
                  <w:color w:val="0000FF"/>
                </w:rPr>
                <w:t>Permissible Values:</w:t>
              </w:r>
              <w:r w:rsidR="00582F88" w:rsidRPr="00582F88">
                <w:rPr>
                  <w:color w:val="0000FF"/>
                  <w:rPrChange w:id="868" w:author="Prachi Sharma" w:date="2011-05-20T16:29:00Z">
                    <w:rPr>
                      <w:rFonts w:ascii="Courier" w:hAnsi="Courier"/>
                    </w:rPr>
                  </w:rPrChange>
                </w:rPr>
                <w:t xml:space="preserve"> N/A</w:t>
              </w:r>
            </w:ins>
          </w:p>
        </w:tc>
      </w:tr>
      <w:tr w:rsidR="00CA3F90" w:rsidTr="000A18E2">
        <w:trPr>
          <w:ins w:id="869" w:author="Prachi Sharma" w:date="2011-05-20T16:01: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870"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871" w:author="Prachi Sharma" w:date="2011-05-20T16:01:00Z"/>
                <w:color w:val="000000"/>
                <w:sz w:val="20"/>
                <w:szCs w:val="20"/>
              </w:rPr>
            </w:pPr>
            <w:ins w:id="872" w:author="Prachi Sharma" w:date="2011-05-20T16:01:00Z">
              <w:r>
                <w:rPr>
                  <w:rStyle w:val="courier0"/>
                  <w:color w:val="000000"/>
                  <w:sz w:val="20"/>
                  <w:szCs w:val="20"/>
                </w:rPr>
                <w:t>e</w:t>
              </w:r>
              <w:r w:rsidRPr="00DE5DEB">
                <w:rPr>
                  <w:rStyle w:val="courier0"/>
                  <w:color w:val="000000"/>
                  <w:sz w:val="20"/>
                  <w:szCs w:val="20"/>
                </w:rPr>
                <w:t>mail.mailServer</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87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874" w:author="Prachi Sharma" w:date="2011-05-20T16:01:00Z"/>
                <w:color w:val="0000FF"/>
              </w:rPr>
              <w:pPrChange w:id="875" w:author="Prachi Sharma" w:date="2011-05-20T16:29:00Z">
                <w:pPr>
                  <w:tabs>
                    <w:tab w:val="left" w:pos="360"/>
                  </w:tabs>
                  <w:ind w:left="660"/>
                </w:pPr>
              </w:pPrChange>
            </w:pPr>
            <w:ins w:id="876" w:author="Prachi Sharma" w:date="2011-05-20T16:01:00Z">
              <w:r>
                <w:rPr>
                  <w:color w:val="0000FF"/>
                </w:rPr>
                <w:t xml:space="preserve">Description: </w:t>
              </w:r>
              <w:r w:rsidR="00582F88" w:rsidRPr="00582F88">
                <w:rPr>
                  <w:color w:val="0000FF"/>
                  <w:rPrChange w:id="877" w:author="Prachi Sharma" w:date="2011-05-20T16:29:00Z">
                    <w:rPr>
                      <w:rFonts w:ascii="Courier" w:hAnsi="Courier"/>
                    </w:rPr>
                  </w:rPrChange>
                </w:rPr>
                <w:t>The mail server used to send email messages.</w:t>
              </w:r>
            </w:ins>
          </w:p>
          <w:p w:rsidR="008D33DB" w:rsidRDefault="00CA3F90">
            <w:pPr>
              <w:spacing w:line="240" w:lineRule="atLeast"/>
              <w:rPr>
                <w:ins w:id="878" w:author="Prachi Sharma" w:date="2011-05-20T16:01:00Z"/>
                <w:color w:val="0000FF"/>
              </w:rPr>
              <w:pPrChange w:id="879" w:author="Prachi Sharma" w:date="2011-05-20T16:29:00Z">
                <w:pPr>
                  <w:tabs>
                    <w:tab w:val="left" w:pos="360"/>
                  </w:tabs>
                </w:pPr>
              </w:pPrChange>
            </w:pPr>
            <w:ins w:id="880" w:author="Prachi Sharma" w:date="2011-05-20T16:01:00Z">
              <w:r>
                <w:rPr>
                  <w:color w:val="0000FF"/>
                </w:rPr>
                <w:t xml:space="preserve">Default Value: </w:t>
              </w:r>
              <w:r w:rsidR="00582F88" w:rsidRPr="00582F88">
                <w:rPr>
                  <w:color w:val="0000FF"/>
                  <w:rPrChange w:id="881" w:author="Prachi Sharma" w:date="2011-05-20T16:29:00Z">
                    <w:rPr>
                      <w:rFonts w:ascii="Courier" w:hAnsi="Courier"/>
                    </w:rPr>
                  </w:rPrChange>
                </w:rPr>
                <w:t>N/A</w:t>
              </w:r>
            </w:ins>
          </w:p>
          <w:p w:rsidR="008D33DB" w:rsidRDefault="00CA3F90">
            <w:pPr>
              <w:spacing w:line="240" w:lineRule="atLeast"/>
              <w:rPr>
                <w:ins w:id="882" w:author="Prachi Sharma" w:date="2011-05-20T16:01:00Z"/>
                <w:color w:val="0000FF"/>
              </w:rPr>
              <w:pPrChange w:id="883" w:author="Prachi Sharma" w:date="2011-05-20T16:29:00Z">
                <w:pPr/>
              </w:pPrChange>
            </w:pPr>
            <w:ins w:id="884" w:author="Prachi Sharma" w:date="2011-05-20T16:01:00Z">
              <w:r>
                <w:rPr>
                  <w:color w:val="0000FF"/>
                </w:rPr>
                <w:t xml:space="preserve">Permissible Values: </w:t>
              </w:r>
              <w:r w:rsidR="00582F88" w:rsidRPr="00582F88">
                <w:rPr>
                  <w:color w:val="0000FF"/>
                  <w:rPrChange w:id="885" w:author="Prachi Sharma" w:date="2011-05-20T16:29:00Z">
                    <w:rPr>
                      <w:rFonts w:ascii="Courier" w:hAnsi="Courier"/>
                    </w:rPr>
                  </w:rPrChange>
                </w:rPr>
                <w:t>N/A</w:t>
              </w:r>
            </w:ins>
          </w:p>
        </w:tc>
      </w:tr>
      <w:tr w:rsidR="00CA3F90" w:rsidTr="000A18E2">
        <w:trPr>
          <w:ins w:id="886" w:author="Prachi Sharma" w:date="2011-05-20T16:01: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88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888" w:author="Prachi Sharma" w:date="2011-05-20T16:01:00Z"/>
                <w:color w:val="000000"/>
                <w:sz w:val="20"/>
                <w:szCs w:val="20"/>
              </w:rPr>
            </w:pPr>
            <w:ins w:id="889" w:author="Prachi Sharma" w:date="2011-05-20T16:02:00Z">
              <w:r w:rsidRPr="007767A9">
                <w:rPr>
                  <w:rStyle w:val="courier0"/>
                  <w:color w:val="000000"/>
                  <w:sz w:val="20"/>
                  <w:szCs w:val="20"/>
                </w:rPr>
                <w:t>use.email.commonpackage.config</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890"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891" w:author="Prachi Sharma" w:date="2011-05-20T16:02:00Z"/>
                <w:color w:val="0000FF"/>
              </w:rPr>
              <w:pPrChange w:id="892" w:author="Prachi Sharma" w:date="2011-05-20T16:29:00Z">
                <w:pPr>
                  <w:tabs>
                    <w:tab w:val="left" w:pos="360"/>
                  </w:tabs>
                  <w:ind w:left="660"/>
                </w:pPr>
              </w:pPrChange>
            </w:pPr>
            <w:ins w:id="893" w:author="Prachi Sharma" w:date="2011-05-20T16:02:00Z">
              <w:r>
                <w:rPr>
                  <w:color w:val="0000FF"/>
                </w:rPr>
                <w:t xml:space="preserve">Description: </w:t>
              </w:r>
              <w:r w:rsidR="00582F88" w:rsidRPr="00582F88">
                <w:rPr>
                  <w:color w:val="0000FF"/>
                  <w:rPrChange w:id="894" w:author="Prachi Sharma" w:date="2011-05-20T16:29:00Z">
                    <w:rPr>
                      <w:rFonts w:ascii="Courier" w:hAnsi="Courier"/>
                    </w:rPr>
                  </w:rPrChange>
                </w:rPr>
                <w:t>It should be set to true if you want to send email notification on server exceptions.</w:t>
              </w:r>
            </w:ins>
          </w:p>
          <w:p w:rsidR="008D33DB" w:rsidRDefault="00CA3F90">
            <w:pPr>
              <w:spacing w:line="240" w:lineRule="atLeast"/>
              <w:rPr>
                <w:ins w:id="895" w:author="Prachi Sharma" w:date="2011-05-20T16:02:00Z"/>
                <w:color w:val="0000FF"/>
              </w:rPr>
              <w:pPrChange w:id="896" w:author="Prachi Sharma" w:date="2011-05-20T16:29:00Z">
                <w:pPr>
                  <w:tabs>
                    <w:tab w:val="left" w:pos="360"/>
                  </w:tabs>
                </w:pPr>
              </w:pPrChange>
            </w:pPr>
            <w:ins w:id="897" w:author="Prachi Sharma" w:date="2011-05-20T16:02:00Z">
              <w:r>
                <w:rPr>
                  <w:color w:val="0000FF"/>
                </w:rPr>
                <w:lastRenderedPageBreak/>
                <w:t xml:space="preserve">Default Value: </w:t>
              </w:r>
              <w:r w:rsidR="00582F88" w:rsidRPr="00582F88">
                <w:rPr>
                  <w:color w:val="0000FF"/>
                  <w:rPrChange w:id="898" w:author="Prachi Sharma" w:date="2011-05-20T16:29:00Z">
                    <w:rPr>
                      <w:rFonts w:ascii="Courier" w:hAnsi="Courier"/>
                    </w:rPr>
                  </w:rPrChange>
                </w:rPr>
                <w:t>false</w:t>
              </w:r>
            </w:ins>
          </w:p>
          <w:p w:rsidR="008D33DB" w:rsidRDefault="00CA3F90">
            <w:pPr>
              <w:spacing w:line="240" w:lineRule="atLeast"/>
              <w:rPr>
                <w:ins w:id="899" w:author="Prachi Sharma" w:date="2011-05-20T16:01:00Z"/>
                <w:color w:val="0000FF"/>
              </w:rPr>
              <w:pPrChange w:id="900" w:author="Prachi Sharma" w:date="2011-05-20T16:29:00Z">
                <w:pPr/>
              </w:pPrChange>
            </w:pPr>
            <w:ins w:id="901" w:author="Prachi Sharma" w:date="2011-05-20T16:02:00Z">
              <w:r>
                <w:rPr>
                  <w:color w:val="0000FF"/>
                </w:rPr>
                <w:t>Permissible Values:</w:t>
              </w:r>
              <w:r w:rsidR="00582F88" w:rsidRPr="00582F88">
                <w:rPr>
                  <w:color w:val="0000FF"/>
                  <w:rPrChange w:id="902" w:author="Prachi Sharma" w:date="2011-05-20T16:29:00Z">
                    <w:rPr>
                      <w:rFonts w:ascii="Courier" w:hAnsi="Courier"/>
                    </w:rPr>
                  </w:rPrChange>
                </w:rPr>
                <w:t>false,true</w:t>
              </w:r>
            </w:ins>
          </w:p>
        </w:tc>
      </w:tr>
      <w:tr w:rsidR="00CA3F90" w:rsidTr="000A18E2">
        <w:trPr>
          <w:ins w:id="903"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904"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905" w:author="Prachi Sharma" w:date="2011-05-20T16:02:00Z"/>
                <w:color w:val="000000"/>
                <w:sz w:val="20"/>
                <w:szCs w:val="20"/>
              </w:rPr>
            </w:pPr>
            <w:ins w:id="906" w:author="Prachi Sharma" w:date="2011-05-20T16:02:00Z">
              <w:r w:rsidRPr="007767A9">
                <w:rPr>
                  <w:rStyle w:val="courier0"/>
                  <w:color w:val="000000"/>
                  <w:sz w:val="20"/>
                  <w:szCs w:val="20"/>
                </w:rPr>
                <w:lastRenderedPageBreak/>
                <w:t>email.sendEmailTo.emailAddress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907"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908" w:author="Prachi Sharma" w:date="2011-05-20T16:02:00Z"/>
                <w:color w:val="0000FF"/>
              </w:rPr>
              <w:pPrChange w:id="909" w:author="Prachi Sharma" w:date="2011-05-20T16:29:00Z">
                <w:pPr>
                  <w:tabs>
                    <w:tab w:val="left" w:pos="360"/>
                  </w:tabs>
                  <w:ind w:left="660"/>
                </w:pPr>
              </w:pPrChange>
            </w:pPr>
            <w:ins w:id="910" w:author="Prachi Sharma" w:date="2011-05-20T16:02:00Z">
              <w:r>
                <w:rPr>
                  <w:color w:val="0000FF"/>
                </w:rPr>
                <w:t xml:space="preserve">Description: </w:t>
              </w:r>
              <w:r w:rsidR="00582F88" w:rsidRPr="00582F88">
                <w:rPr>
                  <w:color w:val="0000FF"/>
                  <w:rPrChange w:id="911" w:author="Prachi Sharma" w:date="2011-05-20T16:29:00Z">
                    <w:rPr>
                      <w:rFonts w:ascii="Courier" w:hAnsi="Courier"/>
                    </w:rPr>
                  </w:rPrChange>
                </w:rPr>
                <w:t>Server exception’s email recipients. This could be an email alias or comma separated email addresses.</w:t>
              </w:r>
            </w:ins>
          </w:p>
          <w:p w:rsidR="008D33DB" w:rsidRDefault="00CA3F90">
            <w:pPr>
              <w:spacing w:line="240" w:lineRule="atLeast"/>
              <w:rPr>
                <w:ins w:id="912" w:author="Prachi Sharma" w:date="2011-05-20T16:02:00Z"/>
                <w:color w:val="0000FF"/>
              </w:rPr>
              <w:pPrChange w:id="913" w:author="Prachi Sharma" w:date="2011-05-20T16:29:00Z">
                <w:pPr>
                  <w:tabs>
                    <w:tab w:val="left" w:pos="360"/>
                  </w:tabs>
                </w:pPr>
              </w:pPrChange>
            </w:pPr>
            <w:ins w:id="914" w:author="Prachi Sharma" w:date="2011-05-20T16:02:00Z">
              <w:r>
                <w:rPr>
                  <w:color w:val="0000FF"/>
                </w:rPr>
                <w:t xml:space="preserve">Default Value: </w:t>
              </w:r>
              <w:r w:rsidR="00582F88" w:rsidRPr="00582F88">
                <w:rPr>
                  <w:color w:val="0000FF"/>
                  <w:rPrChange w:id="915" w:author="Prachi Sharma" w:date="2011-05-20T16:29:00Z">
                    <w:rPr>
                      <w:rFonts w:ascii="Courier" w:hAnsi="Courier"/>
                    </w:rPr>
                  </w:rPrChange>
                </w:rPr>
                <w:t>N/A</w:t>
              </w:r>
            </w:ins>
          </w:p>
          <w:p w:rsidR="008D33DB" w:rsidRDefault="00CA3F90">
            <w:pPr>
              <w:spacing w:line="240" w:lineRule="atLeast"/>
              <w:rPr>
                <w:ins w:id="916" w:author="Prachi Sharma" w:date="2011-05-20T16:02:00Z"/>
                <w:color w:val="0000FF"/>
              </w:rPr>
              <w:pPrChange w:id="917" w:author="Prachi Sharma" w:date="2011-05-20T16:29:00Z">
                <w:pPr/>
              </w:pPrChange>
            </w:pPr>
            <w:ins w:id="918" w:author="Prachi Sharma" w:date="2011-05-20T16:02:00Z">
              <w:r>
                <w:rPr>
                  <w:color w:val="0000FF"/>
                </w:rPr>
                <w:t xml:space="preserve">Permissible Values: </w:t>
              </w:r>
              <w:r w:rsidR="00582F88" w:rsidRPr="00582F88">
                <w:rPr>
                  <w:color w:val="0000FF"/>
                  <w:rPrChange w:id="919" w:author="Prachi Sharma" w:date="2011-05-20T16:29:00Z">
                    <w:rPr>
                      <w:rFonts w:ascii="Courier" w:hAnsi="Courier"/>
                    </w:rPr>
                  </w:rPrChange>
                </w:rPr>
                <w:t>N/A</w:t>
              </w:r>
            </w:ins>
          </w:p>
        </w:tc>
      </w:tr>
      <w:tr w:rsidR="00CA3F90" w:rsidTr="000A18E2">
        <w:trPr>
          <w:ins w:id="920"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921"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922" w:author="Prachi Sharma" w:date="2011-05-20T16:02:00Z"/>
                <w:color w:val="000000"/>
                <w:sz w:val="20"/>
                <w:szCs w:val="20"/>
              </w:rPr>
            </w:pPr>
            <w:ins w:id="923" w:author="Prachi Sharma" w:date="2011-05-20T16:02:00Z">
              <w:r w:rsidRPr="007767A9">
                <w:rPr>
                  <w:rStyle w:val="courier0"/>
                  <w:color w:val="000000"/>
                  <w:sz w:val="20"/>
                  <w:szCs w:val="20"/>
                </w:rPr>
                <w:t>email.admin.support.emailAddress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924"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925" w:author="Prachi Sharma" w:date="2011-05-20T16:03:00Z"/>
                <w:color w:val="0000FF"/>
                <w:rPrChange w:id="926" w:author="Prachi Sharma" w:date="2011-05-20T16:29:00Z">
                  <w:rPr>
                    <w:ins w:id="927" w:author="Prachi Sharma" w:date="2011-05-20T16:03:00Z"/>
                  </w:rPr>
                </w:rPrChange>
              </w:rPr>
              <w:pPrChange w:id="928" w:author="Prachi Sharma" w:date="2011-05-20T16:29:00Z">
                <w:pPr>
                  <w:tabs>
                    <w:tab w:val="left" w:pos="360"/>
                  </w:tabs>
                  <w:ind w:left="660"/>
                </w:pPr>
              </w:pPrChange>
            </w:pPr>
            <w:ins w:id="929" w:author="Prachi Sharma" w:date="2011-05-20T16:03:00Z">
              <w:r>
                <w:rPr>
                  <w:color w:val="0000FF"/>
                </w:rPr>
                <w:t xml:space="preserve">Description: </w:t>
              </w:r>
              <w:r w:rsidR="00582F88" w:rsidRPr="00582F88">
                <w:rPr>
                  <w:color w:val="0000FF"/>
                  <w:rPrChange w:id="930" w:author="Prachi Sharma" w:date="2011-05-20T16:29:00Z">
                    <w:rPr>
                      <w:rFonts w:ascii="Courier" w:hAnsi="Courier"/>
                    </w:rPr>
                  </w:rPrChange>
                </w:rPr>
                <w:t>Email address of the administrator. This would be included in case email.sendEmailTo.emailAddress  is empty or invalid</w:t>
              </w:r>
            </w:ins>
          </w:p>
          <w:p w:rsidR="008D33DB" w:rsidRDefault="00CA3F90">
            <w:pPr>
              <w:spacing w:line="240" w:lineRule="atLeast"/>
              <w:rPr>
                <w:ins w:id="931" w:author="Prachi Sharma" w:date="2011-05-20T16:03:00Z"/>
                <w:color w:val="0000FF"/>
              </w:rPr>
              <w:pPrChange w:id="932" w:author="Prachi Sharma" w:date="2011-05-20T16:29:00Z">
                <w:pPr>
                  <w:tabs>
                    <w:tab w:val="left" w:pos="360"/>
                  </w:tabs>
                </w:pPr>
              </w:pPrChange>
            </w:pPr>
            <w:ins w:id="933" w:author="Prachi Sharma" w:date="2011-05-20T16:03:00Z">
              <w:r>
                <w:rPr>
                  <w:color w:val="0000FF"/>
                </w:rPr>
                <w:t xml:space="preserve">Default Value: </w:t>
              </w:r>
              <w:r w:rsidR="00582F88" w:rsidRPr="00582F88">
                <w:rPr>
                  <w:color w:val="0000FF"/>
                  <w:rPrChange w:id="934" w:author="Prachi Sharma" w:date="2011-05-20T16:29:00Z">
                    <w:rPr>
                      <w:rFonts w:ascii="Courier" w:hAnsi="Courier"/>
                    </w:rPr>
                  </w:rPrChange>
                </w:rPr>
                <w:t>N/A</w:t>
              </w:r>
            </w:ins>
          </w:p>
          <w:p w:rsidR="008D33DB" w:rsidRDefault="00CA3F90">
            <w:pPr>
              <w:spacing w:line="240" w:lineRule="atLeast"/>
              <w:rPr>
                <w:ins w:id="935" w:author="Prachi Sharma" w:date="2011-05-20T16:02:00Z"/>
                <w:color w:val="0000FF"/>
              </w:rPr>
              <w:pPrChange w:id="936" w:author="Prachi Sharma" w:date="2011-05-20T16:29:00Z">
                <w:pPr/>
              </w:pPrChange>
            </w:pPr>
            <w:ins w:id="937" w:author="Prachi Sharma" w:date="2011-05-20T16:03:00Z">
              <w:r>
                <w:rPr>
                  <w:color w:val="0000FF"/>
                </w:rPr>
                <w:t xml:space="preserve">Permissible Values: </w:t>
              </w:r>
              <w:r w:rsidR="00582F88" w:rsidRPr="00582F88">
                <w:rPr>
                  <w:color w:val="0000FF"/>
                  <w:rPrChange w:id="938" w:author="Prachi Sharma" w:date="2011-05-20T16:29:00Z">
                    <w:rPr>
                      <w:rFonts w:ascii="Courier" w:hAnsi="Courier"/>
                    </w:rPr>
                  </w:rPrChange>
                </w:rPr>
                <w:t>N/A</w:t>
              </w:r>
            </w:ins>
          </w:p>
        </w:tc>
      </w:tr>
      <w:tr w:rsidR="00CA3F90" w:rsidTr="000A18E2">
        <w:trPr>
          <w:ins w:id="939"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940"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941" w:author="Prachi Sharma" w:date="2011-05-20T16:02:00Z"/>
                <w:color w:val="000000"/>
                <w:sz w:val="20"/>
                <w:szCs w:val="20"/>
              </w:rPr>
            </w:pPr>
            <w:ins w:id="942" w:author="Prachi Sharma" w:date="2011-05-20T16:03:00Z">
              <w:r w:rsidRPr="007767A9">
                <w:rPr>
                  <w:rStyle w:val="courier0"/>
                  <w:color w:val="000000"/>
                  <w:sz w:val="20"/>
                  <w:szCs w:val="20"/>
                </w:rPr>
                <w:t>email.sendEmailFrom.name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94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944" w:author="Prachi Sharma" w:date="2011-05-20T16:03:00Z"/>
                <w:color w:val="0000FF"/>
              </w:rPr>
              <w:pPrChange w:id="945" w:author="Prachi Sharma" w:date="2011-05-20T16:29:00Z">
                <w:pPr>
                  <w:tabs>
                    <w:tab w:val="left" w:pos="360"/>
                  </w:tabs>
                  <w:ind w:left="660"/>
                </w:pPr>
              </w:pPrChange>
            </w:pPr>
            <w:ins w:id="946" w:author="Prachi Sharma" w:date="2011-05-20T16:03:00Z">
              <w:r>
                <w:rPr>
                  <w:color w:val="0000FF"/>
                </w:rPr>
                <w:t xml:space="preserve">Description: </w:t>
              </w:r>
              <w:r w:rsidR="00582F88" w:rsidRPr="00582F88">
                <w:rPr>
                  <w:color w:val="0000FF"/>
                  <w:rPrChange w:id="947" w:author="Prachi Sharma" w:date="2011-05-20T16:29:00Z">
                    <w:rPr>
                      <w:rFonts w:ascii="Courier" w:hAnsi="Courier"/>
                    </w:rPr>
                  </w:rPrChange>
                </w:rPr>
                <w:t>The sender name for server exception notification email.</w:t>
              </w:r>
            </w:ins>
          </w:p>
          <w:p w:rsidR="008D33DB" w:rsidRDefault="00CA3F90">
            <w:pPr>
              <w:spacing w:line="240" w:lineRule="atLeast"/>
              <w:rPr>
                <w:ins w:id="948" w:author="Prachi Sharma" w:date="2011-05-20T16:03:00Z"/>
                <w:color w:val="0000FF"/>
              </w:rPr>
              <w:pPrChange w:id="949" w:author="Prachi Sharma" w:date="2011-05-20T16:29:00Z">
                <w:pPr>
                  <w:tabs>
                    <w:tab w:val="left" w:pos="360"/>
                  </w:tabs>
                </w:pPr>
              </w:pPrChange>
            </w:pPr>
            <w:ins w:id="950" w:author="Prachi Sharma" w:date="2011-05-20T16:03:00Z">
              <w:r>
                <w:rPr>
                  <w:color w:val="0000FF"/>
                </w:rPr>
                <w:t xml:space="preserve">Default Value: </w:t>
              </w:r>
              <w:r w:rsidR="00582F88" w:rsidRPr="00582F88">
                <w:rPr>
                  <w:color w:val="0000FF"/>
                  <w:rPrChange w:id="951" w:author="Prachi Sharma" w:date="2011-05-20T16:29:00Z">
                    <w:rPr>
                      <w:rFonts w:ascii="Courier" w:hAnsi="Courier"/>
                    </w:rPr>
                  </w:rPrChange>
                </w:rPr>
                <w:t>N/A</w:t>
              </w:r>
            </w:ins>
          </w:p>
          <w:p w:rsidR="008D33DB" w:rsidRDefault="00CA3F90">
            <w:pPr>
              <w:spacing w:line="240" w:lineRule="atLeast"/>
              <w:rPr>
                <w:ins w:id="952" w:author="Prachi Sharma" w:date="2011-05-20T16:02:00Z"/>
                <w:color w:val="0000FF"/>
              </w:rPr>
              <w:pPrChange w:id="953" w:author="Prachi Sharma" w:date="2011-05-20T16:29:00Z">
                <w:pPr/>
              </w:pPrChange>
            </w:pPr>
            <w:ins w:id="954" w:author="Prachi Sharma" w:date="2011-05-20T16:03:00Z">
              <w:r>
                <w:rPr>
                  <w:color w:val="0000FF"/>
                </w:rPr>
                <w:t xml:space="preserve">Permissible Values: </w:t>
              </w:r>
              <w:r w:rsidR="00582F88" w:rsidRPr="00582F88">
                <w:rPr>
                  <w:color w:val="0000FF"/>
                  <w:rPrChange w:id="955" w:author="Prachi Sharma" w:date="2011-05-20T16:29:00Z">
                    <w:rPr>
                      <w:rFonts w:ascii="Courier" w:hAnsi="Courier"/>
                    </w:rPr>
                  </w:rPrChange>
                </w:rPr>
                <w:t>N/A</w:t>
              </w:r>
            </w:ins>
          </w:p>
        </w:tc>
      </w:tr>
      <w:tr w:rsidR="00CA3F90" w:rsidTr="000A18E2">
        <w:trPr>
          <w:ins w:id="956"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95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958" w:author="Prachi Sharma" w:date="2011-05-20T16:02:00Z"/>
                <w:color w:val="000000"/>
                <w:sz w:val="20"/>
                <w:szCs w:val="20"/>
              </w:rPr>
            </w:pPr>
            <w:ins w:id="959" w:author="Prachi Sharma" w:date="2011-05-20T16:03:00Z">
              <w:r w:rsidRPr="007767A9">
                <w:rPr>
                  <w:rStyle w:val="courier0"/>
                  <w:color w:val="000000"/>
                  <w:sz w:val="20"/>
                  <w:szCs w:val="20"/>
                </w:rPr>
                <w:t>email.exception.subject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960"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961" w:author="Prachi Sharma" w:date="2011-05-20T16:03:00Z"/>
                <w:color w:val="0000FF"/>
                <w:rPrChange w:id="962" w:author="Prachi Sharma" w:date="2011-05-20T16:29:00Z">
                  <w:rPr>
                    <w:ins w:id="963" w:author="Prachi Sharma" w:date="2011-05-20T16:03:00Z"/>
                  </w:rPr>
                </w:rPrChange>
              </w:rPr>
              <w:pPrChange w:id="964" w:author="Prachi Sharma" w:date="2011-05-20T16:29:00Z">
                <w:pPr>
                  <w:tabs>
                    <w:tab w:val="left" w:pos="360"/>
                  </w:tabs>
                  <w:ind w:left="660"/>
                </w:pPr>
              </w:pPrChange>
            </w:pPr>
            <w:ins w:id="965" w:author="Prachi Sharma" w:date="2011-05-20T16:03:00Z">
              <w:r>
                <w:rPr>
                  <w:color w:val="0000FF"/>
                </w:rPr>
                <w:t xml:space="preserve">Description: </w:t>
              </w:r>
              <w:r w:rsidR="00582F88" w:rsidRPr="00582F88">
                <w:rPr>
                  <w:color w:val="0000FF"/>
                  <w:rPrChange w:id="966" w:author="Prachi Sharma" w:date="2011-05-20T16:29:00Z">
                    <w:rPr>
                      <w:rFonts w:ascii="Courier" w:hAnsi="Courier"/>
                    </w:rPr>
                  </w:rPrChange>
                </w:rPr>
                <w:t>The subject line for server exception notification email.</w:t>
              </w:r>
            </w:ins>
          </w:p>
          <w:p w:rsidR="008D33DB" w:rsidRDefault="00CA3F90">
            <w:pPr>
              <w:spacing w:line="240" w:lineRule="atLeast"/>
              <w:rPr>
                <w:ins w:id="967" w:author="Prachi Sharma" w:date="2011-05-20T16:03:00Z"/>
                <w:color w:val="0000FF"/>
                <w:rPrChange w:id="968" w:author="Prachi Sharma" w:date="2011-05-20T16:29:00Z">
                  <w:rPr>
                    <w:ins w:id="969" w:author="Prachi Sharma" w:date="2011-05-20T16:03:00Z"/>
                  </w:rPr>
                </w:rPrChange>
              </w:rPr>
              <w:pPrChange w:id="970" w:author="Prachi Sharma" w:date="2011-05-20T16:29:00Z">
                <w:pPr>
                  <w:tabs>
                    <w:tab w:val="left" w:pos="360"/>
                  </w:tabs>
                </w:pPr>
              </w:pPrChange>
            </w:pPr>
            <w:ins w:id="971" w:author="Prachi Sharma" w:date="2011-05-20T16:03:00Z">
              <w:r>
                <w:rPr>
                  <w:color w:val="0000FF"/>
                </w:rPr>
                <w:t xml:space="preserve">Default Value: </w:t>
              </w:r>
              <w:r w:rsidR="00582F88" w:rsidRPr="00582F88">
                <w:rPr>
                  <w:color w:val="0000FF"/>
                  <w:rPrChange w:id="972" w:author="Prachi Sharma" w:date="2011-05-20T16:29:00Z">
                    <w:rPr>
                      <w:rFonts w:ascii="Courier" w:hAnsi="Courier"/>
                    </w:rPr>
                  </w:rPrChange>
                </w:rPr>
                <w:t>System Exception Occurred.</w:t>
              </w:r>
            </w:ins>
          </w:p>
          <w:p w:rsidR="008D33DB" w:rsidRDefault="00CA3F90">
            <w:pPr>
              <w:spacing w:line="240" w:lineRule="atLeast"/>
              <w:rPr>
                <w:ins w:id="973" w:author="Prachi Sharma" w:date="2011-05-20T16:02:00Z"/>
                <w:color w:val="0000FF"/>
              </w:rPr>
              <w:pPrChange w:id="974" w:author="Prachi Sharma" w:date="2011-05-20T16:29:00Z">
                <w:pPr/>
              </w:pPrChange>
            </w:pPr>
            <w:ins w:id="975" w:author="Prachi Sharma" w:date="2011-05-20T16:03:00Z">
              <w:r>
                <w:rPr>
                  <w:color w:val="0000FF"/>
                </w:rPr>
                <w:t xml:space="preserve">Permissible Values: </w:t>
              </w:r>
              <w:r w:rsidR="00582F88" w:rsidRPr="00582F88">
                <w:rPr>
                  <w:color w:val="0000FF"/>
                  <w:rPrChange w:id="976" w:author="Prachi Sharma" w:date="2011-05-20T16:29:00Z">
                    <w:rPr>
                      <w:rFonts w:ascii="Courier" w:hAnsi="Courier"/>
                    </w:rPr>
                  </w:rPrChange>
                </w:rPr>
                <w:t>N/A</w:t>
              </w:r>
            </w:ins>
          </w:p>
        </w:tc>
      </w:tr>
      <w:tr w:rsidR="00CA3F90" w:rsidTr="000A18E2">
        <w:trPr>
          <w:ins w:id="977"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978"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CA3F90" w:rsidP="00897EC9">
            <w:pPr>
              <w:pStyle w:val="Keyword"/>
              <w:rPr>
                <w:ins w:id="979" w:author="Prachi Sharma" w:date="2011-05-20T16:02:00Z"/>
                <w:color w:val="000000"/>
                <w:sz w:val="20"/>
                <w:szCs w:val="20"/>
              </w:rPr>
            </w:pPr>
            <w:ins w:id="980" w:author="Prachi Sharma" w:date="2011-05-20T16:03:00Z">
              <w:r w:rsidRPr="00DE5DEB">
                <w:rPr>
                  <w:rStyle w:val="courier0"/>
                  <w:color w:val="000000"/>
                  <w:sz w:val="20"/>
                  <w:szCs w:val="20"/>
                </w:rPr>
                <w:t>session.timeout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981"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982" w:author="Prachi Sharma" w:date="2011-05-20T16:03:00Z"/>
                <w:color w:val="0000FF"/>
              </w:rPr>
              <w:pPrChange w:id="983" w:author="Prachi Sharma" w:date="2011-05-20T16:29:00Z">
                <w:pPr>
                  <w:tabs>
                    <w:tab w:val="left" w:pos="360"/>
                  </w:tabs>
                  <w:ind w:left="660"/>
                </w:pPr>
              </w:pPrChange>
            </w:pPr>
            <w:ins w:id="984" w:author="Prachi Sharma" w:date="2011-05-20T16:03:00Z">
              <w:r>
                <w:rPr>
                  <w:color w:val="0000FF"/>
                </w:rPr>
                <w:t xml:space="preserve">Description: </w:t>
              </w:r>
              <w:r w:rsidR="00582F88" w:rsidRPr="00582F88">
                <w:rPr>
                  <w:color w:val="0000FF"/>
                  <w:rPrChange w:id="985" w:author="Prachi Sharma" w:date="2011-05-20T16:29:00Z">
                    <w:rPr>
                      <w:rFonts w:ascii="Courier" w:hAnsi="Courier"/>
                      <w:color w:val="000000"/>
                    </w:rPr>
                  </w:rPrChange>
                </w:rPr>
                <w:t>The web application inactivity timeout interval in minutes. Set this to a very high value (for example, 100) if you do not want your users to be timed out ever.</w:t>
              </w:r>
            </w:ins>
          </w:p>
          <w:p w:rsidR="008D33DB" w:rsidRDefault="00CA3F90">
            <w:pPr>
              <w:spacing w:line="240" w:lineRule="atLeast"/>
              <w:rPr>
                <w:ins w:id="986" w:author="Prachi Sharma" w:date="2011-05-20T16:03:00Z"/>
                <w:color w:val="0000FF"/>
              </w:rPr>
              <w:pPrChange w:id="987" w:author="Prachi Sharma" w:date="2011-05-20T16:29:00Z">
                <w:pPr>
                  <w:tabs>
                    <w:tab w:val="left" w:pos="360"/>
                  </w:tabs>
                </w:pPr>
              </w:pPrChange>
            </w:pPr>
            <w:ins w:id="988" w:author="Prachi Sharma" w:date="2011-05-20T16:03:00Z">
              <w:r>
                <w:rPr>
                  <w:color w:val="0000FF"/>
                </w:rPr>
                <w:t xml:space="preserve">Default Value: </w:t>
              </w:r>
              <w:r w:rsidR="00582F88" w:rsidRPr="00582F88">
                <w:rPr>
                  <w:color w:val="0000FF"/>
                  <w:rPrChange w:id="989" w:author="Prachi Sharma" w:date="2011-05-20T16:29:00Z">
                    <w:rPr>
                      <w:rFonts w:ascii="Courier" w:hAnsi="Courier"/>
                    </w:rPr>
                  </w:rPrChange>
                </w:rPr>
                <w:t>30</w:t>
              </w:r>
            </w:ins>
          </w:p>
          <w:p w:rsidR="008D33DB" w:rsidRDefault="00CA3F90">
            <w:pPr>
              <w:spacing w:line="240" w:lineRule="atLeast"/>
              <w:rPr>
                <w:ins w:id="990" w:author="Prachi Sharma" w:date="2011-05-20T16:02:00Z"/>
                <w:color w:val="0000FF"/>
              </w:rPr>
              <w:pPrChange w:id="991" w:author="Prachi Sharma" w:date="2011-05-20T16:29:00Z">
                <w:pPr/>
              </w:pPrChange>
            </w:pPr>
            <w:ins w:id="992" w:author="Prachi Sharma" w:date="2011-05-20T16:03:00Z">
              <w:r>
                <w:rPr>
                  <w:color w:val="0000FF"/>
                </w:rPr>
                <w:t xml:space="preserve">Permissible Values: </w:t>
              </w:r>
              <w:r w:rsidR="00582F88" w:rsidRPr="00582F88">
                <w:rPr>
                  <w:color w:val="0000FF"/>
                  <w:rPrChange w:id="993" w:author="Prachi Sharma" w:date="2011-05-20T16:29:00Z">
                    <w:rPr>
                      <w:rFonts w:ascii="Courier" w:hAnsi="Courier"/>
                    </w:rPr>
                  </w:rPrChange>
                </w:rPr>
                <w:t>Numeric Value</w:t>
              </w:r>
            </w:ins>
          </w:p>
        </w:tc>
      </w:tr>
      <w:tr w:rsidR="00CA3F90" w:rsidTr="000A18E2">
        <w:trPr>
          <w:ins w:id="994"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995"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582F88" w:rsidP="00897EC9">
            <w:pPr>
              <w:pStyle w:val="Keyword"/>
              <w:rPr>
                <w:ins w:id="996" w:author="Prachi Sharma" w:date="2011-05-20T16:02:00Z"/>
                <w:color w:val="000000"/>
                <w:sz w:val="20"/>
                <w:szCs w:val="20"/>
              </w:rPr>
            </w:pPr>
            <w:ins w:id="997" w:author="Prachi Sharma" w:date="2011-05-20T16:03:00Z">
              <w:r w:rsidRPr="00582F88">
                <w:rPr>
                  <w:rStyle w:val="courier0"/>
                  <w:color w:val="000000"/>
                  <w:sz w:val="20"/>
                  <w:szCs w:val="20"/>
                  <w:rPrChange w:id="998" w:author="Prachi Sharma" w:date="2011-05-20T16:26:00Z">
                    <w:rPr>
                      <w:rStyle w:val="courier0"/>
                      <w:rFonts w:cs="Times New Roman"/>
                      <w:color w:val="000000"/>
                      <w:sz w:val="22"/>
                    </w:rPr>
                  </w:rPrChange>
                </w:rPr>
                <w:t>app.additional.info</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999"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1000" w:author="Prachi Sharma" w:date="2011-05-20T16:03:00Z"/>
                <w:color w:val="0000FF"/>
                <w:rPrChange w:id="1001" w:author="Prachi Sharma" w:date="2011-05-20T16:29:00Z">
                  <w:rPr>
                    <w:ins w:id="1002" w:author="Prachi Sharma" w:date="2011-05-20T16:03:00Z"/>
                  </w:rPr>
                </w:rPrChange>
              </w:rPr>
              <w:pPrChange w:id="1003" w:author="Prachi Sharma" w:date="2011-05-20T16:29:00Z">
                <w:pPr>
                  <w:tabs>
                    <w:tab w:val="left" w:pos="360"/>
                  </w:tabs>
                  <w:ind w:left="660"/>
                </w:pPr>
              </w:pPrChange>
            </w:pPr>
            <w:ins w:id="1004" w:author="Prachi Sharma" w:date="2011-05-20T16:03:00Z">
              <w:r>
                <w:rPr>
                  <w:color w:val="0000FF"/>
                </w:rPr>
                <w:t xml:space="preserve">Description: </w:t>
              </w:r>
              <w:r w:rsidR="00582F88" w:rsidRPr="00582F88">
                <w:rPr>
                  <w:color w:val="0000FF"/>
                  <w:rPrChange w:id="1005" w:author="Prachi Sharma" w:date="2011-05-20T16:29:00Z">
                    <w:rPr>
                      <w:rFonts w:ascii="Courier" w:hAnsi="Courier"/>
                    </w:rPr>
                  </w:rPrChange>
                </w:rPr>
                <w:t>This property specifies additional information that needs to be displayed on the home page along with the application information, to identify the instance without referring to URls. This property can be used to put information like ‘SandBox Instance’, ‘Production Instance’</w:t>
              </w:r>
            </w:ins>
          </w:p>
          <w:p w:rsidR="008D33DB" w:rsidRDefault="00CA3F90">
            <w:pPr>
              <w:spacing w:line="240" w:lineRule="atLeast"/>
              <w:rPr>
                <w:ins w:id="1006" w:author="Prachi Sharma" w:date="2011-05-20T16:03:00Z"/>
                <w:color w:val="0000FF"/>
              </w:rPr>
              <w:pPrChange w:id="1007" w:author="Prachi Sharma" w:date="2011-05-20T16:29:00Z">
                <w:pPr>
                  <w:tabs>
                    <w:tab w:val="left" w:pos="360"/>
                  </w:tabs>
                </w:pPr>
              </w:pPrChange>
            </w:pPr>
            <w:ins w:id="1008" w:author="Prachi Sharma" w:date="2011-05-20T16:03:00Z">
              <w:r w:rsidRPr="00596C9A">
                <w:rPr>
                  <w:color w:val="0000FF"/>
                </w:rPr>
                <w:t xml:space="preserve">Default Value: </w:t>
              </w:r>
              <w:r w:rsidR="00582F88" w:rsidRPr="00582F88">
                <w:rPr>
                  <w:color w:val="0000FF"/>
                  <w:rPrChange w:id="1009" w:author="Prachi Sharma" w:date="2011-05-20T16:29:00Z">
                    <w:rPr>
                      <w:rFonts w:ascii="Courier" w:hAnsi="Courier"/>
                    </w:rPr>
                  </w:rPrChange>
                </w:rPr>
                <w:t>N/A</w:t>
              </w:r>
            </w:ins>
          </w:p>
          <w:p w:rsidR="008D33DB" w:rsidRDefault="00CA3F90">
            <w:pPr>
              <w:spacing w:line="240" w:lineRule="atLeast"/>
              <w:rPr>
                <w:ins w:id="1010" w:author="Prachi Sharma" w:date="2011-05-20T16:02:00Z"/>
                <w:color w:val="0000FF"/>
              </w:rPr>
              <w:pPrChange w:id="1011" w:author="Prachi Sharma" w:date="2011-05-20T16:29:00Z">
                <w:pPr/>
              </w:pPrChange>
            </w:pPr>
            <w:ins w:id="1012" w:author="Prachi Sharma" w:date="2011-05-20T16:03:00Z">
              <w:r w:rsidRPr="00596C9A">
                <w:rPr>
                  <w:color w:val="0000FF"/>
                </w:rPr>
                <w:t xml:space="preserve">Permissible Values: </w:t>
              </w:r>
              <w:r w:rsidR="00582F88" w:rsidRPr="00582F88">
                <w:rPr>
                  <w:color w:val="0000FF"/>
                  <w:rPrChange w:id="1013" w:author="Prachi Sharma" w:date="2011-05-20T16:29:00Z">
                    <w:rPr>
                      <w:rFonts w:ascii="Courier" w:hAnsi="Courier"/>
                    </w:rPr>
                  </w:rPrChange>
                </w:rPr>
                <w:t>N/A</w:t>
              </w:r>
            </w:ins>
          </w:p>
        </w:tc>
      </w:tr>
      <w:tr w:rsidR="00CA3F90" w:rsidTr="000A18E2">
        <w:trPr>
          <w:ins w:id="1014"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015"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582F88" w:rsidP="00897EC9">
            <w:pPr>
              <w:pStyle w:val="Keyword"/>
              <w:rPr>
                <w:ins w:id="1016" w:author="Prachi Sharma" w:date="2011-05-20T16:02:00Z"/>
                <w:color w:val="000000"/>
                <w:sz w:val="20"/>
                <w:szCs w:val="20"/>
              </w:rPr>
            </w:pPr>
            <w:ins w:id="1017" w:author="Prachi Sharma" w:date="2011-05-20T16:03:00Z">
              <w:r w:rsidRPr="00582F88">
                <w:rPr>
                  <w:rStyle w:val="courier0"/>
                  <w:color w:val="000000"/>
                  <w:rPrChange w:id="1018" w:author="Prachi Sharma" w:date="2011-05-20T16:26:00Z">
                    <w:rPr>
                      <w:rFonts w:ascii="Courier New" w:hAnsi="Courier New" w:cs="Courier New"/>
                      <w:sz w:val="20"/>
                      <w:szCs w:val="20"/>
                    </w:rPr>
                  </w:rPrChange>
                </w:rPr>
                <w:t>first.admin.department</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019"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1020" w:author="Prachi Sharma" w:date="2011-05-20T16:04:00Z"/>
                <w:color w:val="0000FF"/>
              </w:rPr>
              <w:pPrChange w:id="1021" w:author="Prachi Sharma" w:date="2011-05-20T16:30:00Z">
                <w:pPr>
                  <w:tabs>
                    <w:tab w:val="left" w:pos="360"/>
                  </w:tabs>
                  <w:ind w:left="660"/>
                </w:pPr>
              </w:pPrChange>
            </w:pPr>
            <w:ins w:id="1022" w:author="Prachi Sharma" w:date="2011-05-20T16:04:00Z">
              <w:r>
                <w:rPr>
                  <w:color w:val="0000FF"/>
                </w:rPr>
                <w:t>Description</w:t>
              </w:r>
              <w:r w:rsidR="00582F88" w:rsidRPr="00582F88">
                <w:rPr>
                  <w:color w:val="0000FF"/>
                  <w:rPrChange w:id="1023" w:author="Prachi Sharma" w:date="2011-05-20T16:30:00Z">
                    <w:rPr>
                      <w:rFonts w:ascii="Courier" w:hAnsi="Courier"/>
                    </w:rPr>
                  </w:rPrChange>
                </w:rPr>
                <w:t>: The first department that will be created and used in creating the first administrator user.</w:t>
              </w:r>
            </w:ins>
          </w:p>
          <w:p w:rsidR="008D33DB" w:rsidRDefault="00CA3F90">
            <w:pPr>
              <w:spacing w:line="240" w:lineRule="atLeast"/>
              <w:rPr>
                <w:ins w:id="1024" w:author="Prachi Sharma" w:date="2011-05-20T16:04:00Z"/>
                <w:color w:val="0000FF"/>
              </w:rPr>
              <w:pPrChange w:id="1025" w:author="Prachi Sharma" w:date="2011-05-20T16:30:00Z">
                <w:pPr>
                  <w:tabs>
                    <w:tab w:val="left" w:pos="360"/>
                  </w:tabs>
                </w:pPr>
              </w:pPrChange>
            </w:pPr>
            <w:ins w:id="1026" w:author="Prachi Sharma" w:date="2011-05-20T16:04:00Z">
              <w:r>
                <w:rPr>
                  <w:color w:val="0000FF"/>
                </w:rPr>
                <w:t xml:space="preserve">Default Value: </w:t>
              </w:r>
              <w:r w:rsidR="00582F88" w:rsidRPr="00582F88">
                <w:rPr>
                  <w:color w:val="0000FF"/>
                  <w:rPrChange w:id="1027" w:author="Prachi Sharma" w:date="2011-05-20T16:30:00Z">
                    <w:rPr>
                      <w:rFonts w:ascii="Courier" w:hAnsi="Courier"/>
                    </w:rPr>
                  </w:rPrChange>
                </w:rPr>
                <w:t>N/A</w:t>
              </w:r>
            </w:ins>
          </w:p>
          <w:p w:rsidR="008D33DB" w:rsidRDefault="00CA3F90">
            <w:pPr>
              <w:spacing w:line="240" w:lineRule="atLeast"/>
              <w:rPr>
                <w:ins w:id="1028" w:author="Prachi Sharma" w:date="2011-05-20T16:02:00Z"/>
                <w:color w:val="0000FF"/>
              </w:rPr>
              <w:pPrChange w:id="1029" w:author="Prachi Sharma" w:date="2011-05-20T16:30:00Z">
                <w:pPr/>
              </w:pPrChange>
            </w:pPr>
            <w:ins w:id="1030" w:author="Prachi Sharma" w:date="2011-05-20T16:04:00Z">
              <w:r>
                <w:rPr>
                  <w:color w:val="0000FF"/>
                </w:rPr>
                <w:t xml:space="preserve">Permissible Values: </w:t>
              </w:r>
              <w:r w:rsidR="00582F88" w:rsidRPr="00582F88">
                <w:rPr>
                  <w:color w:val="0000FF"/>
                  <w:rPrChange w:id="1031" w:author="Prachi Sharma" w:date="2011-05-20T16:30:00Z">
                    <w:rPr>
                      <w:rFonts w:ascii="Courier" w:hAnsi="Courier"/>
                    </w:rPr>
                  </w:rPrChange>
                </w:rPr>
                <w:t>N/A</w:t>
              </w:r>
            </w:ins>
          </w:p>
        </w:tc>
      </w:tr>
      <w:tr w:rsidR="00CA3F90" w:rsidTr="000A18E2">
        <w:trPr>
          <w:ins w:id="1032"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033"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582F88" w:rsidP="00897EC9">
            <w:pPr>
              <w:pStyle w:val="Keyword"/>
              <w:rPr>
                <w:ins w:id="1034" w:author="Prachi Sharma" w:date="2011-05-20T16:02:00Z"/>
                <w:color w:val="000000"/>
                <w:sz w:val="20"/>
                <w:szCs w:val="20"/>
              </w:rPr>
            </w:pPr>
            <w:ins w:id="1035" w:author="Prachi Sharma" w:date="2011-05-20T16:04:00Z">
              <w:r w:rsidRPr="00582F88">
                <w:rPr>
                  <w:rStyle w:val="courier0"/>
                  <w:color w:val="000000"/>
                  <w:rPrChange w:id="1036" w:author="Prachi Sharma" w:date="2011-05-20T16:26:00Z">
                    <w:rPr>
                      <w:rFonts w:ascii="Courier New" w:hAnsi="Courier New" w:cs="Courier New"/>
                      <w:sz w:val="20"/>
                      <w:szCs w:val="20"/>
                    </w:rPr>
                  </w:rPrChange>
                </w:rPr>
                <w:t>first.admin.institution</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037"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1038" w:author="Prachi Sharma" w:date="2011-05-20T16:04:00Z"/>
                <w:color w:val="0000FF"/>
              </w:rPr>
              <w:pPrChange w:id="1039" w:author="Prachi Sharma" w:date="2011-05-20T16:30:00Z">
                <w:pPr>
                  <w:tabs>
                    <w:tab w:val="left" w:pos="360"/>
                  </w:tabs>
                  <w:ind w:left="660"/>
                </w:pPr>
              </w:pPrChange>
            </w:pPr>
            <w:ins w:id="1040" w:author="Prachi Sharma" w:date="2011-05-20T16:04:00Z">
              <w:r>
                <w:rPr>
                  <w:color w:val="0000FF"/>
                </w:rPr>
                <w:t>Description</w:t>
              </w:r>
              <w:r w:rsidR="00582F88" w:rsidRPr="00582F88">
                <w:rPr>
                  <w:color w:val="0000FF"/>
                  <w:rPrChange w:id="1041" w:author="Prachi Sharma" w:date="2011-05-20T16:30:00Z">
                    <w:rPr>
                      <w:rFonts w:ascii="Courier" w:hAnsi="Courier"/>
                    </w:rPr>
                  </w:rPrChange>
                </w:rPr>
                <w:t>: The first institution that will be created and used in creating the first admin user.</w:t>
              </w:r>
            </w:ins>
          </w:p>
          <w:p w:rsidR="008D33DB" w:rsidRDefault="00CA3F90">
            <w:pPr>
              <w:spacing w:line="240" w:lineRule="atLeast"/>
              <w:rPr>
                <w:ins w:id="1042" w:author="Prachi Sharma" w:date="2011-05-20T16:04:00Z"/>
                <w:color w:val="0000FF"/>
              </w:rPr>
              <w:pPrChange w:id="1043" w:author="Prachi Sharma" w:date="2011-05-20T16:30:00Z">
                <w:pPr>
                  <w:tabs>
                    <w:tab w:val="left" w:pos="360"/>
                  </w:tabs>
                </w:pPr>
              </w:pPrChange>
            </w:pPr>
            <w:ins w:id="1044" w:author="Prachi Sharma" w:date="2011-05-20T16:04:00Z">
              <w:r>
                <w:rPr>
                  <w:color w:val="0000FF"/>
                </w:rPr>
                <w:t xml:space="preserve">Default Value: </w:t>
              </w:r>
              <w:r w:rsidR="00582F88" w:rsidRPr="00582F88">
                <w:rPr>
                  <w:color w:val="0000FF"/>
                  <w:rPrChange w:id="1045" w:author="Prachi Sharma" w:date="2011-05-20T16:30:00Z">
                    <w:rPr>
                      <w:rFonts w:ascii="Courier" w:hAnsi="Courier"/>
                    </w:rPr>
                  </w:rPrChange>
                </w:rPr>
                <w:t>N/A</w:t>
              </w:r>
            </w:ins>
          </w:p>
          <w:p w:rsidR="008D33DB" w:rsidRDefault="00CA3F90">
            <w:pPr>
              <w:spacing w:line="240" w:lineRule="atLeast"/>
              <w:rPr>
                <w:ins w:id="1046" w:author="Prachi Sharma" w:date="2011-05-20T16:02:00Z"/>
                <w:color w:val="0000FF"/>
              </w:rPr>
              <w:pPrChange w:id="1047" w:author="Prachi Sharma" w:date="2011-05-20T16:30:00Z">
                <w:pPr/>
              </w:pPrChange>
            </w:pPr>
            <w:ins w:id="1048" w:author="Prachi Sharma" w:date="2011-05-20T16:04:00Z">
              <w:r>
                <w:rPr>
                  <w:color w:val="0000FF"/>
                </w:rPr>
                <w:t xml:space="preserve">Permissible Values: </w:t>
              </w:r>
              <w:r w:rsidR="00582F88" w:rsidRPr="00582F88">
                <w:rPr>
                  <w:color w:val="0000FF"/>
                  <w:rPrChange w:id="1049" w:author="Prachi Sharma" w:date="2011-05-20T16:30:00Z">
                    <w:rPr>
                      <w:rFonts w:ascii="Courier" w:hAnsi="Courier"/>
                    </w:rPr>
                  </w:rPrChange>
                </w:rPr>
                <w:t>N/A</w:t>
              </w:r>
            </w:ins>
          </w:p>
        </w:tc>
      </w:tr>
      <w:tr w:rsidR="00CA3F90" w:rsidTr="000A18E2">
        <w:trPr>
          <w:ins w:id="1050" w:author="Prachi Sharma" w:date="2011-05-20T16:02: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051"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CA3F90" w:rsidRDefault="00582F88" w:rsidP="00897EC9">
            <w:pPr>
              <w:pStyle w:val="Keyword"/>
              <w:rPr>
                <w:ins w:id="1052" w:author="Prachi Sharma" w:date="2011-05-20T16:02:00Z"/>
                <w:color w:val="000000"/>
                <w:sz w:val="20"/>
                <w:szCs w:val="20"/>
              </w:rPr>
            </w:pPr>
            <w:ins w:id="1053" w:author="Prachi Sharma" w:date="2011-05-20T16:04:00Z">
              <w:r w:rsidRPr="00582F88">
                <w:rPr>
                  <w:rStyle w:val="courier0"/>
                  <w:color w:val="000000"/>
                  <w:rPrChange w:id="1054" w:author="Prachi Sharma" w:date="2011-05-20T16:26:00Z">
                    <w:rPr>
                      <w:rFonts w:ascii="Courier New" w:hAnsi="Courier New" w:cs="Courier New"/>
                      <w:sz w:val="20"/>
                      <w:szCs w:val="20"/>
                    </w:rPr>
                  </w:rPrChange>
                </w:rPr>
                <w:lastRenderedPageBreak/>
                <w:t>first.admin.cancerresearchgroup</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055"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CA3F90">
            <w:pPr>
              <w:spacing w:line="240" w:lineRule="atLeast"/>
              <w:rPr>
                <w:ins w:id="1056" w:author="Prachi Sharma" w:date="2011-05-20T16:04:00Z"/>
                <w:color w:val="0000FF"/>
              </w:rPr>
              <w:pPrChange w:id="1057" w:author="Prachi Sharma" w:date="2011-05-20T16:30:00Z">
                <w:pPr>
                  <w:tabs>
                    <w:tab w:val="left" w:pos="360"/>
                  </w:tabs>
                  <w:ind w:left="660"/>
                </w:pPr>
              </w:pPrChange>
            </w:pPr>
            <w:ins w:id="1058" w:author="Prachi Sharma" w:date="2011-05-20T16:04:00Z">
              <w:r>
                <w:rPr>
                  <w:color w:val="0000FF"/>
                </w:rPr>
                <w:t>Description</w:t>
              </w:r>
              <w:r w:rsidR="00582F88" w:rsidRPr="00582F88">
                <w:rPr>
                  <w:color w:val="0000FF"/>
                  <w:rPrChange w:id="1059" w:author="Prachi Sharma" w:date="2011-05-20T16:30:00Z">
                    <w:rPr>
                      <w:rFonts w:ascii="Courier" w:hAnsi="Courier"/>
                    </w:rPr>
                  </w:rPrChange>
                </w:rPr>
                <w:t>: The first cancer research group that will be created and used while creating the first admin user.</w:t>
              </w:r>
            </w:ins>
          </w:p>
          <w:p w:rsidR="008D33DB" w:rsidRDefault="00CA3F90">
            <w:pPr>
              <w:spacing w:line="240" w:lineRule="atLeast"/>
              <w:rPr>
                <w:ins w:id="1060" w:author="Prachi Sharma" w:date="2011-05-20T16:04:00Z"/>
                <w:color w:val="0000FF"/>
              </w:rPr>
              <w:pPrChange w:id="1061" w:author="Prachi Sharma" w:date="2011-05-20T16:30:00Z">
                <w:pPr>
                  <w:tabs>
                    <w:tab w:val="left" w:pos="360"/>
                  </w:tabs>
                </w:pPr>
              </w:pPrChange>
            </w:pPr>
            <w:ins w:id="1062" w:author="Prachi Sharma" w:date="2011-05-20T16:04:00Z">
              <w:r>
                <w:rPr>
                  <w:color w:val="0000FF"/>
                </w:rPr>
                <w:t xml:space="preserve">Default Value: </w:t>
              </w:r>
              <w:r w:rsidR="00582F88" w:rsidRPr="00582F88">
                <w:rPr>
                  <w:color w:val="0000FF"/>
                  <w:rPrChange w:id="1063" w:author="Prachi Sharma" w:date="2011-05-20T16:30:00Z">
                    <w:rPr>
                      <w:rFonts w:ascii="Courier" w:hAnsi="Courier"/>
                    </w:rPr>
                  </w:rPrChange>
                </w:rPr>
                <w:t>N/A</w:t>
              </w:r>
            </w:ins>
          </w:p>
          <w:p w:rsidR="008D33DB" w:rsidRDefault="00CA3F90">
            <w:pPr>
              <w:spacing w:line="240" w:lineRule="atLeast"/>
              <w:rPr>
                <w:ins w:id="1064" w:author="Prachi Sharma" w:date="2011-05-20T16:02:00Z"/>
                <w:color w:val="0000FF"/>
              </w:rPr>
              <w:pPrChange w:id="1065" w:author="Prachi Sharma" w:date="2011-05-20T16:30:00Z">
                <w:pPr/>
              </w:pPrChange>
            </w:pPr>
            <w:ins w:id="1066" w:author="Prachi Sharma" w:date="2011-05-20T16:04:00Z">
              <w:r>
                <w:rPr>
                  <w:color w:val="0000FF"/>
                </w:rPr>
                <w:t xml:space="preserve">Permissible Values: </w:t>
              </w:r>
              <w:r w:rsidR="00582F88" w:rsidRPr="00582F88">
                <w:rPr>
                  <w:color w:val="0000FF"/>
                  <w:rPrChange w:id="1067" w:author="Prachi Sharma" w:date="2011-05-20T16:30:00Z">
                    <w:rPr>
                      <w:rFonts w:ascii="Courier" w:hAnsi="Courier"/>
                    </w:rPr>
                  </w:rPrChange>
                </w:rPr>
                <w:t>N/A</w:t>
              </w:r>
            </w:ins>
          </w:p>
        </w:tc>
      </w:tr>
      <w:tr w:rsidR="00281B29" w:rsidTr="000A18E2">
        <w:trPr>
          <w:ins w:id="1068" w:author="Prachi Sharma" w:date="2011-05-20T16:0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069"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070" w:author="Prachi Sharma" w:date="2011-05-20T16:04:00Z"/>
                <w:color w:val="000000"/>
                <w:sz w:val="20"/>
                <w:szCs w:val="20"/>
              </w:rPr>
            </w:pPr>
            <w:ins w:id="1071" w:author="Prachi Sharma" w:date="2011-05-20T16:04:00Z">
              <w:r w:rsidRPr="00582F88">
                <w:rPr>
                  <w:rStyle w:val="courier0"/>
                  <w:color w:val="000000"/>
                  <w:rPrChange w:id="1072" w:author="Prachi Sharma" w:date="2011-05-20T16:27:00Z">
                    <w:rPr>
                      <w:rFonts w:ascii="Courier New" w:hAnsi="Courier New" w:cs="Courier New"/>
                      <w:sz w:val="20"/>
                      <w:szCs w:val="20"/>
                    </w:rPr>
                  </w:rPrChange>
                </w:rPr>
                <w:t>first.admin.emailAddress</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07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074" w:author="Prachi Sharma" w:date="2011-05-20T16:04:00Z"/>
                <w:color w:val="0000FF"/>
              </w:rPr>
              <w:pPrChange w:id="1075" w:author="Prachi Sharma" w:date="2011-05-20T16:30:00Z">
                <w:pPr>
                  <w:tabs>
                    <w:tab w:val="left" w:pos="360"/>
                  </w:tabs>
                  <w:ind w:left="660"/>
                </w:pPr>
              </w:pPrChange>
            </w:pPr>
            <w:ins w:id="1076" w:author="Prachi Sharma" w:date="2011-05-20T16:04:00Z">
              <w:r>
                <w:rPr>
                  <w:color w:val="0000FF"/>
                </w:rPr>
                <w:t>Description</w:t>
              </w:r>
              <w:r w:rsidR="00582F88" w:rsidRPr="00582F88">
                <w:rPr>
                  <w:color w:val="0000FF"/>
                  <w:rPrChange w:id="1077" w:author="Prachi Sharma" w:date="2011-05-20T16:30:00Z">
                    <w:rPr>
                      <w:rFonts w:ascii="Courier" w:hAnsi="Courier"/>
                    </w:rPr>
                  </w:rPrChange>
                </w:rPr>
                <w:t>:  Email address used in creating the first admin user. It will also be the login name for the first user.</w:t>
              </w:r>
            </w:ins>
          </w:p>
          <w:p w:rsidR="008D33DB" w:rsidRDefault="00281B29">
            <w:pPr>
              <w:spacing w:line="240" w:lineRule="atLeast"/>
              <w:rPr>
                <w:ins w:id="1078" w:author="Prachi Sharma" w:date="2011-05-20T16:04:00Z"/>
                <w:color w:val="0000FF"/>
              </w:rPr>
              <w:pPrChange w:id="1079" w:author="Prachi Sharma" w:date="2011-05-20T16:30:00Z">
                <w:pPr>
                  <w:tabs>
                    <w:tab w:val="left" w:pos="360"/>
                  </w:tabs>
                </w:pPr>
              </w:pPrChange>
            </w:pPr>
            <w:ins w:id="1080" w:author="Prachi Sharma" w:date="2011-05-20T16:04:00Z">
              <w:r>
                <w:rPr>
                  <w:color w:val="0000FF"/>
                </w:rPr>
                <w:t xml:space="preserve">Default Value: </w:t>
              </w:r>
              <w:r w:rsidR="00582F88" w:rsidRPr="00582F88">
                <w:rPr>
                  <w:color w:val="0000FF"/>
                  <w:rPrChange w:id="1081" w:author="Prachi Sharma" w:date="2011-05-20T16:30:00Z">
                    <w:rPr>
                      <w:rFonts w:ascii="Courier" w:hAnsi="Courier"/>
                    </w:rPr>
                  </w:rPrChange>
                </w:rPr>
                <w:t>N/A</w:t>
              </w:r>
            </w:ins>
          </w:p>
          <w:p w:rsidR="008D33DB" w:rsidRDefault="00281B29">
            <w:pPr>
              <w:spacing w:line="240" w:lineRule="atLeast"/>
              <w:rPr>
                <w:ins w:id="1082" w:author="Prachi Sharma" w:date="2011-05-20T16:04:00Z"/>
                <w:color w:val="0000FF"/>
              </w:rPr>
              <w:pPrChange w:id="1083" w:author="Prachi Sharma" w:date="2011-05-20T16:30:00Z">
                <w:pPr/>
              </w:pPrChange>
            </w:pPr>
            <w:ins w:id="1084" w:author="Prachi Sharma" w:date="2011-05-20T16:04:00Z">
              <w:r>
                <w:rPr>
                  <w:color w:val="0000FF"/>
                </w:rPr>
                <w:t xml:space="preserve">Permissible Values: </w:t>
              </w:r>
              <w:r w:rsidR="00582F88" w:rsidRPr="00582F88">
                <w:rPr>
                  <w:color w:val="0000FF"/>
                  <w:rPrChange w:id="1085" w:author="Prachi Sharma" w:date="2011-05-20T16:30:00Z">
                    <w:rPr>
                      <w:rFonts w:ascii="Courier" w:hAnsi="Courier"/>
                    </w:rPr>
                  </w:rPrChange>
                </w:rPr>
                <w:t>N/A</w:t>
              </w:r>
            </w:ins>
          </w:p>
        </w:tc>
      </w:tr>
      <w:tr w:rsidR="00281B29" w:rsidTr="000A18E2">
        <w:trPr>
          <w:ins w:id="1086" w:author="Prachi Sharma" w:date="2011-05-20T16:0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08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088" w:author="Prachi Sharma" w:date="2011-05-20T16:04:00Z"/>
                <w:color w:val="000000"/>
                <w:sz w:val="20"/>
                <w:szCs w:val="20"/>
              </w:rPr>
            </w:pPr>
            <w:ins w:id="1089" w:author="Prachi Sharma" w:date="2011-05-20T16:05:00Z">
              <w:r w:rsidRPr="00582F88">
                <w:rPr>
                  <w:rStyle w:val="courier0"/>
                  <w:color w:val="000000"/>
                  <w:rPrChange w:id="1090" w:author="Prachi Sharma" w:date="2011-05-20T16:27:00Z">
                    <w:rPr>
                      <w:rFonts w:ascii="Courier New" w:hAnsi="Courier New" w:cs="Courier New"/>
                      <w:sz w:val="20"/>
                      <w:szCs w:val="20"/>
                    </w:rPr>
                  </w:rPrChange>
                </w:rPr>
                <w:t>first.admin.password</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091"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092" w:author="Prachi Sharma" w:date="2011-05-20T16:05:00Z"/>
                <w:color w:val="0000FF"/>
                <w:rPrChange w:id="1093" w:author="Prachi Sharma" w:date="2011-05-20T16:30:00Z">
                  <w:rPr>
                    <w:ins w:id="1094" w:author="Prachi Sharma" w:date="2011-05-20T16:05:00Z"/>
                  </w:rPr>
                </w:rPrChange>
              </w:rPr>
              <w:pPrChange w:id="1095" w:author="Prachi Sharma" w:date="2011-05-20T16:30:00Z">
                <w:pPr>
                  <w:tabs>
                    <w:tab w:val="left" w:pos="360"/>
                  </w:tabs>
                  <w:ind w:left="660"/>
                </w:pPr>
              </w:pPrChange>
            </w:pPr>
            <w:ins w:id="1096" w:author="Prachi Sharma" w:date="2011-05-20T16:05:00Z">
              <w:r>
                <w:rPr>
                  <w:color w:val="0000FF"/>
                </w:rPr>
                <w:t>Description</w:t>
              </w:r>
              <w:r w:rsidR="00582F88" w:rsidRPr="00582F88">
                <w:rPr>
                  <w:color w:val="0000FF"/>
                  <w:rPrChange w:id="1097" w:author="Prachi Sharma" w:date="2011-05-20T16:30:00Z">
                    <w:rPr>
                      <w:rFonts w:ascii="Courier" w:hAnsi="Courier"/>
                    </w:rPr>
                  </w:rPrChange>
                </w:rPr>
                <w:t>:  The password of the first admin user of the application</w:t>
              </w:r>
            </w:ins>
          </w:p>
          <w:p w:rsidR="008D33DB" w:rsidRDefault="00281B29">
            <w:pPr>
              <w:spacing w:line="240" w:lineRule="atLeast"/>
              <w:rPr>
                <w:ins w:id="1098" w:author="Prachi Sharma" w:date="2011-05-20T16:05:00Z"/>
                <w:color w:val="0000FF"/>
              </w:rPr>
              <w:pPrChange w:id="1099" w:author="Prachi Sharma" w:date="2011-05-20T16:30:00Z">
                <w:pPr>
                  <w:tabs>
                    <w:tab w:val="left" w:pos="360"/>
                  </w:tabs>
                </w:pPr>
              </w:pPrChange>
            </w:pPr>
            <w:ins w:id="1100" w:author="Prachi Sharma" w:date="2011-05-20T16:05:00Z">
              <w:r>
                <w:rPr>
                  <w:color w:val="0000FF"/>
                </w:rPr>
                <w:t xml:space="preserve">Default Value: </w:t>
              </w:r>
              <w:r w:rsidR="00582F88" w:rsidRPr="00582F88">
                <w:rPr>
                  <w:color w:val="0000FF"/>
                  <w:rPrChange w:id="1101" w:author="Prachi Sharma" w:date="2011-05-20T16:30:00Z">
                    <w:rPr>
                      <w:rFonts w:ascii="Courier" w:hAnsi="Courier"/>
                    </w:rPr>
                  </w:rPrChange>
                </w:rPr>
                <w:t>N/A</w:t>
              </w:r>
            </w:ins>
          </w:p>
          <w:p w:rsidR="008D33DB" w:rsidRDefault="00281B29">
            <w:pPr>
              <w:spacing w:line="240" w:lineRule="atLeast"/>
              <w:rPr>
                <w:ins w:id="1102" w:author="Prachi Sharma" w:date="2011-05-20T16:04:00Z"/>
                <w:color w:val="0000FF"/>
              </w:rPr>
              <w:pPrChange w:id="1103" w:author="Prachi Sharma" w:date="2011-05-20T16:30:00Z">
                <w:pPr/>
              </w:pPrChange>
            </w:pPr>
            <w:ins w:id="1104" w:author="Prachi Sharma" w:date="2011-05-20T16:05:00Z">
              <w:r>
                <w:rPr>
                  <w:color w:val="0000FF"/>
                </w:rPr>
                <w:t xml:space="preserve">Permissible Values: </w:t>
              </w:r>
              <w:r w:rsidR="00582F88" w:rsidRPr="00582F88">
                <w:rPr>
                  <w:color w:val="0000FF"/>
                  <w:rPrChange w:id="1105" w:author="Prachi Sharma" w:date="2011-05-20T16:30:00Z">
                    <w:rPr>
                      <w:rFonts w:ascii="Courier" w:hAnsi="Courier"/>
                    </w:rPr>
                  </w:rPrChange>
                </w:rPr>
                <w:t>N/A</w:t>
              </w:r>
            </w:ins>
          </w:p>
        </w:tc>
      </w:tr>
      <w:tr w:rsidR="00281B29" w:rsidTr="000A18E2">
        <w:trPr>
          <w:ins w:id="1106" w:author="Prachi Sharma" w:date="2011-05-20T16:0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10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108" w:author="Prachi Sharma" w:date="2011-05-20T16:04:00Z"/>
                <w:color w:val="000000"/>
                <w:sz w:val="20"/>
                <w:szCs w:val="20"/>
              </w:rPr>
            </w:pPr>
            <w:ins w:id="1109" w:author="Prachi Sharma" w:date="2011-05-20T16:05:00Z">
              <w:r w:rsidRPr="00582F88">
                <w:rPr>
                  <w:rStyle w:val="courier0"/>
                  <w:color w:val="000000"/>
                  <w:rPrChange w:id="1110" w:author="Prachi Sharma" w:date="2011-05-20T16:27:00Z">
                    <w:rPr>
                      <w:rFonts w:ascii="Calibri" w:hAnsi="Calibri" w:cs="Times New Roman"/>
                      <w:sz w:val="20"/>
                      <w:szCs w:val="20"/>
                    </w:rPr>
                  </w:rPrChange>
                </w:rPr>
                <w:t>caties.mmtx.home</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111"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112" w:author="Prachi Sharma" w:date="2011-05-20T16:05:00Z"/>
                <w:color w:val="0000FF"/>
                <w:rPrChange w:id="1113" w:author="Prachi Sharma" w:date="2011-05-20T16:30:00Z">
                  <w:rPr>
                    <w:ins w:id="1114" w:author="Prachi Sharma" w:date="2011-05-20T16:05:00Z"/>
                  </w:rPr>
                </w:rPrChange>
              </w:rPr>
              <w:pPrChange w:id="1115" w:author="Prachi Sharma" w:date="2011-05-20T16:30:00Z">
                <w:pPr>
                  <w:tabs>
                    <w:tab w:val="left" w:pos="360"/>
                  </w:tabs>
                  <w:ind w:left="660"/>
                </w:pPr>
              </w:pPrChange>
            </w:pPr>
            <w:ins w:id="1116" w:author="Prachi Sharma" w:date="2011-05-20T16:05:00Z">
              <w:r>
                <w:rPr>
                  <w:color w:val="0000FF"/>
                </w:rPr>
                <w:t>Description:</w:t>
              </w:r>
              <w:r w:rsidR="00582F88" w:rsidRPr="00582F88">
                <w:rPr>
                  <w:color w:val="0000FF"/>
                  <w:rPrChange w:id="1117" w:author="Prachi Sharma" w:date="2011-05-20T16:30:00Z">
                    <w:rPr>
                      <w:rFonts w:ascii="Courier" w:hAnsi="Courier"/>
                    </w:rPr>
                  </w:rPrChange>
                </w:rPr>
                <w:t xml:space="preserve"> The folder in which the MMTx library is installed on the machine on which you are going to run the caTIES concept coder service.  This property is only needed when deploying the concept coder server of the caTIES-like component.</w:t>
              </w:r>
            </w:ins>
          </w:p>
          <w:p w:rsidR="008D33DB" w:rsidRDefault="00281B29">
            <w:pPr>
              <w:spacing w:line="240" w:lineRule="atLeast"/>
              <w:rPr>
                <w:ins w:id="1118" w:author="Prachi Sharma" w:date="2011-05-20T16:05:00Z"/>
                <w:color w:val="0000FF"/>
                <w:rPrChange w:id="1119" w:author="Prachi Sharma" w:date="2011-05-20T16:30:00Z">
                  <w:rPr>
                    <w:ins w:id="1120" w:author="Prachi Sharma" w:date="2011-05-20T16:05:00Z"/>
                  </w:rPr>
                </w:rPrChange>
              </w:rPr>
              <w:pPrChange w:id="1121" w:author="Prachi Sharma" w:date="2011-05-20T16:30:00Z">
                <w:pPr>
                  <w:tabs>
                    <w:tab w:val="left" w:pos="360"/>
                  </w:tabs>
                </w:pPr>
              </w:pPrChange>
            </w:pPr>
            <w:ins w:id="1122" w:author="Prachi Sharma" w:date="2011-05-20T16:05:00Z">
              <w:r>
                <w:rPr>
                  <w:color w:val="0000FF"/>
                </w:rPr>
                <w:t xml:space="preserve">Default Value: </w:t>
              </w:r>
              <w:r w:rsidR="00582F88" w:rsidRPr="00582F88">
                <w:rPr>
                  <w:color w:val="0000FF"/>
                  <w:rPrChange w:id="1123" w:author="Prachi Sharma" w:date="2011-05-20T16:30:00Z">
                    <w:rPr>
                      <w:rFonts w:ascii="Courier" w:hAnsi="Courier"/>
                    </w:rPr>
                  </w:rPrChange>
                </w:rPr>
                <w:t xml:space="preserve"> N/A</w:t>
              </w:r>
            </w:ins>
          </w:p>
          <w:p w:rsidR="008D33DB" w:rsidRDefault="00281B29">
            <w:pPr>
              <w:spacing w:line="240" w:lineRule="atLeast"/>
              <w:rPr>
                <w:ins w:id="1124" w:author="Prachi Sharma" w:date="2011-05-20T16:04:00Z"/>
                <w:color w:val="0000FF"/>
              </w:rPr>
              <w:pPrChange w:id="1125" w:author="Prachi Sharma" w:date="2011-05-20T16:30:00Z">
                <w:pPr/>
              </w:pPrChange>
            </w:pPr>
            <w:ins w:id="1126" w:author="Prachi Sharma" w:date="2011-05-20T16:05:00Z">
              <w:r>
                <w:rPr>
                  <w:color w:val="0000FF"/>
                </w:rPr>
                <w:t>Permissible Values:</w:t>
              </w:r>
              <w:r w:rsidR="00582F88" w:rsidRPr="00582F88">
                <w:rPr>
                  <w:color w:val="0000FF"/>
                  <w:rPrChange w:id="1127" w:author="Prachi Sharma" w:date="2011-05-20T16:30:00Z">
                    <w:rPr>
                      <w:rFonts w:ascii="Courier" w:hAnsi="Courier"/>
                    </w:rPr>
                  </w:rPrChange>
                </w:rPr>
                <w:t xml:space="preserve">  N/A</w:t>
              </w:r>
            </w:ins>
          </w:p>
        </w:tc>
      </w:tr>
      <w:tr w:rsidR="00281B29" w:rsidTr="000A18E2">
        <w:trPr>
          <w:ins w:id="1128" w:author="Prachi Sharma" w:date="2011-05-20T16:0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129"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8D33DB" w:rsidRDefault="00582F88">
            <w:pPr>
              <w:pStyle w:val="Keyword"/>
              <w:rPr>
                <w:ins w:id="1130" w:author="Prachi Sharma" w:date="2011-05-20T16:05:00Z"/>
                <w:rStyle w:val="courier0"/>
                <w:color w:val="000000"/>
                <w:rPrChange w:id="1131" w:author="Prachi Sharma" w:date="2011-05-20T16:27:00Z">
                  <w:rPr>
                    <w:ins w:id="1132" w:author="Prachi Sharma" w:date="2011-05-20T16:05:00Z"/>
                    <w:rFonts w:ascii="Courier New" w:hAnsi="Courier New" w:cs="Courier New"/>
                    <w:sz w:val="20"/>
                    <w:szCs w:val="20"/>
                    <w:lang w:bidi="ar-SA"/>
                  </w:rPr>
                </w:rPrChange>
              </w:rPr>
              <w:pPrChange w:id="1133" w:author="Prachi Sharma" w:date="2011-05-20T16:27: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PrChange>
            </w:pPr>
            <w:ins w:id="1134" w:author="Prachi Sharma" w:date="2011-05-20T16:05:00Z">
              <w:r w:rsidRPr="00582F88">
                <w:rPr>
                  <w:rStyle w:val="courier0"/>
                  <w:color w:val="000000"/>
                  <w:rPrChange w:id="1135" w:author="Prachi Sharma" w:date="2011-05-20T16:27:00Z">
                    <w:rPr>
                      <w:rFonts w:ascii="Courier New" w:hAnsi="Courier New" w:cs="Courier New"/>
                      <w:sz w:val="20"/>
                      <w:szCs w:val="20"/>
                      <w:lang w:bidi="ar-SA"/>
                    </w:rPr>
                  </w:rPrChange>
                </w:rPr>
                <w:t>show.hide.forms.based.on.CPs</w:t>
              </w:r>
            </w:ins>
          </w:p>
          <w:p w:rsidR="00281B29" w:rsidRDefault="00281B29" w:rsidP="00897EC9">
            <w:pPr>
              <w:pStyle w:val="Keyword"/>
              <w:rPr>
                <w:ins w:id="1136" w:author="Prachi Sharma" w:date="2011-05-20T16:04:00Z"/>
                <w:color w:val="000000"/>
                <w:sz w:val="20"/>
                <w:szCs w:val="20"/>
              </w:rPr>
            </w:pPr>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137"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138" w:author="Prachi Sharma" w:date="2011-05-20T16:05:00Z"/>
                <w:color w:val="0000FF"/>
                <w:rPrChange w:id="1139" w:author="Prachi Sharma" w:date="2011-05-20T16:30:00Z">
                  <w:rPr>
                    <w:ins w:id="1140" w:author="Prachi Sharma" w:date="2011-05-20T16:05:00Z"/>
                  </w:rPr>
                </w:rPrChange>
              </w:rPr>
              <w:pPrChange w:id="1141" w:author="Prachi Sharma" w:date="2011-05-20T16:30:00Z">
                <w:pPr>
                  <w:ind w:left="660"/>
                </w:pPr>
              </w:pPrChange>
            </w:pPr>
            <w:ins w:id="1142" w:author="Prachi Sharma" w:date="2011-05-20T16:05:00Z">
              <w:r w:rsidRPr="006D7FC1">
                <w:rPr>
                  <w:color w:val="0000FF"/>
                </w:rPr>
                <w:t xml:space="preserve">Description: </w:t>
              </w:r>
              <w:r w:rsidR="00582F88" w:rsidRPr="00582F88">
                <w:rPr>
                  <w:color w:val="0000FF"/>
                  <w:rPrChange w:id="1143" w:author="Prachi Sharma" w:date="2011-05-20T16:30:00Z">
                    <w:rPr>
                      <w:rFonts w:ascii="Courier" w:hAnsi="Courier"/>
                    </w:rPr>
                  </w:rPrChange>
                </w:rPr>
                <w:t>This property is used during the execution of target 'show_hide_forms_based_on_CPs', which is called in the deployment process. The task is executed only when the value of the property is set to true. The task is used to associate entities/categories with particular CPs. It takes an XML file 'Show_Hide_Forms.xml' as input. The XML has to be modified depending on the associations we want between entities/categories and CPs. The entities/categories when associated to a CP are not visible to any other CP.</w:t>
              </w:r>
            </w:ins>
          </w:p>
          <w:p w:rsidR="008D33DB" w:rsidRDefault="00281B29">
            <w:pPr>
              <w:spacing w:line="240" w:lineRule="atLeast"/>
              <w:rPr>
                <w:ins w:id="1144" w:author="Prachi Sharma" w:date="2011-05-20T16:05:00Z"/>
                <w:color w:val="0000FF"/>
                <w:rPrChange w:id="1145" w:author="Prachi Sharma" w:date="2011-05-20T16:30:00Z">
                  <w:rPr>
                    <w:ins w:id="1146" w:author="Prachi Sharma" w:date="2011-05-20T16:05:00Z"/>
                  </w:rPr>
                </w:rPrChange>
              </w:rPr>
              <w:pPrChange w:id="1147" w:author="Prachi Sharma" w:date="2011-05-20T16:30:00Z">
                <w:pPr/>
              </w:pPrChange>
            </w:pPr>
            <w:ins w:id="1148" w:author="Prachi Sharma" w:date="2011-05-20T16:05:00Z">
              <w:r w:rsidRPr="006D7FC1">
                <w:rPr>
                  <w:color w:val="0000FF"/>
                </w:rPr>
                <w:t xml:space="preserve">Default Value: </w:t>
              </w:r>
              <w:r w:rsidR="00582F88" w:rsidRPr="00582F88">
                <w:rPr>
                  <w:color w:val="0000FF"/>
                  <w:rPrChange w:id="1149" w:author="Prachi Sharma" w:date="2011-05-20T16:30:00Z">
                    <w:rPr>
                      <w:rFonts w:ascii="Courier" w:hAnsi="Courier"/>
                    </w:rPr>
                  </w:rPrChange>
                </w:rPr>
                <w:t>false</w:t>
              </w:r>
            </w:ins>
          </w:p>
          <w:p w:rsidR="008D33DB" w:rsidRDefault="00281B29">
            <w:pPr>
              <w:spacing w:line="240" w:lineRule="atLeast"/>
              <w:rPr>
                <w:ins w:id="1150" w:author="Prachi Sharma" w:date="2011-05-20T16:04:00Z"/>
                <w:color w:val="0000FF"/>
              </w:rPr>
              <w:pPrChange w:id="1151" w:author="Prachi Sharma" w:date="2011-05-20T16:30:00Z">
                <w:pPr/>
              </w:pPrChange>
            </w:pPr>
            <w:ins w:id="1152" w:author="Prachi Sharma" w:date="2011-05-20T16:05:00Z">
              <w:r w:rsidRPr="006D7FC1">
                <w:rPr>
                  <w:color w:val="0000FF"/>
                </w:rPr>
                <w:t>Permissible Values:</w:t>
              </w:r>
              <w:r w:rsidR="00582F88" w:rsidRPr="00582F88">
                <w:rPr>
                  <w:color w:val="0000FF"/>
                  <w:rPrChange w:id="1153" w:author="Prachi Sharma" w:date="2011-05-20T16:30:00Z">
                    <w:rPr>
                      <w:rFonts w:ascii="Courier" w:hAnsi="Courier"/>
                    </w:rPr>
                  </w:rPrChange>
                </w:rPr>
                <w:t xml:space="preserve"> true, false</w:t>
              </w:r>
            </w:ins>
          </w:p>
        </w:tc>
      </w:tr>
      <w:tr w:rsidR="00281B29" w:rsidTr="000A18E2">
        <w:trPr>
          <w:ins w:id="1154" w:author="Prachi Sharma" w:date="2011-05-20T16:0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155"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156" w:author="Prachi Sharma" w:date="2011-05-20T16:04:00Z"/>
                <w:color w:val="000000"/>
                <w:sz w:val="20"/>
                <w:szCs w:val="20"/>
              </w:rPr>
            </w:pPr>
            <w:ins w:id="1157" w:author="Prachi Sharma" w:date="2011-05-20T16:05:00Z">
              <w:r w:rsidRPr="00582F88">
                <w:rPr>
                  <w:rStyle w:val="courier0"/>
                  <w:color w:val="000000"/>
                  <w:rPrChange w:id="1158" w:author="Prachi Sharma" w:date="2011-05-20T16:27:00Z">
                    <w:rPr>
                      <w:rFonts w:ascii="Calibri" w:hAnsi="Calibri" w:cs="Times New Roman"/>
                      <w:sz w:val="20"/>
                      <w:szCs w:val="20"/>
                    </w:rPr>
                  </w:rPrChange>
                </w:rPr>
                <w:t>Application.url</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159"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160" w:author="Prachi Sharma" w:date="2011-05-20T16:05:00Z"/>
                <w:color w:val="0000FF"/>
                <w:rPrChange w:id="1161" w:author="Prachi Sharma" w:date="2011-05-20T16:30:00Z">
                  <w:rPr>
                    <w:ins w:id="1162" w:author="Prachi Sharma" w:date="2011-05-20T16:05:00Z"/>
                  </w:rPr>
                </w:rPrChange>
              </w:rPr>
              <w:pPrChange w:id="1163" w:author="Prachi Sharma" w:date="2011-05-20T16:30:00Z">
                <w:pPr>
                  <w:tabs>
                    <w:tab w:val="left" w:pos="360"/>
                  </w:tabs>
                  <w:ind w:left="660"/>
                </w:pPr>
              </w:pPrChange>
            </w:pPr>
            <w:ins w:id="1164" w:author="Prachi Sharma" w:date="2011-05-20T16:05:00Z">
              <w:r w:rsidRPr="001F5165">
                <w:rPr>
                  <w:color w:val="0000FF"/>
                </w:rPr>
                <w:t xml:space="preserve">Description: </w:t>
              </w:r>
              <w:r w:rsidR="00582F88" w:rsidRPr="00582F88">
                <w:rPr>
                  <w:color w:val="0000FF"/>
                  <w:rPrChange w:id="1165" w:author="Prachi Sharma" w:date="2011-05-20T16:30:00Z">
                    <w:rPr>
                      <w:rFonts w:ascii="Courier" w:hAnsi="Courier"/>
                    </w:rPr>
                  </w:rPrChange>
                </w:rPr>
                <w:t>The application URL is required for creation of Annotation Forms using form import feature of Dynamic Extensions. For importing the forms, it is necessary for the server to be up and running and the URL specified in this property is used for uploading the forms into the application.</w:t>
              </w:r>
            </w:ins>
          </w:p>
          <w:p w:rsidR="008D33DB" w:rsidRDefault="00281B29">
            <w:pPr>
              <w:spacing w:line="240" w:lineRule="atLeast"/>
              <w:rPr>
                <w:ins w:id="1166" w:author="Prachi Sharma" w:date="2011-05-20T16:05:00Z"/>
                <w:color w:val="0000FF"/>
                <w:rPrChange w:id="1167" w:author="Prachi Sharma" w:date="2011-05-20T16:30:00Z">
                  <w:rPr>
                    <w:ins w:id="1168" w:author="Prachi Sharma" w:date="2011-05-20T16:05:00Z"/>
                  </w:rPr>
                </w:rPrChange>
              </w:rPr>
              <w:pPrChange w:id="1169" w:author="Prachi Sharma" w:date="2011-05-20T16:30:00Z">
                <w:pPr>
                  <w:tabs>
                    <w:tab w:val="left" w:pos="360"/>
                  </w:tabs>
                </w:pPr>
              </w:pPrChange>
            </w:pPr>
            <w:ins w:id="1170" w:author="Prachi Sharma" w:date="2011-05-20T16:05:00Z">
              <w:r w:rsidRPr="001F5165">
                <w:rPr>
                  <w:color w:val="0000FF"/>
                </w:rPr>
                <w:t xml:space="preserve">Default Value: </w:t>
              </w:r>
              <w:r w:rsidR="00582F88" w:rsidRPr="00582F88">
                <w:rPr>
                  <w:color w:val="0000FF"/>
                  <w:rPrChange w:id="1171" w:author="Prachi Sharma" w:date="2011-05-20T16:30:00Z">
                    <w:rPr>
                      <w:rFonts w:ascii="Courier" w:hAnsi="Courier"/>
                    </w:rPr>
                  </w:rPrChange>
                </w:rPr>
                <w:t>N/A</w:t>
              </w:r>
            </w:ins>
          </w:p>
          <w:p w:rsidR="008D33DB" w:rsidRDefault="00281B29">
            <w:pPr>
              <w:spacing w:line="240" w:lineRule="atLeast"/>
              <w:rPr>
                <w:ins w:id="1172" w:author="Prachi Sharma" w:date="2011-05-20T16:04:00Z"/>
                <w:color w:val="0000FF"/>
              </w:rPr>
              <w:pPrChange w:id="1173" w:author="Prachi Sharma" w:date="2011-05-20T16:30:00Z">
                <w:pPr/>
              </w:pPrChange>
            </w:pPr>
            <w:ins w:id="1174" w:author="Prachi Sharma" w:date="2011-05-20T16:05:00Z">
              <w:r w:rsidRPr="001F5165">
                <w:rPr>
                  <w:color w:val="0000FF"/>
                </w:rPr>
                <w:t xml:space="preserve">Permissible Values: </w:t>
              </w:r>
              <w:r w:rsidR="00582F88" w:rsidRPr="00582F88">
                <w:rPr>
                  <w:color w:val="0000FF"/>
                  <w:rPrChange w:id="1175" w:author="Prachi Sharma" w:date="2011-05-20T16:30:00Z">
                    <w:rPr>
                      <w:rFonts w:ascii="Courier" w:hAnsi="Courier"/>
                    </w:rPr>
                  </w:rPrChange>
                </w:rPr>
                <w:t>Application URL on which the categories need to be created. (http://127.0.0.1:8080/catissuecore)</w:t>
              </w:r>
            </w:ins>
          </w:p>
        </w:tc>
      </w:tr>
      <w:tr w:rsidR="00281B29" w:rsidTr="000A18E2">
        <w:trPr>
          <w:ins w:id="1176" w:author="Prachi Sharma" w:date="2011-05-20T16:04: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177"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178" w:author="Prachi Sharma" w:date="2011-05-20T16:04:00Z"/>
                <w:color w:val="000000"/>
                <w:sz w:val="20"/>
                <w:szCs w:val="20"/>
              </w:rPr>
            </w:pPr>
            <w:ins w:id="1179" w:author="Prachi Sharma" w:date="2011-05-20T16:06:00Z">
              <w:r w:rsidRPr="00582F88">
                <w:rPr>
                  <w:rStyle w:val="courier0"/>
                  <w:color w:val="000000"/>
                  <w:rPrChange w:id="1180" w:author="Prachi Sharma" w:date="2011-05-20T16:27:00Z">
                    <w:rPr>
                      <w:rFonts w:ascii="Calibri" w:hAnsi="Calibri" w:cs="Times New Roman"/>
                      <w:sz w:val="20"/>
                      <w:szCs w:val="20"/>
                    </w:rPr>
                  </w:rPrChange>
                </w:rPr>
                <w:t>cacore.deployable.location</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181"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182" w:author="Prachi Sharma" w:date="2011-05-20T16:06:00Z"/>
                <w:color w:val="0000FF"/>
                <w:rPrChange w:id="1183" w:author="Prachi Sharma" w:date="2011-05-20T16:30:00Z">
                  <w:rPr>
                    <w:ins w:id="1184" w:author="Prachi Sharma" w:date="2011-05-20T16:06:00Z"/>
                  </w:rPr>
                </w:rPrChange>
              </w:rPr>
              <w:pPrChange w:id="1185" w:author="Prachi Sharma" w:date="2011-05-20T16:30:00Z">
                <w:pPr>
                  <w:tabs>
                    <w:tab w:val="left" w:pos="360"/>
                    <w:tab w:val="center" w:pos="4320"/>
                    <w:tab w:val="right" w:pos="8640"/>
                  </w:tabs>
                  <w:ind w:left="660"/>
                </w:pPr>
              </w:pPrChange>
            </w:pPr>
            <w:ins w:id="1186" w:author="Prachi Sharma" w:date="2011-05-20T16:06:00Z">
              <w:r>
                <w:rPr>
                  <w:color w:val="0000FF"/>
                </w:rPr>
                <w:t>Description</w:t>
              </w:r>
              <w:r w:rsidR="00582F88" w:rsidRPr="00582F88">
                <w:rPr>
                  <w:color w:val="0000FF"/>
                  <w:rPrChange w:id="1187" w:author="Prachi Sharma" w:date="2011-05-20T16:30:00Z">
                    <w:rPr>
                      <w:rFonts w:ascii="Courier" w:hAnsi="Courier"/>
                    </w:rPr>
                  </w:rPrChange>
                </w:rPr>
                <w:t>: Specify the folder where the caCORE API jars of DE model is located.  The default DE model jars are available at CATISSUE_HOME/cacore_deployable folder</w:t>
              </w:r>
            </w:ins>
          </w:p>
          <w:p w:rsidR="008D33DB" w:rsidRDefault="00281B29">
            <w:pPr>
              <w:spacing w:line="240" w:lineRule="atLeast"/>
              <w:rPr>
                <w:ins w:id="1188" w:author="Prachi Sharma" w:date="2011-05-20T16:06:00Z"/>
                <w:color w:val="0000FF"/>
                <w:rPrChange w:id="1189" w:author="Prachi Sharma" w:date="2011-05-20T16:30:00Z">
                  <w:rPr>
                    <w:ins w:id="1190" w:author="Prachi Sharma" w:date="2011-05-20T16:06:00Z"/>
                  </w:rPr>
                </w:rPrChange>
              </w:rPr>
              <w:pPrChange w:id="1191" w:author="Prachi Sharma" w:date="2011-05-20T16:30:00Z">
                <w:pPr>
                  <w:tabs>
                    <w:tab w:val="left" w:pos="360"/>
                    <w:tab w:val="center" w:pos="4320"/>
                    <w:tab w:val="right" w:pos="8640"/>
                  </w:tabs>
                </w:pPr>
              </w:pPrChange>
            </w:pPr>
            <w:ins w:id="1192" w:author="Prachi Sharma" w:date="2011-05-20T16:06:00Z">
              <w:r>
                <w:rPr>
                  <w:color w:val="0000FF"/>
                </w:rPr>
                <w:t xml:space="preserve">Default Value: </w:t>
              </w:r>
              <w:r w:rsidR="00582F88" w:rsidRPr="00582F88">
                <w:rPr>
                  <w:color w:val="0000FF"/>
                  <w:rPrChange w:id="1193" w:author="Prachi Sharma" w:date="2011-05-20T16:30:00Z">
                    <w:rPr>
                      <w:rFonts w:ascii="Courier" w:hAnsi="Courier"/>
                    </w:rPr>
                  </w:rPrChange>
                </w:rPr>
                <w:t>./cacore_deployable</w:t>
              </w:r>
            </w:ins>
          </w:p>
          <w:p w:rsidR="008D33DB" w:rsidRDefault="00281B29">
            <w:pPr>
              <w:spacing w:line="240" w:lineRule="atLeast"/>
              <w:rPr>
                <w:ins w:id="1194" w:author="Prachi Sharma" w:date="2011-05-20T16:04:00Z"/>
                <w:color w:val="0000FF"/>
              </w:rPr>
              <w:pPrChange w:id="1195" w:author="Prachi Sharma" w:date="2011-05-20T16:30:00Z">
                <w:pPr>
                  <w:tabs>
                    <w:tab w:val="center" w:pos="4320"/>
                    <w:tab w:val="right" w:pos="8640"/>
                  </w:tabs>
                </w:pPr>
              </w:pPrChange>
            </w:pPr>
            <w:ins w:id="1196" w:author="Prachi Sharma" w:date="2011-05-20T16:06:00Z">
              <w:r>
                <w:rPr>
                  <w:color w:val="0000FF"/>
                </w:rPr>
                <w:lastRenderedPageBreak/>
                <w:t xml:space="preserve">Permissible Values: </w:t>
              </w:r>
              <w:r w:rsidR="00582F88" w:rsidRPr="00582F88">
                <w:rPr>
                  <w:color w:val="0000FF"/>
                  <w:rPrChange w:id="1197" w:author="Prachi Sharma" w:date="2011-05-20T16:30:00Z">
                    <w:rPr>
                      <w:rFonts w:ascii="Courier" w:hAnsi="Courier"/>
                    </w:rPr>
                  </w:rPrChange>
                </w:rPr>
                <w:t>N/A</w:t>
              </w:r>
            </w:ins>
          </w:p>
        </w:tc>
      </w:tr>
      <w:tr w:rsidR="00281B29" w:rsidTr="000A18E2">
        <w:trPr>
          <w:ins w:id="1198" w:author="Prachi Sharma" w:date="2011-05-20T16:06: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199"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200" w:author="Prachi Sharma" w:date="2011-05-20T16:06:00Z"/>
                <w:color w:val="000000"/>
                <w:sz w:val="20"/>
                <w:szCs w:val="20"/>
              </w:rPr>
            </w:pPr>
            <w:ins w:id="1201" w:author="Prachi Sharma" w:date="2011-05-20T16:06:00Z">
              <w:r w:rsidRPr="00582F88">
                <w:rPr>
                  <w:rStyle w:val="courier0"/>
                  <w:color w:val="000000"/>
                  <w:rPrChange w:id="1202" w:author="Prachi Sharma" w:date="2011-05-20T16:27:00Z">
                    <w:rPr>
                      <w:rFonts w:ascii="Courier New" w:hAnsi="Courier New" w:cs="Courier New"/>
                      <w:sz w:val="20"/>
                      <w:szCs w:val="20"/>
                    </w:rPr>
                  </w:rPrChange>
                </w:rPr>
                <w:lastRenderedPageBreak/>
                <w:t>exclude.entitygroup</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20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204" w:author="Prachi Sharma" w:date="2011-05-20T16:06:00Z"/>
                <w:color w:val="0000FF"/>
              </w:rPr>
              <w:pPrChange w:id="1205" w:author="Prachi Sharma" w:date="2011-05-20T16:30:00Z">
                <w:pPr>
                  <w:ind w:left="660"/>
                </w:pPr>
              </w:pPrChange>
            </w:pPr>
            <w:ins w:id="1206" w:author="Prachi Sharma" w:date="2011-05-20T16:06:00Z">
              <w:r w:rsidRPr="006D7FC1">
                <w:rPr>
                  <w:color w:val="0000FF"/>
                </w:rPr>
                <w:t xml:space="preserve">Description: </w:t>
              </w:r>
              <w:r w:rsidR="00582F88" w:rsidRPr="00582F88">
                <w:rPr>
                  <w:color w:val="0000FF"/>
                  <w:rPrChange w:id="1207" w:author="Prachi Sharma" w:date="2011-05-20T16:30:00Z">
                    <w:rPr>
                      <w:rFonts w:ascii="Courier" w:hAnsi="Courier"/>
                    </w:rPr>
                  </w:rPrChange>
                </w:rPr>
                <w:t>Comma separated Entity Group names which are to be excluded from generating the caCORE.</w:t>
              </w:r>
            </w:ins>
          </w:p>
          <w:p w:rsidR="008D33DB" w:rsidRDefault="00281B29">
            <w:pPr>
              <w:spacing w:line="240" w:lineRule="atLeast"/>
              <w:rPr>
                <w:ins w:id="1208" w:author="Prachi Sharma" w:date="2011-05-20T16:06:00Z"/>
                <w:color w:val="0000FF"/>
                <w:rPrChange w:id="1209" w:author="Prachi Sharma" w:date="2011-05-20T16:30:00Z">
                  <w:rPr>
                    <w:ins w:id="1210" w:author="Prachi Sharma" w:date="2011-05-20T16:06:00Z"/>
                  </w:rPr>
                </w:rPrChange>
              </w:rPr>
              <w:pPrChange w:id="1211" w:author="Prachi Sharma" w:date="2011-05-20T16:30:00Z">
                <w:pPr/>
              </w:pPrChange>
            </w:pPr>
            <w:ins w:id="1212" w:author="Prachi Sharma" w:date="2011-05-20T16:06:00Z">
              <w:r w:rsidRPr="006D7FC1">
                <w:rPr>
                  <w:color w:val="0000FF"/>
                </w:rPr>
                <w:t xml:space="preserve">Default Value: </w:t>
              </w:r>
              <w:r w:rsidR="00582F88" w:rsidRPr="00582F88">
                <w:rPr>
                  <w:color w:val="0000FF"/>
                  <w:rPrChange w:id="1213" w:author="Prachi Sharma" w:date="2011-05-20T16:30:00Z">
                    <w:rPr>
                      <w:rFonts w:ascii="Courier" w:hAnsi="Courier"/>
                    </w:rPr>
                  </w:rPrChange>
                </w:rPr>
                <w:t>None</w:t>
              </w:r>
            </w:ins>
          </w:p>
          <w:p w:rsidR="008D33DB" w:rsidRDefault="00281B29">
            <w:pPr>
              <w:spacing w:line="240" w:lineRule="atLeast"/>
              <w:rPr>
                <w:ins w:id="1214" w:author="Prachi Sharma" w:date="2011-05-20T16:06:00Z"/>
                <w:color w:val="0000FF"/>
              </w:rPr>
              <w:pPrChange w:id="1215" w:author="Prachi Sharma" w:date="2011-05-20T16:30:00Z">
                <w:pPr/>
              </w:pPrChange>
            </w:pPr>
            <w:ins w:id="1216" w:author="Prachi Sharma" w:date="2011-05-20T16:06:00Z">
              <w:r w:rsidRPr="006D7FC1">
                <w:rPr>
                  <w:color w:val="0000FF"/>
                </w:rPr>
                <w:t>Permissible Values:</w:t>
              </w:r>
              <w:r w:rsidR="00582F88" w:rsidRPr="00582F88">
                <w:rPr>
                  <w:color w:val="0000FF"/>
                  <w:rPrChange w:id="1217" w:author="Prachi Sharma" w:date="2011-05-20T16:30:00Z">
                    <w:rPr>
                      <w:rFonts w:ascii="Courier" w:hAnsi="Courier"/>
                    </w:rPr>
                  </w:rPrChange>
                </w:rPr>
                <w:t xml:space="preserve"> N/A</w:t>
              </w:r>
            </w:ins>
          </w:p>
        </w:tc>
      </w:tr>
      <w:tr w:rsidR="00281B29" w:rsidTr="000A18E2">
        <w:trPr>
          <w:ins w:id="1218" w:author="Prachi Sharma" w:date="2011-05-20T16:06: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219"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281B29" w:rsidRDefault="00582F88" w:rsidP="00897EC9">
            <w:pPr>
              <w:pStyle w:val="Keyword"/>
              <w:rPr>
                <w:ins w:id="1220" w:author="Prachi Sharma" w:date="2011-05-20T16:06:00Z"/>
                <w:color w:val="000000"/>
                <w:sz w:val="20"/>
                <w:szCs w:val="20"/>
              </w:rPr>
            </w:pPr>
            <w:ins w:id="1221" w:author="Prachi Sharma" w:date="2011-05-20T16:06:00Z">
              <w:r w:rsidRPr="00582F88">
                <w:rPr>
                  <w:rStyle w:val="courier0"/>
                  <w:color w:val="000000"/>
                  <w:rPrChange w:id="1222" w:author="Prachi Sharma" w:date="2011-05-20T16:27:00Z">
                    <w:rPr>
                      <w:rFonts w:ascii="Courier New" w:hAnsi="Courier New" w:cs="Courier New"/>
                      <w:sz w:val="20"/>
                      <w:szCs w:val="20"/>
                    </w:rPr>
                  </w:rPrChange>
                </w:rPr>
                <w:t>include.entitygroup</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223"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224" w:author="Prachi Sharma" w:date="2011-05-20T16:07:00Z"/>
                <w:color w:val="0000FF"/>
              </w:rPr>
              <w:pPrChange w:id="1225" w:author="Prachi Sharma" w:date="2011-05-20T16:30:00Z">
                <w:pPr>
                  <w:ind w:left="660"/>
                </w:pPr>
              </w:pPrChange>
            </w:pPr>
            <w:ins w:id="1226" w:author="Prachi Sharma" w:date="2011-05-20T16:07:00Z">
              <w:r w:rsidRPr="006D7FC1">
                <w:rPr>
                  <w:color w:val="0000FF"/>
                </w:rPr>
                <w:t xml:space="preserve">Description: </w:t>
              </w:r>
              <w:r w:rsidR="00582F88" w:rsidRPr="00582F88">
                <w:rPr>
                  <w:color w:val="0000FF"/>
                  <w:rPrChange w:id="1227" w:author="Prachi Sharma" w:date="2011-05-20T16:30:00Z">
                    <w:rPr>
                      <w:rFonts w:ascii="Courier" w:hAnsi="Courier"/>
                    </w:rPr>
                  </w:rPrChange>
                </w:rPr>
                <w:t>Comma separated Entity Group names which are only to be included for generating the caCORE.</w:t>
              </w:r>
            </w:ins>
          </w:p>
          <w:p w:rsidR="008D33DB" w:rsidRDefault="00281B29">
            <w:pPr>
              <w:spacing w:line="240" w:lineRule="atLeast"/>
              <w:rPr>
                <w:ins w:id="1228" w:author="Prachi Sharma" w:date="2011-05-20T16:07:00Z"/>
                <w:color w:val="0000FF"/>
                <w:rPrChange w:id="1229" w:author="Prachi Sharma" w:date="2011-05-20T16:30:00Z">
                  <w:rPr>
                    <w:ins w:id="1230" w:author="Prachi Sharma" w:date="2011-05-20T16:07:00Z"/>
                  </w:rPr>
                </w:rPrChange>
              </w:rPr>
              <w:pPrChange w:id="1231" w:author="Prachi Sharma" w:date="2011-05-20T16:30:00Z">
                <w:pPr/>
              </w:pPrChange>
            </w:pPr>
            <w:ins w:id="1232" w:author="Prachi Sharma" w:date="2011-05-20T16:07:00Z">
              <w:r w:rsidRPr="006D7FC1">
                <w:rPr>
                  <w:color w:val="0000FF"/>
                </w:rPr>
                <w:t xml:space="preserve">Default Value: </w:t>
              </w:r>
              <w:r w:rsidR="00582F88" w:rsidRPr="00582F88">
                <w:rPr>
                  <w:color w:val="0000FF"/>
                  <w:rPrChange w:id="1233" w:author="Prachi Sharma" w:date="2011-05-20T16:30:00Z">
                    <w:rPr>
                      <w:rFonts w:ascii="Courier" w:hAnsi="Courier"/>
                    </w:rPr>
                  </w:rPrChange>
                </w:rPr>
                <w:t>N/A</w:t>
              </w:r>
            </w:ins>
          </w:p>
          <w:p w:rsidR="008D33DB" w:rsidRDefault="00281B29">
            <w:pPr>
              <w:spacing w:line="240" w:lineRule="atLeast"/>
              <w:rPr>
                <w:ins w:id="1234" w:author="Prachi Sharma" w:date="2011-05-20T16:06:00Z"/>
                <w:color w:val="0000FF"/>
              </w:rPr>
              <w:pPrChange w:id="1235" w:author="Prachi Sharma" w:date="2011-05-20T16:30:00Z">
                <w:pPr/>
              </w:pPrChange>
            </w:pPr>
            <w:ins w:id="1236" w:author="Prachi Sharma" w:date="2011-05-20T16:07:00Z">
              <w:r w:rsidRPr="006D7FC1">
                <w:rPr>
                  <w:color w:val="0000FF"/>
                </w:rPr>
                <w:t>Permissible Values:</w:t>
              </w:r>
              <w:r w:rsidR="00582F88" w:rsidRPr="00582F88">
                <w:rPr>
                  <w:color w:val="0000FF"/>
                  <w:rPrChange w:id="1237" w:author="Prachi Sharma" w:date="2011-05-20T16:30:00Z">
                    <w:rPr>
                      <w:rFonts w:ascii="Courier" w:hAnsi="Courier"/>
                    </w:rPr>
                  </w:rPrChange>
                </w:rPr>
                <w:t xml:space="preserve"> N/A</w:t>
              </w:r>
            </w:ins>
          </w:p>
        </w:tc>
      </w:tr>
      <w:tr w:rsidR="00281B29" w:rsidTr="000A18E2">
        <w:trPr>
          <w:ins w:id="1238" w:author="Prachi Sharma" w:date="2011-05-20T16:06:00Z"/>
        </w:trPr>
        <w:tc>
          <w:tcPr>
            <w:tcW w:w="297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1239" w:author="Prachi Sharma" w:date="2011-05-20T16:13:00Z">
              <w:tcPr>
                <w:tcW w:w="297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8D33DB" w:rsidRDefault="00582F88">
            <w:pPr>
              <w:pStyle w:val="Keyword"/>
              <w:rPr>
                <w:ins w:id="1240" w:author="Prachi Sharma" w:date="2011-05-20T16:06:00Z"/>
                <w:rFonts w:ascii="Courier New" w:hAnsi="Courier New" w:cs="Courier New"/>
                <w:sz w:val="20"/>
                <w:szCs w:val="20"/>
                <w:lang w:bidi="ar-SA"/>
                <w:rPrChange w:id="1241" w:author="Prachi Sharma" w:date="2011-05-20T16:07:00Z">
                  <w:rPr>
                    <w:ins w:id="1242" w:author="Prachi Sharma" w:date="2011-05-20T16:06:00Z"/>
                    <w:color w:val="000000"/>
                    <w:sz w:val="20"/>
                    <w:szCs w:val="20"/>
                  </w:rPr>
                </w:rPrChange>
              </w:rPr>
              <w:pPrChange w:id="1243" w:author="Prachi Sharma" w:date="2011-05-20T16:27:00Z">
                <w:pPr>
                  <w:pStyle w:val="Keyword"/>
                  <w:spacing w:before="60" w:after="60"/>
                </w:pPr>
              </w:pPrChange>
            </w:pPr>
            <w:ins w:id="1244" w:author="Prachi Sharma" w:date="2011-05-20T16:07:00Z">
              <w:r w:rsidRPr="00582F88">
                <w:rPr>
                  <w:rStyle w:val="courier0"/>
                  <w:color w:val="000000"/>
                  <w:rPrChange w:id="1245" w:author="Prachi Sharma" w:date="2011-05-20T16:27:00Z">
                    <w:rPr>
                      <w:rFonts w:ascii="Courier New" w:hAnsi="Courier New" w:cs="Courier New"/>
                      <w:sz w:val="20"/>
                      <w:szCs w:val="20"/>
                      <w:lang w:bidi="ar-SA"/>
                    </w:rPr>
                  </w:rPrChange>
                </w:rPr>
                <w:t>saved.query.owner</w:t>
              </w:r>
            </w:ins>
          </w:p>
        </w:tc>
        <w:tc>
          <w:tcPr>
            <w:tcW w:w="6386" w:type="dxa"/>
            <w:tcBorders>
              <w:top w:val="nil"/>
              <w:left w:val="nil"/>
              <w:bottom w:val="single" w:sz="8" w:space="0" w:color="auto"/>
              <w:right w:val="single" w:sz="8" w:space="0" w:color="auto"/>
            </w:tcBorders>
            <w:tcMar>
              <w:top w:w="0" w:type="dxa"/>
              <w:left w:w="108" w:type="dxa"/>
              <w:bottom w:w="0" w:type="dxa"/>
              <w:right w:w="108" w:type="dxa"/>
            </w:tcMar>
            <w:tcPrChange w:id="1246" w:author="Prachi Sharma" w:date="2011-05-20T16:13: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8D33DB" w:rsidRDefault="00281B29">
            <w:pPr>
              <w:spacing w:line="240" w:lineRule="atLeast"/>
              <w:rPr>
                <w:ins w:id="1247" w:author="Prachi Sharma" w:date="2011-05-20T16:07:00Z"/>
                <w:color w:val="0000FF"/>
                <w:rPrChange w:id="1248" w:author="Prachi Sharma" w:date="2011-05-20T16:30:00Z">
                  <w:rPr>
                    <w:ins w:id="1249" w:author="Prachi Sharma" w:date="2011-05-20T16:07:00Z"/>
                  </w:rPr>
                </w:rPrChange>
              </w:rPr>
              <w:pPrChange w:id="1250" w:author="Prachi Sharma" w:date="2011-05-20T16:30:00Z">
                <w:pPr>
                  <w:ind w:left="660"/>
                </w:pPr>
              </w:pPrChange>
            </w:pPr>
            <w:ins w:id="1251" w:author="Prachi Sharma" w:date="2011-05-20T16:07:00Z">
              <w:r w:rsidRPr="006D7FC1">
                <w:rPr>
                  <w:color w:val="0000FF"/>
                </w:rPr>
                <w:t xml:space="preserve">Description: </w:t>
              </w:r>
              <w:r w:rsidR="00582F88" w:rsidRPr="00582F88">
                <w:rPr>
                  <w:color w:val="0000FF"/>
                  <w:rPrChange w:id="1252" w:author="Prachi Sharma" w:date="2011-05-20T16:30:00Z">
                    <w:rPr>
                      <w:rFonts w:ascii="Courier" w:hAnsi="Courier"/>
                    </w:rPr>
                  </w:rPrChange>
                </w:rPr>
                <w:t xml:space="preserve">This property specifies the login name of the user who should be made the owner of the old saved queries (pre v1.2). </w:t>
              </w:r>
            </w:ins>
          </w:p>
          <w:p w:rsidR="008D33DB" w:rsidRDefault="00582F88">
            <w:pPr>
              <w:spacing w:line="240" w:lineRule="atLeast"/>
              <w:rPr>
                <w:ins w:id="1253" w:author="Prachi Sharma" w:date="2011-05-20T16:07:00Z"/>
                <w:color w:val="0000FF"/>
              </w:rPr>
              <w:pPrChange w:id="1254" w:author="Prachi Sharma" w:date="2011-05-20T16:30:00Z">
                <w:pPr/>
              </w:pPrChange>
            </w:pPr>
            <w:ins w:id="1255" w:author="Prachi Sharma" w:date="2011-05-20T16:07:00Z">
              <w:r w:rsidRPr="00582F88">
                <w:rPr>
                  <w:color w:val="0000FF"/>
                  <w:rPrChange w:id="1256" w:author="Prachi Sharma" w:date="2011-05-20T16:30:00Z">
                    <w:rPr>
                      <w:rFonts w:ascii="Courier" w:hAnsi="Courier"/>
                    </w:rPr>
                  </w:rPrChange>
                </w:rPr>
                <w:t>This property is required to support the shared query feature (which is introduced in v1.2) for old saved queries.</w:t>
              </w:r>
            </w:ins>
          </w:p>
          <w:p w:rsidR="008D33DB" w:rsidRDefault="00281B29">
            <w:pPr>
              <w:spacing w:line="240" w:lineRule="atLeast"/>
              <w:rPr>
                <w:ins w:id="1257" w:author="Prachi Sharma" w:date="2011-05-20T16:07:00Z"/>
                <w:color w:val="0000FF"/>
                <w:rPrChange w:id="1258" w:author="Prachi Sharma" w:date="2011-05-20T16:30:00Z">
                  <w:rPr>
                    <w:ins w:id="1259" w:author="Prachi Sharma" w:date="2011-05-20T16:07:00Z"/>
                  </w:rPr>
                </w:rPrChange>
              </w:rPr>
              <w:pPrChange w:id="1260" w:author="Prachi Sharma" w:date="2011-05-20T16:30:00Z">
                <w:pPr/>
              </w:pPrChange>
            </w:pPr>
            <w:ins w:id="1261" w:author="Prachi Sharma" w:date="2011-05-20T16:07:00Z">
              <w:r w:rsidRPr="006D7FC1">
                <w:rPr>
                  <w:color w:val="0000FF"/>
                </w:rPr>
                <w:t xml:space="preserve">Default Value: </w:t>
              </w:r>
              <w:r w:rsidR="00582F88" w:rsidRPr="00582F88">
                <w:rPr>
                  <w:color w:val="0000FF"/>
                  <w:rPrChange w:id="1262" w:author="Prachi Sharma" w:date="2011-05-20T16:30:00Z">
                    <w:rPr>
                      <w:rFonts w:ascii="Courier" w:hAnsi="Courier"/>
                    </w:rPr>
                  </w:rPrChange>
                </w:rPr>
                <w:t>N/A</w:t>
              </w:r>
            </w:ins>
          </w:p>
          <w:p w:rsidR="008D33DB" w:rsidRDefault="00281B29">
            <w:pPr>
              <w:spacing w:line="240" w:lineRule="atLeast"/>
              <w:rPr>
                <w:ins w:id="1263" w:author="Prachi Sharma" w:date="2011-05-20T16:06:00Z"/>
                <w:color w:val="0000FF"/>
              </w:rPr>
              <w:pPrChange w:id="1264" w:author="Prachi Sharma" w:date="2011-05-20T16:30:00Z">
                <w:pPr/>
              </w:pPrChange>
            </w:pPr>
            <w:ins w:id="1265" w:author="Prachi Sharma" w:date="2011-05-20T16:07:00Z">
              <w:r w:rsidRPr="006D7FC1">
                <w:rPr>
                  <w:color w:val="0000FF"/>
                </w:rPr>
                <w:t>Permissible Values:</w:t>
              </w:r>
              <w:r w:rsidR="00582F88" w:rsidRPr="00582F88">
                <w:rPr>
                  <w:color w:val="0000FF"/>
                  <w:rPrChange w:id="1266" w:author="Prachi Sharma" w:date="2011-05-20T16:30:00Z">
                    <w:rPr>
                      <w:rFonts w:ascii="Courier" w:hAnsi="Courier"/>
                    </w:rPr>
                  </w:rPrChange>
                </w:rPr>
                <w:t xml:space="preserve"> N/A</w:t>
              </w:r>
            </w:ins>
          </w:p>
        </w:tc>
      </w:tr>
    </w:tbl>
    <w:p w:rsidR="008D33DB" w:rsidRDefault="008D33DB">
      <w:pPr>
        <w:rPr>
          <w:del w:id="1267" w:author="Prachi Sharma" w:date="2011-05-20T16:12:00Z"/>
        </w:rPr>
        <w:pPrChange w:id="1268" w:author="Prachi Sharma" w:date="2011-05-17T17:46:00Z">
          <w:pPr>
            <w:pStyle w:val="Caption"/>
          </w:pPr>
        </w:pPrChange>
      </w:pPr>
    </w:p>
    <w:tbl>
      <w:tblPr>
        <w:tblW w:w="0" w:type="auto"/>
        <w:tblInd w:w="108" w:type="dxa"/>
        <w:tblLayout w:type="fixed"/>
        <w:tblCellMar>
          <w:left w:w="0" w:type="dxa"/>
          <w:right w:w="0" w:type="dxa"/>
        </w:tblCellMar>
        <w:tblLook w:val="0000" w:firstRow="0" w:lastRow="0" w:firstColumn="0" w:lastColumn="0" w:noHBand="0" w:noVBand="0"/>
      </w:tblPr>
      <w:tblGrid>
        <w:gridCol w:w="2790"/>
        <w:gridCol w:w="180"/>
        <w:gridCol w:w="6390"/>
        <w:gridCol w:w="108"/>
        <w:tblGridChange w:id="1269">
          <w:tblGrid>
            <w:gridCol w:w="108"/>
            <w:gridCol w:w="2682"/>
            <w:gridCol w:w="108"/>
            <w:gridCol w:w="6570"/>
            <w:gridCol w:w="108"/>
          </w:tblGrid>
        </w:tblGridChange>
      </w:tblGrid>
      <w:tr w:rsidR="00632874" w:rsidDel="000A18E2">
        <w:trPr>
          <w:tblHeader/>
          <w:del w:id="1270" w:author="Prachi Sharma" w:date="2011-05-20T16:12:00Z"/>
        </w:trPr>
        <w:tc>
          <w:tcPr>
            <w:tcW w:w="279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632874" w:rsidRPr="00372A53" w:rsidDel="000A18E2" w:rsidRDefault="00632874" w:rsidP="00D41662">
            <w:pPr>
              <w:pStyle w:val="Keyword"/>
              <w:tabs>
                <w:tab w:val="left" w:pos="360"/>
              </w:tabs>
              <w:jc w:val="center"/>
              <w:rPr>
                <w:del w:id="1271" w:author="Prachi Sharma" w:date="2011-05-20T16:12:00Z"/>
                <w:rStyle w:val="courier0"/>
                <w:rFonts w:ascii="Calibri" w:hAnsi="Calibri" w:cs="Helvetica"/>
                <w:b/>
                <w:bCs/>
                <w:color w:val="000000"/>
                <w:sz w:val="22"/>
              </w:rPr>
            </w:pPr>
            <w:del w:id="1272" w:author="Prachi Sharma" w:date="2011-05-20T16:12:00Z">
              <w:r w:rsidRPr="00372A53" w:rsidDel="000A18E2">
                <w:rPr>
                  <w:rFonts w:ascii="Calibri" w:hAnsi="Calibri"/>
                  <w:b/>
                  <w:bCs/>
                  <w:sz w:val="22"/>
                </w:rPr>
                <w:delText>Property Name</w:delText>
              </w:r>
            </w:del>
          </w:p>
        </w:tc>
        <w:tc>
          <w:tcPr>
            <w:tcW w:w="6678" w:type="dxa"/>
            <w:gridSpan w:val="3"/>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632874" w:rsidRPr="00372A53" w:rsidDel="000A18E2" w:rsidRDefault="00632874" w:rsidP="00D41662">
            <w:pPr>
              <w:pStyle w:val="Keyword"/>
              <w:tabs>
                <w:tab w:val="left" w:pos="360"/>
              </w:tabs>
              <w:jc w:val="center"/>
              <w:rPr>
                <w:del w:id="1273" w:author="Prachi Sharma" w:date="2011-05-20T16:12:00Z"/>
                <w:rFonts w:ascii="Calibri" w:hAnsi="Calibri"/>
                <w:b/>
                <w:bCs/>
                <w:color w:val="0000FF"/>
                <w:sz w:val="22"/>
              </w:rPr>
            </w:pPr>
            <w:del w:id="1274" w:author="Prachi Sharma" w:date="2011-05-20T16:12:00Z">
              <w:r w:rsidRPr="00372A53" w:rsidDel="000A18E2">
                <w:rPr>
                  <w:rFonts w:ascii="Calibri" w:hAnsi="Calibri"/>
                  <w:b/>
                  <w:bCs/>
                  <w:sz w:val="22"/>
                </w:rPr>
                <w:delText>Description</w:delText>
              </w:r>
            </w:del>
          </w:p>
        </w:tc>
      </w:tr>
      <w:tr w:rsidR="00632874" w:rsidDel="000A18E2">
        <w:trPr>
          <w:del w:id="1275"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Pr="00DE5DEB" w:rsidDel="000A18E2" w:rsidRDefault="00E80962" w:rsidP="00D41662">
            <w:pPr>
              <w:pStyle w:val="Keyword"/>
              <w:tabs>
                <w:tab w:val="left" w:pos="360"/>
              </w:tabs>
              <w:rPr>
                <w:del w:id="1276" w:author="Prachi Sharma" w:date="2011-05-20T16:12:00Z"/>
                <w:rStyle w:val="courier0"/>
                <w:rFonts w:cs="Helvetica"/>
                <w:color w:val="000000"/>
                <w:sz w:val="20"/>
                <w:szCs w:val="20"/>
              </w:rPr>
            </w:pPr>
            <w:del w:id="1277" w:author="Prachi Sharma" w:date="2011-05-20T16:12:00Z">
              <w:r w:rsidDel="000A18E2">
                <w:rPr>
                  <w:rStyle w:val="courier0"/>
                  <w:color w:val="000000"/>
                  <w:sz w:val="20"/>
                  <w:szCs w:val="20"/>
                </w:rPr>
                <w:delText>j</w:delText>
              </w:r>
              <w:r w:rsidR="00632874" w:rsidRPr="00DE5DEB" w:rsidDel="000A18E2">
                <w:rPr>
                  <w:rStyle w:val="courier0"/>
                  <w:color w:val="000000"/>
                  <w:sz w:val="20"/>
                  <w:szCs w:val="20"/>
                </w:rPr>
                <w:delText>boss.home.dir</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632874" w:rsidDel="000A18E2" w:rsidRDefault="00632874" w:rsidP="00D41662">
            <w:pPr>
              <w:tabs>
                <w:tab w:val="left" w:pos="360"/>
              </w:tabs>
              <w:rPr>
                <w:del w:id="1278" w:author="Prachi Sharma" w:date="2011-05-20T16:12:00Z"/>
              </w:rPr>
            </w:pPr>
            <w:del w:id="1279" w:author="Prachi Sharma" w:date="2011-05-20T16:12:00Z">
              <w:r w:rsidDel="000A18E2">
                <w:rPr>
                  <w:color w:val="0000FF"/>
                </w:rPr>
                <w:delText xml:space="preserve">Description: </w:delText>
              </w:r>
              <w:r w:rsidRPr="00267349" w:rsidDel="000A18E2">
                <w:delText>This value</w:delText>
              </w:r>
              <w:r w:rsidDel="000A18E2">
                <w:delText xml:space="preserve">should be set to </w:delText>
              </w:r>
              <w:r w:rsidRPr="00806D97" w:rsidDel="000A18E2">
                <w:rPr>
                  <w:rFonts w:ascii="Courier" w:hAnsi="Courier"/>
                  <w:sz w:val="20"/>
                  <w:szCs w:val="20"/>
                </w:rPr>
                <w:delText>JBOSS_HOME</w:delText>
              </w:r>
              <w:r w:rsidDel="000A18E2">
                <w:delText xml:space="preserve">. </w:delText>
              </w:r>
            </w:del>
          </w:p>
          <w:p w:rsidR="00632874" w:rsidDel="000A18E2" w:rsidRDefault="00632874" w:rsidP="00D41662">
            <w:pPr>
              <w:tabs>
                <w:tab w:val="left" w:pos="360"/>
              </w:tabs>
              <w:rPr>
                <w:del w:id="1280" w:author="Prachi Sharma" w:date="2011-05-20T16:12:00Z"/>
              </w:rPr>
            </w:pPr>
            <w:del w:id="1281" w:author="Prachi Sharma" w:date="2011-05-20T16:12:00Z">
              <w:r w:rsidDel="000A18E2">
                <w:rPr>
                  <w:b/>
                  <w:bCs/>
                </w:rPr>
                <w:delText>Note:</w:delText>
              </w:r>
              <w:r w:rsidDel="000A18E2">
                <w:delText xml:space="preserve"> The </w:delText>
              </w:r>
              <w:r w:rsidR="00D423B9" w:rsidDel="000A18E2">
                <w:delText xml:space="preserve">value of </w:delText>
              </w:r>
              <w:r w:rsidR="00D423B9" w:rsidRPr="00806D97" w:rsidDel="000A18E2">
                <w:rPr>
                  <w:rFonts w:ascii="Courier" w:hAnsi="Courier"/>
                  <w:sz w:val="20"/>
                  <w:szCs w:val="20"/>
                </w:rPr>
                <w:delText>JBOSS_HOME</w:delText>
              </w:r>
              <w:r w:rsidR="00D423B9" w:rsidDel="000A18E2">
                <w:delText xml:space="preserve"> should be the path of where the JBoss application was deployed.  The </w:delText>
              </w:r>
              <w:r w:rsidDel="000A18E2">
                <w:delText xml:space="preserve">path must be separated by </w:delText>
              </w:r>
              <w:r w:rsidDel="000A18E2">
                <w:rPr>
                  <w:rFonts w:ascii="Courier New" w:hAnsi="Courier New" w:cs="Courier New"/>
                </w:rPr>
                <w:delText>‘</w:delText>
              </w:r>
              <w:r w:rsidRPr="00FA5A17" w:rsidDel="000A18E2">
                <w:rPr>
                  <w:rFonts w:ascii="Courier New" w:hAnsi="Courier New" w:cs="Courier New"/>
                  <w:sz w:val="20"/>
                  <w:szCs w:val="20"/>
                </w:rPr>
                <w:delText>/</w:delText>
              </w:r>
              <w:r w:rsidDel="000A18E2">
                <w:rPr>
                  <w:rFonts w:ascii="Courier New" w:hAnsi="Courier New" w:cs="Courier New"/>
                </w:rPr>
                <w:delText>’</w:delText>
              </w:r>
              <w:r w:rsidDel="000A18E2">
                <w:delText xml:space="preserve"> and not </w:delText>
              </w:r>
              <w:r w:rsidDel="000A18E2">
                <w:rPr>
                  <w:rFonts w:ascii="Courier New" w:hAnsi="Courier New" w:cs="Courier New"/>
                </w:rPr>
                <w:delText>‘</w:delText>
              </w:r>
              <w:r w:rsidRPr="00FA5A17" w:rsidDel="000A18E2">
                <w:rPr>
                  <w:rFonts w:ascii="Courier New" w:hAnsi="Courier New" w:cs="Courier New"/>
                  <w:sz w:val="20"/>
                  <w:szCs w:val="20"/>
                </w:rPr>
                <w:delText>\</w:delText>
              </w:r>
              <w:r w:rsidDel="000A18E2">
                <w:rPr>
                  <w:rFonts w:ascii="Courier New" w:hAnsi="Courier New" w:cs="Courier New"/>
                </w:rPr>
                <w:delText>’</w:delText>
              </w:r>
            </w:del>
          </w:p>
          <w:p w:rsidR="00632874" w:rsidDel="000A18E2" w:rsidRDefault="00632874" w:rsidP="00D41662">
            <w:pPr>
              <w:tabs>
                <w:tab w:val="left" w:pos="360"/>
              </w:tabs>
              <w:rPr>
                <w:del w:id="1282" w:author="Prachi Sharma" w:date="2011-05-20T16:12:00Z"/>
                <w:color w:val="0000FF"/>
              </w:rPr>
            </w:pPr>
            <w:del w:id="1283" w:author="Prachi Sharma" w:date="2011-05-20T16:12:00Z">
              <w:r w:rsidDel="000A18E2">
                <w:rPr>
                  <w:color w:val="0000FF"/>
                </w:rPr>
                <w:delText xml:space="preserve">Default Value: </w:delText>
              </w:r>
              <w:r w:rsidDel="000A18E2">
                <w:delText>N/A</w:delText>
              </w:r>
            </w:del>
          </w:p>
          <w:p w:rsidR="00632874" w:rsidDel="000A18E2" w:rsidRDefault="00632874" w:rsidP="00D41662">
            <w:pPr>
              <w:tabs>
                <w:tab w:val="left" w:pos="360"/>
              </w:tabs>
              <w:rPr>
                <w:del w:id="1284" w:author="Prachi Sharma" w:date="2011-05-20T16:12:00Z"/>
              </w:rPr>
            </w:pPr>
            <w:del w:id="1285" w:author="Prachi Sharma" w:date="2011-05-20T16:12:00Z">
              <w:r w:rsidDel="000A18E2">
                <w:rPr>
                  <w:color w:val="0000FF"/>
                </w:rPr>
                <w:delText>Permissible Values:</w:delText>
              </w:r>
              <w:r w:rsidDel="000A18E2">
                <w:delText xml:space="preserve"> N/A</w:delText>
              </w:r>
            </w:del>
          </w:p>
          <w:p w:rsidR="00632874" w:rsidDel="000A18E2" w:rsidRDefault="00632874" w:rsidP="00D41662">
            <w:pPr>
              <w:tabs>
                <w:tab w:val="left" w:pos="360"/>
              </w:tabs>
              <w:rPr>
                <w:del w:id="1286" w:author="Prachi Sharma" w:date="2011-05-20T16:12:00Z"/>
              </w:rPr>
            </w:pPr>
            <w:del w:id="1287" w:author="Prachi Sharma" w:date="2011-05-20T16:12:00Z">
              <w:r w:rsidDel="000A18E2">
                <w:delText>For example:</w:delText>
              </w:r>
            </w:del>
          </w:p>
          <w:p w:rsidR="00632874" w:rsidDel="000A18E2" w:rsidRDefault="00632874" w:rsidP="00D41662">
            <w:pPr>
              <w:numPr>
                <w:ilvl w:val="0"/>
                <w:numId w:val="26"/>
              </w:numPr>
              <w:tabs>
                <w:tab w:val="left" w:pos="360"/>
              </w:tabs>
              <w:rPr>
                <w:del w:id="1288" w:author="Prachi Sharma" w:date="2011-05-20T16:12:00Z"/>
              </w:rPr>
            </w:pPr>
            <w:del w:id="1289" w:author="Prachi Sharma" w:date="2011-05-20T16:12:00Z">
              <w:r w:rsidDel="000A18E2">
                <w:delText>In Windows:</w:delText>
              </w:r>
            </w:del>
          </w:p>
          <w:p w:rsidR="00632874" w:rsidRPr="007B4980" w:rsidDel="000A18E2" w:rsidRDefault="00D423B9" w:rsidP="0052799A">
            <w:pPr>
              <w:tabs>
                <w:tab w:val="left" w:pos="360"/>
              </w:tabs>
              <w:ind w:left="720"/>
              <w:rPr>
                <w:del w:id="1290" w:author="Prachi Sharma" w:date="2011-05-20T16:12:00Z"/>
                <w:rFonts w:ascii="Courier New" w:hAnsi="Courier New" w:cs="Courier New"/>
                <w:sz w:val="20"/>
                <w:szCs w:val="20"/>
              </w:rPr>
            </w:pPr>
            <w:del w:id="1291" w:author="Prachi Sharma" w:date="2011-05-20T16:12:00Z">
              <w:r w:rsidDel="000A18E2">
                <w:rPr>
                  <w:rFonts w:ascii="Courier New" w:hAnsi="Courier New" w:cs="Courier New"/>
                  <w:sz w:val="20"/>
                  <w:szCs w:val="20"/>
                </w:rPr>
                <w:delText>jboss.home.dir = c:/jboss-4.2.2</w:delText>
              </w:r>
            </w:del>
          </w:p>
          <w:p w:rsidR="00632874" w:rsidDel="000A18E2" w:rsidRDefault="00632874" w:rsidP="00D41662">
            <w:pPr>
              <w:numPr>
                <w:ilvl w:val="0"/>
                <w:numId w:val="26"/>
              </w:numPr>
              <w:tabs>
                <w:tab w:val="left" w:pos="360"/>
              </w:tabs>
              <w:rPr>
                <w:del w:id="1292" w:author="Prachi Sharma" w:date="2011-05-20T16:12:00Z"/>
              </w:rPr>
            </w:pPr>
            <w:del w:id="1293" w:author="Prachi Sharma" w:date="2011-05-20T16:12:00Z">
              <w:r w:rsidDel="000A18E2">
                <w:delText>In Linux:</w:delText>
              </w:r>
            </w:del>
          </w:p>
          <w:p w:rsidR="00632874" w:rsidRPr="00CB5A60" w:rsidDel="000A18E2" w:rsidRDefault="00632874" w:rsidP="0052799A">
            <w:pPr>
              <w:tabs>
                <w:tab w:val="left" w:pos="360"/>
              </w:tabs>
              <w:ind w:left="720"/>
              <w:rPr>
                <w:del w:id="1294" w:author="Prachi Sharma" w:date="2011-05-20T16:12:00Z"/>
                <w:rFonts w:ascii="Courier New" w:hAnsi="Courier New" w:cs="Courier New"/>
                <w:sz w:val="20"/>
                <w:szCs w:val="20"/>
              </w:rPr>
            </w:pPr>
            <w:del w:id="1295" w:author="Prachi Sharma" w:date="2011-05-20T16:12:00Z">
              <w:r w:rsidRPr="00CB5A60" w:rsidDel="000A18E2">
                <w:rPr>
                  <w:rFonts w:ascii="Courier New" w:hAnsi="Courier New" w:cs="Courier New"/>
                  <w:sz w:val="20"/>
                  <w:szCs w:val="20"/>
                </w:rPr>
                <w:delText>jbos</w:delText>
              </w:r>
              <w:r w:rsidR="00D423B9" w:rsidDel="000A18E2">
                <w:rPr>
                  <w:rFonts w:ascii="Courier New" w:hAnsi="Courier New" w:cs="Courier New"/>
                  <w:sz w:val="20"/>
                  <w:szCs w:val="20"/>
                </w:rPr>
                <w:delText>s.home.dir = usr/local/jboss-4.2.2</w:delText>
              </w:r>
            </w:del>
          </w:p>
        </w:tc>
      </w:tr>
      <w:tr w:rsidR="000E263D" w:rsidDel="000A18E2">
        <w:trPr>
          <w:del w:id="1296"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E263D" w:rsidDel="000A18E2" w:rsidRDefault="000E263D" w:rsidP="00D41662">
            <w:pPr>
              <w:pStyle w:val="Keyword"/>
              <w:tabs>
                <w:tab w:val="left" w:pos="360"/>
              </w:tabs>
              <w:rPr>
                <w:del w:id="1297" w:author="Prachi Sharma" w:date="2011-05-20T16:12:00Z"/>
                <w:rStyle w:val="courier0"/>
                <w:color w:val="000000"/>
                <w:sz w:val="20"/>
                <w:szCs w:val="20"/>
              </w:rPr>
            </w:pPr>
            <w:del w:id="1298" w:author="Prachi Sharma" w:date="2011-05-20T16:12:00Z">
              <w:r w:rsidRPr="000E263D" w:rsidDel="000A18E2">
                <w:rPr>
                  <w:rStyle w:val="courier0"/>
                  <w:color w:val="000000"/>
                  <w:sz w:val="20"/>
                  <w:szCs w:val="20"/>
                </w:rPr>
                <w:delText>jboss.server.name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507660" w:rsidDel="000A18E2" w:rsidRDefault="00507660" w:rsidP="00D41662">
            <w:pPr>
              <w:tabs>
                <w:tab w:val="left" w:pos="360"/>
              </w:tabs>
              <w:rPr>
                <w:del w:id="1299" w:author="Prachi Sharma" w:date="2011-05-20T16:12:00Z"/>
              </w:rPr>
            </w:pPr>
            <w:del w:id="1300" w:author="Prachi Sharma" w:date="2011-05-20T16:12:00Z">
              <w:r w:rsidDel="000A18E2">
                <w:rPr>
                  <w:color w:val="0000FF"/>
                </w:rPr>
                <w:delText xml:space="preserve">Description: </w:delText>
              </w:r>
              <w:r w:rsidDel="000A18E2">
                <w:delText>Specify the server configuration name of jboss where application has to be deployed. This is useful if administrator wants to run multiple applications on same jboss.</w:delText>
              </w:r>
              <w:r w:rsidDel="000A18E2">
                <w:rPr>
                  <w:b/>
                  <w:bCs/>
                </w:rPr>
                <w:delText>Note:</w:delText>
              </w:r>
              <w:r w:rsidDel="000A18E2">
                <w:delText xml:space="preserve"> The path must be separated by </w:delText>
              </w:r>
              <w:r w:rsidDel="000A18E2">
                <w:rPr>
                  <w:rFonts w:ascii="Courier New" w:hAnsi="Courier New" w:cs="Courier New"/>
                </w:rPr>
                <w:delText>‘</w:delText>
              </w:r>
              <w:r w:rsidRPr="00FA5A17" w:rsidDel="000A18E2">
                <w:rPr>
                  <w:rFonts w:ascii="Courier New" w:hAnsi="Courier New" w:cs="Courier New"/>
                  <w:sz w:val="20"/>
                  <w:szCs w:val="20"/>
                </w:rPr>
                <w:delText>/</w:delText>
              </w:r>
              <w:r w:rsidDel="000A18E2">
                <w:rPr>
                  <w:rFonts w:ascii="Courier New" w:hAnsi="Courier New" w:cs="Courier New"/>
                </w:rPr>
                <w:delText>’</w:delText>
              </w:r>
              <w:r w:rsidDel="000A18E2">
                <w:delText xml:space="preserve"> and not </w:delText>
              </w:r>
              <w:r w:rsidDel="000A18E2">
                <w:rPr>
                  <w:rFonts w:ascii="Courier New" w:hAnsi="Courier New" w:cs="Courier New"/>
                </w:rPr>
                <w:delText>‘</w:delText>
              </w:r>
              <w:r w:rsidRPr="00FA5A17" w:rsidDel="000A18E2">
                <w:rPr>
                  <w:rFonts w:ascii="Courier New" w:hAnsi="Courier New" w:cs="Courier New"/>
                  <w:sz w:val="20"/>
                  <w:szCs w:val="20"/>
                </w:rPr>
                <w:delText>\</w:delText>
              </w:r>
              <w:r w:rsidDel="000A18E2">
                <w:rPr>
                  <w:rFonts w:ascii="Courier New" w:hAnsi="Courier New" w:cs="Courier New"/>
                </w:rPr>
                <w:delText>’</w:delText>
              </w:r>
            </w:del>
          </w:p>
          <w:p w:rsidR="00507660" w:rsidDel="000A18E2" w:rsidRDefault="00507660" w:rsidP="00D41662">
            <w:pPr>
              <w:tabs>
                <w:tab w:val="left" w:pos="360"/>
              </w:tabs>
              <w:rPr>
                <w:del w:id="1301" w:author="Prachi Sharma" w:date="2011-05-20T16:12:00Z"/>
              </w:rPr>
            </w:pPr>
            <w:del w:id="1302" w:author="Prachi Sharma" w:date="2011-05-20T16:12:00Z">
              <w:r w:rsidDel="000A18E2">
                <w:rPr>
                  <w:color w:val="0000FF"/>
                </w:rPr>
                <w:delText xml:space="preserve">Default Value: </w:delText>
              </w:r>
              <w:r w:rsidDel="000A18E2">
                <w:delText>default</w:delText>
              </w:r>
            </w:del>
          </w:p>
          <w:p w:rsidR="00507660" w:rsidDel="000A18E2" w:rsidRDefault="00507660" w:rsidP="00D41662">
            <w:pPr>
              <w:tabs>
                <w:tab w:val="left" w:pos="360"/>
              </w:tabs>
              <w:rPr>
                <w:del w:id="1303" w:author="Prachi Sharma" w:date="2011-05-20T16:12:00Z"/>
                <w:color w:val="0000FF"/>
              </w:rPr>
            </w:pPr>
            <w:del w:id="1304" w:author="Prachi Sharma" w:date="2011-05-20T16:12:00Z">
              <w:r w:rsidRPr="00507660" w:rsidDel="000A18E2">
                <w:delText>By default it is set to</w:delText>
              </w:r>
              <w:r w:rsidRPr="00507660" w:rsidDel="000A18E2">
                <w:rPr>
                  <w:rFonts w:ascii="Courier" w:hAnsi="Courier"/>
                  <w:sz w:val="20"/>
                  <w:szCs w:val="20"/>
                </w:rPr>
                <w:delText xml:space="preserve"> 'default' </w:delText>
              </w:r>
              <w:r w:rsidRPr="00507660" w:rsidDel="000A18E2">
                <w:delText>configuration</w:delText>
              </w:r>
              <w:r w:rsidR="00520F0A" w:rsidDel="000A18E2">
                <w:delText>,</w:delText>
              </w:r>
              <w:r w:rsidRPr="00507660" w:rsidDel="000A18E2">
                <w:delText xml:space="preserve"> the application </w:delText>
              </w:r>
              <w:r w:rsidR="00520F0A" w:rsidDel="000A18E2">
                <w:delText xml:space="preserve">willbe </w:delText>
              </w:r>
              <w:r w:rsidRPr="00507660" w:rsidDel="000A18E2">
                <w:delText xml:space="preserve">installed in </w:delText>
              </w:r>
              <w:r w:rsidRPr="00806D97" w:rsidDel="000A18E2">
                <w:rPr>
                  <w:rFonts w:ascii="Courier" w:hAnsi="Courier"/>
                  <w:sz w:val="20"/>
                  <w:szCs w:val="20"/>
                </w:rPr>
                <w:delText>JBOSS_HOME</w:delText>
              </w:r>
              <w:r w:rsidR="00520F0A" w:rsidDel="000A18E2">
                <w:rPr>
                  <w:rFonts w:ascii="Courier" w:hAnsi="Courier"/>
                  <w:sz w:val="20"/>
                  <w:szCs w:val="20"/>
                </w:rPr>
                <w:delText>/server/</w:delText>
              </w:r>
              <w:r w:rsidRPr="00507660" w:rsidDel="000A18E2">
                <w:rPr>
                  <w:rFonts w:ascii="Courier" w:hAnsi="Courier"/>
                  <w:sz w:val="20"/>
                  <w:szCs w:val="20"/>
                </w:rPr>
                <w:delText>default</w:delText>
              </w:r>
            </w:del>
          </w:p>
          <w:p w:rsidR="00507660" w:rsidDel="000A18E2" w:rsidRDefault="00507660" w:rsidP="00D41662">
            <w:pPr>
              <w:tabs>
                <w:tab w:val="left" w:pos="360"/>
              </w:tabs>
              <w:rPr>
                <w:del w:id="1305" w:author="Prachi Sharma" w:date="2011-05-20T16:12:00Z"/>
              </w:rPr>
            </w:pPr>
            <w:del w:id="1306" w:author="Prachi Sharma" w:date="2011-05-20T16:12:00Z">
              <w:r w:rsidDel="000A18E2">
                <w:rPr>
                  <w:color w:val="0000FF"/>
                </w:rPr>
                <w:delText>Permissible Values:</w:delText>
              </w:r>
              <w:r w:rsidDel="000A18E2">
                <w:delText xml:space="preserve"> N/A</w:delText>
              </w:r>
            </w:del>
          </w:p>
          <w:p w:rsidR="000E263D" w:rsidDel="000A18E2" w:rsidRDefault="000E263D" w:rsidP="00D41662">
            <w:pPr>
              <w:tabs>
                <w:tab w:val="left" w:pos="360"/>
              </w:tabs>
              <w:rPr>
                <w:del w:id="1307" w:author="Prachi Sharma" w:date="2011-05-20T16:12:00Z"/>
                <w:color w:val="0000FF"/>
              </w:rPr>
            </w:pPr>
          </w:p>
        </w:tc>
      </w:tr>
      <w:tr w:rsidR="00632874" w:rsidDel="000A18E2">
        <w:trPr>
          <w:del w:id="1308"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Pr="00DE5DEB" w:rsidDel="000A18E2" w:rsidRDefault="00DD52AF" w:rsidP="00D41662">
            <w:pPr>
              <w:pStyle w:val="Keyword"/>
              <w:tabs>
                <w:tab w:val="left" w:pos="360"/>
              </w:tabs>
              <w:rPr>
                <w:del w:id="1309" w:author="Prachi Sharma" w:date="2011-05-20T16:12:00Z"/>
                <w:rFonts w:cs="Helvetica"/>
                <w:sz w:val="20"/>
                <w:szCs w:val="20"/>
              </w:rPr>
            </w:pPr>
            <w:del w:id="1310" w:author="Prachi Sharma" w:date="2011-05-20T16:12:00Z">
              <w:r w:rsidDel="000A18E2">
                <w:rPr>
                  <w:sz w:val="20"/>
                  <w:szCs w:val="20"/>
                </w:rPr>
                <w:delText>j</w:delText>
              </w:r>
              <w:r w:rsidR="00632874" w:rsidRPr="00DE5DEB" w:rsidDel="000A18E2">
                <w:rPr>
                  <w:sz w:val="20"/>
                  <w:szCs w:val="20"/>
                </w:rPr>
                <w:delText>boss.server.port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B1F7B" w:rsidDel="000A18E2" w:rsidRDefault="00632874" w:rsidP="00D41662">
            <w:pPr>
              <w:tabs>
                <w:tab w:val="left" w:pos="360"/>
              </w:tabs>
              <w:rPr>
                <w:del w:id="1311" w:author="Prachi Sharma" w:date="2011-05-20T16:12:00Z"/>
              </w:rPr>
            </w:pPr>
            <w:del w:id="1312" w:author="Prachi Sharma" w:date="2011-05-20T16:12:00Z">
              <w:r w:rsidDel="000A18E2">
                <w:rPr>
                  <w:color w:val="0000FF"/>
                </w:rPr>
                <w:delText xml:space="preserve">Description: </w:delText>
              </w:r>
              <w:r w:rsidR="007B1F7B" w:rsidRPr="008C1B20" w:rsidDel="000A18E2">
                <w:delText>This property</w:delText>
              </w:r>
              <w:r w:rsidR="007B1F7B" w:rsidDel="000A18E2">
                <w:delText xml:space="preserve"> specifies the</w:delText>
              </w:r>
              <w:r w:rsidDel="000A18E2">
                <w:delText>port number on which JBoss server is running.</w:delText>
              </w:r>
              <w:r w:rsidR="0027789A" w:rsidDel="000A18E2">
                <w:delText xml:space="preserve">It should </w:delText>
              </w:r>
              <w:r w:rsidR="00F1219B" w:rsidRPr="003C1F93" w:rsidDel="000A18E2">
                <w:delText>not</w:delText>
              </w:r>
              <w:r w:rsidR="0027789A" w:rsidDel="000A18E2">
                <w:delText xml:space="preserve"> be</w:delText>
              </w:r>
              <w:r w:rsidR="00F1219B" w:rsidRPr="003C1F93" w:rsidDel="000A18E2">
                <w:delText xml:space="preserve"> specif</w:delText>
              </w:r>
              <w:r w:rsidR="0027789A" w:rsidDel="000A18E2">
                <w:delText>ied</w:delText>
              </w:r>
              <w:r w:rsidR="00F1219B" w:rsidRPr="003C1F93" w:rsidDel="000A18E2">
                <w:delText xml:space="preserve"> in case</w:delText>
              </w:r>
              <w:r w:rsidR="00F1219B" w:rsidDel="000A18E2">
                <w:delText xml:space="preserve"> the application is being deployed on </w:delText>
              </w:r>
              <w:r w:rsidR="00F1219B" w:rsidRPr="003C1F93" w:rsidDel="000A18E2">
                <w:delText>an Apache Front ended server</w:delText>
              </w:r>
              <w:r w:rsidR="00F1219B" w:rsidDel="000A18E2">
                <w:delText>.</w:delText>
              </w:r>
            </w:del>
          </w:p>
          <w:p w:rsidR="005C042B" w:rsidDel="000A18E2" w:rsidRDefault="007B1F7B" w:rsidP="00D41662">
            <w:pPr>
              <w:tabs>
                <w:tab w:val="left" w:pos="360"/>
              </w:tabs>
              <w:rPr>
                <w:del w:id="1313" w:author="Prachi Sharma" w:date="2011-05-20T16:12:00Z"/>
              </w:rPr>
            </w:pPr>
            <w:del w:id="1314" w:author="Prachi Sharma" w:date="2011-05-20T16:12:00Z">
              <w:r w:rsidDel="000A18E2">
                <w:delText xml:space="preserve">This property </w:delText>
              </w:r>
              <w:r w:rsidR="0027789A" w:rsidRPr="005C042B" w:rsidDel="000A18E2">
                <w:delText xml:space="preserve">is also used </w:delText>
              </w:r>
              <w:r w:rsidDel="000A18E2">
                <w:delText xml:space="preserve">for </w:delText>
              </w:r>
              <w:r w:rsidR="0027789A" w:rsidDel="000A18E2">
                <w:delText>deploying Gate for caTIES. For deploying caTIES</w:delText>
              </w:r>
              <w:r w:rsidDel="000A18E2">
                <w:delText>, this property needs to be specified</w:delText>
              </w:r>
              <w:r w:rsidR="0027789A" w:rsidDel="000A18E2">
                <w:delText xml:space="preserve"> even if the application is deployed on an Apache front ended server.</w:delText>
              </w:r>
            </w:del>
          </w:p>
          <w:p w:rsidR="00632874" w:rsidDel="000A18E2" w:rsidRDefault="00632874" w:rsidP="00D41662">
            <w:pPr>
              <w:tabs>
                <w:tab w:val="left" w:pos="360"/>
              </w:tabs>
              <w:rPr>
                <w:del w:id="1315" w:author="Prachi Sharma" w:date="2011-05-20T16:12:00Z"/>
              </w:rPr>
            </w:pPr>
            <w:del w:id="1316" w:author="Prachi Sharma" w:date="2011-05-20T16:12:00Z">
              <w:r w:rsidDel="000A18E2">
                <w:rPr>
                  <w:color w:val="0000FF"/>
                </w:rPr>
                <w:delText xml:space="preserve">Default Value: </w:delText>
              </w:r>
              <w:r w:rsidDel="000A18E2">
                <w:delText>8080</w:delText>
              </w:r>
            </w:del>
          </w:p>
          <w:p w:rsidR="00632874" w:rsidDel="000A18E2" w:rsidRDefault="00632874" w:rsidP="00D41662">
            <w:pPr>
              <w:tabs>
                <w:tab w:val="left" w:pos="360"/>
              </w:tabs>
              <w:rPr>
                <w:del w:id="1317" w:author="Prachi Sharma" w:date="2011-05-20T16:12:00Z"/>
                <w:color w:val="0000FF"/>
              </w:rPr>
            </w:pPr>
            <w:del w:id="1318" w:author="Prachi Sharma" w:date="2011-05-20T16:12:00Z">
              <w:r w:rsidDel="000A18E2">
                <w:rPr>
                  <w:color w:val="0000FF"/>
                </w:rPr>
                <w:delText xml:space="preserve">Permissible Values: </w:delText>
              </w:r>
              <w:r w:rsidDel="000A18E2">
                <w:delText>N/A</w:delText>
              </w:r>
            </w:del>
          </w:p>
        </w:tc>
      </w:tr>
      <w:tr w:rsidR="00714A95" w:rsidDel="000A18E2">
        <w:trPr>
          <w:del w:id="1319"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20" w:author="Prachi Sharma" w:date="2011-05-20T16:12:00Z"/>
                <w:sz w:val="20"/>
                <w:szCs w:val="20"/>
              </w:rPr>
            </w:pPr>
            <w:del w:id="1321" w:author="Prachi Sharma" w:date="2011-05-20T16:12:00Z">
              <w:r w:rsidRPr="000E2A6D" w:rsidDel="000A18E2">
                <w:rPr>
                  <w:sz w:val="20"/>
                  <w:szCs w:val="20"/>
                </w:rPr>
                <w:delText>jboss.server.host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22" w:author="Prachi Sharma" w:date="2011-05-20T16:12:00Z"/>
              </w:rPr>
            </w:pPr>
            <w:del w:id="1323" w:author="Prachi Sharma" w:date="2011-05-20T16:12:00Z">
              <w:r w:rsidDel="000A18E2">
                <w:rPr>
                  <w:color w:val="0000FF"/>
                </w:rPr>
                <w:delText>Description:</w:delText>
              </w:r>
              <w:r w:rsidDel="000A18E2">
                <w:delText xml:space="preserve"> The hostname or IP address of the machine on which caTissue server is deployed.</w:delText>
              </w:r>
            </w:del>
          </w:p>
          <w:p w:rsidR="00714A95" w:rsidRPr="008E57C5" w:rsidDel="000A18E2" w:rsidRDefault="00714A95" w:rsidP="008F53E5">
            <w:pPr>
              <w:tabs>
                <w:tab w:val="left" w:pos="360"/>
              </w:tabs>
              <w:rPr>
                <w:del w:id="1324" w:author="Prachi Sharma" w:date="2011-05-20T16:12:00Z"/>
                <w:color w:val="FF0000"/>
              </w:rPr>
            </w:pPr>
            <w:del w:id="1325" w:author="Prachi Sharma" w:date="2011-05-20T16:12:00Z">
              <w:r w:rsidRPr="008E57C5" w:rsidDel="000A18E2">
                <w:rPr>
                  <w:b/>
                  <w:color w:val="FF0000"/>
                </w:rPr>
                <w:delText xml:space="preserve">Note: </w:delText>
              </w:r>
              <w:r w:rsidRPr="008E57C5" w:rsidDel="000A18E2">
                <w:rPr>
                  <w:color w:val="FF0000"/>
                </w:rPr>
                <w:delText>This parameter should not be set to localhost. Set the actual hostname or IP address.</w:delText>
              </w:r>
            </w:del>
          </w:p>
          <w:p w:rsidR="00714A95" w:rsidDel="000A18E2" w:rsidRDefault="00714A95" w:rsidP="008F53E5">
            <w:pPr>
              <w:tabs>
                <w:tab w:val="left" w:pos="360"/>
              </w:tabs>
              <w:rPr>
                <w:del w:id="1326" w:author="Prachi Sharma" w:date="2011-05-20T16:12:00Z"/>
              </w:rPr>
            </w:pPr>
            <w:del w:id="1327" w:author="Prachi Sharma" w:date="2011-05-20T16:12:00Z">
              <w:r w:rsidDel="000A18E2">
                <w:rPr>
                  <w:color w:val="0000FF"/>
                </w:rPr>
                <w:delText xml:space="preserve">Default Value: </w:delText>
              </w:r>
              <w:r w:rsidDel="000A18E2">
                <w:delText xml:space="preserve"> Localhost</w:delText>
              </w:r>
            </w:del>
          </w:p>
          <w:p w:rsidR="00714A95" w:rsidDel="000A18E2" w:rsidRDefault="00714A95" w:rsidP="00D41662">
            <w:pPr>
              <w:tabs>
                <w:tab w:val="left" w:pos="360"/>
              </w:tabs>
              <w:rPr>
                <w:del w:id="1328" w:author="Prachi Sharma" w:date="2011-05-20T16:12:00Z"/>
                <w:color w:val="0000FF"/>
              </w:rPr>
            </w:pPr>
            <w:del w:id="1329" w:author="Prachi Sharma" w:date="2011-05-20T16:12:00Z">
              <w:r w:rsidDel="000A18E2">
                <w:rPr>
                  <w:color w:val="0000FF"/>
                </w:rPr>
                <w:delText>Permissible Values:</w:delText>
              </w:r>
              <w:r w:rsidDel="000A18E2">
                <w:delText xml:space="preserve">  None</w:delText>
              </w:r>
            </w:del>
          </w:p>
        </w:tc>
      </w:tr>
      <w:tr w:rsidR="00714A95" w:rsidDel="000A18E2">
        <w:trPr>
          <w:del w:id="1330"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0E2A6D" w:rsidDel="000A18E2" w:rsidRDefault="00714A95" w:rsidP="00D41662">
            <w:pPr>
              <w:pStyle w:val="Keyword"/>
              <w:tabs>
                <w:tab w:val="left" w:pos="360"/>
              </w:tabs>
              <w:rPr>
                <w:del w:id="1331" w:author="Prachi Sharma" w:date="2011-05-20T16:12:00Z"/>
                <w:sz w:val="20"/>
                <w:szCs w:val="20"/>
              </w:rPr>
            </w:pPr>
            <w:del w:id="1332" w:author="Prachi Sharma" w:date="2011-05-20T16:12:00Z">
              <w:r w:rsidRPr="000E2A6D" w:rsidDel="000A18E2">
                <w:rPr>
                  <w:sz w:val="20"/>
                  <w:szCs w:val="20"/>
                </w:rPr>
                <w:delText>jboss.container.secure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33" w:author="Prachi Sharma" w:date="2011-05-20T16:12:00Z"/>
              </w:rPr>
            </w:pPr>
            <w:del w:id="1334" w:author="Prachi Sharma" w:date="2011-05-20T16:12:00Z">
              <w:r w:rsidDel="000A18E2">
                <w:rPr>
                  <w:color w:val="0000FF"/>
                </w:rPr>
                <w:delText>Description:</w:delText>
              </w:r>
              <w:r w:rsidDel="000A18E2">
                <w:delText xml:space="preserve"> Should be set to </w:delText>
              </w:r>
              <w:r w:rsidRPr="00E93E8D" w:rsidDel="000A18E2">
                <w:rPr>
                  <w:rFonts w:ascii="Courier" w:hAnsi="Courier"/>
                  <w:sz w:val="20"/>
                  <w:szCs w:val="20"/>
                </w:rPr>
                <w:delText>yes</w:delText>
              </w:r>
              <w:r w:rsidDel="000A18E2">
                <w:delText xml:space="preserve"> if JBoss is deployed as HTTPS.</w:delText>
              </w:r>
            </w:del>
          </w:p>
          <w:p w:rsidR="00714A95" w:rsidDel="000A18E2" w:rsidRDefault="00714A95" w:rsidP="008F53E5">
            <w:pPr>
              <w:tabs>
                <w:tab w:val="left" w:pos="360"/>
              </w:tabs>
              <w:rPr>
                <w:del w:id="1335" w:author="Prachi Sharma" w:date="2011-05-20T16:12:00Z"/>
              </w:rPr>
            </w:pPr>
            <w:del w:id="1336" w:author="Prachi Sharma" w:date="2011-05-20T16:12:00Z">
              <w:r w:rsidDel="000A18E2">
                <w:rPr>
                  <w:color w:val="0000FF"/>
                </w:rPr>
                <w:delText xml:space="preserve">Default Value: </w:delText>
              </w:r>
              <w:r w:rsidR="00FB2EF1" w:rsidDel="000A18E2">
                <w:delText xml:space="preserve"> N/A</w:delText>
              </w:r>
            </w:del>
          </w:p>
          <w:p w:rsidR="00714A95" w:rsidDel="000A18E2" w:rsidRDefault="00714A95" w:rsidP="008F53E5">
            <w:pPr>
              <w:tabs>
                <w:tab w:val="left" w:pos="360"/>
              </w:tabs>
              <w:rPr>
                <w:del w:id="1337" w:author="Prachi Sharma" w:date="2011-05-20T16:12:00Z"/>
                <w:color w:val="0000FF"/>
              </w:rPr>
            </w:pPr>
            <w:del w:id="1338" w:author="Prachi Sharma" w:date="2011-05-20T16:12:00Z">
              <w:r w:rsidDel="000A18E2">
                <w:rPr>
                  <w:color w:val="0000FF"/>
                </w:rPr>
                <w:delText>Permissible Values:</w:delText>
              </w:r>
              <w:r w:rsidDel="000A18E2">
                <w:delText xml:space="preserve">  yes/no</w:delText>
              </w:r>
            </w:del>
          </w:p>
        </w:tc>
      </w:tr>
      <w:tr w:rsidR="00714A95" w:rsidDel="000A18E2">
        <w:trPr>
          <w:del w:id="1339"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40" w:author="Prachi Sharma" w:date="2011-05-20T16:12:00Z"/>
                <w:sz w:val="20"/>
                <w:szCs w:val="20"/>
              </w:rPr>
            </w:pPr>
            <w:del w:id="1341" w:author="Prachi Sharma" w:date="2011-05-20T16:12:00Z">
              <w:r w:rsidRPr="00DE5DEB" w:rsidDel="000A18E2">
                <w:rPr>
                  <w:sz w:val="20"/>
                  <w:szCs w:val="20"/>
                </w:rPr>
                <w:delText>database.type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42" w:author="Prachi Sharma" w:date="2011-05-20T16:12:00Z"/>
              </w:rPr>
            </w:pPr>
            <w:del w:id="1343" w:author="Prachi Sharma" w:date="2011-05-20T16:12:00Z">
              <w:r w:rsidDel="000A18E2">
                <w:rPr>
                  <w:color w:val="0000FF"/>
                </w:rPr>
                <w:delText>Description</w:delText>
              </w:r>
              <w:r w:rsidDel="000A18E2">
                <w:delText>: The database type used in the application.</w:delText>
              </w:r>
            </w:del>
          </w:p>
          <w:p w:rsidR="00714A95" w:rsidDel="000A18E2" w:rsidRDefault="00714A95" w:rsidP="008F53E5">
            <w:pPr>
              <w:tabs>
                <w:tab w:val="left" w:pos="360"/>
              </w:tabs>
              <w:rPr>
                <w:del w:id="1344" w:author="Prachi Sharma" w:date="2011-05-20T16:12:00Z"/>
              </w:rPr>
            </w:pPr>
            <w:del w:id="1345" w:author="Prachi Sharma" w:date="2011-05-20T16:12:00Z">
              <w:r w:rsidDel="000A18E2">
                <w:rPr>
                  <w:color w:val="0000FF"/>
                </w:rPr>
                <w:delText xml:space="preserve">Default Value: </w:delText>
              </w:r>
              <w:r w:rsidDel="000A18E2">
                <w:delText>N/A</w:delText>
              </w:r>
            </w:del>
          </w:p>
          <w:p w:rsidR="00714A95" w:rsidDel="000A18E2" w:rsidRDefault="00714A95" w:rsidP="00D41662">
            <w:pPr>
              <w:tabs>
                <w:tab w:val="left" w:pos="360"/>
              </w:tabs>
              <w:rPr>
                <w:del w:id="1346" w:author="Prachi Sharma" w:date="2011-05-20T16:12:00Z"/>
                <w:color w:val="0000FF"/>
              </w:rPr>
            </w:pPr>
            <w:del w:id="1347" w:author="Prachi Sharma" w:date="2011-05-20T16:12:00Z">
              <w:r w:rsidDel="000A18E2">
                <w:rPr>
                  <w:color w:val="0000FF"/>
                </w:rPr>
                <w:delText xml:space="preserve">Permissible Values: : </w:delText>
              </w:r>
              <w:r w:rsidDel="000A18E2">
                <w:delText>mysql, oracle</w:delText>
              </w:r>
            </w:del>
          </w:p>
        </w:tc>
      </w:tr>
      <w:tr w:rsidR="00714A95" w:rsidDel="000A18E2">
        <w:trPr>
          <w:del w:id="1348"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49" w:author="Prachi Sharma" w:date="2011-05-20T16:12:00Z"/>
                <w:sz w:val="20"/>
                <w:szCs w:val="20"/>
              </w:rPr>
            </w:pPr>
            <w:del w:id="1350" w:author="Prachi Sharma" w:date="2011-05-20T16:12:00Z">
              <w:r w:rsidRPr="00DE5DEB" w:rsidDel="000A18E2">
                <w:rPr>
                  <w:sz w:val="20"/>
                  <w:szCs w:val="20"/>
                </w:rPr>
                <w:delText>database.host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51" w:author="Prachi Sharma" w:date="2011-05-20T16:12:00Z"/>
              </w:rPr>
            </w:pPr>
            <w:del w:id="1352" w:author="Prachi Sharma" w:date="2011-05-20T16:12:00Z">
              <w:r w:rsidDel="000A18E2">
                <w:rPr>
                  <w:color w:val="0000FF"/>
                </w:rPr>
                <w:delText xml:space="preserve">Description: </w:delText>
              </w:r>
              <w:r w:rsidRPr="0052799A" w:rsidDel="000A18E2">
                <w:delText>The</w:delText>
              </w:r>
              <w:r w:rsidDel="000A18E2">
                <w:delText>hostname or IP address of the machine on which the database server is running.</w:delText>
              </w:r>
            </w:del>
          </w:p>
          <w:p w:rsidR="00714A95" w:rsidDel="000A18E2" w:rsidRDefault="00714A95" w:rsidP="008F53E5">
            <w:pPr>
              <w:tabs>
                <w:tab w:val="left" w:pos="360"/>
              </w:tabs>
              <w:rPr>
                <w:del w:id="1353" w:author="Prachi Sharma" w:date="2011-05-20T16:12:00Z"/>
                <w:color w:val="0000FF"/>
              </w:rPr>
            </w:pPr>
            <w:del w:id="1354" w:author="Prachi Sharma" w:date="2011-05-20T16:12:00Z">
              <w:r w:rsidDel="000A18E2">
                <w:rPr>
                  <w:color w:val="0000FF"/>
                </w:rPr>
                <w:delText xml:space="preserve">Default Value: </w:delText>
              </w:r>
              <w:r w:rsidRPr="00CB5A60" w:rsidDel="000A18E2">
                <w:rPr>
                  <w:rFonts w:ascii="Courier New" w:hAnsi="Courier New" w:cs="Courier New"/>
                  <w:sz w:val="20"/>
                  <w:szCs w:val="20"/>
                </w:rPr>
                <w:delText>localhost</w:delText>
              </w:r>
            </w:del>
          </w:p>
          <w:p w:rsidR="00714A95" w:rsidDel="000A18E2" w:rsidRDefault="00714A95" w:rsidP="00D41662">
            <w:pPr>
              <w:tabs>
                <w:tab w:val="left" w:pos="360"/>
              </w:tabs>
              <w:rPr>
                <w:del w:id="1355" w:author="Prachi Sharma" w:date="2011-05-20T16:12:00Z"/>
                <w:color w:val="0000FF"/>
              </w:rPr>
            </w:pPr>
            <w:del w:id="1356" w:author="Prachi Sharma" w:date="2011-05-20T16:12:00Z">
              <w:r w:rsidDel="000A18E2">
                <w:rPr>
                  <w:color w:val="0000FF"/>
                </w:rPr>
                <w:delText xml:space="preserve">Permissible Values: </w:delText>
              </w:r>
              <w:r w:rsidDel="000A18E2">
                <w:delText>N/A</w:delText>
              </w:r>
            </w:del>
          </w:p>
        </w:tc>
      </w:tr>
      <w:tr w:rsidR="00714A95" w:rsidDel="000A18E2">
        <w:trPr>
          <w:del w:id="1357"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58" w:author="Prachi Sharma" w:date="2011-05-20T16:12:00Z"/>
                <w:sz w:val="20"/>
                <w:szCs w:val="20"/>
              </w:rPr>
            </w:pPr>
            <w:del w:id="1359" w:author="Prachi Sharma" w:date="2011-05-20T16:12:00Z">
              <w:r w:rsidRPr="00DE5DEB" w:rsidDel="000A18E2">
                <w:rPr>
                  <w:sz w:val="20"/>
                  <w:szCs w:val="20"/>
                </w:rPr>
                <w:delText>database.port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60" w:author="Prachi Sharma" w:date="2011-05-20T16:12:00Z"/>
                <w:color w:val="0000FF"/>
              </w:rPr>
            </w:pPr>
            <w:del w:id="1361" w:author="Prachi Sharma" w:date="2011-05-20T16:12:00Z">
              <w:r w:rsidDel="000A18E2">
                <w:rPr>
                  <w:color w:val="0000FF"/>
                </w:rPr>
                <w:delText xml:space="preserve">Description: </w:delText>
              </w:r>
              <w:r w:rsidRPr="0052799A" w:rsidDel="000A18E2">
                <w:delText>The</w:delText>
              </w:r>
              <w:r w:rsidDel="000A18E2">
                <w:delText>port number to connect with the database server.</w:delText>
              </w:r>
            </w:del>
          </w:p>
          <w:p w:rsidR="00714A95" w:rsidDel="000A18E2" w:rsidRDefault="00714A95" w:rsidP="008F53E5">
            <w:pPr>
              <w:tabs>
                <w:tab w:val="left" w:pos="360"/>
              </w:tabs>
              <w:rPr>
                <w:del w:id="1362" w:author="Prachi Sharma" w:date="2011-05-20T16:12:00Z"/>
              </w:rPr>
            </w:pPr>
            <w:del w:id="1363" w:author="Prachi Sharma" w:date="2011-05-20T16:12:00Z">
              <w:r w:rsidDel="000A18E2">
                <w:rPr>
                  <w:color w:val="0000FF"/>
                </w:rPr>
                <w:delText xml:space="preserve">Default Value: </w:delText>
              </w:r>
              <w:r w:rsidDel="000A18E2">
                <w:delText>N/A</w:delText>
              </w:r>
            </w:del>
          </w:p>
          <w:p w:rsidR="00714A95" w:rsidDel="000A18E2" w:rsidRDefault="00714A95" w:rsidP="008F53E5">
            <w:pPr>
              <w:tabs>
                <w:tab w:val="left" w:pos="360"/>
              </w:tabs>
              <w:rPr>
                <w:del w:id="1364" w:author="Prachi Sharma" w:date="2011-05-20T16:12:00Z"/>
              </w:rPr>
            </w:pPr>
            <w:del w:id="1365" w:author="Prachi Sharma" w:date="2011-05-20T16:12:00Z">
              <w:r w:rsidDel="000A18E2">
                <w:delText>Default port for MySQL: 3306</w:delText>
              </w:r>
            </w:del>
          </w:p>
          <w:p w:rsidR="00714A95" w:rsidDel="000A18E2" w:rsidRDefault="00714A95" w:rsidP="008F53E5">
            <w:pPr>
              <w:tabs>
                <w:tab w:val="left" w:pos="360"/>
              </w:tabs>
              <w:rPr>
                <w:del w:id="1366" w:author="Prachi Sharma" w:date="2011-05-20T16:12:00Z"/>
              </w:rPr>
            </w:pPr>
            <w:del w:id="1367" w:author="Prachi Sharma" w:date="2011-05-20T16:12:00Z">
              <w:r w:rsidDel="000A18E2">
                <w:delText>Default port for Oracle: 1521</w:delText>
              </w:r>
            </w:del>
          </w:p>
          <w:p w:rsidR="00714A95" w:rsidDel="000A18E2" w:rsidRDefault="00714A95" w:rsidP="00D41662">
            <w:pPr>
              <w:tabs>
                <w:tab w:val="left" w:pos="360"/>
              </w:tabs>
              <w:rPr>
                <w:del w:id="1368" w:author="Prachi Sharma" w:date="2011-05-20T16:12:00Z"/>
                <w:color w:val="0000FF"/>
              </w:rPr>
            </w:pPr>
            <w:del w:id="1369" w:author="Prachi Sharma" w:date="2011-05-20T16:12:00Z">
              <w:r w:rsidDel="000A18E2">
                <w:rPr>
                  <w:color w:val="0000FF"/>
                </w:rPr>
                <w:delText>Permissible Values:</w:delText>
              </w:r>
              <w:r w:rsidDel="000A18E2">
                <w:delText xml:space="preserve"> N/A</w:delText>
              </w:r>
            </w:del>
          </w:p>
        </w:tc>
      </w:tr>
      <w:tr w:rsidR="00714A95" w:rsidDel="000A18E2">
        <w:trPr>
          <w:del w:id="1370"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71" w:author="Prachi Sharma" w:date="2011-05-20T16:12:00Z"/>
                <w:sz w:val="20"/>
                <w:szCs w:val="20"/>
              </w:rPr>
            </w:pPr>
            <w:del w:id="1372" w:author="Prachi Sharma" w:date="2011-05-20T16:12:00Z">
              <w:r w:rsidRPr="00073E15" w:rsidDel="000A18E2">
                <w:delText>oracle.tns.name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073E15" w:rsidDel="000A18E2" w:rsidRDefault="00714A95" w:rsidP="008F53E5">
            <w:pPr>
              <w:tabs>
                <w:tab w:val="left" w:pos="360"/>
              </w:tabs>
              <w:rPr>
                <w:del w:id="1373" w:author="Prachi Sharma" w:date="2011-05-20T16:12:00Z"/>
                <w:rFonts w:ascii="Courier New" w:hAnsi="Courier New" w:cs="Courier New"/>
                <w:color w:val="0000FF"/>
                <w:sz w:val="20"/>
                <w:szCs w:val="20"/>
              </w:rPr>
            </w:pPr>
            <w:del w:id="1374" w:author="Prachi Sharma" w:date="2011-05-20T16:12:00Z">
              <w:r w:rsidRPr="00073E15" w:rsidDel="000A18E2">
                <w:rPr>
                  <w:color w:val="0000FF"/>
                </w:rPr>
                <w:delText xml:space="preserve">Description: </w:delText>
              </w:r>
              <w:r w:rsidRPr="00073E15" w:rsidDel="000A18E2">
                <w:delText xml:space="preserve">This entry is required only if </w:delText>
              </w:r>
              <w:r w:rsidDel="000A18E2">
                <w:delText>an O</w:delText>
              </w:r>
              <w:r w:rsidRPr="00073E15" w:rsidDel="000A18E2">
                <w:delText>racle database is being used. It is the entry in the tnsnames.ora file that points to the oracle database</w:delText>
              </w:r>
              <w:r w:rsidRPr="00073E15" w:rsidDel="000A18E2">
                <w:rPr>
                  <w:rFonts w:ascii="Courier New" w:hAnsi="Courier New" w:cs="Courier New"/>
                  <w:color w:val="0000FF"/>
                  <w:sz w:val="20"/>
                  <w:szCs w:val="20"/>
                </w:rPr>
                <w:delText>.</w:delText>
              </w:r>
            </w:del>
          </w:p>
          <w:p w:rsidR="00714A95" w:rsidRPr="00073E15" w:rsidDel="000A18E2" w:rsidRDefault="00714A95" w:rsidP="008F53E5">
            <w:pPr>
              <w:tabs>
                <w:tab w:val="left" w:pos="360"/>
              </w:tabs>
              <w:rPr>
                <w:del w:id="1375" w:author="Prachi Sharma" w:date="2011-05-20T16:12:00Z"/>
              </w:rPr>
            </w:pPr>
            <w:del w:id="1376" w:author="Prachi Sharma" w:date="2011-05-20T16:12:00Z">
              <w:r w:rsidRPr="00073E15" w:rsidDel="000A18E2">
                <w:rPr>
                  <w:color w:val="0000FF"/>
                </w:rPr>
                <w:delText xml:space="preserve">Default Value: </w:delText>
              </w:r>
              <w:r w:rsidRPr="00073E15" w:rsidDel="000A18E2">
                <w:delText>N/A</w:delText>
              </w:r>
            </w:del>
          </w:p>
          <w:p w:rsidR="00714A95" w:rsidDel="000A18E2" w:rsidRDefault="00714A95" w:rsidP="00D41662">
            <w:pPr>
              <w:tabs>
                <w:tab w:val="left" w:pos="360"/>
              </w:tabs>
              <w:rPr>
                <w:del w:id="1377" w:author="Prachi Sharma" w:date="2011-05-20T16:12:00Z"/>
                <w:color w:val="0000FF"/>
              </w:rPr>
            </w:pPr>
            <w:del w:id="1378" w:author="Prachi Sharma" w:date="2011-05-20T16:12:00Z">
              <w:r w:rsidRPr="00073E15" w:rsidDel="000A18E2">
                <w:rPr>
                  <w:color w:val="0000FF"/>
                </w:rPr>
                <w:delText>Permissible Values:</w:delText>
              </w:r>
              <w:r w:rsidRPr="00073E15" w:rsidDel="000A18E2">
                <w:delText xml:space="preserve"> N/A</w:delText>
              </w:r>
            </w:del>
          </w:p>
        </w:tc>
      </w:tr>
      <w:tr w:rsidR="00714A95" w:rsidDel="000A18E2">
        <w:trPr>
          <w:del w:id="1379"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80" w:author="Prachi Sharma" w:date="2011-05-20T16:12:00Z"/>
                <w:sz w:val="20"/>
                <w:szCs w:val="20"/>
              </w:rPr>
            </w:pPr>
            <w:del w:id="1381" w:author="Prachi Sharma" w:date="2011-05-20T16:12:00Z">
              <w:r w:rsidRPr="00DE5DEB" w:rsidDel="000A18E2">
                <w:rPr>
                  <w:sz w:val="20"/>
                  <w:szCs w:val="20"/>
                </w:rPr>
                <w:delText>database.name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82" w:author="Prachi Sharma" w:date="2011-05-20T16:12:00Z"/>
              </w:rPr>
            </w:pPr>
            <w:del w:id="1383" w:author="Prachi Sharma" w:date="2011-05-20T16:12:00Z">
              <w:r w:rsidDel="000A18E2">
                <w:rPr>
                  <w:color w:val="0000FF"/>
                </w:rPr>
                <w:delText xml:space="preserve">Description: </w:delText>
              </w:r>
              <w:r w:rsidDel="000A18E2">
                <w:delText xml:space="preserve">The name of the database. Specify the same name that you have specified while creating the database. </w:delText>
              </w:r>
            </w:del>
          </w:p>
          <w:p w:rsidR="00714A95" w:rsidDel="000A18E2" w:rsidRDefault="00714A95" w:rsidP="008F53E5">
            <w:pPr>
              <w:tabs>
                <w:tab w:val="left" w:pos="360"/>
              </w:tabs>
              <w:rPr>
                <w:del w:id="1384" w:author="Prachi Sharma" w:date="2011-05-20T16:12:00Z"/>
                <w:color w:val="0000FF"/>
              </w:rPr>
            </w:pPr>
            <w:del w:id="1385" w:author="Prachi Sharma" w:date="2011-05-20T16:12:00Z">
              <w:r w:rsidDel="000A18E2">
                <w:rPr>
                  <w:color w:val="0000FF"/>
                </w:rPr>
                <w:delText xml:space="preserve">Default Value: </w:delText>
              </w:r>
              <w:r w:rsidR="00FB2EF1" w:rsidDel="000A18E2">
                <w:delText>N/A</w:delText>
              </w:r>
            </w:del>
          </w:p>
          <w:p w:rsidR="00714A95" w:rsidDel="000A18E2" w:rsidRDefault="00714A95" w:rsidP="00D41662">
            <w:pPr>
              <w:tabs>
                <w:tab w:val="left" w:pos="360"/>
              </w:tabs>
              <w:rPr>
                <w:del w:id="1386" w:author="Prachi Sharma" w:date="2011-05-20T16:12:00Z"/>
                <w:color w:val="0000FF"/>
              </w:rPr>
            </w:pPr>
            <w:del w:id="1387" w:author="Prachi Sharma" w:date="2011-05-20T16:12:00Z">
              <w:r w:rsidDel="000A18E2">
                <w:rPr>
                  <w:color w:val="0000FF"/>
                </w:rPr>
                <w:delText>Permissible Values:</w:delText>
              </w:r>
              <w:r w:rsidDel="000A18E2">
                <w:delText xml:space="preserve"> N/A</w:delText>
              </w:r>
            </w:del>
          </w:p>
        </w:tc>
      </w:tr>
      <w:tr w:rsidR="00714A95" w:rsidDel="000A18E2">
        <w:trPr>
          <w:del w:id="1388"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8F53E5">
            <w:pPr>
              <w:pStyle w:val="Keyword"/>
              <w:tabs>
                <w:tab w:val="left" w:pos="360"/>
              </w:tabs>
              <w:rPr>
                <w:del w:id="1389" w:author="Prachi Sharma" w:date="2011-05-20T16:12:00Z"/>
                <w:rStyle w:val="courier0"/>
                <w:rFonts w:cs="Helvetica"/>
                <w:color w:val="000000"/>
                <w:sz w:val="20"/>
                <w:szCs w:val="20"/>
              </w:rPr>
            </w:pPr>
            <w:del w:id="1390" w:author="Prachi Sharma" w:date="2011-05-20T16:12:00Z">
              <w:r w:rsidRPr="00DE5DEB" w:rsidDel="000A18E2">
                <w:rPr>
                  <w:rStyle w:val="courier0"/>
                  <w:color w:val="000000"/>
                  <w:sz w:val="20"/>
                  <w:szCs w:val="20"/>
                </w:rPr>
                <w:delText>database.username</w:delText>
              </w:r>
            </w:del>
          </w:p>
          <w:p w:rsidR="00714A95" w:rsidDel="000A18E2" w:rsidRDefault="00714A95" w:rsidP="00D41662">
            <w:pPr>
              <w:pStyle w:val="Keyword"/>
              <w:tabs>
                <w:tab w:val="left" w:pos="360"/>
              </w:tabs>
              <w:rPr>
                <w:del w:id="1391" w:author="Prachi Sharma" w:date="2011-05-20T16:12:00Z"/>
                <w:sz w:val="20"/>
                <w:szCs w:val="20"/>
              </w:rPr>
            </w:pPr>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392" w:author="Prachi Sharma" w:date="2011-05-20T16:12:00Z"/>
                <w:color w:val="0000FF"/>
              </w:rPr>
            </w:pPr>
            <w:del w:id="1393" w:author="Prachi Sharma" w:date="2011-05-20T16:12:00Z">
              <w:r w:rsidDel="000A18E2">
                <w:rPr>
                  <w:color w:val="0000FF"/>
                </w:rPr>
                <w:delText xml:space="preserve">Description: </w:delText>
              </w:r>
              <w:r w:rsidDel="000A18E2">
                <w:delText xml:space="preserve">The username used to connect to the database. </w:delText>
              </w:r>
            </w:del>
          </w:p>
          <w:p w:rsidR="00714A95" w:rsidDel="000A18E2" w:rsidRDefault="00714A95" w:rsidP="008F53E5">
            <w:pPr>
              <w:tabs>
                <w:tab w:val="left" w:pos="360"/>
              </w:tabs>
              <w:rPr>
                <w:del w:id="1394" w:author="Prachi Sharma" w:date="2011-05-20T16:12:00Z"/>
              </w:rPr>
            </w:pPr>
            <w:del w:id="1395" w:author="Prachi Sharma" w:date="2011-05-20T16:12:00Z">
              <w:r w:rsidDel="000A18E2">
                <w:rPr>
                  <w:color w:val="0000FF"/>
                </w:rPr>
                <w:delText xml:space="preserve">Default Value: </w:delText>
              </w:r>
              <w:r w:rsidR="00FB2EF1" w:rsidDel="000A18E2">
                <w:delText>N/A</w:delText>
              </w:r>
            </w:del>
          </w:p>
          <w:p w:rsidR="00714A95" w:rsidDel="000A18E2" w:rsidRDefault="00714A95" w:rsidP="00D41662">
            <w:pPr>
              <w:tabs>
                <w:tab w:val="left" w:pos="360"/>
              </w:tabs>
              <w:rPr>
                <w:del w:id="1396" w:author="Prachi Sharma" w:date="2011-05-20T16:12:00Z"/>
                <w:color w:val="0000FF"/>
              </w:rPr>
            </w:pPr>
            <w:del w:id="1397" w:author="Prachi Sharma" w:date="2011-05-20T16:12:00Z">
              <w:r w:rsidDel="000A18E2">
                <w:rPr>
                  <w:color w:val="0000FF"/>
                </w:rPr>
                <w:delText>Permissible Values:</w:delText>
              </w:r>
              <w:r w:rsidDel="000A18E2">
                <w:delText xml:space="preserve"> N/A</w:delText>
              </w:r>
            </w:del>
          </w:p>
        </w:tc>
      </w:tr>
      <w:tr w:rsidR="00714A95" w:rsidDel="000A18E2">
        <w:trPr>
          <w:del w:id="1398"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Del="000A18E2" w:rsidRDefault="00714A95" w:rsidP="00D41662">
            <w:pPr>
              <w:pStyle w:val="Keyword"/>
              <w:tabs>
                <w:tab w:val="left" w:pos="360"/>
              </w:tabs>
              <w:rPr>
                <w:del w:id="1399" w:author="Prachi Sharma" w:date="2011-05-20T16:12:00Z"/>
                <w:sz w:val="20"/>
                <w:szCs w:val="20"/>
              </w:rPr>
            </w:pPr>
            <w:del w:id="1400" w:author="Prachi Sharma" w:date="2011-05-20T16:12:00Z">
              <w:r w:rsidRPr="00DE5DEB" w:rsidDel="000A18E2">
                <w:rPr>
                  <w:rStyle w:val="courier0"/>
                  <w:color w:val="000000"/>
                  <w:sz w:val="20"/>
                  <w:szCs w:val="20"/>
                </w:rPr>
                <w:delText>database.password</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401" w:author="Prachi Sharma" w:date="2011-05-20T16:12:00Z"/>
                <w:color w:val="0000FF"/>
              </w:rPr>
            </w:pPr>
            <w:del w:id="1402" w:author="Prachi Sharma" w:date="2011-05-20T16:12:00Z">
              <w:r w:rsidDel="000A18E2">
                <w:rPr>
                  <w:color w:val="0000FF"/>
                </w:rPr>
                <w:delText xml:space="preserve">Description: </w:delText>
              </w:r>
              <w:r w:rsidDel="000A18E2">
                <w:delText>The password used to authenticate the database user.</w:delText>
              </w:r>
            </w:del>
          </w:p>
          <w:p w:rsidR="00714A95" w:rsidDel="000A18E2" w:rsidRDefault="00714A95" w:rsidP="008F53E5">
            <w:pPr>
              <w:tabs>
                <w:tab w:val="left" w:pos="360"/>
              </w:tabs>
              <w:rPr>
                <w:del w:id="1403" w:author="Prachi Sharma" w:date="2011-05-20T16:12:00Z"/>
                <w:color w:val="0000FF"/>
              </w:rPr>
            </w:pPr>
            <w:del w:id="1404" w:author="Prachi Sharma" w:date="2011-05-20T16:12:00Z">
              <w:r w:rsidDel="000A18E2">
                <w:rPr>
                  <w:color w:val="0000FF"/>
                </w:rPr>
                <w:delText xml:space="preserve">Default Value: </w:delText>
              </w:r>
              <w:r w:rsidR="00FB2EF1" w:rsidDel="000A18E2">
                <w:delText>N/A</w:delText>
              </w:r>
            </w:del>
          </w:p>
          <w:p w:rsidR="00714A95" w:rsidDel="000A18E2" w:rsidRDefault="00714A95" w:rsidP="00D41662">
            <w:pPr>
              <w:tabs>
                <w:tab w:val="left" w:pos="360"/>
              </w:tabs>
              <w:rPr>
                <w:del w:id="1405" w:author="Prachi Sharma" w:date="2011-05-20T16:12:00Z"/>
                <w:color w:val="0000FF"/>
              </w:rPr>
            </w:pPr>
            <w:del w:id="1406" w:author="Prachi Sharma" w:date="2011-05-20T16:12:00Z">
              <w:r w:rsidDel="000A18E2">
                <w:rPr>
                  <w:color w:val="0000FF"/>
                </w:rPr>
                <w:delText>Permissible Values:</w:delText>
              </w:r>
              <w:r w:rsidDel="000A18E2">
                <w:delText xml:space="preserve"> N/A</w:delText>
              </w:r>
            </w:del>
          </w:p>
        </w:tc>
      </w:tr>
      <w:tr w:rsidR="00714A95" w:rsidDel="000A18E2">
        <w:trPr>
          <w:del w:id="1407"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725F50">
            <w:pPr>
              <w:pStyle w:val="Keyword"/>
              <w:tabs>
                <w:tab w:val="left" w:pos="360"/>
              </w:tabs>
              <w:rPr>
                <w:del w:id="1408" w:author="Prachi Sharma" w:date="2011-05-20T16:12:00Z"/>
                <w:rStyle w:val="courier0"/>
                <w:color w:val="000000"/>
                <w:sz w:val="20"/>
                <w:szCs w:val="20"/>
              </w:rPr>
            </w:pPr>
            <w:del w:id="1409" w:author="Prachi Sharma" w:date="2011-05-20T16:12:00Z">
              <w:r w:rsidRPr="00F23F1D" w:rsidDel="000A18E2">
                <w:rPr>
                  <w:rStyle w:val="courier0"/>
                  <w:color w:val="000000"/>
                  <w:sz w:val="20"/>
                  <w:szCs w:val="20"/>
                </w:rPr>
                <w:delText>deploy.cas.on.catissue.jboss</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725F50">
            <w:pPr>
              <w:tabs>
                <w:tab w:val="left" w:pos="360"/>
              </w:tabs>
              <w:rPr>
                <w:del w:id="1410" w:author="Prachi Sharma" w:date="2011-05-20T16:12:00Z"/>
                <w:color w:val="0000FF"/>
              </w:rPr>
            </w:pPr>
            <w:del w:id="1411" w:author="Prachi Sharma" w:date="2011-05-20T16:12:00Z">
              <w:r w:rsidDel="000A18E2">
                <w:rPr>
                  <w:color w:val="0000FF"/>
                </w:rPr>
                <w:delText xml:space="preserve">Description: </w:delText>
              </w:r>
              <w:r w:rsidDel="000A18E2">
                <w:delText xml:space="preserve">This property specifies if the CAS server for authentication is to be deployed on the same server as caTissue application (specified by the property </w:delText>
              </w:r>
              <w:r w:rsidDel="000A18E2">
                <w:rPr>
                  <w:rStyle w:val="courier0"/>
                  <w:color w:val="000000"/>
                  <w:sz w:val="20"/>
                  <w:szCs w:val="20"/>
                </w:rPr>
                <w:delText>jboss.home.dir</w:delText>
              </w:r>
              <w:r w:rsidDel="000A18E2">
                <w:delText>). If this property is set to true, the CAS authentication server gets deployed on the same server as catissue application. If it is set to false, then the subsequent properties are required to specify the details of CAS server deployed on some other server.</w:delText>
              </w:r>
            </w:del>
          </w:p>
          <w:p w:rsidR="00714A95" w:rsidDel="000A18E2" w:rsidRDefault="00714A95" w:rsidP="00725F50">
            <w:pPr>
              <w:tabs>
                <w:tab w:val="left" w:pos="360"/>
              </w:tabs>
              <w:rPr>
                <w:del w:id="1412" w:author="Prachi Sharma" w:date="2011-05-20T16:12:00Z"/>
                <w:color w:val="0000FF"/>
              </w:rPr>
            </w:pPr>
            <w:del w:id="1413" w:author="Prachi Sharma" w:date="2011-05-20T16:12:00Z">
              <w:r w:rsidDel="000A18E2">
                <w:rPr>
                  <w:color w:val="0000FF"/>
                </w:rPr>
                <w:delText xml:space="preserve">Default Value: </w:delText>
              </w:r>
              <w:r w:rsidDel="000A18E2">
                <w:delText>true</w:delText>
              </w:r>
            </w:del>
          </w:p>
          <w:p w:rsidR="00714A95" w:rsidDel="000A18E2" w:rsidRDefault="00714A95" w:rsidP="00725F50">
            <w:pPr>
              <w:tabs>
                <w:tab w:val="left" w:pos="360"/>
              </w:tabs>
              <w:rPr>
                <w:del w:id="1414" w:author="Prachi Sharma" w:date="2011-05-20T16:12:00Z"/>
                <w:color w:val="0000FF"/>
              </w:rPr>
            </w:pPr>
            <w:del w:id="1415" w:author="Prachi Sharma" w:date="2011-05-20T16:12:00Z">
              <w:r w:rsidDel="000A18E2">
                <w:rPr>
                  <w:color w:val="0000FF"/>
                </w:rPr>
                <w:delText>Permissible Values:</w:delText>
              </w:r>
              <w:r w:rsidDel="000A18E2">
                <w:delText xml:space="preserve"> true/false</w:delText>
              </w:r>
            </w:del>
          </w:p>
        </w:tc>
      </w:tr>
      <w:tr w:rsidR="00714A95" w:rsidDel="000A18E2">
        <w:trPr>
          <w:del w:id="1416"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725F50">
            <w:pPr>
              <w:pStyle w:val="Keyword"/>
              <w:tabs>
                <w:tab w:val="left" w:pos="360"/>
              </w:tabs>
              <w:rPr>
                <w:del w:id="1417" w:author="Prachi Sharma" w:date="2011-05-20T16:12:00Z"/>
                <w:rStyle w:val="courier0"/>
                <w:color w:val="000000"/>
                <w:sz w:val="20"/>
                <w:szCs w:val="20"/>
              </w:rPr>
            </w:pPr>
            <w:del w:id="1418" w:author="Prachi Sharma" w:date="2011-05-20T16:12:00Z">
              <w:r w:rsidRPr="007F481A" w:rsidDel="000A18E2">
                <w:rPr>
                  <w:rStyle w:val="courier0"/>
                  <w:color w:val="000000"/>
                  <w:sz w:val="20"/>
                  <w:szCs w:val="20"/>
                </w:rPr>
                <w:delText>cas.jboss.server.host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A573BE" w:rsidDel="000A18E2" w:rsidRDefault="00714A95" w:rsidP="00725F50">
            <w:pPr>
              <w:tabs>
                <w:tab w:val="left" w:pos="360"/>
              </w:tabs>
              <w:rPr>
                <w:del w:id="1419" w:author="Prachi Sharma" w:date="2011-05-20T16:12:00Z"/>
              </w:rPr>
            </w:pPr>
            <w:del w:id="1420" w:author="Prachi Sharma" w:date="2011-05-20T16:12:00Z">
              <w:r w:rsidDel="000A18E2">
                <w:rPr>
                  <w:color w:val="0000FF"/>
                </w:rPr>
                <w:delText xml:space="preserve">Description: </w:delText>
              </w:r>
              <w:r w:rsidDel="000A18E2">
                <w:delText xml:space="preserve">This property specifies the host name of the server on which CAS application has been deployed. This property is required only when </w:delText>
              </w:r>
              <w:r w:rsidRPr="00F23F1D" w:rsidDel="000A18E2">
                <w:rPr>
                  <w:rStyle w:val="courier0"/>
                  <w:color w:val="000000"/>
                  <w:sz w:val="20"/>
                  <w:szCs w:val="20"/>
                </w:rPr>
                <w:delText>deploy.cas.on.catissue.jboss</w:delText>
              </w:r>
              <w:r w:rsidRPr="00A573BE" w:rsidDel="000A18E2">
                <w:delText xml:space="preserve">is set to </w:delText>
              </w:r>
              <w:r w:rsidRPr="00B25241" w:rsidDel="000A18E2">
                <w:rPr>
                  <w:b/>
                </w:rPr>
                <w:delText>false</w:delText>
              </w:r>
              <w:r w:rsidRPr="00A573BE" w:rsidDel="000A18E2">
                <w:delText>.</w:delText>
              </w:r>
            </w:del>
          </w:p>
          <w:p w:rsidR="00714A95" w:rsidDel="000A18E2" w:rsidRDefault="00714A95" w:rsidP="00725F50">
            <w:pPr>
              <w:tabs>
                <w:tab w:val="left" w:pos="360"/>
              </w:tabs>
              <w:rPr>
                <w:del w:id="1421" w:author="Prachi Sharma" w:date="2011-05-20T16:12:00Z"/>
                <w:color w:val="0000FF"/>
              </w:rPr>
            </w:pPr>
            <w:del w:id="1422" w:author="Prachi Sharma" w:date="2011-05-20T16:12:00Z">
              <w:r w:rsidDel="000A18E2">
                <w:rPr>
                  <w:color w:val="0000FF"/>
                </w:rPr>
                <w:delText xml:space="preserve">Default Value: </w:delText>
              </w:r>
              <w:r w:rsidR="00FB2EF1" w:rsidDel="000A18E2">
                <w:delText>N/A</w:delText>
              </w:r>
            </w:del>
          </w:p>
          <w:p w:rsidR="00714A95" w:rsidDel="000A18E2" w:rsidRDefault="00714A95" w:rsidP="00725F50">
            <w:pPr>
              <w:tabs>
                <w:tab w:val="left" w:pos="360"/>
              </w:tabs>
              <w:rPr>
                <w:del w:id="1423" w:author="Prachi Sharma" w:date="2011-05-20T16:12:00Z"/>
                <w:color w:val="0000FF"/>
              </w:rPr>
            </w:pPr>
            <w:del w:id="1424" w:author="Prachi Sharma" w:date="2011-05-20T16:12:00Z">
              <w:r w:rsidDel="000A18E2">
                <w:rPr>
                  <w:color w:val="0000FF"/>
                </w:rPr>
                <w:delText>Permissible Values:</w:delText>
              </w:r>
              <w:r w:rsidDel="000A18E2">
                <w:delText xml:space="preserve"> N/A</w:delText>
              </w:r>
            </w:del>
          </w:p>
        </w:tc>
      </w:tr>
      <w:tr w:rsidR="00714A95" w:rsidDel="000A18E2">
        <w:trPr>
          <w:del w:id="1425"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725F50">
            <w:pPr>
              <w:pStyle w:val="Keyword"/>
              <w:tabs>
                <w:tab w:val="left" w:pos="360"/>
              </w:tabs>
              <w:rPr>
                <w:del w:id="1426" w:author="Prachi Sharma" w:date="2011-05-20T16:12:00Z"/>
                <w:rStyle w:val="courier0"/>
                <w:color w:val="000000"/>
                <w:sz w:val="20"/>
                <w:szCs w:val="20"/>
              </w:rPr>
            </w:pPr>
            <w:del w:id="1427" w:author="Prachi Sharma" w:date="2011-05-20T16:12:00Z">
              <w:r w:rsidRPr="003D65D0" w:rsidDel="000A18E2">
                <w:rPr>
                  <w:rStyle w:val="courier0"/>
                  <w:color w:val="000000"/>
                  <w:sz w:val="20"/>
                  <w:szCs w:val="20"/>
                </w:rPr>
                <w:delText>cas.jboss.port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A573BE" w:rsidDel="000A18E2" w:rsidRDefault="00714A95" w:rsidP="00725F50">
            <w:pPr>
              <w:tabs>
                <w:tab w:val="left" w:pos="360"/>
              </w:tabs>
              <w:rPr>
                <w:del w:id="1428" w:author="Prachi Sharma" w:date="2011-05-20T16:12:00Z"/>
              </w:rPr>
            </w:pPr>
            <w:del w:id="1429" w:author="Prachi Sharma" w:date="2011-05-20T16:12:00Z">
              <w:r w:rsidDel="000A18E2">
                <w:rPr>
                  <w:color w:val="0000FF"/>
                </w:rPr>
                <w:delText xml:space="preserve">Description: </w:delText>
              </w:r>
              <w:r w:rsidDel="000A18E2">
                <w:delText xml:space="preserve">This property specifies the port number of the server on which CAS application is available. This property is required only when </w:delText>
              </w:r>
              <w:r w:rsidRPr="00F23F1D" w:rsidDel="000A18E2">
                <w:rPr>
                  <w:rStyle w:val="courier0"/>
                  <w:color w:val="000000"/>
                  <w:sz w:val="20"/>
                  <w:szCs w:val="20"/>
                </w:rPr>
                <w:delText>deploy.cas.on.catissue.jboss</w:delText>
              </w:r>
              <w:r w:rsidRPr="00A573BE" w:rsidDel="000A18E2">
                <w:delText>is set to false.</w:delText>
              </w:r>
            </w:del>
          </w:p>
          <w:p w:rsidR="00714A95" w:rsidDel="000A18E2" w:rsidRDefault="00714A95" w:rsidP="00725F50">
            <w:pPr>
              <w:tabs>
                <w:tab w:val="left" w:pos="360"/>
              </w:tabs>
              <w:rPr>
                <w:del w:id="1430" w:author="Prachi Sharma" w:date="2011-05-20T16:12:00Z"/>
                <w:color w:val="0000FF"/>
              </w:rPr>
            </w:pPr>
            <w:del w:id="1431" w:author="Prachi Sharma" w:date="2011-05-20T16:12:00Z">
              <w:r w:rsidDel="000A18E2">
                <w:rPr>
                  <w:color w:val="0000FF"/>
                </w:rPr>
                <w:delText xml:space="preserve">Default Value: </w:delText>
              </w:r>
              <w:r w:rsidR="00FB2EF1" w:rsidDel="000A18E2">
                <w:delText>N/A</w:delText>
              </w:r>
            </w:del>
          </w:p>
          <w:p w:rsidR="00714A95" w:rsidDel="000A18E2" w:rsidRDefault="00714A95" w:rsidP="00725F50">
            <w:pPr>
              <w:tabs>
                <w:tab w:val="left" w:pos="360"/>
              </w:tabs>
              <w:rPr>
                <w:del w:id="1432" w:author="Prachi Sharma" w:date="2011-05-20T16:12:00Z"/>
                <w:color w:val="0000FF"/>
              </w:rPr>
            </w:pPr>
            <w:del w:id="1433" w:author="Prachi Sharma" w:date="2011-05-20T16:12:00Z">
              <w:r w:rsidDel="000A18E2">
                <w:rPr>
                  <w:color w:val="0000FF"/>
                </w:rPr>
                <w:delText>Permissible Values:</w:delText>
              </w:r>
              <w:r w:rsidDel="000A18E2">
                <w:delText xml:space="preserve"> N/A</w:delText>
              </w:r>
            </w:del>
          </w:p>
        </w:tc>
      </w:tr>
      <w:tr w:rsidR="00714A95" w:rsidDel="000A18E2">
        <w:trPr>
          <w:del w:id="1434"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725F50">
            <w:pPr>
              <w:pStyle w:val="Keyword"/>
              <w:tabs>
                <w:tab w:val="left" w:pos="360"/>
              </w:tabs>
              <w:rPr>
                <w:del w:id="1435" w:author="Prachi Sharma" w:date="2011-05-20T16:12:00Z"/>
                <w:rStyle w:val="courier0"/>
                <w:color w:val="000000"/>
                <w:sz w:val="20"/>
                <w:szCs w:val="20"/>
              </w:rPr>
            </w:pPr>
            <w:del w:id="1436" w:author="Prachi Sharma" w:date="2011-05-20T16:12:00Z">
              <w:r w:rsidRPr="00B446D8" w:rsidDel="000A18E2">
                <w:rPr>
                  <w:rStyle w:val="courier0"/>
                  <w:color w:val="000000"/>
                  <w:sz w:val="20"/>
                  <w:szCs w:val="20"/>
                </w:rPr>
                <w:delText>cas.jboss.container.secure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A573BE" w:rsidDel="000A18E2" w:rsidRDefault="00714A95" w:rsidP="00725F50">
            <w:pPr>
              <w:tabs>
                <w:tab w:val="left" w:pos="360"/>
              </w:tabs>
              <w:rPr>
                <w:del w:id="1437" w:author="Prachi Sharma" w:date="2011-05-20T16:12:00Z"/>
              </w:rPr>
            </w:pPr>
            <w:del w:id="1438" w:author="Prachi Sharma" w:date="2011-05-20T16:12:00Z">
              <w:r w:rsidDel="000A18E2">
                <w:rPr>
                  <w:color w:val="0000FF"/>
                </w:rPr>
                <w:delText xml:space="preserve">Description: </w:delText>
              </w:r>
              <w:r w:rsidDel="000A18E2">
                <w:delText>This property specifies if the server on which CAS is available needs to be accessed using a secure link (an https URL).</w:delText>
              </w:r>
            </w:del>
          </w:p>
          <w:p w:rsidR="00714A95" w:rsidDel="000A18E2" w:rsidRDefault="00714A95" w:rsidP="00725F50">
            <w:pPr>
              <w:tabs>
                <w:tab w:val="left" w:pos="360"/>
              </w:tabs>
              <w:rPr>
                <w:del w:id="1439" w:author="Prachi Sharma" w:date="2011-05-20T16:12:00Z"/>
                <w:color w:val="0000FF"/>
              </w:rPr>
            </w:pPr>
            <w:del w:id="1440" w:author="Prachi Sharma" w:date="2011-05-20T16:12:00Z">
              <w:r w:rsidDel="000A18E2">
                <w:rPr>
                  <w:color w:val="0000FF"/>
                </w:rPr>
                <w:delText xml:space="preserve">Default Value: </w:delText>
              </w:r>
              <w:r w:rsidDel="000A18E2">
                <w:delText>no</w:delText>
              </w:r>
            </w:del>
          </w:p>
          <w:p w:rsidR="00714A95" w:rsidDel="000A18E2" w:rsidRDefault="00714A95" w:rsidP="00725F50">
            <w:pPr>
              <w:tabs>
                <w:tab w:val="left" w:pos="360"/>
              </w:tabs>
              <w:rPr>
                <w:del w:id="1441" w:author="Prachi Sharma" w:date="2011-05-20T16:12:00Z"/>
                <w:color w:val="0000FF"/>
              </w:rPr>
            </w:pPr>
            <w:del w:id="1442" w:author="Prachi Sharma" w:date="2011-05-20T16:12:00Z">
              <w:r w:rsidDel="000A18E2">
                <w:rPr>
                  <w:color w:val="0000FF"/>
                </w:rPr>
                <w:delText>Permissible Values:</w:delText>
              </w:r>
              <w:r w:rsidDel="000A18E2">
                <w:delText xml:space="preserve"> yes/no</w:delText>
              </w:r>
            </w:del>
          </w:p>
        </w:tc>
      </w:tr>
      <w:tr w:rsidR="00714A95" w:rsidDel="000A18E2">
        <w:trPr>
          <w:del w:id="1443"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725F50">
            <w:pPr>
              <w:pStyle w:val="Keyword"/>
              <w:tabs>
                <w:tab w:val="left" w:pos="360"/>
              </w:tabs>
              <w:rPr>
                <w:del w:id="1444" w:author="Prachi Sharma" w:date="2011-05-20T16:12:00Z"/>
                <w:rStyle w:val="courier0"/>
                <w:color w:val="000000"/>
                <w:sz w:val="20"/>
                <w:szCs w:val="20"/>
              </w:rPr>
            </w:pPr>
            <w:del w:id="1445" w:author="Prachi Sharma" w:date="2011-05-20T16:12:00Z">
              <w:r w:rsidRPr="00C340C0" w:rsidDel="000A18E2">
                <w:rPr>
                  <w:rStyle w:val="courier0"/>
                  <w:color w:val="000000"/>
                  <w:sz w:val="20"/>
                  <w:szCs w:val="20"/>
                </w:rPr>
                <w:delText>cas.server.keystore.path</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A573BE" w:rsidDel="000A18E2" w:rsidRDefault="00714A95" w:rsidP="00725F50">
            <w:pPr>
              <w:tabs>
                <w:tab w:val="left" w:pos="360"/>
              </w:tabs>
              <w:rPr>
                <w:del w:id="1446" w:author="Prachi Sharma" w:date="2011-05-20T16:12:00Z"/>
              </w:rPr>
            </w:pPr>
            <w:del w:id="1447" w:author="Prachi Sharma" w:date="2011-05-20T16:12:00Z">
              <w:r w:rsidDel="000A18E2">
                <w:rPr>
                  <w:color w:val="0000FF"/>
                </w:rPr>
                <w:delText xml:space="preserve">Description: </w:delText>
              </w:r>
              <w:r w:rsidDel="000A18E2">
                <w:delText>This property specifies the path to the keystore file if the server on which CAS is available needs to be accessed using a secure link (an https URL).</w:delText>
              </w:r>
            </w:del>
          </w:p>
          <w:p w:rsidR="00714A95" w:rsidDel="000A18E2" w:rsidRDefault="00714A95" w:rsidP="00725F50">
            <w:pPr>
              <w:tabs>
                <w:tab w:val="left" w:pos="360"/>
              </w:tabs>
              <w:rPr>
                <w:del w:id="1448" w:author="Prachi Sharma" w:date="2011-05-20T16:12:00Z"/>
                <w:color w:val="0000FF"/>
              </w:rPr>
            </w:pPr>
            <w:del w:id="1449" w:author="Prachi Sharma" w:date="2011-05-20T16:12:00Z">
              <w:r w:rsidDel="000A18E2">
                <w:rPr>
                  <w:color w:val="0000FF"/>
                </w:rPr>
                <w:delText xml:space="preserve">Default Value: </w:delText>
              </w:r>
              <w:r w:rsidR="00FB2EF1" w:rsidDel="000A18E2">
                <w:delText>N/A</w:delText>
              </w:r>
            </w:del>
          </w:p>
          <w:p w:rsidR="00714A95" w:rsidDel="000A18E2" w:rsidRDefault="00714A95" w:rsidP="00725F50">
            <w:pPr>
              <w:tabs>
                <w:tab w:val="left" w:pos="360"/>
              </w:tabs>
              <w:rPr>
                <w:del w:id="1450" w:author="Prachi Sharma" w:date="2011-05-20T16:12:00Z"/>
                <w:color w:val="0000FF"/>
              </w:rPr>
            </w:pPr>
            <w:del w:id="1451" w:author="Prachi Sharma" w:date="2011-05-20T16:12:00Z">
              <w:r w:rsidDel="000A18E2">
                <w:rPr>
                  <w:color w:val="0000FF"/>
                </w:rPr>
                <w:delText>Permissible Values:</w:delText>
              </w:r>
              <w:r w:rsidDel="000A18E2">
                <w:delText xml:space="preserve"> N/A</w:delText>
              </w:r>
            </w:del>
          </w:p>
        </w:tc>
      </w:tr>
      <w:tr w:rsidR="00714A95" w:rsidDel="000A18E2">
        <w:trPr>
          <w:del w:id="1452"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453" w:author="Prachi Sharma" w:date="2011-05-20T16:12:00Z"/>
                <w:rStyle w:val="courier0"/>
                <w:rFonts w:cs="Helvetica"/>
                <w:color w:val="000000"/>
                <w:sz w:val="20"/>
                <w:szCs w:val="20"/>
              </w:rPr>
            </w:pPr>
            <w:del w:id="1454" w:author="Prachi Sharma" w:date="2011-05-20T16:12:00Z">
              <w:r w:rsidRPr="00DE5DEB" w:rsidDel="000A18E2">
                <w:rPr>
                  <w:rStyle w:val="courier0"/>
                  <w:color w:val="000000"/>
                  <w:sz w:val="20"/>
                  <w:szCs w:val="20"/>
                </w:rPr>
                <w:delText>email.administrative.emailAddress</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455" w:author="Prachi Sharma" w:date="2011-05-20T16:12:00Z"/>
                <w:color w:val="0000FF"/>
              </w:rPr>
            </w:pPr>
            <w:del w:id="1456" w:author="Prachi Sharma" w:date="2011-05-20T16:12:00Z">
              <w:r w:rsidDel="000A18E2">
                <w:rPr>
                  <w:color w:val="0000FF"/>
                </w:rPr>
                <w:delText xml:space="preserve">Description: </w:delText>
              </w:r>
              <w:r w:rsidDel="000A18E2">
                <w:delText>Email address of the administrator. This could be an email alias if there is more than one administrator.</w:delText>
              </w:r>
            </w:del>
          </w:p>
          <w:p w:rsidR="00714A95" w:rsidDel="000A18E2" w:rsidRDefault="00714A95" w:rsidP="00D41662">
            <w:pPr>
              <w:tabs>
                <w:tab w:val="left" w:pos="360"/>
              </w:tabs>
              <w:rPr>
                <w:del w:id="1457" w:author="Prachi Sharma" w:date="2011-05-20T16:12:00Z"/>
                <w:color w:val="0000FF"/>
              </w:rPr>
            </w:pPr>
            <w:del w:id="1458" w:author="Prachi Sharma" w:date="2011-05-20T16:12:00Z">
              <w:r w:rsidDel="000A18E2">
                <w:rPr>
                  <w:color w:val="0000FF"/>
                </w:rPr>
                <w:delText xml:space="preserve">Default Value: </w:delText>
              </w:r>
              <w:r w:rsidR="00FB2EF1" w:rsidDel="000A18E2">
                <w:delText>N/A</w:delText>
              </w:r>
            </w:del>
          </w:p>
          <w:p w:rsidR="00714A95" w:rsidRPr="00AC6C89" w:rsidDel="000A18E2" w:rsidRDefault="00714A95" w:rsidP="00D41662">
            <w:pPr>
              <w:tabs>
                <w:tab w:val="left" w:pos="360"/>
              </w:tabs>
              <w:rPr>
                <w:del w:id="1459" w:author="Prachi Sharma" w:date="2011-05-20T16:12:00Z"/>
              </w:rPr>
            </w:pPr>
            <w:del w:id="1460" w:author="Prachi Sharma" w:date="2011-05-20T16:12:00Z">
              <w:r w:rsidDel="000A18E2">
                <w:rPr>
                  <w:color w:val="0000FF"/>
                </w:rPr>
                <w:delText>Permissible Values:</w:delText>
              </w:r>
              <w:r w:rsidDel="000A18E2">
                <w:delText xml:space="preserve"> N/A</w:delText>
              </w:r>
            </w:del>
          </w:p>
        </w:tc>
      </w:tr>
      <w:tr w:rsidR="00714A95" w:rsidDel="000A18E2">
        <w:trPr>
          <w:del w:id="1461"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462" w:author="Prachi Sharma" w:date="2011-05-20T16:12:00Z"/>
                <w:rStyle w:val="courier0"/>
                <w:rFonts w:cs="Helvetica"/>
                <w:color w:val="000000"/>
                <w:sz w:val="20"/>
                <w:szCs w:val="20"/>
              </w:rPr>
            </w:pPr>
            <w:del w:id="1463" w:author="Prachi Sharma" w:date="2011-05-20T16:12:00Z">
              <w:r w:rsidRPr="00DE5DEB" w:rsidDel="000A18E2">
                <w:rPr>
                  <w:rStyle w:val="courier0"/>
                  <w:color w:val="000000"/>
                  <w:sz w:val="20"/>
                  <w:szCs w:val="20"/>
                </w:rPr>
                <w:delText>email.sendEmailFrom.emailAddress</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464" w:author="Prachi Sharma" w:date="2011-05-20T16:12:00Z"/>
                <w:rFonts w:ascii="Book Antiqua" w:hAnsi="Book Antiqua" w:cs="Helvetica"/>
              </w:rPr>
            </w:pPr>
            <w:del w:id="1465" w:author="Prachi Sharma" w:date="2011-05-20T16:12:00Z">
              <w:r w:rsidDel="000A18E2">
                <w:rPr>
                  <w:color w:val="0000FF"/>
                </w:rPr>
                <w:delText xml:space="preserve">Description: </w:delText>
              </w:r>
              <w:r w:rsidDel="000A18E2">
                <w:delText>Email address used to send email messages from the deployment script.</w:delText>
              </w:r>
            </w:del>
          </w:p>
          <w:p w:rsidR="00714A95" w:rsidDel="000A18E2" w:rsidRDefault="00714A95" w:rsidP="00D41662">
            <w:pPr>
              <w:tabs>
                <w:tab w:val="left" w:pos="360"/>
              </w:tabs>
              <w:rPr>
                <w:del w:id="1466" w:author="Prachi Sharma" w:date="2011-05-20T16:12:00Z"/>
                <w:color w:val="0000FF"/>
              </w:rPr>
            </w:pPr>
            <w:del w:id="1467" w:author="Prachi Sharma" w:date="2011-05-20T16:12:00Z">
              <w:r w:rsidDel="000A18E2">
                <w:rPr>
                  <w:color w:val="0000FF"/>
                </w:rPr>
                <w:delText xml:space="preserve">Default Value: </w:delText>
              </w:r>
              <w:r w:rsidR="00FB2EF1" w:rsidDel="000A18E2">
                <w:delText>N/A</w:delText>
              </w:r>
            </w:del>
          </w:p>
          <w:p w:rsidR="00714A95" w:rsidDel="000A18E2" w:rsidRDefault="00714A95" w:rsidP="00D41662">
            <w:pPr>
              <w:tabs>
                <w:tab w:val="left" w:pos="360"/>
              </w:tabs>
              <w:rPr>
                <w:del w:id="1468" w:author="Prachi Sharma" w:date="2011-05-20T16:12:00Z"/>
                <w:color w:val="0000FF"/>
              </w:rPr>
            </w:pPr>
            <w:del w:id="1469" w:author="Prachi Sharma" w:date="2011-05-20T16:12:00Z">
              <w:r w:rsidDel="000A18E2">
                <w:rPr>
                  <w:color w:val="0000FF"/>
                </w:rPr>
                <w:delText>Permissible Values:</w:delText>
              </w:r>
              <w:r w:rsidDel="000A18E2">
                <w:delText xml:space="preserve"> N/A</w:delText>
              </w:r>
            </w:del>
          </w:p>
        </w:tc>
      </w:tr>
      <w:tr w:rsidR="00714A95" w:rsidDel="000A18E2">
        <w:trPr>
          <w:del w:id="1470"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471" w:author="Prachi Sharma" w:date="2011-05-20T16:12:00Z"/>
                <w:rStyle w:val="courier0"/>
                <w:rFonts w:cs="Helvetica"/>
                <w:color w:val="000000"/>
                <w:sz w:val="20"/>
                <w:szCs w:val="20"/>
              </w:rPr>
            </w:pPr>
            <w:del w:id="1472" w:author="Prachi Sharma" w:date="2011-05-20T16:12:00Z">
              <w:r w:rsidDel="000A18E2">
                <w:rPr>
                  <w:rStyle w:val="courier0"/>
                  <w:color w:val="000000"/>
                  <w:sz w:val="20"/>
                  <w:szCs w:val="20"/>
                </w:rPr>
                <w:delText>e</w:delText>
              </w:r>
              <w:r w:rsidRPr="00DE5DEB" w:rsidDel="000A18E2">
                <w:rPr>
                  <w:rStyle w:val="courier0"/>
                  <w:color w:val="000000"/>
                  <w:sz w:val="20"/>
                  <w:szCs w:val="20"/>
                </w:rPr>
                <w:delText>mail.mailServer</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473" w:author="Prachi Sharma" w:date="2011-05-20T16:12:00Z"/>
                <w:color w:val="0000FF"/>
              </w:rPr>
            </w:pPr>
            <w:del w:id="1474" w:author="Prachi Sharma" w:date="2011-05-20T16:12:00Z">
              <w:r w:rsidDel="000A18E2">
                <w:rPr>
                  <w:color w:val="0000FF"/>
                </w:rPr>
                <w:delText xml:space="preserve">Description: </w:delText>
              </w:r>
              <w:r w:rsidDel="000A18E2">
                <w:delText>The mail server used to send email messages.</w:delText>
              </w:r>
            </w:del>
          </w:p>
          <w:p w:rsidR="00714A95" w:rsidDel="000A18E2" w:rsidRDefault="00714A95" w:rsidP="00D41662">
            <w:pPr>
              <w:tabs>
                <w:tab w:val="left" w:pos="360"/>
              </w:tabs>
              <w:rPr>
                <w:del w:id="1475" w:author="Prachi Sharma" w:date="2011-05-20T16:12:00Z"/>
                <w:color w:val="0000FF"/>
              </w:rPr>
            </w:pPr>
            <w:del w:id="1476" w:author="Prachi Sharma" w:date="2011-05-20T16:12:00Z">
              <w:r w:rsidDel="000A18E2">
                <w:rPr>
                  <w:color w:val="0000FF"/>
                </w:rPr>
                <w:delText xml:space="preserve">Default Value: </w:delText>
              </w:r>
              <w:r w:rsidR="00FB2EF1" w:rsidDel="000A18E2">
                <w:delText>N/A</w:delText>
              </w:r>
            </w:del>
          </w:p>
          <w:p w:rsidR="00714A95" w:rsidDel="000A18E2" w:rsidRDefault="00714A95" w:rsidP="00D41662">
            <w:pPr>
              <w:tabs>
                <w:tab w:val="left" w:pos="360"/>
              </w:tabs>
              <w:rPr>
                <w:del w:id="1477" w:author="Prachi Sharma" w:date="2011-05-20T16:12:00Z"/>
                <w:color w:val="0000FF"/>
              </w:rPr>
            </w:pPr>
            <w:del w:id="1478" w:author="Prachi Sharma" w:date="2011-05-20T16:12:00Z">
              <w:r w:rsidDel="000A18E2">
                <w:rPr>
                  <w:color w:val="0000FF"/>
                </w:rPr>
                <w:delText xml:space="preserve">Permissible Values: </w:delText>
              </w:r>
              <w:r w:rsidDel="000A18E2">
                <w:delText>N/A</w:delText>
              </w:r>
            </w:del>
          </w:p>
        </w:tc>
      </w:tr>
      <w:tr w:rsidR="00714A95" w:rsidDel="000A18E2">
        <w:trPr>
          <w:del w:id="1479"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7767A9" w:rsidDel="000A18E2" w:rsidRDefault="00714A95" w:rsidP="00D41662">
            <w:pPr>
              <w:pStyle w:val="Keyword"/>
              <w:tabs>
                <w:tab w:val="left" w:pos="360"/>
              </w:tabs>
              <w:rPr>
                <w:del w:id="1480" w:author="Prachi Sharma" w:date="2011-05-20T16:12:00Z"/>
                <w:rStyle w:val="courier0"/>
                <w:color w:val="000000"/>
                <w:sz w:val="20"/>
                <w:szCs w:val="20"/>
              </w:rPr>
            </w:pPr>
            <w:del w:id="1481" w:author="Prachi Sharma" w:date="2011-05-20T16:12:00Z">
              <w:r w:rsidRPr="007767A9" w:rsidDel="000A18E2">
                <w:rPr>
                  <w:rStyle w:val="courier0"/>
                  <w:color w:val="000000"/>
                  <w:sz w:val="20"/>
                  <w:szCs w:val="20"/>
                </w:rPr>
                <w:delText>use.email.commonpackage.config</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7767A9">
            <w:pPr>
              <w:tabs>
                <w:tab w:val="left" w:pos="360"/>
              </w:tabs>
              <w:rPr>
                <w:del w:id="1482" w:author="Prachi Sharma" w:date="2011-05-20T16:12:00Z"/>
                <w:color w:val="0000FF"/>
              </w:rPr>
            </w:pPr>
            <w:del w:id="1483" w:author="Prachi Sharma" w:date="2011-05-20T16:12:00Z">
              <w:r w:rsidDel="000A18E2">
                <w:rPr>
                  <w:color w:val="0000FF"/>
                </w:rPr>
                <w:delText xml:space="preserve">Description: </w:delText>
              </w:r>
              <w:r w:rsidDel="000A18E2">
                <w:delText>It s</w:delText>
              </w:r>
              <w:r w:rsidRPr="008F148C" w:rsidDel="000A18E2">
                <w:delText>hould be set to true if you want to send email notification on server exceptions.</w:delText>
              </w:r>
            </w:del>
          </w:p>
          <w:p w:rsidR="00714A95" w:rsidDel="000A18E2" w:rsidRDefault="00714A95" w:rsidP="007767A9">
            <w:pPr>
              <w:tabs>
                <w:tab w:val="left" w:pos="360"/>
              </w:tabs>
              <w:rPr>
                <w:del w:id="1484" w:author="Prachi Sharma" w:date="2011-05-20T16:12:00Z"/>
                <w:color w:val="0000FF"/>
              </w:rPr>
            </w:pPr>
            <w:del w:id="1485" w:author="Prachi Sharma" w:date="2011-05-20T16:12:00Z">
              <w:r w:rsidDel="000A18E2">
                <w:rPr>
                  <w:color w:val="0000FF"/>
                </w:rPr>
                <w:delText xml:space="preserve">Default Value: </w:delText>
              </w:r>
              <w:r w:rsidDel="000A18E2">
                <w:delText>false</w:delText>
              </w:r>
            </w:del>
          </w:p>
          <w:p w:rsidR="00714A95" w:rsidDel="000A18E2" w:rsidRDefault="00714A95" w:rsidP="007767A9">
            <w:pPr>
              <w:tabs>
                <w:tab w:val="left" w:pos="360"/>
              </w:tabs>
              <w:rPr>
                <w:del w:id="1486" w:author="Prachi Sharma" w:date="2011-05-20T16:12:00Z"/>
                <w:color w:val="0000FF"/>
              </w:rPr>
            </w:pPr>
            <w:del w:id="1487" w:author="Prachi Sharma" w:date="2011-05-20T16:12:00Z">
              <w:r w:rsidDel="000A18E2">
                <w:rPr>
                  <w:color w:val="0000FF"/>
                </w:rPr>
                <w:delText>Permissible Values:</w:delText>
              </w:r>
              <w:r w:rsidDel="000A18E2">
                <w:delText>false,true</w:delText>
              </w:r>
            </w:del>
          </w:p>
        </w:tc>
      </w:tr>
      <w:tr w:rsidR="00714A95" w:rsidDel="000A18E2">
        <w:trPr>
          <w:del w:id="1488"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7767A9" w:rsidDel="000A18E2" w:rsidRDefault="00714A95" w:rsidP="00D41662">
            <w:pPr>
              <w:pStyle w:val="Keyword"/>
              <w:tabs>
                <w:tab w:val="left" w:pos="360"/>
              </w:tabs>
              <w:rPr>
                <w:del w:id="1489" w:author="Prachi Sharma" w:date="2011-05-20T16:12:00Z"/>
                <w:rStyle w:val="courier0"/>
                <w:color w:val="000000"/>
                <w:sz w:val="20"/>
                <w:szCs w:val="20"/>
              </w:rPr>
            </w:pPr>
            <w:del w:id="1490" w:author="Prachi Sharma" w:date="2011-05-20T16:12:00Z">
              <w:r w:rsidRPr="007767A9" w:rsidDel="000A18E2">
                <w:rPr>
                  <w:rStyle w:val="courier0"/>
                  <w:color w:val="000000"/>
                  <w:sz w:val="20"/>
                  <w:szCs w:val="20"/>
                </w:rPr>
                <w:delText>email.sendEmailTo.emailAddress</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7767A9">
            <w:pPr>
              <w:tabs>
                <w:tab w:val="left" w:pos="360"/>
              </w:tabs>
              <w:rPr>
                <w:del w:id="1491" w:author="Prachi Sharma" w:date="2011-05-20T16:12:00Z"/>
                <w:color w:val="0000FF"/>
              </w:rPr>
            </w:pPr>
            <w:del w:id="1492" w:author="Prachi Sharma" w:date="2011-05-20T16:12:00Z">
              <w:r w:rsidDel="000A18E2">
                <w:rPr>
                  <w:color w:val="0000FF"/>
                </w:rPr>
                <w:delText xml:space="preserve">Description: </w:delText>
              </w:r>
              <w:r w:rsidDel="000A18E2">
                <w:delText>Server exception’s email recipients. This could be an email alias or comma separated email addresses</w:delText>
              </w:r>
              <w:r w:rsidRPr="00246C4A" w:rsidDel="000A18E2">
                <w:delText>.</w:delText>
              </w:r>
            </w:del>
          </w:p>
          <w:p w:rsidR="00714A95" w:rsidDel="000A18E2" w:rsidRDefault="00714A95" w:rsidP="007767A9">
            <w:pPr>
              <w:tabs>
                <w:tab w:val="left" w:pos="360"/>
              </w:tabs>
              <w:rPr>
                <w:del w:id="1493" w:author="Prachi Sharma" w:date="2011-05-20T16:12:00Z"/>
                <w:color w:val="0000FF"/>
              </w:rPr>
            </w:pPr>
            <w:del w:id="1494" w:author="Prachi Sharma" w:date="2011-05-20T16:12:00Z">
              <w:r w:rsidDel="000A18E2">
                <w:rPr>
                  <w:color w:val="0000FF"/>
                </w:rPr>
                <w:delText xml:space="preserve">Default Value: </w:delText>
              </w:r>
              <w:r w:rsidR="00FB2EF1" w:rsidDel="000A18E2">
                <w:delText>N/A</w:delText>
              </w:r>
            </w:del>
          </w:p>
          <w:p w:rsidR="00714A95" w:rsidDel="000A18E2" w:rsidRDefault="00714A95" w:rsidP="007767A9">
            <w:pPr>
              <w:tabs>
                <w:tab w:val="left" w:pos="360"/>
              </w:tabs>
              <w:rPr>
                <w:del w:id="1495" w:author="Prachi Sharma" w:date="2011-05-20T16:12:00Z"/>
                <w:color w:val="0000FF"/>
              </w:rPr>
            </w:pPr>
            <w:del w:id="1496" w:author="Prachi Sharma" w:date="2011-05-20T16:12:00Z">
              <w:r w:rsidDel="000A18E2">
                <w:rPr>
                  <w:color w:val="0000FF"/>
                </w:rPr>
                <w:delText xml:space="preserve">Permissible Values: </w:delText>
              </w:r>
              <w:r w:rsidDel="000A18E2">
                <w:delText>N/A</w:delText>
              </w:r>
            </w:del>
          </w:p>
        </w:tc>
      </w:tr>
      <w:tr w:rsidR="00714A95" w:rsidDel="000A18E2">
        <w:trPr>
          <w:del w:id="1497"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7767A9" w:rsidDel="000A18E2" w:rsidRDefault="00714A95" w:rsidP="00D41662">
            <w:pPr>
              <w:pStyle w:val="Keyword"/>
              <w:tabs>
                <w:tab w:val="left" w:pos="360"/>
              </w:tabs>
              <w:rPr>
                <w:del w:id="1498" w:author="Prachi Sharma" w:date="2011-05-20T16:12:00Z"/>
                <w:rStyle w:val="courier0"/>
                <w:color w:val="000000"/>
                <w:sz w:val="20"/>
                <w:szCs w:val="20"/>
              </w:rPr>
            </w:pPr>
            <w:del w:id="1499" w:author="Prachi Sharma" w:date="2011-05-20T16:12:00Z">
              <w:r w:rsidRPr="007767A9" w:rsidDel="000A18E2">
                <w:rPr>
                  <w:rStyle w:val="courier0"/>
                  <w:color w:val="000000"/>
                  <w:sz w:val="20"/>
                  <w:szCs w:val="20"/>
                </w:rPr>
                <w:delText>email.admin.support.emailAddress</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025D75" w:rsidDel="000A18E2" w:rsidRDefault="00714A95" w:rsidP="007767A9">
            <w:pPr>
              <w:tabs>
                <w:tab w:val="left" w:pos="360"/>
              </w:tabs>
              <w:rPr>
                <w:del w:id="1500" w:author="Prachi Sharma" w:date="2011-05-20T16:12:00Z"/>
              </w:rPr>
            </w:pPr>
            <w:del w:id="1501" w:author="Prachi Sharma" w:date="2011-05-20T16:12:00Z">
              <w:r w:rsidDel="000A18E2">
                <w:rPr>
                  <w:color w:val="0000FF"/>
                </w:rPr>
                <w:delText xml:space="preserve">Description: </w:delText>
              </w:r>
              <w:r w:rsidDel="000A18E2">
                <w:delText xml:space="preserve">Email address of the administrator. </w:delText>
              </w:r>
              <w:r w:rsidRPr="00025D75" w:rsidDel="000A18E2">
                <w:delText xml:space="preserve">This would be included in case </w:delText>
              </w:r>
              <w:r w:rsidRPr="007767A9" w:rsidDel="000A18E2">
                <w:rPr>
                  <w:rStyle w:val="courier0"/>
                  <w:color w:val="000000"/>
                  <w:sz w:val="20"/>
                  <w:szCs w:val="20"/>
                </w:rPr>
                <w:delText>email.sendEmailTo.emailAddress</w:delText>
              </w:r>
              <w:r w:rsidRPr="00025D75" w:rsidDel="000A18E2">
                <w:delText>is empty or invalid</w:delText>
              </w:r>
            </w:del>
          </w:p>
          <w:p w:rsidR="00714A95" w:rsidDel="000A18E2" w:rsidRDefault="00714A95" w:rsidP="007767A9">
            <w:pPr>
              <w:tabs>
                <w:tab w:val="left" w:pos="360"/>
              </w:tabs>
              <w:rPr>
                <w:del w:id="1502" w:author="Prachi Sharma" w:date="2011-05-20T16:12:00Z"/>
                <w:color w:val="0000FF"/>
              </w:rPr>
            </w:pPr>
            <w:del w:id="1503" w:author="Prachi Sharma" w:date="2011-05-20T16:12:00Z">
              <w:r w:rsidDel="000A18E2">
                <w:rPr>
                  <w:color w:val="0000FF"/>
                </w:rPr>
                <w:delText xml:space="preserve">Default Value: </w:delText>
              </w:r>
              <w:r w:rsidR="00FB2EF1" w:rsidDel="000A18E2">
                <w:delText>N/A</w:delText>
              </w:r>
            </w:del>
          </w:p>
          <w:p w:rsidR="00714A95" w:rsidDel="000A18E2" w:rsidRDefault="00714A95" w:rsidP="007767A9">
            <w:pPr>
              <w:tabs>
                <w:tab w:val="left" w:pos="360"/>
              </w:tabs>
              <w:rPr>
                <w:del w:id="1504" w:author="Prachi Sharma" w:date="2011-05-20T16:12:00Z"/>
                <w:color w:val="0000FF"/>
              </w:rPr>
            </w:pPr>
            <w:del w:id="1505" w:author="Prachi Sharma" w:date="2011-05-20T16:12:00Z">
              <w:r w:rsidDel="000A18E2">
                <w:rPr>
                  <w:color w:val="0000FF"/>
                </w:rPr>
                <w:delText xml:space="preserve">Permissible Values: </w:delText>
              </w:r>
              <w:r w:rsidDel="000A18E2">
                <w:delText>N/A</w:delText>
              </w:r>
            </w:del>
          </w:p>
        </w:tc>
      </w:tr>
      <w:tr w:rsidR="00714A95" w:rsidDel="000A18E2">
        <w:trPr>
          <w:del w:id="1506"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7767A9" w:rsidDel="000A18E2" w:rsidRDefault="00714A95" w:rsidP="00D41662">
            <w:pPr>
              <w:pStyle w:val="Keyword"/>
              <w:tabs>
                <w:tab w:val="left" w:pos="360"/>
              </w:tabs>
              <w:rPr>
                <w:del w:id="1507" w:author="Prachi Sharma" w:date="2011-05-20T16:12:00Z"/>
                <w:rStyle w:val="courier0"/>
                <w:color w:val="000000"/>
                <w:sz w:val="20"/>
                <w:szCs w:val="20"/>
              </w:rPr>
            </w:pPr>
            <w:del w:id="1508" w:author="Prachi Sharma" w:date="2011-05-20T16:12:00Z">
              <w:r w:rsidRPr="007767A9" w:rsidDel="000A18E2">
                <w:rPr>
                  <w:rStyle w:val="courier0"/>
                  <w:color w:val="000000"/>
                  <w:sz w:val="20"/>
                  <w:szCs w:val="20"/>
                </w:rPr>
                <w:delText>email.sendEmailFrom.name</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7767A9">
            <w:pPr>
              <w:tabs>
                <w:tab w:val="left" w:pos="360"/>
              </w:tabs>
              <w:rPr>
                <w:del w:id="1509" w:author="Prachi Sharma" w:date="2011-05-20T16:12:00Z"/>
                <w:color w:val="0000FF"/>
              </w:rPr>
            </w:pPr>
            <w:del w:id="1510" w:author="Prachi Sharma" w:date="2011-05-20T16:12:00Z">
              <w:r w:rsidDel="000A18E2">
                <w:rPr>
                  <w:color w:val="0000FF"/>
                </w:rPr>
                <w:delText xml:space="preserve">Description: </w:delText>
              </w:r>
              <w:r w:rsidDel="000A18E2">
                <w:delText>The sender name for server exception notification email.</w:delText>
              </w:r>
            </w:del>
          </w:p>
          <w:p w:rsidR="00714A95" w:rsidDel="000A18E2" w:rsidRDefault="00714A95" w:rsidP="007767A9">
            <w:pPr>
              <w:tabs>
                <w:tab w:val="left" w:pos="360"/>
              </w:tabs>
              <w:rPr>
                <w:del w:id="1511" w:author="Prachi Sharma" w:date="2011-05-20T16:12:00Z"/>
                <w:color w:val="0000FF"/>
              </w:rPr>
            </w:pPr>
            <w:del w:id="1512" w:author="Prachi Sharma" w:date="2011-05-20T16:12:00Z">
              <w:r w:rsidDel="000A18E2">
                <w:rPr>
                  <w:color w:val="0000FF"/>
                </w:rPr>
                <w:delText xml:space="preserve">Default Value: </w:delText>
              </w:r>
              <w:r w:rsidR="00FB2EF1" w:rsidDel="000A18E2">
                <w:delText>N/A</w:delText>
              </w:r>
            </w:del>
          </w:p>
          <w:p w:rsidR="00714A95" w:rsidDel="000A18E2" w:rsidRDefault="00714A95" w:rsidP="007767A9">
            <w:pPr>
              <w:tabs>
                <w:tab w:val="left" w:pos="360"/>
              </w:tabs>
              <w:rPr>
                <w:del w:id="1513" w:author="Prachi Sharma" w:date="2011-05-20T16:12:00Z"/>
                <w:color w:val="0000FF"/>
              </w:rPr>
            </w:pPr>
            <w:del w:id="1514" w:author="Prachi Sharma" w:date="2011-05-20T16:12:00Z">
              <w:r w:rsidDel="000A18E2">
                <w:rPr>
                  <w:color w:val="0000FF"/>
                </w:rPr>
                <w:delText xml:space="preserve">Permissible Values: </w:delText>
              </w:r>
              <w:r w:rsidDel="000A18E2">
                <w:delText>N/A</w:delText>
              </w:r>
            </w:del>
          </w:p>
        </w:tc>
      </w:tr>
      <w:tr w:rsidR="00714A95" w:rsidDel="000A18E2">
        <w:trPr>
          <w:del w:id="1515"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7767A9" w:rsidDel="000A18E2" w:rsidRDefault="00714A95" w:rsidP="00D41662">
            <w:pPr>
              <w:pStyle w:val="Keyword"/>
              <w:tabs>
                <w:tab w:val="left" w:pos="360"/>
              </w:tabs>
              <w:rPr>
                <w:del w:id="1516" w:author="Prachi Sharma" w:date="2011-05-20T16:12:00Z"/>
                <w:rStyle w:val="courier0"/>
                <w:color w:val="000000"/>
                <w:sz w:val="20"/>
                <w:szCs w:val="20"/>
              </w:rPr>
            </w:pPr>
            <w:del w:id="1517" w:author="Prachi Sharma" w:date="2011-05-20T16:12:00Z">
              <w:r w:rsidRPr="007767A9" w:rsidDel="000A18E2">
                <w:rPr>
                  <w:rStyle w:val="courier0"/>
                  <w:color w:val="000000"/>
                  <w:sz w:val="20"/>
                  <w:szCs w:val="20"/>
                </w:rPr>
                <w:delText>email.exception.subject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RPr="00025D75" w:rsidDel="000A18E2" w:rsidRDefault="00714A95" w:rsidP="007767A9">
            <w:pPr>
              <w:tabs>
                <w:tab w:val="left" w:pos="360"/>
              </w:tabs>
              <w:rPr>
                <w:del w:id="1518" w:author="Prachi Sharma" w:date="2011-05-20T16:12:00Z"/>
              </w:rPr>
            </w:pPr>
            <w:del w:id="1519" w:author="Prachi Sharma" w:date="2011-05-20T16:12:00Z">
              <w:r w:rsidDel="000A18E2">
                <w:rPr>
                  <w:color w:val="0000FF"/>
                </w:rPr>
                <w:delText xml:space="preserve">Description: </w:delText>
              </w:r>
              <w:r w:rsidRPr="00025D75" w:rsidDel="000A18E2">
                <w:delText xml:space="preserve">The subject line </w:delText>
              </w:r>
              <w:r w:rsidDel="000A18E2">
                <w:delText>for server exception notification email.</w:delText>
              </w:r>
            </w:del>
          </w:p>
          <w:p w:rsidR="00714A95" w:rsidRPr="00B31A59" w:rsidDel="000A18E2" w:rsidRDefault="00714A95" w:rsidP="007767A9">
            <w:pPr>
              <w:tabs>
                <w:tab w:val="left" w:pos="360"/>
              </w:tabs>
              <w:rPr>
                <w:del w:id="1520" w:author="Prachi Sharma" w:date="2011-05-20T16:12:00Z"/>
              </w:rPr>
            </w:pPr>
            <w:del w:id="1521" w:author="Prachi Sharma" w:date="2011-05-20T16:12:00Z">
              <w:r w:rsidDel="000A18E2">
                <w:rPr>
                  <w:color w:val="0000FF"/>
                </w:rPr>
                <w:delText xml:space="preserve">Default Value: </w:delText>
              </w:r>
              <w:r w:rsidRPr="00B31A59" w:rsidDel="000A18E2">
                <w:delText>System Exception Occurred.</w:delText>
              </w:r>
            </w:del>
          </w:p>
          <w:p w:rsidR="00714A95" w:rsidDel="000A18E2" w:rsidRDefault="00714A95" w:rsidP="007767A9">
            <w:pPr>
              <w:tabs>
                <w:tab w:val="left" w:pos="360"/>
              </w:tabs>
              <w:rPr>
                <w:del w:id="1522" w:author="Prachi Sharma" w:date="2011-05-20T16:12:00Z"/>
                <w:color w:val="0000FF"/>
              </w:rPr>
            </w:pPr>
            <w:del w:id="1523" w:author="Prachi Sharma" w:date="2011-05-20T16:12:00Z">
              <w:r w:rsidDel="000A18E2">
                <w:rPr>
                  <w:color w:val="0000FF"/>
                </w:rPr>
                <w:delText xml:space="preserve">Permissible Values: </w:delText>
              </w:r>
              <w:r w:rsidDel="000A18E2">
                <w:delText>N/A</w:delText>
              </w:r>
            </w:del>
          </w:p>
        </w:tc>
      </w:tr>
      <w:tr w:rsidR="00714A95" w:rsidDel="000A18E2">
        <w:trPr>
          <w:del w:id="1524"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25" w:author="Prachi Sharma" w:date="2011-05-20T16:12:00Z"/>
                <w:rStyle w:val="courier0"/>
                <w:rFonts w:cs="Helvetica"/>
                <w:color w:val="000000"/>
                <w:sz w:val="20"/>
                <w:szCs w:val="20"/>
              </w:rPr>
            </w:pPr>
            <w:del w:id="1526" w:author="Prachi Sharma" w:date="2011-05-20T16:12:00Z">
              <w:r w:rsidRPr="00DE5DEB" w:rsidDel="000A18E2">
                <w:rPr>
                  <w:rStyle w:val="courier0"/>
                  <w:color w:val="000000"/>
                  <w:sz w:val="20"/>
                  <w:szCs w:val="20"/>
                </w:rPr>
                <w:delText>session.timeout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527" w:author="Prachi Sharma" w:date="2011-05-20T16:12:00Z"/>
                <w:color w:val="0000FF"/>
              </w:rPr>
            </w:pPr>
            <w:del w:id="1528" w:author="Prachi Sharma" w:date="2011-05-20T16:12:00Z">
              <w:r w:rsidDel="000A18E2">
                <w:rPr>
                  <w:color w:val="0000FF"/>
                </w:rPr>
                <w:delText xml:space="preserve">Description: </w:delText>
              </w:r>
              <w:r w:rsidDel="000A18E2">
                <w:rPr>
                  <w:color w:val="000000"/>
                </w:rPr>
                <w:delText>The web application inactivity timeout interval in minutes. Set this to a very high value (for example, 100) if you do not want your users to be timed out ever.</w:delText>
              </w:r>
            </w:del>
          </w:p>
          <w:p w:rsidR="00714A95" w:rsidDel="000A18E2" w:rsidRDefault="00714A95" w:rsidP="00D41662">
            <w:pPr>
              <w:tabs>
                <w:tab w:val="left" w:pos="360"/>
              </w:tabs>
              <w:rPr>
                <w:del w:id="1529" w:author="Prachi Sharma" w:date="2011-05-20T16:12:00Z"/>
                <w:color w:val="0000FF"/>
              </w:rPr>
            </w:pPr>
            <w:del w:id="1530" w:author="Prachi Sharma" w:date="2011-05-20T16:12:00Z">
              <w:r w:rsidDel="000A18E2">
                <w:rPr>
                  <w:color w:val="0000FF"/>
                </w:rPr>
                <w:delText xml:space="preserve">Default Value: </w:delText>
              </w:r>
              <w:r w:rsidDel="000A18E2">
                <w:delText>30</w:delText>
              </w:r>
            </w:del>
          </w:p>
          <w:p w:rsidR="00714A95" w:rsidDel="000A18E2" w:rsidRDefault="00714A95" w:rsidP="00D41662">
            <w:pPr>
              <w:tabs>
                <w:tab w:val="left" w:pos="360"/>
              </w:tabs>
              <w:rPr>
                <w:del w:id="1531" w:author="Prachi Sharma" w:date="2011-05-20T16:12:00Z"/>
                <w:color w:val="0000FF"/>
              </w:rPr>
            </w:pPr>
            <w:del w:id="1532" w:author="Prachi Sharma" w:date="2011-05-20T16:12:00Z">
              <w:r w:rsidDel="000A18E2">
                <w:rPr>
                  <w:color w:val="0000FF"/>
                </w:rPr>
                <w:delText xml:space="preserve">Permissible Values: </w:delText>
              </w:r>
              <w:r w:rsidDel="000A18E2">
                <w:delText>Numeric Value</w:delText>
              </w:r>
            </w:del>
          </w:p>
        </w:tc>
      </w:tr>
      <w:tr w:rsidR="00714A95" w:rsidDel="000A18E2">
        <w:trPr>
          <w:del w:id="1533"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34" w:author="Prachi Sharma" w:date="2011-05-20T16:12:00Z"/>
                <w:rStyle w:val="courier0"/>
                <w:color w:val="000000"/>
                <w:sz w:val="20"/>
                <w:szCs w:val="20"/>
              </w:rPr>
            </w:pPr>
            <w:del w:id="1535" w:author="Prachi Sharma" w:date="2011-05-20T16:12:00Z">
              <w:r w:rsidRPr="00631121" w:rsidDel="000A18E2">
                <w:rPr>
                  <w:rStyle w:val="courier0"/>
                  <w:color w:val="000000"/>
                </w:rPr>
                <w:delText>app.additional.info</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8F53E5">
            <w:pPr>
              <w:tabs>
                <w:tab w:val="left" w:pos="360"/>
              </w:tabs>
              <w:rPr>
                <w:del w:id="1536" w:author="Prachi Sharma" w:date="2011-05-20T16:12:00Z"/>
              </w:rPr>
            </w:pPr>
            <w:del w:id="1537" w:author="Prachi Sharma" w:date="2011-05-20T16:12:00Z">
              <w:r w:rsidDel="000A18E2">
                <w:rPr>
                  <w:color w:val="0000FF"/>
                </w:rPr>
                <w:delText xml:space="preserve">Description: </w:delText>
              </w:r>
              <w:r w:rsidDel="000A18E2">
                <w:delText>This property specifies additional information that needs to be displayed on the home page along with the application information, to identify the instance without referring to URls. This property can be used to put information like ‘SandBox Instance’, ‘Production Instance’</w:delText>
              </w:r>
            </w:del>
          </w:p>
          <w:p w:rsidR="00714A95" w:rsidRPr="00596C9A" w:rsidDel="000A18E2" w:rsidRDefault="00714A95" w:rsidP="008F53E5">
            <w:pPr>
              <w:tabs>
                <w:tab w:val="left" w:pos="360"/>
              </w:tabs>
              <w:rPr>
                <w:del w:id="1538" w:author="Prachi Sharma" w:date="2011-05-20T16:12:00Z"/>
                <w:color w:val="0000FF"/>
              </w:rPr>
            </w:pPr>
            <w:del w:id="1539" w:author="Prachi Sharma" w:date="2011-05-20T16:12:00Z">
              <w:r w:rsidRPr="00596C9A" w:rsidDel="000A18E2">
                <w:rPr>
                  <w:color w:val="0000FF"/>
                </w:rPr>
                <w:delText xml:space="preserve">Default Value: </w:delText>
              </w:r>
              <w:r w:rsidDel="000A18E2">
                <w:delText>N/A</w:delText>
              </w:r>
            </w:del>
          </w:p>
          <w:p w:rsidR="00714A95" w:rsidDel="000A18E2" w:rsidRDefault="00714A95" w:rsidP="00D41662">
            <w:pPr>
              <w:tabs>
                <w:tab w:val="left" w:pos="360"/>
              </w:tabs>
              <w:rPr>
                <w:del w:id="1540" w:author="Prachi Sharma" w:date="2011-05-20T16:12:00Z"/>
                <w:color w:val="0000FF"/>
              </w:rPr>
            </w:pPr>
            <w:del w:id="1541" w:author="Prachi Sharma" w:date="2011-05-20T16:12:00Z">
              <w:r w:rsidRPr="00596C9A" w:rsidDel="000A18E2">
                <w:rPr>
                  <w:color w:val="0000FF"/>
                </w:rPr>
                <w:delText xml:space="preserve">Permissible Values: </w:delText>
              </w:r>
              <w:r w:rsidDel="000A18E2">
                <w:delText>N/A</w:delText>
              </w:r>
            </w:del>
          </w:p>
        </w:tc>
      </w:tr>
      <w:tr w:rsidR="00714A95" w:rsidDel="000A18E2">
        <w:trPr>
          <w:del w:id="1542"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43" w:author="Prachi Sharma" w:date="2011-05-20T16:12:00Z"/>
                <w:rFonts w:ascii="Courier New" w:hAnsi="Courier New" w:cs="Courier New"/>
                <w:sz w:val="20"/>
                <w:szCs w:val="20"/>
              </w:rPr>
            </w:pPr>
            <w:del w:id="1544" w:author="Prachi Sharma" w:date="2011-05-20T16:12:00Z">
              <w:r w:rsidRPr="00DE5DEB" w:rsidDel="000A18E2">
                <w:rPr>
                  <w:rFonts w:ascii="Courier New" w:hAnsi="Courier New" w:cs="Courier New"/>
                  <w:sz w:val="20"/>
                  <w:szCs w:val="20"/>
                </w:rPr>
                <w:delText>first.admin.department</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545" w:author="Prachi Sharma" w:date="2011-05-20T16:12:00Z"/>
                <w:color w:val="0000FF"/>
              </w:rPr>
            </w:pPr>
            <w:del w:id="1546" w:author="Prachi Sharma" w:date="2011-05-20T16:12:00Z">
              <w:r w:rsidDel="000A18E2">
                <w:rPr>
                  <w:color w:val="0000FF"/>
                </w:rPr>
                <w:delText>Description</w:delText>
              </w:r>
              <w:r w:rsidDel="000A18E2">
                <w:delText>: The first department that will be created and used in creating the first administrator user.</w:delText>
              </w:r>
            </w:del>
          </w:p>
          <w:p w:rsidR="00714A95" w:rsidDel="000A18E2" w:rsidRDefault="00714A95" w:rsidP="00D41662">
            <w:pPr>
              <w:tabs>
                <w:tab w:val="left" w:pos="360"/>
              </w:tabs>
              <w:rPr>
                <w:del w:id="1547" w:author="Prachi Sharma" w:date="2011-05-20T16:12:00Z"/>
                <w:color w:val="0000FF"/>
              </w:rPr>
            </w:pPr>
            <w:del w:id="1548" w:author="Prachi Sharma" w:date="2011-05-20T16:12:00Z">
              <w:r w:rsidDel="000A18E2">
                <w:rPr>
                  <w:color w:val="0000FF"/>
                </w:rPr>
                <w:delText xml:space="preserve">Default Value: </w:delText>
              </w:r>
              <w:r w:rsidDel="000A18E2">
                <w:delText>N/A</w:delText>
              </w:r>
            </w:del>
          </w:p>
          <w:p w:rsidR="00714A95" w:rsidDel="000A18E2" w:rsidRDefault="00714A95" w:rsidP="00D41662">
            <w:pPr>
              <w:tabs>
                <w:tab w:val="left" w:pos="360"/>
              </w:tabs>
              <w:rPr>
                <w:del w:id="1549" w:author="Prachi Sharma" w:date="2011-05-20T16:12:00Z"/>
                <w:color w:val="0000FF"/>
              </w:rPr>
            </w:pPr>
            <w:del w:id="1550" w:author="Prachi Sharma" w:date="2011-05-20T16:12:00Z">
              <w:r w:rsidDel="000A18E2">
                <w:rPr>
                  <w:color w:val="0000FF"/>
                </w:rPr>
                <w:delText xml:space="preserve">Permissible Values: </w:delText>
              </w:r>
              <w:r w:rsidDel="000A18E2">
                <w:delText>N/A</w:delText>
              </w:r>
            </w:del>
          </w:p>
        </w:tc>
      </w:tr>
      <w:tr w:rsidR="00714A95" w:rsidDel="000A18E2">
        <w:trPr>
          <w:del w:id="1551"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52" w:author="Prachi Sharma" w:date="2011-05-20T16:12:00Z"/>
                <w:rFonts w:ascii="Courier New" w:hAnsi="Courier New" w:cs="Courier New"/>
                <w:sz w:val="20"/>
                <w:szCs w:val="20"/>
              </w:rPr>
            </w:pPr>
            <w:del w:id="1553" w:author="Prachi Sharma" w:date="2011-05-20T16:12:00Z">
              <w:r w:rsidRPr="00DE5DEB" w:rsidDel="000A18E2">
                <w:rPr>
                  <w:rFonts w:ascii="Courier New" w:hAnsi="Courier New" w:cs="Courier New"/>
                  <w:sz w:val="20"/>
                  <w:szCs w:val="20"/>
                </w:rPr>
                <w:delText>first.admin.institution</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554" w:author="Prachi Sharma" w:date="2011-05-20T16:12:00Z"/>
                <w:color w:val="0000FF"/>
              </w:rPr>
            </w:pPr>
            <w:del w:id="1555" w:author="Prachi Sharma" w:date="2011-05-20T16:12:00Z">
              <w:r w:rsidDel="000A18E2">
                <w:rPr>
                  <w:color w:val="0000FF"/>
                </w:rPr>
                <w:delText>Description</w:delText>
              </w:r>
              <w:r w:rsidDel="000A18E2">
                <w:delText>: The first institution that will be created and used in creating the first admin user.</w:delText>
              </w:r>
            </w:del>
          </w:p>
          <w:p w:rsidR="00714A95" w:rsidDel="000A18E2" w:rsidRDefault="00714A95" w:rsidP="00D41662">
            <w:pPr>
              <w:tabs>
                <w:tab w:val="left" w:pos="360"/>
              </w:tabs>
              <w:rPr>
                <w:del w:id="1556" w:author="Prachi Sharma" w:date="2011-05-20T16:12:00Z"/>
                <w:color w:val="0000FF"/>
              </w:rPr>
            </w:pPr>
            <w:del w:id="1557" w:author="Prachi Sharma" w:date="2011-05-20T16:12:00Z">
              <w:r w:rsidDel="000A18E2">
                <w:rPr>
                  <w:color w:val="0000FF"/>
                </w:rPr>
                <w:delText xml:space="preserve">Default Value: </w:delText>
              </w:r>
              <w:r w:rsidDel="000A18E2">
                <w:delText>N/A</w:delText>
              </w:r>
            </w:del>
          </w:p>
          <w:p w:rsidR="00714A95" w:rsidDel="000A18E2" w:rsidRDefault="00714A95" w:rsidP="00D41662">
            <w:pPr>
              <w:tabs>
                <w:tab w:val="left" w:pos="360"/>
              </w:tabs>
              <w:rPr>
                <w:del w:id="1558" w:author="Prachi Sharma" w:date="2011-05-20T16:12:00Z"/>
                <w:color w:val="0000FF"/>
              </w:rPr>
            </w:pPr>
            <w:del w:id="1559" w:author="Prachi Sharma" w:date="2011-05-20T16:12:00Z">
              <w:r w:rsidDel="000A18E2">
                <w:rPr>
                  <w:color w:val="0000FF"/>
                </w:rPr>
                <w:delText xml:space="preserve">Permissible Values: </w:delText>
              </w:r>
              <w:r w:rsidDel="000A18E2">
                <w:delText>N/A</w:delText>
              </w:r>
            </w:del>
          </w:p>
        </w:tc>
      </w:tr>
      <w:tr w:rsidR="00714A95" w:rsidDel="000A18E2">
        <w:trPr>
          <w:del w:id="1560"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61" w:author="Prachi Sharma" w:date="2011-05-20T16:12:00Z"/>
                <w:rFonts w:ascii="Courier New" w:hAnsi="Courier New" w:cs="Courier New"/>
                <w:sz w:val="20"/>
                <w:szCs w:val="20"/>
              </w:rPr>
            </w:pPr>
            <w:del w:id="1562" w:author="Prachi Sharma" w:date="2011-05-20T16:12:00Z">
              <w:r w:rsidRPr="00DE5DEB" w:rsidDel="000A18E2">
                <w:rPr>
                  <w:rFonts w:ascii="Courier New" w:hAnsi="Courier New" w:cs="Courier New"/>
                  <w:sz w:val="20"/>
                  <w:szCs w:val="20"/>
                </w:rPr>
                <w:delText>first.admin.cancerresearchgroup</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563" w:author="Prachi Sharma" w:date="2011-05-20T16:12:00Z"/>
                <w:color w:val="0000FF"/>
              </w:rPr>
            </w:pPr>
            <w:del w:id="1564" w:author="Prachi Sharma" w:date="2011-05-20T16:12:00Z">
              <w:r w:rsidDel="000A18E2">
                <w:rPr>
                  <w:color w:val="0000FF"/>
                </w:rPr>
                <w:delText>Description</w:delText>
              </w:r>
              <w:r w:rsidDel="000A18E2">
                <w:delText>: The first cancer research group that will be created and used while creating the first admin user.</w:delText>
              </w:r>
            </w:del>
          </w:p>
          <w:p w:rsidR="00714A95" w:rsidDel="000A18E2" w:rsidRDefault="00714A95" w:rsidP="00D41662">
            <w:pPr>
              <w:tabs>
                <w:tab w:val="left" w:pos="360"/>
              </w:tabs>
              <w:rPr>
                <w:del w:id="1565" w:author="Prachi Sharma" w:date="2011-05-20T16:12:00Z"/>
                <w:color w:val="0000FF"/>
              </w:rPr>
            </w:pPr>
            <w:del w:id="1566" w:author="Prachi Sharma" w:date="2011-05-20T16:12:00Z">
              <w:r w:rsidDel="000A18E2">
                <w:rPr>
                  <w:color w:val="0000FF"/>
                </w:rPr>
                <w:delText xml:space="preserve">Default Value: </w:delText>
              </w:r>
              <w:r w:rsidDel="000A18E2">
                <w:delText>N/A</w:delText>
              </w:r>
            </w:del>
          </w:p>
          <w:p w:rsidR="00714A95" w:rsidDel="000A18E2" w:rsidRDefault="00714A95" w:rsidP="00D41662">
            <w:pPr>
              <w:tabs>
                <w:tab w:val="left" w:pos="360"/>
              </w:tabs>
              <w:rPr>
                <w:del w:id="1567" w:author="Prachi Sharma" w:date="2011-05-20T16:12:00Z"/>
                <w:color w:val="0000FF"/>
              </w:rPr>
            </w:pPr>
            <w:del w:id="1568" w:author="Prachi Sharma" w:date="2011-05-20T16:12:00Z">
              <w:r w:rsidDel="000A18E2">
                <w:rPr>
                  <w:color w:val="0000FF"/>
                </w:rPr>
                <w:delText xml:space="preserve">Permissible Values: </w:delText>
              </w:r>
              <w:r w:rsidDel="000A18E2">
                <w:delText>N/A</w:delText>
              </w:r>
            </w:del>
          </w:p>
        </w:tc>
      </w:tr>
      <w:tr w:rsidR="00714A95" w:rsidDel="000A18E2">
        <w:trPr>
          <w:del w:id="1569" w:author="Prachi Sharma" w:date="2011-05-20T16:12:00Z"/>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70" w:author="Prachi Sharma" w:date="2011-05-20T16:12:00Z"/>
                <w:rFonts w:ascii="Courier New" w:hAnsi="Courier New" w:cs="Courier New"/>
                <w:sz w:val="20"/>
                <w:szCs w:val="20"/>
              </w:rPr>
            </w:pPr>
            <w:del w:id="1571" w:author="Prachi Sharma" w:date="2011-05-20T16:12:00Z">
              <w:r w:rsidRPr="00DE5DEB" w:rsidDel="000A18E2">
                <w:rPr>
                  <w:rFonts w:ascii="Courier New" w:hAnsi="Courier New" w:cs="Courier New"/>
                  <w:sz w:val="20"/>
                  <w:szCs w:val="20"/>
                </w:rPr>
                <w:delText>first.admin.emailAddress</w:delText>
              </w:r>
            </w:del>
          </w:p>
        </w:tc>
        <w:tc>
          <w:tcPr>
            <w:tcW w:w="6678" w:type="dxa"/>
            <w:gridSpan w:val="3"/>
            <w:tcBorders>
              <w:top w:val="nil"/>
              <w:left w:val="nil"/>
              <w:bottom w:val="single" w:sz="8"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572" w:author="Prachi Sharma" w:date="2011-05-20T16:12:00Z"/>
                <w:color w:val="0000FF"/>
              </w:rPr>
            </w:pPr>
            <w:del w:id="1573" w:author="Prachi Sharma" w:date="2011-05-20T16:12:00Z">
              <w:r w:rsidDel="000A18E2">
                <w:rPr>
                  <w:color w:val="0000FF"/>
                </w:rPr>
                <w:delText>Description</w:delText>
              </w:r>
              <w:r w:rsidDel="000A18E2">
                <w:delText>:  Email address used in creating the first admin user. It will also be the login name for the first user.</w:delText>
              </w:r>
            </w:del>
          </w:p>
          <w:p w:rsidR="00714A95" w:rsidDel="000A18E2" w:rsidRDefault="00714A95" w:rsidP="00D41662">
            <w:pPr>
              <w:tabs>
                <w:tab w:val="left" w:pos="360"/>
              </w:tabs>
              <w:rPr>
                <w:del w:id="1574" w:author="Prachi Sharma" w:date="2011-05-20T16:12:00Z"/>
                <w:color w:val="0000FF"/>
              </w:rPr>
            </w:pPr>
            <w:del w:id="1575" w:author="Prachi Sharma" w:date="2011-05-20T16:12:00Z">
              <w:r w:rsidDel="000A18E2">
                <w:rPr>
                  <w:color w:val="0000FF"/>
                </w:rPr>
                <w:delText xml:space="preserve">Default Value: </w:delText>
              </w:r>
              <w:r w:rsidDel="000A18E2">
                <w:delText>N/A</w:delText>
              </w:r>
            </w:del>
          </w:p>
          <w:p w:rsidR="00714A95" w:rsidDel="000A18E2" w:rsidRDefault="00714A95" w:rsidP="00D41662">
            <w:pPr>
              <w:tabs>
                <w:tab w:val="left" w:pos="360"/>
              </w:tabs>
              <w:rPr>
                <w:del w:id="1576" w:author="Prachi Sharma" w:date="2011-05-20T16:12:00Z"/>
              </w:rPr>
            </w:pPr>
            <w:del w:id="1577" w:author="Prachi Sharma" w:date="2011-05-20T16:12:00Z">
              <w:r w:rsidDel="000A18E2">
                <w:rPr>
                  <w:color w:val="0000FF"/>
                </w:rPr>
                <w:delText xml:space="preserve">Permissible Values: </w:delText>
              </w:r>
              <w:r w:rsidDel="000A18E2">
                <w:delText>N/A</w:delText>
              </w:r>
            </w:del>
          </w:p>
          <w:p w:rsidR="00714A95" w:rsidDel="000A18E2" w:rsidRDefault="00714A95" w:rsidP="00D41662">
            <w:pPr>
              <w:tabs>
                <w:tab w:val="left" w:pos="360"/>
              </w:tabs>
              <w:rPr>
                <w:del w:id="1578" w:author="Prachi Sharma" w:date="2011-05-20T16:12:00Z"/>
              </w:rPr>
            </w:pPr>
          </w:p>
          <w:p w:rsidR="00714A95" w:rsidDel="000A18E2" w:rsidRDefault="00714A95" w:rsidP="00D41662">
            <w:pPr>
              <w:tabs>
                <w:tab w:val="left" w:pos="360"/>
              </w:tabs>
              <w:rPr>
                <w:del w:id="1579" w:author="Prachi Sharma" w:date="2011-05-20T16:12:00Z"/>
                <w:color w:val="0000FF"/>
              </w:rPr>
            </w:pPr>
          </w:p>
        </w:tc>
      </w:tr>
      <w:tr w:rsidR="00714A95" w:rsidDel="000A18E2">
        <w:trPr>
          <w:del w:id="1580" w:author="Prachi Sharma" w:date="2011-05-20T16:12:00Z"/>
        </w:trPr>
        <w:tc>
          <w:tcPr>
            <w:tcW w:w="2790"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81" w:author="Prachi Sharma" w:date="2011-05-20T16:12:00Z"/>
                <w:rFonts w:ascii="Courier New" w:hAnsi="Courier New" w:cs="Courier New"/>
                <w:sz w:val="20"/>
                <w:szCs w:val="20"/>
              </w:rPr>
            </w:pPr>
            <w:del w:id="1582" w:author="Prachi Sharma" w:date="2011-05-20T16:12:00Z">
              <w:r w:rsidRPr="00DE5DEB" w:rsidDel="000A18E2">
                <w:rPr>
                  <w:rFonts w:ascii="Courier New" w:hAnsi="Courier New" w:cs="Courier New"/>
                  <w:sz w:val="20"/>
                  <w:szCs w:val="20"/>
                </w:rPr>
                <w:delText>first.admin.password</w:delText>
              </w:r>
            </w:del>
          </w:p>
        </w:tc>
        <w:tc>
          <w:tcPr>
            <w:tcW w:w="6678" w:type="dxa"/>
            <w:gridSpan w:val="3"/>
            <w:tcBorders>
              <w:top w:val="nil"/>
              <w:left w:val="nil"/>
              <w:bottom w:val="single" w:sz="4" w:space="0" w:color="auto"/>
              <w:right w:val="single" w:sz="8" w:space="0" w:color="auto"/>
            </w:tcBorders>
            <w:tcMar>
              <w:top w:w="0" w:type="dxa"/>
              <w:left w:w="108" w:type="dxa"/>
              <w:bottom w:w="0" w:type="dxa"/>
              <w:right w:w="108" w:type="dxa"/>
            </w:tcMar>
          </w:tcPr>
          <w:p w:rsidR="00714A95" w:rsidDel="000A18E2" w:rsidRDefault="00714A95" w:rsidP="00D41662">
            <w:pPr>
              <w:tabs>
                <w:tab w:val="left" w:pos="360"/>
              </w:tabs>
              <w:rPr>
                <w:del w:id="1583" w:author="Prachi Sharma" w:date="2011-05-20T16:12:00Z"/>
              </w:rPr>
            </w:pPr>
            <w:del w:id="1584" w:author="Prachi Sharma" w:date="2011-05-20T16:12:00Z">
              <w:r w:rsidDel="000A18E2">
                <w:rPr>
                  <w:color w:val="0000FF"/>
                </w:rPr>
                <w:delText>Description</w:delText>
              </w:r>
              <w:r w:rsidDel="000A18E2">
                <w:delText>:  The password of the first admin user of the application</w:delText>
              </w:r>
            </w:del>
          </w:p>
          <w:p w:rsidR="00714A95" w:rsidDel="000A18E2" w:rsidRDefault="00714A95" w:rsidP="00D41662">
            <w:pPr>
              <w:tabs>
                <w:tab w:val="left" w:pos="360"/>
              </w:tabs>
              <w:rPr>
                <w:del w:id="1585" w:author="Prachi Sharma" w:date="2011-05-20T16:12:00Z"/>
                <w:color w:val="0000FF"/>
              </w:rPr>
            </w:pPr>
            <w:del w:id="1586" w:author="Prachi Sharma" w:date="2011-05-20T16:12:00Z">
              <w:r w:rsidDel="000A18E2">
                <w:rPr>
                  <w:color w:val="0000FF"/>
                </w:rPr>
                <w:delText xml:space="preserve">Default Value: </w:delText>
              </w:r>
              <w:r w:rsidDel="000A18E2">
                <w:delText>N/A</w:delText>
              </w:r>
            </w:del>
          </w:p>
          <w:p w:rsidR="00714A95" w:rsidDel="000A18E2" w:rsidRDefault="00714A95" w:rsidP="00D41662">
            <w:pPr>
              <w:tabs>
                <w:tab w:val="left" w:pos="360"/>
              </w:tabs>
              <w:rPr>
                <w:del w:id="1587" w:author="Prachi Sharma" w:date="2011-05-20T16:12:00Z"/>
                <w:color w:val="0000FF"/>
              </w:rPr>
            </w:pPr>
            <w:del w:id="1588" w:author="Prachi Sharma" w:date="2011-05-20T16:12:00Z">
              <w:r w:rsidDel="000A18E2">
                <w:rPr>
                  <w:color w:val="0000FF"/>
                </w:rPr>
                <w:delText xml:space="preserve">Permissible Values: </w:delText>
              </w:r>
              <w:r w:rsidDel="000A18E2">
                <w:delText>N/A</w:delText>
              </w:r>
            </w:del>
          </w:p>
        </w:tc>
      </w:tr>
      <w:tr w:rsidR="00714A95" w:rsidDel="000A18E2">
        <w:trPr>
          <w:del w:id="1589"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DE5DEB" w:rsidDel="000A18E2" w:rsidRDefault="00714A95" w:rsidP="00D41662">
            <w:pPr>
              <w:pStyle w:val="Keyword"/>
              <w:tabs>
                <w:tab w:val="left" w:pos="360"/>
              </w:tabs>
              <w:rPr>
                <w:del w:id="1590" w:author="Prachi Sharma" w:date="2011-05-20T16:12:00Z"/>
                <w:sz w:val="20"/>
                <w:szCs w:val="20"/>
              </w:rPr>
            </w:pPr>
            <w:del w:id="1591" w:author="Prachi Sharma" w:date="2011-05-20T16:12:00Z">
              <w:r w:rsidRPr="00362114" w:rsidDel="000A18E2">
                <w:rPr>
                  <w:sz w:val="20"/>
                  <w:szCs w:val="20"/>
                </w:rPr>
                <w:delText>caties.mmtx.home</w:delText>
              </w:r>
            </w:del>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Del="000A18E2" w:rsidRDefault="00714A95" w:rsidP="008F53E5">
            <w:pPr>
              <w:tabs>
                <w:tab w:val="left" w:pos="360"/>
              </w:tabs>
              <w:rPr>
                <w:del w:id="1592" w:author="Prachi Sharma" w:date="2011-05-20T16:12:00Z"/>
              </w:rPr>
            </w:pPr>
            <w:del w:id="1593" w:author="Prachi Sharma" w:date="2011-05-20T16:12:00Z">
              <w:r w:rsidDel="000A18E2">
                <w:rPr>
                  <w:color w:val="0000FF"/>
                </w:rPr>
                <w:delText>Description:</w:delText>
              </w:r>
              <w:r w:rsidDel="000A18E2">
                <w:delText xml:space="preserve"> The folder in which the MMTx library is installed on the machine on which you are going to run the caTIES concept coder service.</w:delText>
              </w:r>
              <w:r w:rsidR="00D423B9" w:rsidDel="000A18E2">
                <w:delText xml:space="preserve">  This property is only needed when deploying the concept coder server of the caTIES-like component.</w:delText>
              </w:r>
            </w:del>
          </w:p>
          <w:p w:rsidR="00714A95" w:rsidDel="000A18E2" w:rsidRDefault="00714A95" w:rsidP="008F53E5">
            <w:pPr>
              <w:tabs>
                <w:tab w:val="left" w:pos="360"/>
              </w:tabs>
              <w:rPr>
                <w:del w:id="1594" w:author="Prachi Sharma" w:date="2011-05-20T16:12:00Z"/>
              </w:rPr>
            </w:pPr>
            <w:del w:id="1595" w:author="Prachi Sharma" w:date="2011-05-20T16:12:00Z">
              <w:r w:rsidDel="000A18E2">
                <w:rPr>
                  <w:color w:val="0000FF"/>
                </w:rPr>
                <w:delText xml:space="preserve">Default Value: </w:delText>
              </w:r>
              <w:r w:rsidR="00FB2EF1" w:rsidDel="000A18E2">
                <w:delText xml:space="preserve"> N/A</w:delText>
              </w:r>
            </w:del>
          </w:p>
          <w:p w:rsidR="00714A95" w:rsidDel="000A18E2" w:rsidRDefault="00714A95" w:rsidP="00D41662">
            <w:pPr>
              <w:tabs>
                <w:tab w:val="left" w:pos="360"/>
              </w:tabs>
              <w:rPr>
                <w:del w:id="1596" w:author="Prachi Sharma" w:date="2011-05-20T16:12:00Z"/>
                <w:color w:val="0000FF"/>
              </w:rPr>
            </w:pPr>
            <w:del w:id="1597" w:author="Prachi Sharma" w:date="2011-05-20T16:12:00Z">
              <w:r w:rsidDel="000A18E2">
                <w:rPr>
                  <w:color w:val="0000FF"/>
                </w:rPr>
                <w:delText>Permissible Values:</w:delText>
              </w:r>
              <w:r w:rsidR="00FB2EF1" w:rsidDel="000A18E2">
                <w:delText>N/A</w:delText>
              </w:r>
            </w:del>
          </w:p>
        </w:tc>
      </w:tr>
      <w:tr w:rsidR="00714A95" w:rsidDel="000A18E2">
        <w:trPr>
          <w:del w:id="1598"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41698F" w:rsidDel="000A18E2" w:rsidRDefault="00714A95" w:rsidP="008F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del w:id="1599" w:author="Prachi Sharma" w:date="2011-05-20T16:12:00Z"/>
                <w:rFonts w:ascii="Courier New" w:hAnsi="Courier New" w:cs="Courier New"/>
                <w:sz w:val="20"/>
                <w:szCs w:val="20"/>
                <w:lang w:bidi="ar-SA"/>
              </w:rPr>
            </w:pPr>
            <w:del w:id="1600" w:author="Prachi Sharma" w:date="2011-05-20T16:12:00Z">
              <w:r w:rsidRPr="0041698F" w:rsidDel="000A18E2">
                <w:rPr>
                  <w:rFonts w:ascii="Courier New" w:hAnsi="Courier New" w:cs="Courier New"/>
                  <w:sz w:val="20"/>
                  <w:szCs w:val="20"/>
                  <w:lang w:bidi="ar-SA"/>
                </w:rPr>
                <w:delText>show.hide.forms.based.on.CPs</w:delText>
              </w:r>
            </w:del>
          </w:p>
          <w:p w:rsidR="00714A95" w:rsidRPr="00DE5DEB" w:rsidDel="000A18E2" w:rsidRDefault="00714A95" w:rsidP="00D41662">
            <w:pPr>
              <w:pStyle w:val="Keyword"/>
              <w:tabs>
                <w:tab w:val="left" w:pos="360"/>
              </w:tabs>
              <w:rPr>
                <w:del w:id="1601" w:author="Prachi Sharma" w:date="2011-05-20T16:12:00Z"/>
                <w:sz w:val="20"/>
                <w:szCs w:val="20"/>
              </w:rPr>
            </w:pPr>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Del="000A18E2" w:rsidRDefault="00714A95" w:rsidP="008F53E5">
            <w:pPr>
              <w:rPr>
                <w:del w:id="1602" w:author="Prachi Sharma" w:date="2011-05-20T16:12:00Z"/>
              </w:rPr>
            </w:pPr>
            <w:del w:id="1603" w:author="Prachi Sharma" w:date="2011-05-20T16:12:00Z">
              <w:r w:rsidRPr="006D7FC1" w:rsidDel="000A18E2">
                <w:rPr>
                  <w:color w:val="0000FF"/>
                </w:rPr>
                <w:delText xml:space="preserve">Description: </w:delText>
              </w:r>
              <w:r w:rsidRPr="002D47C8" w:rsidDel="000A18E2">
                <w:delText>This property is used during the execution of target 'show_hide_forms_based_on_CPs'</w:delText>
              </w:r>
              <w:r w:rsidDel="000A18E2">
                <w:delText>,</w:delText>
              </w:r>
              <w:r w:rsidRPr="002D47C8" w:rsidDel="000A18E2">
                <w:delText xml:space="preserve"> which is called in the deployment process. The task is executed only when the value of the property is set to true. The task is used to associate entities/categories with particular CPs. It takes an XML file 'Show_Hide_Forms.xml' as input. The XML has to be modified depending on the associations we want between entities/categories and CPs. The entities/categories when associated to a CP are not visible to any other CP.</w:delText>
              </w:r>
            </w:del>
          </w:p>
          <w:p w:rsidR="00714A95" w:rsidRPr="006D7FC1" w:rsidDel="000A18E2" w:rsidRDefault="00714A95" w:rsidP="008F53E5">
            <w:pPr>
              <w:rPr>
                <w:del w:id="1604" w:author="Prachi Sharma" w:date="2011-05-20T16:12:00Z"/>
              </w:rPr>
            </w:pPr>
            <w:del w:id="1605" w:author="Prachi Sharma" w:date="2011-05-20T16:12:00Z">
              <w:r w:rsidRPr="006D7FC1" w:rsidDel="000A18E2">
                <w:rPr>
                  <w:color w:val="0000FF"/>
                </w:rPr>
                <w:delText xml:space="preserve">Default Value: </w:delText>
              </w:r>
              <w:r w:rsidDel="000A18E2">
                <w:delText>false</w:delText>
              </w:r>
            </w:del>
          </w:p>
          <w:p w:rsidR="00714A95" w:rsidDel="000A18E2" w:rsidRDefault="00714A95" w:rsidP="00D41662">
            <w:pPr>
              <w:tabs>
                <w:tab w:val="left" w:pos="360"/>
              </w:tabs>
              <w:rPr>
                <w:del w:id="1606" w:author="Prachi Sharma" w:date="2011-05-20T16:12:00Z"/>
                <w:color w:val="0000FF"/>
              </w:rPr>
            </w:pPr>
            <w:del w:id="1607" w:author="Prachi Sharma" w:date="2011-05-20T16:12:00Z">
              <w:r w:rsidRPr="006D7FC1" w:rsidDel="000A18E2">
                <w:rPr>
                  <w:color w:val="0000FF"/>
                </w:rPr>
                <w:delText>Permissible Values:</w:delText>
              </w:r>
              <w:r w:rsidDel="000A18E2">
                <w:delText>true, false</w:delText>
              </w:r>
            </w:del>
          </w:p>
        </w:tc>
      </w:tr>
      <w:tr w:rsidR="00714A95" w:rsidDel="000A18E2">
        <w:trPr>
          <w:del w:id="1608"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D423B9" w:rsidDel="000A18E2" w:rsidRDefault="00714A95" w:rsidP="008F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del w:id="1609" w:author="Prachi Sharma" w:date="2011-05-20T16:12:00Z"/>
                <w:rFonts w:ascii="Courier" w:hAnsi="Courier" w:cs="Courier New"/>
                <w:sz w:val="20"/>
                <w:szCs w:val="20"/>
                <w:lang w:bidi="ar-SA"/>
              </w:rPr>
            </w:pPr>
            <w:del w:id="1610" w:author="Prachi Sharma" w:date="2011-05-20T16:12:00Z">
              <w:r w:rsidRPr="00D423B9" w:rsidDel="000A18E2">
                <w:rPr>
                  <w:rFonts w:ascii="Courier" w:hAnsi="Courier"/>
                  <w:sz w:val="20"/>
                  <w:szCs w:val="20"/>
                </w:rPr>
                <w:delText>Application.url</w:delText>
              </w:r>
            </w:del>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1E48C4" w:rsidDel="000A18E2" w:rsidRDefault="00714A95" w:rsidP="008F53E5">
            <w:pPr>
              <w:tabs>
                <w:tab w:val="left" w:pos="360"/>
              </w:tabs>
              <w:rPr>
                <w:del w:id="1611" w:author="Prachi Sharma" w:date="2011-05-20T16:12:00Z"/>
              </w:rPr>
            </w:pPr>
            <w:del w:id="1612" w:author="Prachi Sharma" w:date="2011-05-20T16:12:00Z">
              <w:r w:rsidRPr="001F5165" w:rsidDel="000A18E2">
                <w:rPr>
                  <w:color w:val="0000FF"/>
                </w:rPr>
                <w:delText xml:space="preserve">Description: </w:delText>
              </w:r>
              <w:r w:rsidRPr="001E48C4" w:rsidDel="000A18E2">
                <w:delText>The application URL is required for creation of Annotation Forms using form import feature of Dynamic Extensions. For importing the forms, it is necessary for the server to be up and running and the URL specified in this pr</w:delText>
              </w:r>
              <w:r w:rsidR="00B42BD3" w:rsidDel="000A18E2">
                <w:delText>operty is used for uploading the</w:delText>
              </w:r>
              <w:r w:rsidRPr="001E48C4" w:rsidDel="000A18E2">
                <w:delText xml:space="preserve"> forms into the application.</w:delText>
              </w:r>
            </w:del>
          </w:p>
          <w:p w:rsidR="00714A95" w:rsidRPr="001E48C4" w:rsidDel="000A18E2" w:rsidRDefault="00714A95" w:rsidP="008F53E5">
            <w:pPr>
              <w:tabs>
                <w:tab w:val="left" w:pos="360"/>
              </w:tabs>
              <w:rPr>
                <w:del w:id="1613" w:author="Prachi Sharma" w:date="2011-05-20T16:12:00Z"/>
              </w:rPr>
            </w:pPr>
            <w:del w:id="1614" w:author="Prachi Sharma" w:date="2011-05-20T16:12:00Z">
              <w:r w:rsidRPr="001F5165" w:rsidDel="000A18E2">
                <w:rPr>
                  <w:color w:val="0000FF"/>
                </w:rPr>
                <w:delText xml:space="preserve">Default Value: </w:delText>
              </w:r>
              <w:r w:rsidRPr="001E48C4" w:rsidDel="000A18E2">
                <w:delText>N/A</w:delText>
              </w:r>
            </w:del>
          </w:p>
          <w:p w:rsidR="00714A95" w:rsidRPr="006D7FC1" w:rsidDel="000A18E2" w:rsidRDefault="00714A95" w:rsidP="008F53E5">
            <w:pPr>
              <w:rPr>
                <w:del w:id="1615" w:author="Prachi Sharma" w:date="2011-05-20T16:12:00Z"/>
                <w:color w:val="0000FF"/>
              </w:rPr>
            </w:pPr>
            <w:del w:id="1616" w:author="Prachi Sharma" w:date="2011-05-20T16:12:00Z">
              <w:r w:rsidRPr="001F5165" w:rsidDel="000A18E2">
                <w:rPr>
                  <w:color w:val="0000FF"/>
                </w:rPr>
                <w:delText xml:space="preserve">Permissible Values: </w:delText>
              </w:r>
              <w:r w:rsidRPr="001E48C4" w:rsidDel="000A18E2">
                <w:delText>Application URL on which the categories need to be created. (http://</w:delText>
              </w:r>
              <w:r w:rsidDel="000A18E2">
                <w:delText>127.0.0.1</w:delText>
              </w:r>
              <w:r w:rsidRPr="001E48C4" w:rsidDel="000A18E2">
                <w:delText>:8080/catissuecore)</w:delText>
              </w:r>
            </w:del>
          </w:p>
        </w:tc>
      </w:tr>
      <w:tr w:rsidR="00714A95" w:rsidDel="000A18E2">
        <w:trPr>
          <w:del w:id="1617"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DE5DEB" w:rsidDel="000A18E2" w:rsidRDefault="00714A95" w:rsidP="00776C9A">
            <w:pPr>
              <w:pStyle w:val="Keyword"/>
              <w:tabs>
                <w:tab w:val="left" w:pos="360"/>
              </w:tabs>
              <w:rPr>
                <w:del w:id="1618" w:author="Prachi Sharma" w:date="2011-05-20T16:12:00Z"/>
                <w:sz w:val="20"/>
                <w:szCs w:val="20"/>
              </w:rPr>
            </w:pPr>
            <w:del w:id="1619" w:author="Prachi Sharma" w:date="2011-05-20T16:12:00Z">
              <w:r w:rsidDel="000A18E2">
                <w:rPr>
                  <w:sz w:val="20"/>
                  <w:szCs w:val="20"/>
                </w:rPr>
                <w:delText>cacore.deployable.location</w:delText>
              </w:r>
            </w:del>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Del="000A18E2" w:rsidRDefault="00714A95" w:rsidP="00776C9A">
            <w:pPr>
              <w:tabs>
                <w:tab w:val="left" w:pos="360"/>
              </w:tabs>
              <w:rPr>
                <w:del w:id="1620" w:author="Prachi Sharma" w:date="2011-05-20T16:12:00Z"/>
              </w:rPr>
            </w:pPr>
            <w:del w:id="1621" w:author="Prachi Sharma" w:date="2011-05-20T16:12:00Z">
              <w:r w:rsidDel="000A18E2">
                <w:rPr>
                  <w:color w:val="0000FF"/>
                </w:rPr>
                <w:delText>Description</w:delText>
              </w:r>
              <w:r w:rsidDel="000A18E2">
                <w:delText>: Specify the folder where the caCORE API jars of DE model is located.  The default DE model jars are available at CATISSUE_HOME/cacore_deployable folder</w:delText>
              </w:r>
            </w:del>
          </w:p>
          <w:p w:rsidR="00714A95" w:rsidRPr="00776C9A" w:rsidDel="000A18E2" w:rsidRDefault="00714A95" w:rsidP="00776C9A">
            <w:pPr>
              <w:tabs>
                <w:tab w:val="left" w:pos="360"/>
              </w:tabs>
              <w:rPr>
                <w:del w:id="1622" w:author="Prachi Sharma" w:date="2011-05-20T16:12:00Z"/>
              </w:rPr>
            </w:pPr>
            <w:del w:id="1623" w:author="Prachi Sharma" w:date="2011-05-20T16:12:00Z">
              <w:r w:rsidDel="000A18E2">
                <w:rPr>
                  <w:color w:val="0000FF"/>
                </w:rPr>
                <w:delText xml:space="preserve">Default Value: </w:delText>
              </w:r>
              <w:r w:rsidRPr="00776C9A" w:rsidDel="000A18E2">
                <w:delText>./cacore_deployable</w:delText>
              </w:r>
            </w:del>
          </w:p>
          <w:p w:rsidR="00714A95" w:rsidDel="000A18E2" w:rsidRDefault="00714A95" w:rsidP="00776C9A">
            <w:pPr>
              <w:tabs>
                <w:tab w:val="left" w:pos="360"/>
              </w:tabs>
              <w:rPr>
                <w:del w:id="1624" w:author="Prachi Sharma" w:date="2011-05-20T16:12:00Z"/>
                <w:color w:val="0000FF"/>
              </w:rPr>
            </w:pPr>
            <w:del w:id="1625" w:author="Prachi Sharma" w:date="2011-05-20T16:12:00Z">
              <w:r w:rsidDel="000A18E2">
                <w:rPr>
                  <w:color w:val="0000FF"/>
                </w:rPr>
                <w:delText xml:space="preserve">Permissible Values: </w:delText>
              </w:r>
              <w:r w:rsidDel="000A18E2">
                <w:delText>N/A</w:delText>
              </w:r>
            </w:del>
          </w:p>
        </w:tc>
      </w:tr>
      <w:tr w:rsidR="00714A95" w:rsidRPr="006D7FC1" w:rsidDel="000A18E2">
        <w:trPr>
          <w:del w:id="1626"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AA7CBE" w:rsidDel="000A18E2" w:rsidRDefault="00714A95" w:rsidP="00A73BF9">
            <w:pPr>
              <w:pStyle w:val="Keyword"/>
              <w:rPr>
                <w:del w:id="1627" w:author="Prachi Sharma" w:date="2011-05-20T16:12:00Z"/>
                <w:rFonts w:ascii="Courier New" w:hAnsi="Courier New" w:cs="Courier New"/>
                <w:sz w:val="20"/>
                <w:szCs w:val="20"/>
              </w:rPr>
            </w:pPr>
            <w:del w:id="1628" w:author="Prachi Sharma" w:date="2011-05-20T16:12:00Z">
              <w:r w:rsidRPr="00B963CB" w:rsidDel="000A18E2">
                <w:rPr>
                  <w:rFonts w:ascii="Courier New" w:hAnsi="Courier New" w:cs="Courier New"/>
                  <w:sz w:val="20"/>
                  <w:szCs w:val="20"/>
                </w:rPr>
                <w:delText>exclude.entitygroup</w:delText>
              </w:r>
            </w:del>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6D7FC1" w:rsidDel="000A18E2" w:rsidRDefault="00714A95" w:rsidP="00A73BF9">
            <w:pPr>
              <w:rPr>
                <w:del w:id="1629" w:author="Prachi Sharma" w:date="2011-05-20T16:12:00Z"/>
                <w:color w:val="0000FF"/>
              </w:rPr>
            </w:pPr>
            <w:del w:id="1630" w:author="Prachi Sharma" w:date="2011-05-20T16:12:00Z">
              <w:r w:rsidRPr="006D7FC1" w:rsidDel="000A18E2">
                <w:rPr>
                  <w:color w:val="0000FF"/>
                </w:rPr>
                <w:delText xml:space="preserve">Description: </w:delText>
              </w:r>
              <w:r w:rsidRPr="00B963CB" w:rsidDel="000A18E2">
                <w:delText>Comma separated Entity Group</w:delText>
              </w:r>
              <w:r w:rsidDel="000A18E2">
                <w:delText xml:space="preserve"> names </w:delText>
              </w:r>
              <w:r w:rsidRPr="00B963CB" w:rsidDel="000A18E2">
                <w:delText>which are to be excluded</w:delText>
              </w:r>
              <w:r w:rsidDel="000A18E2">
                <w:delText xml:space="preserve"> from generating the caCORE.</w:delText>
              </w:r>
            </w:del>
          </w:p>
          <w:p w:rsidR="00714A95" w:rsidRPr="006D7FC1" w:rsidDel="000A18E2" w:rsidRDefault="00714A95" w:rsidP="00A73BF9">
            <w:pPr>
              <w:rPr>
                <w:del w:id="1631" w:author="Prachi Sharma" w:date="2011-05-20T16:12:00Z"/>
              </w:rPr>
            </w:pPr>
            <w:del w:id="1632" w:author="Prachi Sharma" w:date="2011-05-20T16:12:00Z">
              <w:r w:rsidRPr="006D7FC1" w:rsidDel="000A18E2">
                <w:rPr>
                  <w:color w:val="0000FF"/>
                </w:rPr>
                <w:delText xml:space="preserve">Default Value: </w:delText>
              </w:r>
              <w:r w:rsidRPr="006D7FC1" w:rsidDel="000A18E2">
                <w:delText>None</w:delText>
              </w:r>
            </w:del>
          </w:p>
          <w:p w:rsidR="00714A95" w:rsidRPr="006D7FC1" w:rsidDel="000A18E2" w:rsidRDefault="00714A95" w:rsidP="00A73BF9">
            <w:pPr>
              <w:rPr>
                <w:del w:id="1633" w:author="Prachi Sharma" w:date="2011-05-20T16:12:00Z"/>
                <w:color w:val="0000FF"/>
              </w:rPr>
            </w:pPr>
            <w:del w:id="1634" w:author="Prachi Sharma" w:date="2011-05-20T16:12:00Z">
              <w:r w:rsidRPr="006D7FC1" w:rsidDel="000A18E2">
                <w:rPr>
                  <w:color w:val="0000FF"/>
                </w:rPr>
                <w:delText>Permissible Values:</w:delText>
              </w:r>
              <w:r w:rsidRPr="006D7FC1" w:rsidDel="000A18E2">
                <w:delText xml:space="preserve"> N/A</w:delText>
              </w:r>
            </w:del>
          </w:p>
        </w:tc>
      </w:tr>
      <w:tr w:rsidR="00714A95" w:rsidRPr="006D7FC1" w:rsidDel="000A18E2">
        <w:trPr>
          <w:del w:id="1635"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AA7CBE" w:rsidDel="000A18E2" w:rsidRDefault="00714A95" w:rsidP="00A73BF9">
            <w:pPr>
              <w:pStyle w:val="Keyword"/>
              <w:rPr>
                <w:del w:id="1636" w:author="Prachi Sharma" w:date="2011-05-20T16:12:00Z"/>
                <w:rFonts w:ascii="Courier New" w:hAnsi="Courier New" w:cs="Courier New"/>
                <w:sz w:val="20"/>
                <w:szCs w:val="20"/>
              </w:rPr>
            </w:pPr>
            <w:del w:id="1637" w:author="Prachi Sharma" w:date="2011-05-20T16:12:00Z">
              <w:r w:rsidRPr="00B963CB" w:rsidDel="000A18E2">
                <w:rPr>
                  <w:rFonts w:ascii="Courier New" w:hAnsi="Courier New" w:cs="Courier New"/>
                  <w:sz w:val="20"/>
                  <w:szCs w:val="20"/>
                </w:rPr>
                <w:delText>include.entitygroup</w:delText>
              </w:r>
            </w:del>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6D7FC1" w:rsidDel="000A18E2" w:rsidRDefault="00714A95" w:rsidP="00A73BF9">
            <w:pPr>
              <w:rPr>
                <w:del w:id="1638" w:author="Prachi Sharma" w:date="2011-05-20T16:12:00Z"/>
                <w:color w:val="0000FF"/>
              </w:rPr>
            </w:pPr>
            <w:del w:id="1639" w:author="Prachi Sharma" w:date="2011-05-20T16:12:00Z">
              <w:r w:rsidRPr="006D7FC1" w:rsidDel="000A18E2">
                <w:rPr>
                  <w:color w:val="0000FF"/>
                </w:rPr>
                <w:delText xml:space="preserve">Description: </w:delText>
              </w:r>
              <w:r w:rsidRPr="00B963CB" w:rsidDel="000A18E2">
                <w:delText>Comma separated Entity Group</w:delText>
              </w:r>
              <w:r w:rsidDel="000A18E2">
                <w:delText xml:space="preserve"> names </w:delText>
              </w:r>
              <w:r w:rsidRPr="00B963CB" w:rsidDel="000A18E2">
                <w:delText xml:space="preserve">which are </w:delText>
              </w:r>
              <w:r w:rsidDel="000A18E2">
                <w:delText xml:space="preserve">only </w:delText>
              </w:r>
              <w:r w:rsidRPr="00B963CB" w:rsidDel="000A18E2">
                <w:delText xml:space="preserve">to be </w:delText>
              </w:r>
              <w:r w:rsidDel="000A18E2">
                <w:delText>included for generating the caCORE.</w:delText>
              </w:r>
            </w:del>
          </w:p>
          <w:p w:rsidR="00714A95" w:rsidRPr="006D7FC1" w:rsidDel="000A18E2" w:rsidRDefault="00714A95" w:rsidP="00A73BF9">
            <w:pPr>
              <w:rPr>
                <w:del w:id="1640" w:author="Prachi Sharma" w:date="2011-05-20T16:12:00Z"/>
              </w:rPr>
            </w:pPr>
            <w:del w:id="1641" w:author="Prachi Sharma" w:date="2011-05-20T16:12:00Z">
              <w:r w:rsidRPr="006D7FC1" w:rsidDel="000A18E2">
                <w:rPr>
                  <w:color w:val="0000FF"/>
                </w:rPr>
                <w:delText xml:space="preserve">Default Value: </w:delText>
              </w:r>
              <w:r w:rsidR="00FB2EF1" w:rsidDel="000A18E2">
                <w:delText>N/A</w:delText>
              </w:r>
            </w:del>
          </w:p>
          <w:p w:rsidR="00714A95" w:rsidRPr="006D7FC1" w:rsidDel="000A18E2" w:rsidRDefault="00714A95" w:rsidP="00A73BF9">
            <w:pPr>
              <w:rPr>
                <w:del w:id="1642" w:author="Prachi Sharma" w:date="2011-05-20T16:12:00Z"/>
                <w:color w:val="0000FF"/>
              </w:rPr>
            </w:pPr>
            <w:del w:id="1643" w:author="Prachi Sharma" w:date="2011-05-20T16:12:00Z">
              <w:r w:rsidRPr="006D7FC1" w:rsidDel="000A18E2">
                <w:rPr>
                  <w:color w:val="0000FF"/>
                </w:rPr>
                <w:delText>Permissible Values:</w:delText>
              </w:r>
              <w:r w:rsidRPr="006D7FC1" w:rsidDel="000A18E2">
                <w:delText xml:space="preserve"> N/A</w:delText>
              </w:r>
            </w:del>
          </w:p>
        </w:tc>
      </w:tr>
      <w:tr w:rsidR="00714A95" w:rsidDel="000A18E2">
        <w:trPr>
          <w:del w:id="1644" w:author="Prachi Sharma" w:date="2011-05-20T16:12:00Z"/>
        </w:trPr>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RPr="0041698F" w:rsidDel="000A18E2" w:rsidRDefault="00714A95" w:rsidP="0041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del w:id="1645" w:author="Prachi Sharma" w:date="2011-05-20T16:12:00Z"/>
                <w:rFonts w:ascii="Courier New" w:hAnsi="Courier New" w:cs="Courier New"/>
                <w:sz w:val="20"/>
                <w:szCs w:val="20"/>
                <w:lang w:bidi="ar-SA"/>
              </w:rPr>
            </w:pPr>
            <w:del w:id="1646" w:author="Prachi Sharma" w:date="2011-05-20T16:12:00Z">
              <w:r w:rsidRPr="0041698F" w:rsidDel="000A18E2">
                <w:rPr>
                  <w:rFonts w:ascii="Courier New" w:hAnsi="Courier New" w:cs="Courier New"/>
                  <w:sz w:val="20"/>
                  <w:szCs w:val="20"/>
                  <w:lang w:bidi="ar-SA"/>
                </w:rPr>
                <w:delText>saved.query.owner</w:delText>
              </w:r>
            </w:del>
          </w:p>
          <w:p w:rsidR="00714A95" w:rsidRPr="00871A84" w:rsidDel="000A18E2" w:rsidRDefault="00714A95" w:rsidP="00776C9A">
            <w:pPr>
              <w:pStyle w:val="Keyword"/>
              <w:tabs>
                <w:tab w:val="left" w:pos="360"/>
              </w:tabs>
              <w:rPr>
                <w:del w:id="1647" w:author="Prachi Sharma" w:date="2011-05-20T16:12:00Z"/>
                <w:sz w:val="20"/>
                <w:szCs w:val="20"/>
              </w:rPr>
            </w:pPr>
          </w:p>
        </w:tc>
        <w:tc>
          <w:tcPr>
            <w:tcW w:w="6678"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14A95" w:rsidDel="000A18E2" w:rsidRDefault="00714A95" w:rsidP="00BA14E4">
            <w:pPr>
              <w:rPr>
                <w:del w:id="1648" w:author="Prachi Sharma" w:date="2011-05-20T16:12:00Z"/>
              </w:rPr>
            </w:pPr>
            <w:del w:id="1649" w:author="Prachi Sharma" w:date="2011-05-20T16:12:00Z">
              <w:r w:rsidRPr="006D7FC1" w:rsidDel="000A18E2">
                <w:rPr>
                  <w:color w:val="0000FF"/>
                </w:rPr>
                <w:delText xml:space="preserve">Description: </w:delText>
              </w:r>
              <w:r w:rsidDel="000A18E2">
                <w:delText>This property s</w:delText>
              </w:r>
              <w:r w:rsidRPr="00BA14E4" w:rsidDel="000A18E2">
                <w:delText>pecif</w:delText>
              </w:r>
              <w:r w:rsidDel="000A18E2">
                <w:delText>ies</w:delText>
              </w:r>
              <w:r w:rsidRPr="00BA14E4" w:rsidDel="000A18E2">
                <w:delText xml:space="preserve"> the</w:delText>
              </w:r>
              <w:r w:rsidDel="000A18E2">
                <w:delText xml:space="preserve"> login</w:delText>
              </w:r>
              <w:r w:rsidRPr="00BA14E4" w:rsidDel="000A18E2">
                <w:delText xml:space="preserve"> name of the user who should be made the owner of the old saved queries(pre </w:delText>
              </w:r>
              <w:r w:rsidDel="000A18E2">
                <w:delText>v</w:delText>
              </w:r>
              <w:r w:rsidRPr="00BA14E4" w:rsidDel="000A18E2">
                <w:delText>1.2)</w:delText>
              </w:r>
              <w:r w:rsidDel="000A18E2">
                <w:delText xml:space="preserve">. </w:delText>
              </w:r>
            </w:del>
          </w:p>
          <w:p w:rsidR="00714A95" w:rsidRPr="006D7FC1" w:rsidDel="000A18E2" w:rsidRDefault="00714A95" w:rsidP="00BA14E4">
            <w:pPr>
              <w:rPr>
                <w:del w:id="1650" w:author="Prachi Sharma" w:date="2011-05-20T16:12:00Z"/>
                <w:color w:val="0000FF"/>
              </w:rPr>
            </w:pPr>
            <w:del w:id="1651" w:author="Prachi Sharma" w:date="2011-05-20T16:12:00Z">
              <w:r w:rsidDel="000A18E2">
                <w:delText>This property is required to support the shared query feature (which is introduced in v1.2) for old saved queries.</w:delText>
              </w:r>
            </w:del>
          </w:p>
          <w:p w:rsidR="00714A95" w:rsidRPr="006D7FC1" w:rsidDel="000A18E2" w:rsidRDefault="00714A95" w:rsidP="00BA14E4">
            <w:pPr>
              <w:rPr>
                <w:del w:id="1652" w:author="Prachi Sharma" w:date="2011-05-20T16:12:00Z"/>
              </w:rPr>
            </w:pPr>
            <w:del w:id="1653" w:author="Prachi Sharma" w:date="2011-05-20T16:12:00Z">
              <w:r w:rsidRPr="006D7FC1" w:rsidDel="000A18E2">
                <w:rPr>
                  <w:color w:val="0000FF"/>
                </w:rPr>
                <w:delText xml:space="preserve">Default Value: </w:delText>
              </w:r>
              <w:r w:rsidR="00FB2EF1" w:rsidDel="000A18E2">
                <w:delText>N/A</w:delText>
              </w:r>
            </w:del>
          </w:p>
          <w:p w:rsidR="00714A95" w:rsidRPr="001F5165" w:rsidDel="000A18E2" w:rsidRDefault="00714A95" w:rsidP="00BA14E4">
            <w:pPr>
              <w:tabs>
                <w:tab w:val="left" w:pos="360"/>
              </w:tabs>
              <w:rPr>
                <w:del w:id="1654" w:author="Prachi Sharma" w:date="2011-05-20T16:12:00Z"/>
                <w:color w:val="0000FF"/>
              </w:rPr>
            </w:pPr>
            <w:del w:id="1655" w:author="Prachi Sharma" w:date="2011-05-20T16:12:00Z">
              <w:r w:rsidRPr="006D7FC1" w:rsidDel="000A18E2">
                <w:rPr>
                  <w:color w:val="0000FF"/>
                </w:rPr>
                <w:delText>Permissible Values:</w:delText>
              </w:r>
              <w:r w:rsidRPr="006D7FC1" w:rsidDel="000A18E2">
                <w:delText xml:space="preserve"> N/A</w:delText>
              </w:r>
            </w:del>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656"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657"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pct25" w:color="auto" w:fill="auto"/>
            <w:tcMar>
              <w:top w:w="0" w:type="dxa"/>
              <w:left w:w="108" w:type="dxa"/>
              <w:bottom w:w="0" w:type="dxa"/>
              <w:right w:w="108" w:type="dxa"/>
            </w:tcMar>
            <w:vAlign w:val="center"/>
            <w:tcPrChange w:id="1658"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pct25" w:color="auto" w:fill="auto"/>
                <w:tcMar>
                  <w:top w:w="0" w:type="dxa"/>
                  <w:left w:w="108" w:type="dxa"/>
                  <w:bottom w:w="0" w:type="dxa"/>
                  <w:right w:w="108" w:type="dxa"/>
                </w:tcMar>
                <w:vAlign w:val="center"/>
              </w:tcPr>
            </w:tcPrChange>
          </w:tcPr>
          <w:p w:rsidR="00714A95" w:rsidRPr="00E50D67" w:rsidRDefault="00714A95" w:rsidP="00E50D67">
            <w:pPr>
              <w:pStyle w:val="Keyword"/>
              <w:tabs>
                <w:tab w:val="left" w:pos="360"/>
              </w:tabs>
              <w:jc w:val="center"/>
              <w:rPr>
                <w:rFonts w:ascii="Calibri" w:hAnsi="Calibri" w:cs="Calibri"/>
                <w:b/>
                <w:sz w:val="22"/>
              </w:rPr>
            </w:pPr>
            <w:r w:rsidRPr="00E50D67">
              <w:rPr>
                <w:rFonts w:ascii="Calibri" w:hAnsi="Calibri" w:cs="Calibri"/>
                <w:b/>
                <w:sz w:val="22"/>
              </w:rPr>
              <w:t>IDP Properties</w:t>
            </w:r>
          </w:p>
        </w:tc>
        <w:tc>
          <w:tcPr>
            <w:tcW w:w="6390" w:type="dxa"/>
            <w:tcBorders>
              <w:top w:val="single" w:sz="4" w:space="0" w:color="auto"/>
              <w:left w:val="single" w:sz="4" w:space="0" w:color="auto"/>
              <w:bottom w:val="single" w:sz="4" w:space="0" w:color="auto"/>
              <w:right w:val="single" w:sz="4" w:space="0" w:color="auto"/>
            </w:tcBorders>
            <w:shd w:val="pct25" w:color="auto" w:fill="auto"/>
            <w:tcMar>
              <w:top w:w="0" w:type="dxa"/>
              <w:left w:w="108" w:type="dxa"/>
              <w:bottom w:w="0" w:type="dxa"/>
              <w:right w:w="108" w:type="dxa"/>
            </w:tcMar>
            <w:vAlign w:val="center"/>
            <w:tcPrChange w:id="1659"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pct25" w:color="auto" w:fill="auto"/>
                <w:tcMar>
                  <w:top w:w="0" w:type="dxa"/>
                  <w:left w:w="108" w:type="dxa"/>
                  <w:bottom w:w="0" w:type="dxa"/>
                  <w:right w:w="108" w:type="dxa"/>
                </w:tcMar>
                <w:vAlign w:val="center"/>
              </w:tcPr>
            </w:tcPrChange>
          </w:tcPr>
          <w:p w:rsidR="00714A95" w:rsidRPr="00E50D67" w:rsidRDefault="00714A95" w:rsidP="00E50D67">
            <w:pPr>
              <w:tabs>
                <w:tab w:val="left" w:pos="360"/>
              </w:tabs>
              <w:jc w:val="center"/>
              <w:rPr>
                <w:rFonts w:cs="Calibri"/>
                <w:b/>
              </w:rPr>
            </w:pPr>
            <w:r w:rsidRPr="00E50D67">
              <w:rPr>
                <w:rFonts w:cs="Calibri"/>
                <w:b/>
              </w:rPr>
              <w:t>Only needed if deploying caTissue with an ID Provider</w:t>
            </w:r>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660"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661"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662"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582F88">
            <w:pPr>
              <w:pStyle w:val="Keyword"/>
              <w:rPr>
                <w:rFonts w:ascii="Calibri" w:hAnsi="Calibri" w:cs="Calibri"/>
                <w:b/>
                <w:sz w:val="22"/>
              </w:rPr>
              <w:pPrChange w:id="1663" w:author="Prachi Sharma" w:date="2011-05-20T16:27:00Z">
                <w:pPr>
                  <w:pStyle w:val="Keyword"/>
                  <w:tabs>
                    <w:tab w:val="left" w:pos="360"/>
                  </w:tabs>
                  <w:spacing w:before="60" w:after="60"/>
                  <w:jc w:val="center"/>
                </w:pPr>
              </w:pPrChange>
            </w:pPr>
            <w:r w:rsidRPr="00582F88">
              <w:rPr>
                <w:rStyle w:val="courier0"/>
                <w:color w:val="000000"/>
                <w:rPrChange w:id="1664" w:author="Prachi Sharma" w:date="2011-05-20T16:27:00Z">
                  <w:rPr>
                    <w:rFonts w:ascii="Courier New" w:hAnsi="Courier New" w:cs="Courier New"/>
                    <w:sz w:val="20"/>
                    <w:szCs w:val="20"/>
                  </w:rPr>
                </w:rPrChange>
              </w:rPr>
              <w:t>csm.database.type</w:t>
            </w:r>
          </w:p>
        </w:tc>
        <w:tc>
          <w:tcPr>
            <w:tcW w:w="63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665"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714A95">
            <w:pPr>
              <w:spacing w:line="240" w:lineRule="atLeast"/>
              <w:rPr>
                <w:color w:val="0000FF"/>
                <w:rPrChange w:id="1666" w:author="Prachi Sharma" w:date="2011-05-20T16:30:00Z">
                  <w:rPr/>
                </w:rPrChange>
              </w:rPr>
              <w:pPrChange w:id="1667" w:author="Prachi Sharma" w:date="2011-05-20T16:30:00Z">
                <w:pPr>
                  <w:tabs>
                    <w:tab w:val="left" w:pos="360"/>
                  </w:tabs>
                  <w:ind w:left="660"/>
                </w:pPr>
              </w:pPrChange>
            </w:pPr>
            <w:r>
              <w:rPr>
                <w:color w:val="0000FF"/>
              </w:rPr>
              <w:t>Description</w:t>
            </w:r>
            <w:r w:rsidR="00582F88" w:rsidRPr="00582F88">
              <w:rPr>
                <w:color w:val="0000FF"/>
                <w:rPrChange w:id="1668" w:author="Prachi Sharma" w:date="2011-05-20T16:30:00Z">
                  <w:rPr>
                    <w:rFonts w:ascii="Courier" w:hAnsi="Courier"/>
                  </w:rPr>
                </w:rPrChange>
              </w:rPr>
              <w:t>: The database type used in the application.</w:t>
            </w:r>
          </w:p>
          <w:p w:rsidR="008D33DB" w:rsidRDefault="00714A95">
            <w:pPr>
              <w:spacing w:line="240" w:lineRule="atLeast"/>
              <w:rPr>
                <w:color w:val="0000FF"/>
                <w:rPrChange w:id="1669" w:author="Prachi Sharma" w:date="2011-05-20T16:30:00Z">
                  <w:rPr/>
                </w:rPrChange>
              </w:rPr>
              <w:pPrChange w:id="1670" w:author="Prachi Sharma" w:date="2011-05-20T16:30:00Z">
                <w:pPr>
                  <w:tabs>
                    <w:tab w:val="left" w:pos="360"/>
                  </w:tabs>
                </w:pPr>
              </w:pPrChange>
            </w:pPr>
            <w:r>
              <w:rPr>
                <w:color w:val="0000FF"/>
              </w:rPr>
              <w:t xml:space="preserve">Default Value: </w:t>
            </w:r>
            <w:r w:rsidR="00582F88" w:rsidRPr="00582F88">
              <w:rPr>
                <w:color w:val="0000FF"/>
                <w:rPrChange w:id="1671" w:author="Prachi Sharma" w:date="2011-05-20T16:30:00Z">
                  <w:rPr>
                    <w:rFonts w:ascii="Courier" w:hAnsi="Courier"/>
                  </w:rPr>
                </w:rPrChange>
              </w:rPr>
              <w:t>N/A</w:t>
            </w:r>
          </w:p>
          <w:p w:rsidR="008D33DB" w:rsidRDefault="00714A95">
            <w:pPr>
              <w:spacing w:line="240" w:lineRule="atLeast"/>
              <w:rPr>
                <w:color w:val="0000FF"/>
                <w:rPrChange w:id="1672" w:author="Prachi Sharma" w:date="2011-05-20T16:30:00Z">
                  <w:rPr>
                    <w:rFonts w:cs="Calibri"/>
                    <w:b/>
                  </w:rPr>
                </w:rPrChange>
              </w:rPr>
              <w:pPrChange w:id="1673" w:author="Prachi Sharma" w:date="2011-05-20T16:30:00Z">
                <w:pPr>
                  <w:tabs>
                    <w:tab w:val="left" w:pos="360"/>
                  </w:tabs>
                </w:pPr>
              </w:pPrChange>
            </w:pPr>
            <w:r>
              <w:rPr>
                <w:color w:val="0000FF"/>
              </w:rPr>
              <w:t xml:space="preserve">Permissible Values: : </w:t>
            </w:r>
            <w:r w:rsidR="00582F88" w:rsidRPr="00582F88">
              <w:rPr>
                <w:color w:val="0000FF"/>
                <w:rPrChange w:id="1674" w:author="Prachi Sharma" w:date="2011-05-20T16:30:00Z">
                  <w:rPr>
                    <w:rFonts w:ascii="Courier" w:hAnsi="Courier"/>
                  </w:rPr>
                </w:rPrChange>
              </w:rPr>
              <w:t>mysql, oracle</w:t>
            </w:r>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675"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676"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677"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582F88">
            <w:pPr>
              <w:pStyle w:val="Keyword"/>
              <w:rPr>
                <w:rFonts w:ascii="Calibri" w:hAnsi="Calibri" w:cs="Calibri"/>
                <w:b/>
                <w:sz w:val="22"/>
              </w:rPr>
              <w:pPrChange w:id="1678" w:author="Prachi Sharma" w:date="2011-05-20T16:27:00Z">
                <w:pPr>
                  <w:pStyle w:val="Keyword"/>
                  <w:tabs>
                    <w:tab w:val="left" w:pos="360"/>
                  </w:tabs>
                  <w:spacing w:before="60" w:after="60"/>
                  <w:jc w:val="center"/>
                </w:pPr>
              </w:pPrChange>
            </w:pPr>
            <w:r w:rsidRPr="00582F88">
              <w:rPr>
                <w:rStyle w:val="courier0"/>
                <w:color w:val="000000"/>
                <w:rPrChange w:id="1679" w:author="Prachi Sharma" w:date="2011-05-20T16:27:00Z">
                  <w:rPr>
                    <w:rFonts w:ascii="Courier New" w:hAnsi="Courier New" w:cs="Courier New"/>
                    <w:sz w:val="20"/>
                    <w:szCs w:val="20"/>
                  </w:rPr>
                </w:rPrChange>
              </w:rPr>
              <w:t>csm.database.host</w:t>
            </w:r>
          </w:p>
        </w:tc>
        <w:tc>
          <w:tcPr>
            <w:tcW w:w="63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680"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714A95">
            <w:pPr>
              <w:spacing w:line="240" w:lineRule="atLeast"/>
              <w:rPr>
                <w:color w:val="0000FF"/>
                <w:rPrChange w:id="1681" w:author="Prachi Sharma" w:date="2011-05-20T16:30:00Z">
                  <w:rPr/>
                </w:rPrChange>
              </w:rPr>
              <w:pPrChange w:id="1682" w:author="Prachi Sharma" w:date="2011-05-20T16:30:00Z">
                <w:pPr>
                  <w:tabs>
                    <w:tab w:val="left" w:pos="360"/>
                  </w:tabs>
                  <w:ind w:left="660"/>
                </w:pPr>
              </w:pPrChange>
            </w:pPr>
            <w:r>
              <w:rPr>
                <w:color w:val="0000FF"/>
              </w:rPr>
              <w:t xml:space="preserve">Description: </w:t>
            </w:r>
            <w:r w:rsidR="00582F88" w:rsidRPr="00582F88">
              <w:rPr>
                <w:color w:val="0000FF"/>
                <w:rPrChange w:id="1683" w:author="Prachi Sharma" w:date="2011-05-20T16:30:00Z">
                  <w:rPr>
                    <w:rFonts w:ascii="Courier" w:hAnsi="Courier"/>
                  </w:rPr>
                </w:rPrChange>
              </w:rPr>
              <w:t>Thehostname or IP address of the machine on which the database server is running.</w:t>
            </w:r>
          </w:p>
          <w:p w:rsidR="008D33DB" w:rsidRDefault="00714A95">
            <w:pPr>
              <w:spacing w:line="240" w:lineRule="atLeast"/>
              <w:rPr>
                <w:color w:val="0000FF"/>
              </w:rPr>
              <w:pPrChange w:id="1684" w:author="Prachi Sharma" w:date="2011-05-20T16:30:00Z">
                <w:pPr>
                  <w:tabs>
                    <w:tab w:val="left" w:pos="360"/>
                  </w:tabs>
                </w:pPr>
              </w:pPrChange>
            </w:pPr>
            <w:r>
              <w:rPr>
                <w:color w:val="0000FF"/>
              </w:rPr>
              <w:t xml:space="preserve">Default Value: </w:t>
            </w:r>
            <w:r w:rsidR="00582F88" w:rsidRPr="00582F88">
              <w:rPr>
                <w:color w:val="0000FF"/>
                <w:rPrChange w:id="1685" w:author="Prachi Sharma" w:date="2011-05-20T16:30:00Z">
                  <w:rPr>
                    <w:rFonts w:ascii="Courier New" w:hAnsi="Courier New" w:cs="Courier New"/>
                    <w:sz w:val="20"/>
                    <w:szCs w:val="20"/>
                  </w:rPr>
                </w:rPrChange>
              </w:rPr>
              <w:t>localhost</w:t>
            </w:r>
          </w:p>
          <w:p w:rsidR="008D33DB" w:rsidRDefault="00714A95">
            <w:pPr>
              <w:spacing w:line="240" w:lineRule="atLeast"/>
              <w:rPr>
                <w:color w:val="0000FF"/>
                <w:rPrChange w:id="1686" w:author="Prachi Sharma" w:date="2011-05-20T16:30:00Z">
                  <w:rPr>
                    <w:rFonts w:cs="Calibri"/>
                    <w:b/>
                  </w:rPr>
                </w:rPrChange>
              </w:rPr>
              <w:pPrChange w:id="1687" w:author="Prachi Sharma" w:date="2011-05-20T16:30:00Z">
                <w:pPr>
                  <w:tabs>
                    <w:tab w:val="left" w:pos="360"/>
                  </w:tabs>
                </w:pPr>
              </w:pPrChange>
            </w:pPr>
            <w:r>
              <w:rPr>
                <w:color w:val="0000FF"/>
              </w:rPr>
              <w:t xml:space="preserve">Permissible Values: </w:t>
            </w:r>
            <w:r w:rsidR="00582F88" w:rsidRPr="00582F88">
              <w:rPr>
                <w:color w:val="0000FF"/>
                <w:rPrChange w:id="1688" w:author="Prachi Sharma" w:date="2011-05-20T16:30:00Z">
                  <w:rPr>
                    <w:rFonts w:ascii="Courier" w:hAnsi="Courier"/>
                  </w:rPr>
                </w:rPrChange>
              </w:rPr>
              <w:t>N/A</w:t>
            </w:r>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689"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690"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691"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582F88">
            <w:pPr>
              <w:pStyle w:val="Keyword"/>
              <w:rPr>
                <w:rFonts w:ascii="Courier New" w:hAnsi="Courier New" w:cs="Courier New"/>
                <w:sz w:val="20"/>
                <w:szCs w:val="20"/>
              </w:rPr>
              <w:pPrChange w:id="1692" w:author="Prachi Sharma" w:date="2011-05-20T16:27:00Z">
                <w:pPr>
                  <w:pStyle w:val="Keyword"/>
                  <w:tabs>
                    <w:tab w:val="left" w:pos="360"/>
                  </w:tabs>
                  <w:spacing w:before="60" w:after="60"/>
                  <w:jc w:val="center"/>
                </w:pPr>
              </w:pPrChange>
            </w:pPr>
            <w:r w:rsidRPr="00582F88">
              <w:rPr>
                <w:rStyle w:val="courier0"/>
                <w:color w:val="000000"/>
                <w:rPrChange w:id="1693" w:author="Prachi Sharma" w:date="2011-05-20T16:27:00Z">
                  <w:rPr>
                    <w:rFonts w:ascii="Courier New" w:hAnsi="Courier New" w:cs="Courier New"/>
                    <w:sz w:val="20"/>
                    <w:szCs w:val="20"/>
                  </w:rPr>
                </w:rPrChange>
              </w:rPr>
              <w:t>csm.database.port</w:t>
            </w:r>
          </w:p>
        </w:tc>
        <w:tc>
          <w:tcPr>
            <w:tcW w:w="63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694"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714A95">
            <w:pPr>
              <w:spacing w:line="240" w:lineRule="atLeast"/>
              <w:rPr>
                <w:color w:val="0000FF"/>
              </w:rPr>
              <w:pPrChange w:id="1695" w:author="Prachi Sharma" w:date="2011-05-20T16:30:00Z">
                <w:pPr>
                  <w:tabs>
                    <w:tab w:val="left" w:pos="360"/>
                  </w:tabs>
                  <w:ind w:left="660"/>
                </w:pPr>
              </w:pPrChange>
            </w:pPr>
            <w:r>
              <w:rPr>
                <w:color w:val="0000FF"/>
              </w:rPr>
              <w:t xml:space="preserve">Description: </w:t>
            </w:r>
            <w:r w:rsidR="00582F88" w:rsidRPr="00582F88">
              <w:rPr>
                <w:color w:val="0000FF"/>
                <w:rPrChange w:id="1696" w:author="Prachi Sharma" w:date="2011-05-20T16:30:00Z">
                  <w:rPr>
                    <w:rFonts w:ascii="Courier" w:hAnsi="Courier"/>
                  </w:rPr>
                </w:rPrChange>
              </w:rPr>
              <w:t>Theport number to connect with the database server.</w:t>
            </w:r>
          </w:p>
          <w:p w:rsidR="008D33DB" w:rsidRDefault="00714A95">
            <w:pPr>
              <w:spacing w:line="240" w:lineRule="atLeast"/>
              <w:rPr>
                <w:color w:val="0000FF"/>
                <w:rPrChange w:id="1697" w:author="Prachi Sharma" w:date="2011-05-20T16:30:00Z">
                  <w:rPr/>
                </w:rPrChange>
              </w:rPr>
              <w:pPrChange w:id="1698" w:author="Prachi Sharma" w:date="2011-05-20T16:30:00Z">
                <w:pPr>
                  <w:tabs>
                    <w:tab w:val="left" w:pos="360"/>
                  </w:tabs>
                </w:pPr>
              </w:pPrChange>
            </w:pPr>
            <w:r>
              <w:rPr>
                <w:color w:val="0000FF"/>
              </w:rPr>
              <w:t xml:space="preserve">Default Value: </w:t>
            </w:r>
          </w:p>
          <w:p w:rsidR="008D33DB" w:rsidRDefault="00582F88">
            <w:pPr>
              <w:spacing w:line="240" w:lineRule="atLeast"/>
              <w:rPr>
                <w:color w:val="0000FF"/>
                <w:rPrChange w:id="1699" w:author="Prachi Sharma" w:date="2011-05-20T16:30:00Z">
                  <w:rPr/>
                </w:rPrChange>
              </w:rPr>
              <w:pPrChange w:id="1700" w:author="Prachi Sharma" w:date="2011-05-20T16:30:00Z">
                <w:pPr>
                  <w:tabs>
                    <w:tab w:val="left" w:pos="360"/>
                  </w:tabs>
                </w:pPr>
              </w:pPrChange>
            </w:pPr>
            <w:r w:rsidRPr="00582F88">
              <w:rPr>
                <w:color w:val="0000FF"/>
                <w:rPrChange w:id="1701" w:author="Prachi Sharma" w:date="2011-05-20T16:30:00Z">
                  <w:rPr>
                    <w:rFonts w:ascii="Courier" w:hAnsi="Courier"/>
                  </w:rPr>
                </w:rPrChange>
              </w:rPr>
              <w:t>Default port for MySQL: 3306</w:t>
            </w:r>
          </w:p>
          <w:p w:rsidR="008D33DB" w:rsidRDefault="00582F88">
            <w:pPr>
              <w:spacing w:line="240" w:lineRule="atLeast"/>
              <w:rPr>
                <w:color w:val="0000FF"/>
                <w:rPrChange w:id="1702" w:author="Prachi Sharma" w:date="2011-05-20T16:30:00Z">
                  <w:rPr/>
                </w:rPrChange>
              </w:rPr>
              <w:pPrChange w:id="1703" w:author="Prachi Sharma" w:date="2011-05-20T16:30:00Z">
                <w:pPr>
                  <w:tabs>
                    <w:tab w:val="left" w:pos="360"/>
                  </w:tabs>
                </w:pPr>
              </w:pPrChange>
            </w:pPr>
            <w:r w:rsidRPr="00582F88">
              <w:rPr>
                <w:color w:val="0000FF"/>
                <w:rPrChange w:id="1704" w:author="Prachi Sharma" w:date="2011-05-20T16:30:00Z">
                  <w:rPr>
                    <w:rFonts w:ascii="Courier" w:hAnsi="Courier"/>
                  </w:rPr>
                </w:rPrChange>
              </w:rPr>
              <w:t>Default port for Oracle: 1521</w:t>
            </w:r>
          </w:p>
          <w:p w:rsidR="008D33DB" w:rsidRDefault="00714A95">
            <w:pPr>
              <w:spacing w:line="240" w:lineRule="atLeast"/>
              <w:rPr>
                <w:color w:val="0000FF"/>
              </w:rPr>
              <w:pPrChange w:id="1705" w:author="Prachi Sharma" w:date="2011-05-20T16:30:00Z">
                <w:pPr>
                  <w:tabs>
                    <w:tab w:val="left" w:pos="360"/>
                  </w:tabs>
                </w:pPr>
              </w:pPrChange>
            </w:pPr>
            <w:r>
              <w:rPr>
                <w:color w:val="0000FF"/>
              </w:rPr>
              <w:t>Permissible Values:</w:t>
            </w:r>
            <w:r w:rsidR="00582F88" w:rsidRPr="00582F88">
              <w:rPr>
                <w:color w:val="0000FF"/>
                <w:rPrChange w:id="1706" w:author="Prachi Sharma" w:date="2011-05-20T16:30:00Z">
                  <w:rPr>
                    <w:rFonts w:ascii="Courier" w:hAnsi="Courier"/>
                  </w:rPr>
                </w:rPrChange>
              </w:rPr>
              <w:t xml:space="preserve"> N/A</w:t>
            </w:r>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707"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708"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709"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582F88">
            <w:pPr>
              <w:pStyle w:val="Keyword"/>
              <w:rPr>
                <w:rFonts w:ascii="Courier New" w:hAnsi="Courier New" w:cs="Courier New"/>
                <w:sz w:val="20"/>
                <w:szCs w:val="20"/>
              </w:rPr>
              <w:pPrChange w:id="1710" w:author="Prachi Sharma" w:date="2011-05-20T16:27:00Z">
                <w:pPr>
                  <w:pStyle w:val="Keyword"/>
                  <w:tabs>
                    <w:tab w:val="left" w:pos="360"/>
                  </w:tabs>
                  <w:spacing w:before="60" w:after="60"/>
                  <w:jc w:val="center"/>
                </w:pPr>
              </w:pPrChange>
            </w:pPr>
            <w:r w:rsidRPr="00582F88">
              <w:rPr>
                <w:rStyle w:val="courier0"/>
                <w:color w:val="000000"/>
                <w:rPrChange w:id="1711" w:author="Prachi Sharma" w:date="2011-05-20T16:27:00Z">
                  <w:rPr>
                    <w:rFonts w:ascii="Courier New" w:hAnsi="Courier New" w:cs="Courier New"/>
                    <w:sz w:val="20"/>
                    <w:szCs w:val="20"/>
                  </w:rPr>
                </w:rPrChange>
              </w:rPr>
              <w:t>csm.database.name</w:t>
            </w:r>
          </w:p>
        </w:tc>
        <w:tc>
          <w:tcPr>
            <w:tcW w:w="63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712"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714A95">
            <w:pPr>
              <w:spacing w:line="240" w:lineRule="atLeast"/>
              <w:rPr>
                <w:color w:val="0000FF"/>
                <w:rPrChange w:id="1713" w:author="Prachi Sharma" w:date="2011-05-20T16:30:00Z">
                  <w:rPr/>
                </w:rPrChange>
              </w:rPr>
              <w:pPrChange w:id="1714" w:author="Prachi Sharma" w:date="2011-05-20T16:30:00Z">
                <w:pPr>
                  <w:tabs>
                    <w:tab w:val="left" w:pos="360"/>
                  </w:tabs>
                  <w:ind w:left="660"/>
                </w:pPr>
              </w:pPrChange>
            </w:pPr>
            <w:r>
              <w:rPr>
                <w:color w:val="0000FF"/>
              </w:rPr>
              <w:t xml:space="preserve">Description: </w:t>
            </w:r>
            <w:r w:rsidR="00582F88" w:rsidRPr="00582F88">
              <w:rPr>
                <w:color w:val="0000FF"/>
                <w:rPrChange w:id="1715" w:author="Prachi Sharma" w:date="2011-05-20T16:30:00Z">
                  <w:rPr>
                    <w:rFonts w:ascii="Courier" w:hAnsi="Courier"/>
                  </w:rPr>
                </w:rPrChange>
              </w:rPr>
              <w:t xml:space="preserve">The name of the database. Specify the same name that you have specified while creating the database. </w:t>
            </w:r>
          </w:p>
          <w:p w:rsidR="008D33DB" w:rsidRDefault="00714A95">
            <w:pPr>
              <w:spacing w:line="240" w:lineRule="atLeast"/>
              <w:rPr>
                <w:color w:val="0000FF"/>
              </w:rPr>
              <w:pPrChange w:id="1716" w:author="Prachi Sharma" w:date="2011-05-20T16:30:00Z">
                <w:pPr>
                  <w:tabs>
                    <w:tab w:val="left" w:pos="360"/>
                  </w:tabs>
                </w:pPr>
              </w:pPrChange>
            </w:pPr>
            <w:r>
              <w:rPr>
                <w:color w:val="0000FF"/>
              </w:rPr>
              <w:t xml:space="preserve">Default Value: </w:t>
            </w:r>
            <w:r w:rsidR="00582F88" w:rsidRPr="00582F88">
              <w:rPr>
                <w:color w:val="0000FF"/>
                <w:rPrChange w:id="1717" w:author="Prachi Sharma" w:date="2011-05-20T16:30:00Z">
                  <w:rPr>
                    <w:rFonts w:ascii="Courier" w:hAnsi="Courier"/>
                  </w:rPr>
                </w:rPrChange>
              </w:rPr>
              <w:t>N/A</w:t>
            </w:r>
          </w:p>
          <w:p w:rsidR="008D33DB" w:rsidRDefault="00714A95">
            <w:pPr>
              <w:spacing w:line="240" w:lineRule="atLeast"/>
              <w:rPr>
                <w:color w:val="0000FF"/>
              </w:rPr>
              <w:pPrChange w:id="1718" w:author="Prachi Sharma" w:date="2011-05-20T16:30:00Z">
                <w:pPr>
                  <w:tabs>
                    <w:tab w:val="left" w:pos="360"/>
                  </w:tabs>
                </w:pPr>
              </w:pPrChange>
            </w:pPr>
            <w:r>
              <w:rPr>
                <w:color w:val="0000FF"/>
              </w:rPr>
              <w:t>Permissible Values:</w:t>
            </w:r>
            <w:r w:rsidR="00582F88" w:rsidRPr="00582F88">
              <w:rPr>
                <w:color w:val="0000FF"/>
                <w:rPrChange w:id="1719" w:author="Prachi Sharma" w:date="2011-05-20T16:30:00Z">
                  <w:rPr>
                    <w:rFonts w:ascii="Courier" w:hAnsi="Courier"/>
                  </w:rPr>
                </w:rPrChange>
              </w:rPr>
              <w:t xml:space="preserve"> N/A</w:t>
            </w:r>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720"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721"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722"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582F88">
            <w:pPr>
              <w:pStyle w:val="Keyword"/>
              <w:rPr>
                <w:rFonts w:ascii="Courier New" w:hAnsi="Courier New" w:cs="Courier New"/>
                <w:sz w:val="20"/>
                <w:szCs w:val="20"/>
              </w:rPr>
              <w:pPrChange w:id="1723" w:author="Prachi Sharma" w:date="2011-05-20T16:27:00Z">
                <w:pPr>
                  <w:pStyle w:val="Keyword"/>
                  <w:tabs>
                    <w:tab w:val="left" w:pos="360"/>
                  </w:tabs>
                  <w:spacing w:before="60" w:after="60"/>
                  <w:jc w:val="center"/>
                </w:pPr>
              </w:pPrChange>
            </w:pPr>
            <w:r w:rsidRPr="00582F88">
              <w:rPr>
                <w:rStyle w:val="courier0"/>
                <w:color w:val="000000"/>
                <w:rPrChange w:id="1724" w:author="Prachi Sharma" w:date="2011-05-20T16:27:00Z">
                  <w:rPr>
                    <w:rFonts w:ascii="Courier New" w:hAnsi="Courier New" w:cs="Courier New"/>
                    <w:sz w:val="20"/>
                    <w:szCs w:val="20"/>
                  </w:rPr>
                </w:rPrChange>
              </w:rPr>
              <w:t>csm.database.username</w:t>
            </w:r>
          </w:p>
        </w:tc>
        <w:tc>
          <w:tcPr>
            <w:tcW w:w="63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725"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714A95">
            <w:pPr>
              <w:spacing w:line="240" w:lineRule="atLeast"/>
              <w:rPr>
                <w:color w:val="0000FF"/>
              </w:rPr>
              <w:pPrChange w:id="1726" w:author="Prachi Sharma" w:date="2011-05-20T16:30:00Z">
                <w:pPr>
                  <w:tabs>
                    <w:tab w:val="left" w:pos="360"/>
                  </w:tabs>
                  <w:ind w:left="660"/>
                </w:pPr>
              </w:pPrChange>
            </w:pPr>
            <w:r>
              <w:rPr>
                <w:color w:val="0000FF"/>
              </w:rPr>
              <w:t xml:space="preserve">Description: </w:t>
            </w:r>
            <w:r w:rsidR="00582F88" w:rsidRPr="00582F88">
              <w:rPr>
                <w:color w:val="0000FF"/>
                <w:rPrChange w:id="1727" w:author="Prachi Sharma" w:date="2011-05-20T16:30:00Z">
                  <w:rPr>
                    <w:rFonts w:ascii="Courier" w:hAnsi="Courier"/>
                  </w:rPr>
                </w:rPrChange>
              </w:rPr>
              <w:t xml:space="preserve">The username used to connect to the database. </w:t>
            </w:r>
          </w:p>
          <w:p w:rsidR="008D33DB" w:rsidRDefault="00714A95">
            <w:pPr>
              <w:spacing w:line="240" w:lineRule="atLeast"/>
              <w:rPr>
                <w:color w:val="0000FF"/>
                <w:rPrChange w:id="1728" w:author="Prachi Sharma" w:date="2011-05-20T16:30:00Z">
                  <w:rPr/>
                </w:rPrChange>
              </w:rPr>
              <w:pPrChange w:id="1729" w:author="Prachi Sharma" w:date="2011-05-20T16:30:00Z">
                <w:pPr>
                  <w:tabs>
                    <w:tab w:val="left" w:pos="360"/>
                  </w:tabs>
                </w:pPr>
              </w:pPrChange>
            </w:pPr>
            <w:r>
              <w:rPr>
                <w:color w:val="0000FF"/>
              </w:rPr>
              <w:t xml:space="preserve">Default Value: </w:t>
            </w:r>
            <w:r w:rsidR="00582F88" w:rsidRPr="00582F88">
              <w:rPr>
                <w:color w:val="0000FF"/>
                <w:rPrChange w:id="1730" w:author="Prachi Sharma" w:date="2011-05-20T16:30:00Z">
                  <w:rPr>
                    <w:rFonts w:ascii="Courier" w:hAnsi="Courier"/>
                  </w:rPr>
                </w:rPrChange>
              </w:rPr>
              <w:t>N/A</w:t>
            </w:r>
          </w:p>
          <w:p w:rsidR="008D33DB" w:rsidRDefault="00714A95">
            <w:pPr>
              <w:spacing w:line="240" w:lineRule="atLeast"/>
              <w:rPr>
                <w:color w:val="0000FF"/>
              </w:rPr>
              <w:pPrChange w:id="1731" w:author="Prachi Sharma" w:date="2011-05-20T16:30:00Z">
                <w:pPr>
                  <w:tabs>
                    <w:tab w:val="left" w:pos="360"/>
                  </w:tabs>
                </w:pPr>
              </w:pPrChange>
            </w:pPr>
            <w:r>
              <w:rPr>
                <w:color w:val="0000FF"/>
              </w:rPr>
              <w:t>Permissible Values:</w:t>
            </w:r>
            <w:r w:rsidR="00582F88" w:rsidRPr="00582F88">
              <w:rPr>
                <w:color w:val="0000FF"/>
                <w:rPrChange w:id="1732" w:author="Prachi Sharma" w:date="2011-05-20T16:30:00Z">
                  <w:rPr>
                    <w:rFonts w:ascii="Courier" w:hAnsi="Courier"/>
                  </w:rPr>
                </w:rPrChange>
              </w:rPr>
              <w:t xml:space="preserve"> N/A</w:t>
            </w:r>
          </w:p>
        </w:tc>
      </w:tr>
      <w:tr w:rsidR="00714A95" w:rsidTr="000A18E2">
        <w:tblPrEx>
          <w:tblW w:w="0" w:type="auto"/>
          <w:tblInd w:w="108" w:type="dxa"/>
          <w:tblLayout w:type="fixed"/>
          <w:tblCellMar>
            <w:left w:w="0" w:type="dxa"/>
            <w:right w:w="0" w:type="dxa"/>
          </w:tblCellMar>
          <w:tblLook w:val="0000" w:firstRow="0" w:lastRow="0" w:firstColumn="0" w:lastColumn="0" w:noHBand="0" w:noVBand="0"/>
          <w:tblPrExChange w:id="1733" w:author="Prachi Sharma" w:date="2011-05-20T16:12:00Z">
            <w:tblPrEx>
              <w:tblW w:w="0" w:type="auto"/>
              <w:tblInd w:w="108" w:type="dxa"/>
              <w:tblLayout w:type="fixed"/>
              <w:tblCellMar>
                <w:left w:w="0" w:type="dxa"/>
                <w:right w:w="0" w:type="dxa"/>
              </w:tblCellMar>
              <w:tblLook w:val="0000" w:firstRow="0" w:lastRow="0" w:firstColumn="0" w:lastColumn="0" w:noHBand="0" w:noVBand="0"/>
            </w:tblPrEx>
          </w:tblPrExChange>
        </w:tblPrEx>
        <w:trPr>
          <w:gridAfter w:val="1"/>
          <w:wAfter w:w="108" w:type="dxa"/>
          <w:trPrChange w:id="1734" w:author="Prachi Sharma" w:date="2011-05-20T16:12:00Z">
            <w:trPr>
              <w:gridAfter w:val="1"/>
            </w:trPr>
          </w:trPrChange>
        </w:trPr>
        <w:tc>
          <w:tcPr>
            <w:tcW w:w="297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735" w:author="Prachi Sharma" w:date="2011-05-20T16:12:00Z">
              <w:tcPr>
                <w:tcW w:w="279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582F88">
            <w:pPr>
              <w:pStyle w:val="Keyword"/>
              <w:rPr>
                <w:rFonts w:ascii="Courier New" w:hAnsi="Courier New" w:cs="Courier New"/>
                <w:sz w:val="20"/>
                <w:szCs w:val="20"/>
              </w:rPr>
              <w:pPrChange w:id="1736" w:author="Prachi Sharma" w:date="2011-05-20T16:27:00Z">
                <w:pPr>
                  <w:pStyle w:val="Keyword"/>
                  <w:tabs>
                    <w:tab w:val="left" w:pos="360"/>
                  </w:tabs>
                  <w:spacing w:before="60" w:after="60"/>
                  <w:jc w:val="center"/>
                </w:pPr>
              </w:pPrChange>
            </w:pPr>
            <w:r w:rsidRPr="00582F88">
              <w:rPr>
                <w:rStyle w:val="courier0"/>
                <w:color w:val="000000"/>
                <w:rPrChange w:id="1737" w:author="Prachi Sharma" w:date="2011-05-20T16:28:00Z">
                  <w:rPr>
                    <w:rFonts w:ascii="Courier New" w:hAnsi="Courier New" w:cs="Courier New"/>
                    <w:sz w:val="20"/>
                    <w:szCs w:val="20"/>
                  </w:rPr>
                </w:rPrChange>
              </w:rPr>
              <w:t>csm.database.password</w:t>
            </w:r>
          </w:p>
        </w:tc>
        <w:tc>
          <w:tcPr>
            <w:tcW w:w="639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Change w:id="1738" w:author="Prachi Sharma" w:date="2011-05-20T16:12:00Z">
              <w:tcPr>
                <w:tcW w:w="667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tcPrChange>
          </w:tcPr>
          <w:p w:rsidR="008D33DB" w:rsidRDefault="00714A95">
            <w:pPr>
              <w:spacing w:line="240" w:lineRule="atLeast"/>
              <w:rPr>
                <w:color w:val="0000FF"/>
              </w:rPr>
              <w:pPrChange w:id="1739" w:author="Prachi Sharma" w:date="2011-05-20T16:30:00Z">
                <w:pPr>
                  <w:tabs>
                    <w:tab w:val="left" w:pos="360"/>
                  </w:tabs>
                  <w:ind w:left="660"/>
                </w:pPr>
              </w:pPrChange>
            </w:pPr>
            <w:r>
              <w:rPr>
                <w:color w:val="0000FF"/>
              </w:rPr>
              <w:t xml:space="preserve">Description: </w:t>
            </w:r>
            <w:r w:rsidR="00582F88" w:rsidRPr="00582F88">
              <w:rPr>
                <w:color w:val="0000FF"/>
                <w:rPrChange w:id="1740" w:author="Prachi Sharma" w:date="2011-05-20T16:30:00Z">
                  <w:rPr>
                    <w:rFonts w:ascii="Courier" w:hAnsi="Courier"/>
                  </w:rPr>
                </w:rPrChange>
              </w:rPr>
              <w:t>The password used to authenticate the database user.</w:t>
            </w:r>
          </w:p>
          <w:p w:rsidR="008D33DB" w:rsidRDefault="00714A95">
            <w:pPr>
              <w:spacing w:line="240" w:lineRule="atLeast"/>
              <w:rPr>
                <w:color w:val="0000FF"/>
              </w:rPr>
              <w:pPrChange w:id="1741" w:author="Prachi Sharma" w:date="2011-05-20T16:30:00Z">
                <w:pPr>
                  <w:tabs>
                    <w:tab w:val="left" w:pos="360"/>
                  </w:tabs>
                </w:pPr>
              </w:pPrChange>
            </w:pPr>
            <w:r>
              <w:rPr>
                <w:color w:val="0000FF"/>
              </w:rPr>
              <w:lastRenderedPageBreak/>
              <w:t>Default Value:</w:t>
            </w:r>
            <w:r w:rsidR="00582F88" w:rsidRPr="00582F88">
              <w:rPr>
                <w:color w:val="0000FF"/>
                <w:rPrChange w:id="1742" w:author="Prachi Sharma" w:date="2011-05-20T16:30:00Z">
                  <w:rPr>
                    <w:rFonts w:ascii="Courier" w:hAnsi="Courier"/>
                  </w:rPr>
                </w:rPrChange>
              </w:rPr>
              <w:t>N/A</w:t>
            </w:r>
          </w:p>
          <w:p w:rsidR="008D33DB" w:rsidRDefault="00714A95">
            <w:pPr>
              <w:spacing w:line="240" w:lineRule="atLeast"/>
              <w:rPr>
                <w:color w:val="0000FF"/>
              </w:rPr>
              <w:pPrChange w:id="1743" w:author="Prachi Sharma" w:date="2011-05-20T16:30:00Z">
                <w:pPr>
                  <w:tabs>
                    <w:tab w:val="left" w:pos="360"/>
                  </w:tabs>
                </w:pPr>
              </w:pPrChange>
            </w:pPr>
            <w:r>
              <w:rPr>
                <w:color w:val="0000FF"/>
              </w:rPr>
              <w:t>Permissible Values:</w:t>
            </w:r>
            <w:r w:rsidR="00582F88" w:rsidRPr="00582F88">
              <w:rPr>
                <w:color w:val="0000FF"/>
                <w:rPrChange w:id="1744" w:author="Prachi Sharma" w:date="2011-05-20T16:30:00Z">
                  <w:rPr>
                    <w:rFonts w:ascii="Courier" w:hAnsi="Courier"/>
                  </w:rPr>
                </w:rPrChange>
              </w:rPr>
              <w:t xml:space="preserve"> N/A</w:t>
            </w:r>
          </w:p>
        </w:tc>
      </w:tr>
    </w:tbl>
    <w:p w:rsidR="00520F0A" w:rsidRDefault="00520F0A" w:rsidP="00D41662">
      <w:pPr>
        <w:tabs>
          <w:tab w:val="left" w:pos="360"/>
        </w:tabs>
        <w:rPr>
          <w:ins w:id="1745" w:author="Prachi Sharma" w:date="2011-05-17T17:59:00Z"/>
          <w:b/>
        </w:rPr>
      </w:pPr>
      <w:bookmarkStart w:id="1746" w:name="_Toc186452857"/>
    </w:p>
    <w:p w:rsidR="0089311C" w:rsidRDefault="0089311C" w:rsidP="00D41662">
      <w:pPr>
        <w:tabs>
          <w:tab w:val="left" w:pos="360"/>
        </w:tabs>
        <w:rPr>
          <w:ins w:id="1747" w:author="Prachi Sharma" w:date="2011-05-17T17:59:00Z"/>
          <w:b/>
        </w:rPr>
      </w:pPr>
      <w:ins w:id="1748" w:author="Prachi Sharma" w:date="2011-05-17T17:59:00Z">
        <w:r>
          <w:rPr>
            <w:b/>
          </w:rPr>
          <w:t>File: project.properties</w:t>
        </w:r>
      </w:ins>
    </w:p>
    <w:p w:rsidR="0089311C" w:rsidRDefault="0089311C" w:rsidP="00D41662">
      <w:pPr>
        <w:tabs>
          <w:tab w:val="left" w:pos="360"/>
        </w:tabs>
        <w:rPr>
          <w:ins w:id="1749" w:author="Prachi Sharma" w:date="2011-05-17T17:59:00Z"/>
          <w:b/>
        </w:rPr>
      </w:pPr>
    </w:p>
    <w:tbl>
      <w:tblPr>
        <w:tblW w:w="0" w:type="auto"/>
        <w:tblInd w:w="108" w:type="dxa"/>
        <w:tblLayout w:type="fixed"/>
        <w:tblCellMar>
          <w:left w:w="0" w:type="dxa"/>
          <w:right w:w="0" w:type="dxa"/>
        </w:tblCellMar>
        <w:tblLook w:val="0000" w:firstRow="0" w:lastRow="0" w:firstColumn="0" w:lastColumn="0" w:noHBand="0" w:noVBand="0"/>
      </w:tblPr>
      <w:tblGrid>
        <w:gridCol w:w="2954"/>
        <w:gridCol w:w="6408"/>
      </w:tblGrid>
      <w:tr w:rsidR="0089311C" w:rsidTr="00897EC9">
        <w:trPr>
          <w:tblHeader/>
          <w:ins w:id="1750" w:author="Prachi Sharma" w:date="2011-05-17T17:59:00Z"/>
        </w:trPr>
        <w:tc>
          <w:tcPr>
            <w:tcW w:w="295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89311C" w:rsidRPr="00372A53" w:rsidRDefault="0089311C" w:rsidP="00897EC9">
            <w:pPr>
              <w:pStyle w:val="Keyword"/>
              <w:jc w:val="center"/>
              <w:rPr>
                <w:ins w:id="1751" w:author="Prachi Sharma" w:date="2011-05-17T17:59:00Z"/>
                <w:rStyle w:val="courier0"/>
                <w:rFonts w:cs="Times New Roman"/>
                <w:b/>
                <w:bCs/>
                <w:color w:val="000000"/>
              </w:rPr>
            </w:pPr>
            <w:ins w:id="1752" w:author="Prachi Sharma" w:date="2011-05-17T17:59:00Z">
              <w:r w:rsidRPr="00372A53">
                <w:rPr>
                  <w:rFonts w:ascii="Calibri" w:hAnsi="Calibri" w:cs="Calibri"/>
                  <w:b/>
                  <w:bCs/>
                  <w:sz w:val="22"/>
                </w:rPr>
                <w:t>Property Name</w:t>
              </w:r>
            </w:ins>
          </w:p>
        </w:tc>
        <w:tc>
          <w:tcPr>
            <w:tcW w:w="640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89311C" w:rsidRPr="00372A53" w:rsidRDefault="0089311C" w:rsidP="00897EC9">
            <w:pPr>
              <w:pStyle w:val="Keyword"/>
              <w:jc w:val="center"/>
              <w:rPr>
                <w:ins w:id="1753" w:author="Prachi Sharma" w:date="2011-05-17T17:59:00Z"/>
                <w:rFonts w:ascii="Calibri" w:hAnsi="Calibri" w:cs="Calibri"/>
                <w:b/>
                <w:bCs/>
                <w:color w:val="0000FF"/>
                <w:sz w:val="22"/>
              </w:rPr>
            </w:pPr>
            <w:ins w:id="1754" w:author="Prachi Sharma" w:date="2011-05-17T17:59:00Z">
              <w:r w:rsidRPr="00372A53">
                <w:rPr>
                  <w:rFonts w:ascii="Calibri" w:hAnsi="Calibri" w:cs="Calibri"/>
                  <w:b/>
                  <w:bCs/>
                  <w:sz w:val="22"/>
                </w:rPr>
                <w:t>Description</w:t>
              </w:r>
            </w:ins>
          </w:p>
        </w:tc>
      </w:tr>
      <w:tr w:rsidR="0089311C" w:rsidTr="00897EC9">
        <w:trPr>
          <w:ins w:id="1755" w:author="Prachi Sharma" w:date="2011-05-17T17:59: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9311C" w:rsidRPr="00BF3557" w:rsidRDefault="00582F88" w:rsidP="00897EC9">
            <w:pPr>
              <w:pStyle w:val="Keyword"/>
              <w:rPr>
                <w:ins w:id="1756" w:author="Prachi Sharma" w:date="2011-05-17T17:59:00Z"/>
                <w:rStyle w:val="courier0"/>
                <w:color w:val="000000"/>
                <w:sz w:val="20"/>
                <w:szCs w:val="20"/>
              </w:rPr>
            </w:pPr>
            <w:ins w:id="1757" w:author="Prachi Sharma" w:date="2011-05-17T17:59:00Z">
              <w:r w:rsidRPr="00582F88">
                <w:rPr>
                  <w:rStyle w:val="courier0"/>
                  <w:color w:val="000000"/>
                  <w:sz w:val="20"/>
                  <w:szCs w:val="20"/>
                  <w:rPrChange w:id="1758" w:author="Prachi Sharma" w:date="2011-05-20T16:28:00Z">
                    <w:rPr>
                      <w:rStyle w:val="courier0"/>
                      <w:rFonts w:cs="Times New Roman"/>
                      <w:color w:val="000000"/>
                      <w:sz w:val="22"/>
                    </w:rPr>
                  </w:rPrChange>
                </w:rPr>
                <w:t>mysql.minimum.version</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89311C" w:rsidRPr="007422CF" w:rsidRDefault="0089311C" w:rsidP="00897EC9">
            <w:pPr>
              <w:spacing w:line="240" w:lineRule="atLeast"/>
              <w:ind w:left="660"/>
              <w:rPr>
                <w:ins w:id="1759" w:author="Prachi Sharma" w:date="2011-05-17T17:59:00Z"/>
                <w:color w:val="0000FF"/>
                <w:rPrChange w:id="1760" w:author="Prachi Sharma" w:date="2011-05-20T16:30:00Z">
                  <w:rPr>
                    <w:ins w:id="1761" w:author="Prachi Sharma" w:date="2011-05-17T17:59:00Z"/>
                    <w:rFonts w:ascii="Verdana" w:hAnsi="Verdana"/>
                    <w:sz w:val="17"/>
                    <w:szCs w:val="17"/>
                  </w:rPr>
                </w:rPrChange>
              </w:rPr>
            </w:pPr>
            <w:ins w:id="1762" w:author="Prachi Sharma" w:date="2011-05-17T17:59:00Z">
              <w:r>
                <w:rPr>
                  <w:color w:val="0000FF"/>
                </w:rPr>
                <w:t xml:space="preserve">Description:  </w:t>
              </w:r>
              <w:r w:rsidR="00582F88" w:rsidRPr="00582F88">
                <w:rPr>
                  <w:color w:val="0000FF"/>
                  <w:rPrChange w:id="1763" w:author="Prachi Sharma" w:date="2011-05-20T16:30:00Z">
                    <w:rPr>
                      <w:rFonts w:ascii="Courier" w:hAnsi="Courier"/>
                    </w:rPr>
                  </w:rPrChange>
                </w:rPr>
                <w:t xml:space="preserve">This property should be set to the version of MySQL installed on the deployment machine. </w:t>
              </w:r>
            </w:ins>
          </w:p>
          <w:p w:rsidR="008D33DB" w:rsidRDefault="0089311C">
            <w:pPr>
              <w:spacing w:line="240" w:lineRule="atLeast"/>
              <w:rPr>
                <w:ins w:id="1764" w:author="Prachi Sharma" w:date="2011-05-17T17:59:00Z"/>
                <w:color w:val="0000FF"/>
              </w:rPr>
              <w:pPrChange w:id="1765" w:author="Prachi Sharma" w:date="2011-05-20T16:30:00Z">
                <w:pPr/>
              </w:pPrChange>
            </w:pPr>
            <w:ins w:id="1766" w:author="Prachi Sharma" w:date="2011-05-17T17:59:00Z">
              <w:r>
                <w:rPr>
                  <w:color w:val="0000FF"/>
                </w:rPr>
                <w:t xml:space="preserve">Default Value: </w:t>
              </w:r>
              <w:r w:rsidR="00582F88" w:rsidRPr="00582F88">
                <w:rPr>
                  <w:color w:val="0000FF"/>
                  <w:rPrChange w:id="1767" w:author="Prachi Sharma" w:date="2011-05-20T16:30:00Z">
                    <w:rPr>
                      <w:rFonts w:ascii="Courier" w:hAnsi="Courier"/>
                    </w:rPr>
                  </w:rPrChange>
                </w:rPr>
                <w:t>REPLACE_VALUE</w:t>
              </w:r>
            </w:ins>
          </w:p>
          <w:p w:rsidR="008D33DB" w:rsidRDefault="0089311C">
            <w:pPr>
              <w:spacing w:line="240" w:lineRule="atLeast"/>
              <w:rPr>
                <w:ins w:id="1768" w:author="Prachi Sharma" w:date="2011-05-17T17:59:00Z"/>
                <w:rFonts w:ascii="Courier New" w:hAnsi="Courier New" w:cs="Courier New"/>
                <w:sz w:val="20"/>
                <w:szCs w:val="20"/>
              </w:rPr>
              <w:pPrChange w:id="1769" w:author="Prachi Sharma" w:date="2011-05-20T16:30:00Z">
                <w:pPr/>
              </w:pPrChange>
            </w:pPr>
            <w:ins w:id="1770" w:author="Prachi Sharma" w:date="2011-05-17T17:59:00Z">
              <w:r>
                <w:rPr>
                  <w:color w:val="0000FF"/>
                </w:rPr>
                <w:t>Permissible Values:</w:t>
              </w:r>
              <w:r w:rsidR="00582F88" w:rsidRPr="00582F88">
                <w:rPr>
                  <w:color w:val="0000FF"/>
                  <w:rPrChange w:id="1771" w:author="Prachi Sharma" w:date="2011-05-20T16:30:00Z">
                    <w:rPr>
                      <w:rFonts w:ascii="Courier" w:hAnsi="Courier"/>
                    </w:rPr>
                  </w:rPrChange>
                </w:rPr>
                <w:t xml:space="preserve"> N/A</w:t>
              </w:r>
            </w:ins>
          </w:p>
        </w:tc>
      </w:tr>
    </w:tbl>
    <w:p w:rsidR="0089311C" w:rsidRDefault="0089311C" w:rsidP="00D41662">
      <w:pPr>
        <w:tabs>
          <w:tab w:val="left" w:pos="360"/>
        </w:tabs>
        <w:rPr>
          <w:ins w:id="1772" w:author="Prachi Sharma" w:date="2011-05-17T18:05:00Z"/>
          <w:b/>
        </w:rPr>
      </w:pPr>
    </w:p>
    <w:p w:rsidR="00345BF5" w:rsidRDefault="00345BF5" w:rsidP="00D41662">
      <w:pPr>
        <w:tabs>
          <w:tab w:val="left" w:pos="360"/>
        </w:tabs>
        <w:rPr>
          <w:ins w:id="1773" w:author="Prachi Sharma" w:date="2011-05-17T18:05:00Z"/>
          <w:b/>
        </w:rPr>
      </w:pPr>
    </w:p>
    <w:p w:rsidR="008D33DB" w:rsidRDefault="00345BF5">
      <w:pPr>
        <w:pStyle w:val="Heading3"/>
        <w:rPr>
          <w:ins w:id="1774" w:author="Prachi Sharma" w:date="2011-05-17T18:05:00Z"/>
        </w:rPr>
        <w:pPrChange w:id="1775" w:author="Prachi Sharma" w:date="2011-05-17T18:05:00Z">
          <w:pPr>
            <w:tabs>
              <w:tab w:val="left" w:pos="360"/>
            </w:tabs>
          </w:pPr>
        </w:pPrChange>
      </w:pPr>
      <w:ins w:id="1776" w:author="Prachi Sharma" w:date="2011-05-17T18:05:00Z">
        <w:r>
          <w:t>Upgrade</w:t>
        </w:r>
      </w:ins>
    </w:p>
    <w:p w:rsidR="008D33DB" w:rsidRDefault="008D33DB">
      <w:pPr>
        <w:rPr>
          <w:ins w:id="1777" w:author="Prachi Sharma" w:date="2011-05-17T18:05:00Z"/>
        </w:rPr>
        <w:pPrChange w:id="1778" w:author="Prachi Sharma" w:date="2011-05-17T18:05:00Z">
          <w:pPr>
            <w:tabs>
              <w:tab w:val="left" w:pos="360"/>
            </w:tabs>
          </w:pPr>
        </w:pPrChange>
      </w:pPr>
    </w:p>
    <w:p w:rsidR="008D33DB" w:rsidRDefault="00345BF5">
      <w:pPr>
        <w:rPr>
          <w:ins w:id="1779" w:author="Prachi Sharma" w:date="2011-05-17T18:05:00Z"/>
        </w:rPr>
        <w:pPrChange w:id="1780" w:author="Prachi Sharma" w:date="2011-05-17T18:05:00Z">
          <w:pPr>
            <w:tabs>
              <w:tab w:val="left" w:pos="360"/>
            </w:tabs>
          </w:pPr>
        </w:pPrChange>
      </w:pPr>
      <w:ins w:id="1781" w:author="Prachi Sharma" w:date="2011-05-17T18:05:00Z">
        <w:r>
          <w:t>File:upgrade.properties</w:t>
        </w:r>
      </w:ins>
    </w:p>
    <w:p w:rsidR="00C43AE0" w:rsidRDefault="00C43AE0" w:rsidP="00C43AE0">
      <w:pPr>
        <w:tabs>
          <w:tab w:val="left" w:pos="360"/>
        </w:tabs>
        <w:rPr>
          <w:ins w:id="1782" w:author="Prachi Sharma" w:date="2011-05-17T18:06:00Z"/>
        </w:rPr>
      </w:pPr>
      <w:ins w:id="1783" w:author="Prachi Sharma" w:date="2011-05-17T18:05:00Z">
        <w:r>
          <w:rPr>
            <w:b/>
          </w:rPr>
          <w:t>Location:</w:t>
        </w:r>
        <w:r w:rsidRPr="00007052">
          <w:rPr>
            <w:rStyle w:val="KeywordChar"/>
            <w:sz w:val="20"/>
            <w:szCs w:val="20"/>
          </w:rPr>
          <w:t>CATISSUE_HOME</w:t>
        </w:r>
        <w:r>
          <w:t>The following table explains the parameters in this file, along with its default and permissible values.</w:t>
        </w:r>
      </w:ins>
    </w:p>
    <w:p w:rsidR="00BC0B4B" w:rsidRDefault="00BC0B4B" w:rsidP="00C43AE0">
      <w:pPr>
        <w:tabs>
          <w:tab w:val="left" w:pos="360"/>
        </w:tabs>
        <w:rPr>
          <w:ins w:id="1784" w:author="Prachi Sharma" w:date="2011-05-19T14:07:00Z"/>
        </w:rPr>
      </w:pPr>
    </w:p>
    <w:tbl>
      <w:tblPr>
        <w:tblW w:w="0" w:type="auto"/>
        <w:tblInd w:w="108" w:type="dxa"/>
        <w:tblLayout w:type="fixed"/>
        <w:tblCellMar>
          <w:left w:w="0" w:type="dxa"/>
          <w:right w:w="0" w:type="dxa"/>
        </w:tblCellMar>
        <w:tblLook w:val="0000" w:firstRow="0" w:lastRow="0" w:firstColumn="0" w:lastColumn="0" w:noHBand="0" w:noVBand="0"/>
      </w:tblPr>
      <w:tblGrid>
        <w:gridCol w:w="2954"/>
        <w:gridCol w:w="6408"/>
        <w:tblGridChange w:id="1785">
          <w:tblGrid>
            <w:gridCol w:w="108"/>
            <w:gridCol w:w="2846"/>
            <w:gridCol w:w="108"/>
            <w:gridCol w:w="6300"/>
            <w:gridCol w:w="108"/>
          </w:tblGrid>
        </w:tblGridChange>
      </w:tblGrid>
      <w:tr w:rsidR="005B6F05" w:rsidTr="00897EC9">
        <w:trPr>
          <w:tblHeader/>
          <w:ins w:id="1786" w:author="Prachi Sharma" w:date="2011-05-19T14:07:00Z"/>
        </w:trPr>
        <w:tc>
          <w:tcPr>
            <w:tcW w:w="295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5B6F05" w:rsidRPr="00372A53" w:rsidRDefault="005B6F05" w:rsidP="00897EC9">
            <w:pPr>
              <w:pStyle w:val="Keyword"/>
              <w:jc w:val="center"/>
              <w:rPr>
                <w:ins w:id="1787" w:author="Prachi Sharma" w:date="2011-05-19T14:07:00Z"/>
                <w:rStyle w:val="courier0"/>
                <w:rFonts w:cs="Times New Roman"/>
                <w:b/>
                <w:bCs/>
                <w:color w:val="000000"/>
              </w:rPr>
            </w:pPr>
            <w:ins w:id="1788" w:author="Prachi Sharma" w:date="2011-05-19T14:07:00Z">
              <w:r w:rsidRPr="00372A53">
                <w:rPr>
                  <w:rFonts w:ascii="Calibri" w:hAnsi="Calibri" w:cs="Calibri"/>
                  <w:b/>
                  <w:bCs/>
                  <w:sz w:val="22"/>
                </w:rPr>
                <w:t>Property Name</w:t>
              </w:r>
            </w:ins>
          </w:p>
        </w:tc>
        <w:tc>
          <w:tcPr>
            <w:tcW w:w="640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5B6F05" w:rsidRPr="00372A53" w:rsidRDefault="005B6F05" w:rsidP="00897EC9">
            <w:pPr>
              <w:pStyle w:val="Keyword"/>
              <w:jc w:val="center"/>
              <w:rPr>
                <w:ins w:id="1789" w:author="Prachi Sharma" w:date="2011-05-19T14:07:00Z"/>
                <w:rFonts w:ascii="Calibri" w:hAnsi="Calibri" w:cs="Calibri"/>
                <w:b/>
                <w:bCs/>
                <w:color w:val="0000FF"/>
                <w:sz w:val="22"/>
              </w:rPr>
            </w:pPr>
            <w:ins w:id="1790" w:author="Prachi Sharma" w:date="2011-05-19T14:07:00Z">
              <w:r w:rsidRPr="00372A53">
                <w:rPr>
                  <w:rFonts w:ascii="Calibri" w:hAnsi="Calibri" w:cs="Calibri"/>
                  <w:b/>
                  <w:bCs/>
                  <w:sz w:val="22"/>
                </w:rPr>
                <w:t>Description</w:t>
              </w:r>
            </w:ins>
          </w:p>
        </w:tc>
      </w:tr>
      <w:tr w:rsidR="005B6F05" w:rsidTr="00897EC9">
        <w:trPr>
          <w:ins w:id="1791" w:author="Prachi Sharma" w:date="2011-05-19T14:07: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6F05" w:rsidRPr="00BF3557" w:rsidRDefault="005B6F05" w:rsidP="00897EC9">
            <w:pPr>
              <w:pStyle w:val="Keyword"/>
              <w:rPr>
                <w:ins w:id="1792" w:author="Prachi Sharma" w:date="2011-05-19T14:07:00Z"/>
                <w:rStyle w:val="courier0"/>
                <w:color w:val="000000"/>
                <w:sz w:val="20"/>
                <w:szCs w:val="20"/>
              </w:rPr>
            </w:pPr>
            <w:ins w:id="1793" w:author="Prachi Sharma" w:date="2011-05-19T14:07:00Z">
              <w:r w:rsidRPr="00744504">
                <w:rPr>
                  <w:rStyle w:val="courier0"/>
                  <w:color w:val="000000"/>
                  <w:sz w:val="20"/>
                  <w:szCs w:val="20"/>
                </w:rPr>
                <w:t>application.base.path</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B6F05" w:rsidRPr="008B5952" w:rsidRDefault="005B6F05" w:rsidP="00897EC9">
            <w:pPr>
              <w:spacing w:line="240" w:lineRule="atLeast"/>
              <w:rPr>
                <w:ins w:id="1794" w:author="Prachi Sharma" w:date="2011-05-19T14:07:00Z"/>
                <w:rFonts w:ascii="Verdana" w:hAnsi="Verdana"/>
                <w:sz w:val="17"/>
                <w:szCs w:val="17"/>
              </w:rPr>
            </w:pPr>
            <w:ins w:id="1795" w:author="Prachi Sharma" w:date="2011-05-19T14:07:00Z">
              <w:r>
                <w:rPr>
                  <w:color w:val="0000FF"/>
                </w:rPr>
                <w:t xml:space="preserve">Description:  </w:t>
              </w:r>
              <w:r>
                <w:t xml:space="preserve">This property should be set to the path where your application server is residing on the machine. </w:t>
              </w:r>
            </w:ins>
          </w:p>
          <w:p w:rsidR="005B6F05" w:rsidRDefault="005B6F05" w:rsidP="00897EC9">
            <w:pPr>
              <w:rPr>
                <w:ins w:id="1796" w:author="Prachi Sharma" w:date="2011-05-19T14:07:00Z"/>
                <w:color w:val="0000FF"/>
              </w:rPr>
            </w:pPr>
            <w:ins w:id="1797" w:author="Prachi Sharma" w:date="2011-05-19T14:07:00Z">
              <w:r>
                <w:rPr>
                  <w:color w:val="0000FF"/>
                </w:rPr>
                <w:t xml:space="preserve">Default Value: </w:t>
              </w:r>
              <w:r>
                <w:t>REPLACE_VALUE</w:t>
              </w:r>
            </w:ins>
          </w:p>
          <w:p w:rsidR="005B6F05" w:rsidRDefault="005B6F05" w:rsidP="00897EC9">
            <w:pPr>
              <w:rPr>
                <w:ins w:id="1798" w:author="Prachi Sharma" w:date="2011-05-19T14:07:00Z"/>
              </w:rPr>
            </w:pPr>
            <w:ins w:id="1799" w:author="Prachi Sharma" w:date="2011-05-19T14:07:00Z">
              <w:r>
                <w:rPr>
                  <w:color w:val="0000FF"/>
                </w:rPr>
                <w:t>Permissible Values:</w:t>
              </w:r>
              <w:r>
                <w:t xml:space="preserve"> N/A</w:t>
              </w:r>
            </w:ins>
          </w:p>
          <w:p w:rsidR="005B6F05" w:rsidRDefault="005B6F05" w:rsidP="00897EC9">
            <w:pPr>
              <w:rPr>
                <w:ins w:id="1800" w:author="Prachi Sharma" w:date="2011-05-19T14:07:00Z"/>
              </w:rPr>
            </w:pPr>
            <w:ins w:id="1801" w:author="Prachi Sharma" w:date="2011-05-19T14:07:00Z">
              <w:r>
                <w:t>For example:</w:t>
              </w:r>
            </w:ins>
          </w:p>
          <w:p w:rsidR="005B6F05" w:rsidRDefault="005B6F05" w:rsidP="00897EC9">
            <w:pPr>
              <w:rPr>
                <w:ins w:id="1802" w:author="Prachi Sharma" w:date="2011-05-19T14:07:00Z"/>
                <w:rFonts w:ascii="Courier New" w:hAnsi="Courier New" w:cs="Courier New"/>
                <w:sz w:val="20"/>
                <w:szCs w:val="20"/>
              </w:rPr>
            </w:pPr>
            <w:ins w:id="1803" w:author="Prachi Sharma" w:date="2011-05-19T14:07:00Z">
              <w:r>
                <w:rPr>
                  <w:rStyle w:val="courier0"/>
                  <w:color w:val="000000"/>
                  <w:sz w:val="20"/>
                  <w:szCs w:val="20"/>
                </w:rPr>
                <w:t>application.base.path</w:t>
              </w:r>
              <w:r>
                <w:rPr>
                  <w:rFonts w:ascii="Courier New" w:hAnsi="Courier New" w:cs="Courier New"/>
                  <w:sz w:val="20"/>
                  <w:szCs w:val="20"/>
                </w:rPr>
                <w:t>=/user/local/jboss</w:t>
              </w:r>
            </w:ins>
          </w:p>
          <w:p w:rsidR="005B6F05" w:rsidRDefault="005B6F05" w:rsidP="00897EC9">
            <w:pPr>
              <w:rPr>
                <w:ins w:id="1804" w:author="Prachi Sharma" w:date="2011-05-19T14:07:00Z"/>
                <w:rFonts w:ascii="Courier New" w:hAnsi="Courier New" w:cs="Courier New"/>
                <w:sz w:val="20"/>
                <w:szCs w:val="20"/>
              </w:rPr>
            </w:pPr>
          </w:p>
          <w:p w:rsidR="005B6F05" w:rsidRDefault="005B6F05" w:rsidP="00897EC9">
            <w:pPr>
              <w:rPr>
                <w:ins w:id="1805" w:author="Prachi Sharma" w:date="2011-05-19T14:07:00Z"/>
              </w:rPr>
            </w:pPr>
            <w:ins w:id="1806" w:author="Prachi Sharma" w:date="2011-05-19T14:07:00Z">
              <w:r>
                <w:rPr>
                  <w:b/>
                  <w:bCs/>
                </w:rPr>
                <w:t>Note:</w:t>
              </w:r>
              <w:r>
                <w:t xml:space="preserve"> The path must be separated by </w:t>
              </w:r>
              <w:r>
                <w:rPr>
                  <w:rFonts w:ascii="Courier New" w:hAnsi="Courier New" w:cs="Courier New"/>
                </w:rPr>
                <w:t>‘</w:t>
              </w:r>
              <w:r w:rsidRPr="00FA5A17">
                <w:rPr>
                  <w:rFonts w:ascii="Courier New" w:hAnsi="Courier New" w:cs="Courier New"/>
                  <w:sz w:val="20"/>
                  <w:szCs w:val="20"/>
                </w:rPr>
                <w:t>/</w:t>
              </w:r>
              <w:r>
                <w:rPr>
                  <w:rFonts w:ascii="Courier New" w:hAnsi="Courier New" w:cs="Courier New"/>
                </w:rPr>
                <w:t>’</w:t>
              </w:r>
              <w:r>
                <w:t xml:space="preserve"> and not </w:t>
              </w:r>
              <w:r>
                <w:rPr>
                  <w:rFonts w:ascii="Courier New" w:hAnsi="Courier New" w:cs="Courier New"/>
                </w:rPr>
                <w:t>‘</w:t>
              </w:r>
              <w:r w:rsidRPr="00FA5A17">
                <w:rPr>
                  <w:rFonts w:ascii="Courier New" w:hAnsi="Courier New" w:cs="Courier New"/>
                  <w:sz w:val="20"/>
                  <w:szCs w:val="20"/>
                </w:rPr>
                <w:t>\</w:t>
              </w:r>
              <w:r>
                <w:rPr>
                  <w:rFonts w:ascii="Courier New" w:hAnsi="Courier New" w:cs="Courier New"/>
                </w:rPr>
                <w:t>’</w:t>
              </w:r>
            </w:ins>
          </w:p>
          <w:p w:rsidR="005B6F05" w:rsidRPr="00CB5A60" w:rsidRDefault="005B6F05" w:rsidP="00897EC9">
            <w:pPr>
              <w:rPr>
                <w:ins w:id="1807" w:author="Prachi Sharma" w:date="2011-05-19T14:07:00Z"/>
                <w:rFonts w:ascii="Courier New" w:hAnsi="Courier New" w:cs="Courier New"/>
                <w:sz w:val="20"/>
                <w:szCs w:val="20"/>
              </w:rPr>
            </w:pPr>
          </w:p>
        </w:tc>
      </w:tr>
      <w:tr w:rsidR="005B6F05" w:rsidTr="00897EC9">
        <w:trPr>
          <w:ins w:id="1808" w:author="Prachi Sharma" w:date="2011-05-19T14:07: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6F05" w:rsidRPr="00744504" w:rsidRDefault="005B6F05" w:rsidP="00897EC9">
            <w:pPr>
              <w:pStyle w:val="Keyword"/>
              <w:rPr>
                <w:ins w:id="1809" w:author="Prachi Sharma" w:date="2011-05-19T14:07:00Z"/>
                <w:rStyle w:val="courier0"/>
                <w:color w:val="000000"/>
                <w:sz w:val="20"/>
                <w:szCs w:val="20"/>
              </w:rPr>
            </w:pPr>
            <w:ins w:id="1810" w:author="Prachi Sharma" w:date="2011-05-19T14:07:00Z">
              <w:r w:rsidRPr="00744504">
                <w:rPr>
                  <w:rStyle w:val="courier0"/>
                  <w:color w:val="000000"/>
                  <w:sz w:val="20"/>
                  <w:szCs w:val="20"/>
                </w:rPr>
                <w:t>jboss.home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B6F05" w:rsidRPr="008B5952" w:rsidRDefault="005B6F05" w:rsidP="00897EC9">
            <w:pPr>
              <w:spacing w:line="240" w:lineRule="atLeast"/>
              <w:rPr>
                <w:ins w:id="1811" w:author="Prachi Sharma" w:date="2011-05-19T14:07:00Z"/>
                <w:rFonts w:ascii="Verdana" w:hAnsi="Verdana"/>
                <w:sz w:val="17"/>
                <w:szCs w:val="17"/>
              </w:rPr>
            </w:pPr>
            <w:ins w:id="1812" w:author="Prachi Sharma" w:date="2011-05-19T14:07:00Z">
              <w:r>
                <w:rPr>
                  <w:color w:val="0000FF"/>
                </w:rPr>
                <w:t xml:space="preserve">Description:  </w:t>
              </w:r>
              <w:r>
                <w:t xml:space="preserve">This property should be set to the home of your application server. </w:t>
              </w:r>
            </w:ins>
          </w:p>
          <w:p w:rsidR="005B6F05" w:rsidRDefault="005B6F05" w:rsidP="00897EC9">
            <w:pPr>
              <w:rPr>
                <w:ins w:id="1813" w:author="Prachi Sharma" w:date="2011-05-19T14:07:00Z"/>
                <w:color w:val="0000FF"/>
              </w:rPr>
            </w:pPr>
            <w:ins w:id="1814" w:author="Prachi Sharma" w:date="2011-05-19T14:07:00Z">
              <w:r>
                <w:rPr>
                  <w:color w:val="0000FF"/>
                </w:rPr>
                <w:t xml:space="preserve">Default Value: </w:t>
              </w:r>
              <w:r>
                <w:t>REPLACE_VALUE</w:t>
              </w:r>
            </w:ins>
          </w:p>
          <w:p w:rsidR="005B6F05" w:rsidRDefault="005B6F05" w:rsidP="00897EC9">
            <w:pPr>
              <w:rPr>
                <w:ins w:id="1815" w:author="Prachi Sharma" w:date="2011-05-19T14:07:00Z"/>
              </w:rPr>
            </w:pPr>
            <w:ins w:id="1816" w:author="Prachi Sharma" w:date="2011-05-19T14:07:00Z">
              <w:r>
                <w:rPr>
                  <w:color w:val="0000FF"/>
                </w:rPr>
                <w:t>Permissible Values:</w:t>
              </w:r>
              <w:r>
                <w:t xml:space="preserve"> N/A</w:t>
              </w:r>
            </w:ins>
          </w:p>
          <w:p w:rsidR="005B6F05" w:rsidRDefault="005B6F05" w:rsidP="00897EC9">
            <w:pPr>
              <w:rPr>
                <w:ins w:id="1817" w:author="Prachi Sharma" w:date="2011-05-19T14:07:00Z"/>
              </w:rPr>
            </w:pPr>
            <w:ins w:id="1818" w:author="Prachi Sharma" w:date="2011-05-19T14:07:00Z">
              <w:r>
                <w:t>For example:</w:t>
              </w:r>
            </w:ins>
          </w:p>
          <w:p w:rsidR="005B6F05" w:rsidRDefault="005B6F05" w:rsidP="00897EC9">
            <w:pPr>
              <w:rPr>
                <w:ins w:id="1819" w:author="Prachi Sharma" w:date="2011-05-19T14:07:00Z"/>
                <w:rFonts w:ascii="Courier New" w:hAnsi="Courier New" w:cs="Courier New"/>
                <w:sz w:val="20"/>
                <w:szCs w:val="20"/>
              </w:rPr>
            </w:pPr>
            <w:ins w:id="1820" w:author="Prachi Sharma" w:date="2011-05-19T14:07:00Z">
              <w:r w:rsidRPr="00744504">
                <w:rPr>
                  <w:rStyle w:val="courier0"/>
                  <w:color w:val="000000"/>
                  <w:sz w:val="20"/>
                  <w:szCs w:val="20"/>
                </w:rPr>
                <w:t xml:space="preserve">application.base.path </w:t>
              </w:r>
              <w:del w:id="1821" w:author="Prachi" w:date="2011-05-22T10:20:00Z">
                <w:r w:rsidDel="00012F7C">
                  <w:rPr>
                    <w:rFonts w:ascii="Courier New" w:hAnsi="Courier New" w:cs="Courier New"/>
                    <w:sz w:val="20"/>
                    <w:szCs w:val="20"/>
                  </w:rPr>
                  <w:delText>=</w:delText>
                </w:r>
              </w:del>
              <w:r>
                <w:rPr>
                  <w:rFonts w:ascii="Courier New" w:hAnsi="Courier New" w:cs="Courier New"/>
                  <w:sz w:val="20"/>
                  <w:szCs w:val="20"/>
                </w:rPr>
                <w:t>=/user/local/jboss/</w:t>
              </w:r>
              <w:r w:rsidRPr="00744504">
                <w:rPr>
                  <w:rFonts w:ascii="Courier New" w:hAnsi="Courier New" w:cs="Courier New"/>
                  <w:sz w:val="20"/>
                  <w:szCs w:val="20"/>
                </w:rPr>
                <w:t>jboss-</w:t>
              </w:r>
              <w:r>
                <w:rPr>
                  <w:rFonts w:ascii="Courier New" w:hAnsi="Courier New" w:cs="Courier New"/>
                  <w:sz w:val="20"/>
                  <w:szCs w:val="20"/>
                </w:rPr>
                <w:t>5</w:t>
              </w:r>
              <w:r w:rsidRPr="00744504">
                <w:rPr>
                  <w:rFonts w:ascii="Courier New" w:hAnsi="Courier New" w:cs="Courier New"/>
                  <w:sz w:val="20"/>
                  <w:szCs w:val="20"/>
                </w:rPr>
                <w:t>.</w:t>
              </w:r>
              <w:r>
                <w:rPr>
                  <w:rFonts w:ascii="Courier New" w:hAnsi="Courier New" w:cs="Courier New"/>
                  <w:sz w:val="20"/>
                  <w:szCs w:val="20"/>
                </w:rPr>
                <w:t>1</w:t>
              </w:r>
              <w:r w:rsidRPr="00744504">
                <w:rPr>
                  <w:rFonts w:ascii="Courier New" w:hAnsi="Courier New" w:cs="Courier New"/>
                  <w:sz w:val="20"/>
                  <w:szCs w:val="20"/>
                </w:rPr>
                <w:t>.</w:t>
              </w:r>
              <w:r>
                <w:rPr>
                  <w:rFonts w:ascii="Courier New" w:hAnsi="Courier New" w:cs="Courier New"/>
                  <w:sz w:val="20"/>
                  <w:szCs w:val="20"/>
                </w:rPr>
                <w:t>0</w:t>
              </w:r>
              <w:r w:rsidRPr="00744504">
                <w:rPr>
                  <w:rFonts w:ascii="Courier New" w:hAnsi="Courier New" w:cs="Courier New"/>
                  <w:sz w:val="20"/>
                  <w:szCs w:val="20"/>
                </w:rPr>
                <w:t>.GA</w:t>
              </w:r>
            </w:ins>
          </w:p>
          <w:p w:rsidR="005B6F05" w:rsidRDefault="005B6F05" w:rsidP="00897EC9">
            <w:pPr>
              <w:spacing w:line="240" w:lineRule="atLeast"/>
              <w:rPr>
                <w:ins w:id="1822" w:author="Prachi Sharma" w:date="2011-05-19T14:07:00Z"/>
                <w:color w:val="0000FF"/>
              </w:rPr>
            </w:pPr>
          </w:p>
        </w:tc>
      </w:tr>
      <w:tr w:rsidR="004B20E2" w:rsidTr="00897EC9">
        <w:trPr>
          <w:ins w:id="1823" w:author="Prachi" w:date="2011-05-22T10:24: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44504" w:rsidRDefault="004B20E2" w:rsidP="00897EC9">
            <w:pPr>
              <w:pStyle w:val="Keyword"/>
              <w:rPr>
                <w:ins w:id="1824" w:author="Prachi" w:date="2011-05-22T10:24:00Z"/>
                <w:rStyle w:val="courier0"/>
                <w:color w:val="000000"/>
                <w:sz w:val="20"/>
                <w:szCs w:val="20"/>
              </w:rPr>
            </w:pPr>
            <w:ins w:id="1825" w:author="Prachi" w:date="2011-05-22T10:26:00Z">
              <w:r w:rsidRPr="00582F88">
                <w:rPr>
                  <w:rStyle w:val="courier0"/>
                  <w:color w:val="000000"/>
                </w:rPr>
                <w:t>database.type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26" w:author="Prachi" w:date="2011-05-22T10:26:00Z"/>
                <w:color w:val="0000FF"/>
              </w:rPr>
            </w:pPr>
            <w:ins w:id="1827" w:author="Prachi" w:date="2011-05-22T10:26:00Z">
              <w:r>
                <w:rPr>
                  <w:color w:val="0000FF"/>
                </w:rPr>
                <w:t>Description</w:t>
              </w:r>
              <w:r w:rsidRPr="00AB6278">
                <w:rPr>
                  <w:color w:val="0000FF"/>
                </w:rPr>
                <w:t xml:space="preserve">: </w:t>
              </w:r>
              <w:r w:rsidRPr="00582F88">
                <w:rPr>
                  <w:color w:val="0000FF"/>
                </w:rPr>
                <w:t>The database type used in the application.</w:t>
              </w:r>
            </w:ins>
          </w:p>
          <w:p w:rsidR="004B20E2" w:rsidRDefault="004B20E2" w:rsidP="008D33DB">
            <w:pPr>
              <w:spacing w:line="240" w:lineRule="atLeast"/>
              <w:rPr>
                <w:ins w:id="1828" w:author="Prachi" w:date="2011-05-22T10:26:00Z"/>
                <w:color w:val="0000FF"/>
              </w:rPr>
            </w:pPr>
            <w:ins w:id="1829" w:author="Prachi" w:date="2011-05-22T10:26:00Z">
              <w:r>
                <w:rPr>
                  <w:color w:val="0000FF"/>
                </w:rPr>
                <w:t xml:space="preserve">Default Value: </w:t>
              </w:r>
              <w:r w:rsidRPr="00582F88">
                <w:rPr>
                  <w:color w:val="0000FF"/>
                </w:rPr>
                <w:t>N/A</w:t>
              </w:r>
            </w:ins>
          </w:p>
          <w:p w:rsidR="004B20E2" w:rsidRDefault="004B20E2" w:rsidP="000E6F3B">
            <w:pPr>
              <w:spacing w:line="240" w:lineRule="atLeast"/>
              <w:rPr>
                <w:ins w:id="1830" w:author="Prachi" w:date="2011-05-22T10:24:00Z"/>
                <w:color w:val="0000FF"/>
              </w:rPr>
            </w:pPr>
            <w:ins w:id="1831" w:author="Prachi" w:date="2011-05-22T10:26:00Z">
              <w:r>
                <w:rPr>
                  <w:color w:val="0000FF"/>
                </w:rPr>
                <w:lastRenderedPageBreak/>
                <w:t xml:space="preserve">Permissible Values: : </w:t>
              </w:r>
              <w:r w:rsidRPr="00582F88">
                <w:rPr>
                  <w:color w:val="0000FF"/>
                </w:rPr>
                <w:t>ORACLE or MYSQL</w:t>
              </w:r>
            </w:ins>
          </w:p>
        </w:tc>
      </w:tr>
      <w:tr w:rsidR="004B20E2" w:rsidTr="00897EC9">
        <w:trPr>
          <w:ins w:id="1832"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97EC9">
            <w:pPr>
              <w:pStyle w:val="Keyword"/>
              <w:rPr>
                <w:ins w:id="1833" w:author="Prachi" w:date="2011-05-22T10:26:00Z"/>
                <w:rStyle w:val="courier0"/>
                <w:color w:val="000000"/>
              </w:rPr>
            </w:pPr>
            <w:ins w:id="1834" w:author="Prachi" w:date="2011-05-22T10:26:00Z">
              <w:r w:rsidRPr="00582F88">
                <w:rPr>
                  <w:rStyle w:val="courier0"/>
                  <w:color w:val="000000"/>
                </w:rPr>
                <w:lastRenderedPageBreak/>
                <w:t>database.server</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35" w:author="Prachi" w:date="2011-05-22T10:26:00Z"/>
                <w:color w:val="0000FF"/>
              </w:rPr>
            </w:pPr>
            <w:ins w:id="1836" w:author="Prachi" w:date="2011-05-22T10:26:00Z">
              <w:r>
                <w:rPr>
                  <w:color w:val="0000FF"/>
                </w:rPr>
                <w:t>Description</w:t>
              </w:r>
              <w:r w:rsidRPr="00AB6278">
                <w:rPr>
                  <w:color w:val="0000FF"/>
                </w:rPr>
                <w:t xml:space="preserve">: </w:t>
              </w:r>
              <w:r w:rsidRPr="00C909A0">
                <w:rPr>
                  <w:color w:val="0000FF"/>
                </w:rPr>
                <w:t>The hostname</w:t>
              </w:r>
              <w:r>
                <w:rPr>
                  <w:color w:val="0000FF"/>
                </w:rPr>
                <w:t xml:space="preserve"> or IP</w:t>
              </w:r>
              <w:r w:rsidRPr="00C909A0">
                <w:rPr>
                  <w:color w:val="0000FF"/>
                </w:rPr>
                <w:t xml:space="preserve"> where the database resides.</w:t>
              </w:r>
            </w:ins>
          </w:p>
          <w:p w:rsidR="004B20E2" w:rsidRDefault="004B20E2" w:rsidP="008D33DB">
            <w:pPr>
              <w:spacing w:line="240" w:lineRule="atLeast"/>
              <w:rPr>
                <w:ins w:id="1837" w:author="Prachi" w:date="2011-05-22T10:26:00Z"/>
                <w:color w:val="0000FF"/>
              </w:rPr>
            </w:pPr>
            <w:ins w:id="1838"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1839" w:author="Prachi" w:date="2011-05-22T10:26:00Z"/>
                <w:color w:val="0000FF"/>
              </w:rPr>
            </w:pPr>
            <w:ins w:id="1840" w:author="Prachi" w:date="2011-05-22T10:26:00Z">
              <w:r>
                <w:rPr>
                  <w:color w:val="0000FF"/>
                </w:rPr>
                <w:t xml:space="preserve">Permissible Values: NA </w:t>
              </w:r>
            </w:ins>
          </w:p>
        </w:tc>
      </w:tr>
      <w:tr w:rsidR="004B20E2" w:rsidTr="00897EC9">
        <w:trPr>
          <w:ins w:id="1841"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97EC9">
            <w:pPr>
              <w:pStyle w:val="Keyword"/>
              <w:rPr>
                <w:ins w:id="1842" w:author="Prachi" w:date="2011-05-22T10:26:00Z"/>
                <w:rStyle w:val="courier0"/>
                <w:color w:val="000000"/>
              </w:rPr>
            </w:pPr>
            <w:ins w:id="1843" w:author="Prachi" w:date="2011-05-22T10:26:00Z">
              <w:r w:rsidRPr="00582F88">
                <w:rPr>
                  <w:rStyle w:val="courier0"/>
                  <w:color w:val="000000"/>
                </w:rPr>
                <w:t>database.port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44" w:author="Prachi" w:date="2011-05-22T10:26:00Z"/>
                <w:color w:val="0000FF"/>
              </w:rPr>
            </w:pPr>
            <w:ins w:id="1845" w:author="Prachi" w:date="2011-05-22T10:26:00Z">
              <w:r>
                <w:rPr>
                  <w:color w:val="0000FF"/>
                </w:rPr>
                <w:t xml:space="preserve">Description: </w:t>
              </w:r>
              <w:r w:rsidRPr="00582F88">
                <w:rPr>
                  <w:color w:val="0000FF"/>
                </w:rPr>
                <w:t>The port number to connect with the database server.</w:t>
              </w:r>
            </w:ins>
          </w:p>
          <w:p w:rsidR="004B20E2" w:rsidRDefault="004B20E2" w:rsidP="008D33DB">
            <w:pPr>
              <w:spacing w:line="240" w:lineRule="atLeast"/>
              <w:rPr>
                <w:ins w:id="1846" w:author="Prachi" w:date="2011-05-22T10:26:00Z"/>
                <w:color w:val="0000FF"/>
              </w:rPr>
            </w:pPr>
            <w:ins w:id="1847"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1848" w:author="Prachi" w:date="2011-05-22T10:26:00Z"/>
                <w:color w:val="0000FF"/>
              </w:rPr>
            </w:pPr>
            <w:ins w:id="1849" w:author="Prachi" w:date="2011-05-22T10:26:00Z">
              <w:r w:rsidRPr="004B17EF">
                <w:rPr>
                  <w:color w:val="0000FF"/>
                </w:rPr>
                <w:t xml:space="preserve">Default port for </w:t>
              </w:r>
              <w:r>
                <w:rPr>
                  <w:color w:val="0000FF"/>
                </w:rPr>
                <w:t>Oracle</w:t>
              </w:r>
              <w:r w:rsidRPr="00AB6278">
                <w:rPr>
                  <w:color w:val="0000FF"/>
                </w:rPr>
                <w:t xml:space="preserve">: </w:t>
              </w:r>
              <w:r w:rsidRPr="00582F88">
                <w:rPr>
                  <w:color w:val="0000FF"/>
                </w:rPr>
                <w:t>1521</w:t>
              </w:r>
            </w:ins>
          </w:p>
          <w:p w:rsidR="004B20E2" w:rsidRDefault="004B20E2" w:rsidP="008D33DB">
            <w:pPr>
              <w:spacing w:line="240" w:lineRule="atLeast"/>
              <w:rPr>
                <w:ins w:id="1850" w:author="Prachi" w:date="2011-05-22T10:26:00Z"/>
                <w:color w:val="0000FF"/>
              </w:rPr>
            </w:pPr>
            <w:ins w:id="1851" w:author="Prachi" w:date="2011-05-22T10:26:00Z">
              <w:r w:rsidRPr="004B17EF">
                <w:rPr>
                  <w:color w:val="0000FF"/>
                </w:rPr>
                <w:t xml:space="preserve">Default port for </w:t>
              </w:r>
              <w:r>
                <w:rPr>
                  <w:color w:val="0000FF"/>
                </w:rPr>
                <w:t>MySQL</w:t>
              </w:r>
              <w:r w:rsidRPr="00AB6278">
                <w:rPr>
                  <w:color w:val="0000FF"/>
                </w:rPr>
                <w:t xml:space="preserve">: </w:t>
              </w:r>
              <w:r w:rsidRPr="00582F88">
                <w:rPr>
                  <w:color w:val="0000FF"/>
                </w:rPr>
                <w:t>3306</w:t>
              </w:r>
            </w:ins>
          </w:p>
          <w:p w:rsidR="004B20E2" w:rsidRDefault="004B20E2" w:rsidP="008D33DB">
            <w:pPr>
              <w:spacing w:line="240" w:lineRule="atLeast"/>
              <w:rPr>
                <w:ins w:id="1852" w:author="Prachi" w:date="2011-05-22T10:26:00Z"/>
                <w:color w:val="0000FF"/>
              </w:rPr>
            </w:pPr>
            <w:ins w:id="1853" w:author="Prachi" w:date="2011-05-22T10:26:00Z">
              <w:r>
                <w:rPr>
                  <w:color w:val="0000FF"/>
                </w:rPr>
                <w:t>Permissible Values:</w:t>
              </w:r>
              <w:r w:rsidRPr="00582F88">
                <w:rPr>
                  <w:color w:val="0000FF"/>
                </w:rPr>
                <w:t>N/A</w:t>
              </w:r>
            </w:ins>
          </w:p>
        </w:tc>
      </w:tr>
      <w:tr w:rsidR="004B20E2" w:rsidTr="00897EC9">
        <w:trPr>
          <w:ins w:id="1854"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97EC9">
            <w:pPr>
              <w:pStyle w:val="Keyword"/>
              <w:rPr>
                <w:ins w:id="1855" w:author="Prachi" w:date="2011-05-22T10:26:00Z"/>
                <w:rStyle w:val="courier0"/>
                <w:color w:val="000000"/>
              </w:rPr>
            </w:pPr>
            <w:ins w:id="1856" w:author="Prachi" w:date="2011-05-22T10:26:00Z">
              <w:r w:rsidRPr="00582F88">
                <w:rPr>
                  <w:rStyle w:val="courier0"/>
                  <w:color w:val="000000"/>
                </w:rPr>
                <w:t>database.name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57" w:author="Prachi" w:date="2011-05-22T10:26:00Z"/>
                <w:color w:val="0000FF"/>
              </w:rPr>
            </w:pPr>
            <w:ins w:id="1858" w:author="Prachi" w:date="2011-05-22T10:26:00Z">
              <w:r>
                <w:rPr>
                  <w:color w:val="0000FF"/>
                </w:rPr>
                <w:t xml:space="preserve">Description: </w:t>
              </w:r>
              <w:r w:rsidRPr="00582F88">
                <w:rPr>
                  <w:color w:val="0000FF"/>
                </w:rPr>
                <w:t xml:space="preserve">The name of the database. Specify the same name that you have specified while creating the database. </w:t>
              </w:r>
            </w:ins>
          </w:p>
          <w:p w:rsidR="004B20E2" w:rsidRDefault="004B20E2" w:rsidP="008D33DB">
            <w:pPr>
              <w:spacing w:line="240" w:lineRule="atLeast"/>
              <w:rPr>
                <w:ins w:id="1859" w:author="Prachi" w:date="2011-05-22T10:26:00Z"/>
                <w:color w:val="0000FF"/>
              </w:rPr>
            </w:pPr>
            <w:ins w:id="1860" w:author="Prachi" w:date="2011-05-22T10:26:00Z">
              <w:r>
                <w:rPr>
                  <w:color w:val="0000FF"/>
                </w:rPr>
                <w:t xml:space="preserve">Default Value: </w:t>
              </w:r>
              <w:r w:rsidRPr="00582F88">
                <w:rPr>
                  <w:color w:val="0000FF"/>
                </w:rPr>
                <w:t>None</w:t>
              </w:r>
            </w:ins>
          </w:p>
          <w:p w:rsidR="004B20E2" w:rsidRDefault="004B20E2" w:rsidP="008D33DB">
            <w:pPr>
              <w:spacing w:line="240" w:lineRule="atLeast"/>
              <w:rPr>
                <w:ins w:id="1861" w:author="Prachi" w:date="2011-05-22T10:26:00Z"/>
                <w:color w:val="0000FF"/>
              </w:rPr>
            </w:pPr>
            <w:ins w:id="1862" w:author="Prachi" w:date="2011-05-22T10:26:00Z">
              <w:r>
                <w:rPr>
                  <w:color w:val="0000FF"/>
                </w:rPr>
                <w:t>Permissible Values:</w:t>
              </w:r>
              <w:r w:rsidRPr="00582F88">
                <w:rPr>
                  <w:color w:val="0000FF"/>
                </w:rPr>
                <w:t>N/A</w:t>
              </w:r>
            </w:ins>
          </w:p>
        </w:tc>
      </w:tr>
      <w:tr w:rsidR="004B20E2" w:rsidTr="00897EC9">
        <w:trPr>
          <w:ins w:id="1863"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E30F0D" w:rsidRDefault="004B20E2" w:rsidP="008D33DB">
            <w:pPr>
              <w:pStyle w:val="Keyword"/>
              <w:rPr>
                <w:ins w:id="1864" w:author="Prachi" w:date="2011-05-22T10:26:00Z"/>
                <w:rStyle w:val="courier0"/>
                <w:color w:val="000000"/>
                <w:sz w:val="20"/>
                <w:szCs w:val="20"/>
              </w:rPr>
            </w:pPr>
            <w:ins w:id="1865" w:author="Prachi" w:date="2011-05-22T10:26:00Z">
              <w:r>
                <w:rPr>
                  <w:rStyle w:val="courier0"/>
                  <w:color w:val="000000"/>
                  <w:sz w:val="20"/>
                  <w:szCs w:val="20"/>
                </w:rPr>
                <w:t>database.user</w:t>
              </w:r>
            </w:ins>
          </w:p>
          <w:p w:rsidR="004B20E2" w:rsidRPr="00582F88" w:rsidRDefault="004B20E2" w:rsidP="00897EC9">
            <w:pPr>
              <w:pStyle w:val="Keyword"/>
              <w:rPr>
                <w:ins w:id="1866" w:author="Prachi" w:date="2011-05-22T10:26:00Z"/>
                <w:rStyle w:val="courier0"/>
                <w:color w:val="000000"/>
              </w:rPr>
            </w:pPr>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67" w:author="Prachi" w:date="2011-05-22T10:26:00Z"/>
                <w:color w:val="0000FF"/>
              </w:rPr>
            </w:pPr>
            <w:ins w:id="1868" w:author="Prachi" w:date="2011-05-22T10:26:00Z">
              <w:r>
                <w:rPr>
                  <w:color w:val="0000FF"/>
                </w:rPr>
                <w:t xml:space="preserve">Description: </w:t>
              </w:r>
              <w:r w:rsidRPr="00582F88">
                <w:rPr>
                  <w:color w:val="0000FF"/>
                </w:rPr>
                <w:t>The user the application uses to connect to the database.</w:t>
              </w:r>
            </w:ins>
          </w:p>
          <w:p w:rsidR="004B20E2" w:rsidRDefault="004B20E2" w:rsidP="008D33DB">
            <w:pPr>
              <w:spacing w:line="240" w:lineRule="atLeast"/>
              <w:rPr>
                <w:ins w:id="1869" w:author="Prachi" w:date="2011-05-22T10:26:00Z"/>
                <w:color w:val="0000FF"/>
              </w:rPr>
            </w:pPr>
            <w:ins w:id="1870" w:author="Prachi" w:date="2011-05-22T10:26:00Z">
              <w:r>
                <w:rPr>
                  <w:color w:val="0000FF"/>
                </w:rPr>
                <w:t xml:space="preserve">Default Value: </w:t>
              </w:r>
              <w:r w:rsidRPr="00582F88">
                <w:rPr>
                  <w:color w:val="0000FF"/>
                </w:rPr>
                <w:t>None</w:t>
              </w:r>
            </w:ins>
          </w:p>
          <w:p w:rsidR="004B20E2" w:rsidRDefault="004B20E2" w:rsidP="008D33DB">
            <w:pPr>
              <w:spacing w:line="240" w:lineRule="atLeast"/>
              <w:rPr>
                <w:ins w:id="1871" w:author="Prachi" w:date="2011-05-22T10:26:00Z"/>
                <w:color w:val="0000FF"/>
              </w:rPr>
            </w:pPr>
            <w:ins w:id="1872" w:author="Prachi" w:date="2011-05-22T10:26:00Z">
              <w:r>
                <w:rPr>
                  <w:color w:val="0000FF"/>
                </w:rPr>
                <w:t>Permissible Values:</w:t>
              </w:r>
              <w:r w:rsidRPr="00582F88">
                <w:rPr>
                  <w:color w:val="0000FF"/>
                </w:rPr>
                <w:t>N/A</w:t>
              </w:r>
            </w:ins>
          </w:p>
        </w:tc>
      </w:tr>
      <w:tr w:rsidR="004B20E2" w:rsidTr="00897EC9">
        <w:trPr>
          <w:ins w:id="1873"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Default="004B20E2" w:rsidP="008D33DB">
            <w:pPr>
              <w:pStyle w:val="Keyword"/>
              <w:rPr>
                <w:ins w:id="1874" w:author="Prachi" w:date="2011-05-22T10:26:00Z"/>
                <w:rStyle w:val="courier0"/>
                <w:color w:val="000000"/>
                <w:sz w:val="20"/>
                <w:szCs w:val="20"/>
              </w:rPr>
            </w:pPr>
            <w:ins w:id="1875" w:author="Prachi" w:date="2011-05-22T10:26:00Z">
              <w:r w:rsidRPr="00DE5DEB">
                <w:rPr>
                  <w:rStyle w:val="courier0"/>
                  <w:color w:val="000000"/>
                  <w:sz w:val="20"/>
                  <w:szCs w:val="20"/>
                </w:rPr>
                <w:t>database.password</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76" w:author="Prachi" w:date="2011-05-22T10:26:00Z"/>
                <w:color w:val="0000FF"/>
              </w:rPr>
            </w:pPr>
            <w:ins w:id="1877" w:author="Prachi" w:date="2011-05-22T10:26:00Z">
              <w:r>
                <w:rPr>
                  <w:color w:val="0000FF"/>
                </w:rPr>
                <w:t xml:space="preserve">Description: </w:t>
              </w:r>
              <w:r w:rsidRPr="00E30F0D">
                <w:rPr>
                  <w:color w:val="0000FF"/>
                </w:rPr>
                <w:t>The password used to authenticate the database user</w:t>
              </w:r>
              <w:r>
                <w:rPr>
                  <w:color w:val="0000FF"/>
                </w:rPr>
                <w:t xml:space="preserve"> specified in the above property</w:t>
              </w:r>
              <w:r w:rsidRPr="00E30F0D">
                <w:rPr>
                  <w:color w:val="0000FF"/>
                </w:rPr>
                <w:t>.</w:t>
              </w:r>
            </w:ins>
          </w:p>
          <w:p w:rsidR="004B20E2" w:rsidRDefault="004B20E2" w:rsidP="008D33DB">
            <w:pPr>
              <w:spacing w:line="240" w:lineRule="atLeast"/>
              <w:rPr>
                <w:ins w:id="1878" w:author="Prachi" w:date="2011-05-22T10:26:00Z"/>
                <w:color w:val="0000FF"/>
              </w:rPr>
            </w:pPr>
            <w:ins w:id="1879" w:author="Prachi" w:date="2011-05-22T10:26:00Z">
              <w:r>
                <w:rPr>
                  <w:color w:val="0000FF"/>
                </w:rPr>
                <w:t xml:space="preserve">Default Value: </w:t>
              </w:r>
              <w:r w:rsidRPr="00E30F0D">
                <w:rPr>
                  <w:color w:val="0000FF"/>
                </w:rPr>
                <w:t>None</w:t>
              </w:r>
            </w:ins>
          </w:p>
          <w:p w:rsidR="004B20E2" w:rsidRDefault="004B20E2" w:rsidP="008D33DB">
            <w:pPr>
              <w:spacing w:line="240" w:lineRule="atLeast"/>
              <w:rPr>
                <w:ins w:id="1880" w:author="Prachi" w:date="2011-05-22T10:26:00Z"/>
                <w:color w:val="0000FF"/>
              </w:rPr>
            </w:pPr>
            <w:ins w:id="1881" w:author="Prachi" w:date="2011-05-22T10:26:00Z">
              <w:r>
                <w:rPr>
                  <w:color w:val="0000FF"/>
                </w:rPr>
                <w:t>Permissible Values:</w:t>
              </w:r>
              <w:r w:rsidRPr="00E30F0D">
                <w:rPr>
                  <w:color w:val="0000FF"/>
                </w:rPr>
                <w:t xml:space="preserve"> N/A</w:t>
              </w:r>
            </w:ins>
          </w:p>
        </w:tc>
      </w:tr>
      <w:tr w:rsidR="004B20E2" w:rsidTr="00897EC9">
        <w:trPr>
          <w:ins w:id="1882"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DE5DEB" w:rsidRDefault="004B20E2" w:rsidP="008D33DB">
            <w:pPr>
              <w:pStyle w:val="Keyword"/>
              <w:rPr>
                <w:ins w:id="1883" w:author="Prachi" w:date="2011-05-22T10:26:00Z"/>
                <w:rStyle w:val="courier0"/>
                <w:color w:val="000000"/>
                <w:sz w:val="20"/>
                <w:szCs w:val="20"/>
              </w:rPr>
            </w:pPr>
            <w:ins w:id="1884" w:author="Prachi" w:date="2011-05-22T10:26:00Z">
              <w:r w:rsidRPr="00582F88">
                <w:rPr>
                  <w:rStyle w:val="courier0"/>
                  <w:color w:val="000000"/>
                </w:rPr>
                <w:t>database.url</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885" w:author="Prachi" w:date="2011-05-22T10:26:00Z"/>
                <w:color w:val="0000FF"/>
              </w:rPr>
            </w:pPr>
            <w:ins w:id="1886" w:author="Prachi" w:date="2011-05-22T10:26:00Z">
              <w:r>
                <w:rPr>
                  <w:color w:val="0000FF"/>
                </w:rPr>
                <w:t xml:space="preserve">Description: </w:t>
              </w:r>
              <w:r w:rsidRPr="00582F88">
                <w:rPr>
                  <w:color w:val="0000FF"/>
                </w:rPr>
                <w:t>JDBC url to connect to the database through application.</w:t>
              </w:r>
            </w:ins>
          </w:p>
          <w:p w:rsidR="004B20E2" w:rsidRDefault="004B20E2" w:rsidP="008D33DB">
            <w:pPr>
              <w:spacing w:line="240" w:lineRule="atLeast"/>
              <w:rPr>
                <w:ins w:id="1887" w:author="Prachi" w:date="2011-05-22T10:26:00Z"/>
                <w:color w:val="0000FF"/>
              </w:rPr>
            </w:pPr>
            <w:ins w:id="1888" w:author="Prachi" w:date="2011-05-22T10:26:00Z">
              <w:r>
                <w:rPr>
                  <w:color w:val="0000FF"/>
                </w:rPr>
                <w:t xml:space="preserve">Default Value: </w:t>
              </w:r>
              <w:r w:rsidRPr="00582F88">
                <w:rPr>
                  <w:color w:val="0000FF"/>
                </w:rPr>
                <w:t>None</w:t>
              </w:r>
            </w:ins>
          </w:p>
          <w:p w:rsidR="004B20E2" w:rsidRDefault="004B20E2" w:rsidP="008D33DB">
            <w:pPr>
              <w:spacing w:line="240" w:lineRule="atLeast"/>
              <w:rPr>
                <w:ins w:id="1889" w:author="Prachi" w:date="2011-05-22T10:26:00Z"/>
                <w:color w:val="0000FF"/>
              </w:rPr>
            </w:pPr>
            <w:ins w:id="1890" w:author="Prachi" w:date="2011-05-22T10:26:00Z">
              <w:r w:rsidRPr="00E30F0D">
                <w:rPr>
                  <w:color w:val="0000FF"/>
                </w:rPr>
                <w:t>Permissible Values:</w:t>
              </w:r>
            </w:ins>
          </w:p>
          <w:p w:rsidR="004B20E2" w:rsidRDefault="004B20E2" w:rsidP="008D33DB">
            <w:pPr>
              <w:spacing w:line="240" w:lineRule="atLeast"/>
              <w:rPr>
                <w:ins w:id="1891" w:author="Prachi" w:date="2011-05-22T10:26:00Z"/>
                <w:color w:val="0000FF"/>
              </w:rPr>
            </w:pPr>
            <w:ins w:id="1892" w:author="Prachi" w:date="2011-05-22T10:26:00Z">
              <w:r>
                <w:rPr>
                  <w:color w:val="0000FF"/>
                </w:rPr>
                <w:t xml:space="preserve">For Oracle: </w:t>
              </w:r>
            </w:ins>
          </w:p>
          <w:p w:rsidR="004B20E2" w:rsidRDefault="004B20E2" w:rsidP="008D33DB">
            <w:pPr>
              <w:spacing w:line="240" w:lineRule="atLeast"/>
              <w:rPr>
                <w:ins w:id="1893" w:author="Prachi" w:date="2011-05-22T10:26:00Z"/>
                <w:color w:val="0000FF"/>
              </w:rPr>
            </w:pPr>
            <w:ins w:id="1894" w:author="Prachi" w:date="2011-05-22T10:26:00Z">
              <w:r w:rsidRPr="00582F88">
                <w:rPr>
                  <w:color w:val="0000FF"/>
                </w:rPr>
                <w:t>jdbc:oracle:thin:@${database.server}:${database.port}:${database.name}</w:t>
              </w:r>
            </w:ins>
          </w:p>
          <w:p w:rsidR="004B20E2" w:rsidRDefault="004B20E2" w:rsidP="008D33DB">
            <w:pPr>
              <w:spacing w:line="240" w:lineRule="atLeast"/>
              <w:rPr>
                <w:ins w:id="1895" w:author="Prachi" w:date="2011-05-22T10:26:00Z"/>
                <w:color w:val="0000FF"/>
              </w:rPr>
            </w:pPr>
            <w:ins w:id="1896" w:author="Prachi" w:date="2011-05-22T10:26:00Z">
              <w:r w:rsidRPr="00E30F0D">
                <w:rPr>
                  <w:color w:val="0000FF"/>
                </w:rPr>
                <w:t>For MySql  databases:</w:t>
              </w:r>
            </w:ins>
          </w:p>
          <w:p w:rsidR="004B20E2" w:rsidRDefault="004B20E2" w:rsidP="008D33DB">
            <w:pPr>
              <w:spacing w:line="240" w:lineRule="atLeast"/>
              <w:rPr>
                <w:ins w:id="1897" w:author="Prachi" w:date="2011-05-22T10:26:00Z"/>
                <w:color w:val="0000FF"/>
              </w:rPr>
            </w:pPr>
            <w:ins w:id="1898" w:author="Prachi" w:date="2011-05-22T10:26:00Z">
              <w:r w:rsidRPr="00582F88">
                <w:rPr>
                  <w:color w:val="0000FF"/>
                </w:rPr>
                <w:t>jdbc:mysql://${database.server}:${database.port}/${database.name}</w:t>
              </w:r>
            </w:ins>
          </w:p>
        </w:tc>
      </w:tr>
      <w:tr w:rsidR="004B20E2" w:rsidTr="00897EC9">
        <w:trPr>
          <w:ins w:id="1899"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1900" w:author="Prachi" w:date="2011-05-22T10:26:00Z"/>
                <w:rStyle w:val="courier0"/>
                <w:color w:val="000000"/>
              </w:rPr>
            </w:pPr>
            <w:ins w:id="1901" w:author="Prachi" w:date="2011-05-22T10:26:00Z">
              <w:r>
                <w:rPr>
                  <w:rStyle w:val="courier0"/>
                  <w:color w:val="000000"/>
                  <w:sz w:val="20"/>
                  <w:szCs w:val="20"/>
                </w:rPr>
                <w:t>oracle.tns.name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02" w:author="Prachi" w:date="2011-05-22T10:26:00Z"/>
                <w:color w:val="0000FF"/>
              </w:rPr>
            </w:pPr>
            <w:ins w:id="1903" w:author="Prachi" w:date="2011-05-22T10:26:00Z">
              <w:r>
                <w:rPr>
                  <w:color w:val="0000FF"/>
                </w:rPr>
                <w:t>Description: Specify the tns entry for the database used</w:t>
              </w:r>
              <w:r w:rsidRPr="00422B08">
                <w:rPr>
                  <w:color w:val="0000FF"/>
                </w:rPr>
                <w:t>.</w:t>
              </w:r>
              <w:r>
                <w:rPr>
                  <w:color w:val="0000FF"/>
                </w:rPr>
                <w:t xml:space="preserve"> This property is used only in case of Oracle database.</w:t>
              </w:r>
            </w:ins>
          </w:p>
          <w:p w:rsidR="004B20E2" w:rsidRDefault="004B20E2" w:rsidP="008D33DB">
            <w:pPr>
              <w:spacing w:line="240" w:lineRule="atLeast"/>
              <w:rPr>
                <w:ins w:id="1904" w:author="Prachi" w:date="2011-05-22T10:26:00Z"/>
                <w:color w:val="0000FF"/>
              </w:rPr>
            </w:pPr>
            <w:ins w:id="1905" w:author="Prachi" w:date="2011-05-22T10:26:00Z">
              <w:r>
                <w:rPr>
                  <w:color w:val="0000FF"/>
                </w:rPr>
                <w:t xml:space="preserve">Default Value: </w:t>
              </w:r>
              <w:r w:rsidRPr="00422B08">
                <w:rPr>
                  <w:color w:val="0000FF"/>
                </w:rPr>
                <w:t>None</w:t>
              </w:r>
            </w:ins>
          </w:p>
          <w:p w:rsidR="004B20E2" w:rsidRDefault="004B20E2" w:rsidP="008D33DB">
            <w:pPr>
              <w:spacing w:line="240" w:lineRule="atLeast"/>
              <w:rPr>
                <w:ins w:id="1906" w:author="Prachi" w:date="2011-05-22T10:26:00Z"/>
                <w:color w:val="0000FF"/>
              </w:rPr>
            </w:pPr>
            <w:ins w:id="1907" w:author="Prachi" w:date="2011-05-22T10:26:00Z">
              <w:r>
                <w:rPr>
                  <w:color w:val="0000FF"/>
                </w:rPr>
                <w:t>Permissible Values</w:t>
              </w:r>
              <w:r w:rsidRPr="00422B08">
                <w:rPr>
                  <w:color w:val="0000FF"/>
                </w:rPr>
                <w:t>: N/A</w:t>
              </w:r>
            </w:ins>
          </w:p>
        </w:tc>
      </w:tr>
      <w:tr w:rsidR="004B20E2" w:rsidTr="00897EC9">
        <w:trPr>
          <w:ins w:id="1908"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Default="004B20E2" w:rsidP="008D33DB">
            <w:pPr>
              <w:pStyle w:val="Keyword"/>
              <w:rPr>
                <w:ins w:id="1909" w:author="Prachi" w:date="2011-05-22T10:26:00Z"/>
                <w:rStyle w:val="courier0"/>
                <w:color w:val="000000"/>
                <w:sz w:val="20"/>
                <w:szCs w:val="20"/>
              </w:rPr>
            </w:pPr>
            <w:ins w:id="1910" w:author="Prachi" w:date="2011-05-22T10:26:00Z">
              <w:r>
                <w:rPr>
                  <w:rStyle w:val="courier0"/>
                  <w:color w:val="000000"/>
                  <w:sz w:val="20"/>
                  <w:szCs w:val="20"/>
                </w:rPr>
                <w:t>jboss.server.hostname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11" w:author="Prachi" w:date="2011-05-22T10:26:00Z"/>
                <w:color w:val="0000FF"/>
              </w:rPr>
            </w:pPr>
            <w:ins w:id="1912" w:author="Prachi" w:date="2011-05-22T10:26:00Z">
              <w:r>
                <w:rPr>
                  <w:color w:val="0000FF"/>
                </w:rPr>
                <w:t xml:space="preserve">Description: </w:t>
              </w:r>
              <w:r w:rsidRPr="00582F88">
                <w:rPr>
                  <w:color w:val="0000FF"/>
                </w:rPr>
                <w:t>Hostname or IP address of the machine on which the JBoss server will be running.</w:t>
              </w:r>
            </w:ins>
          </w:p>
          <w:p w:rsidR="004B20E2" w:rsidRDefault="004B20E2" w:rsidP="008D33DB">
            <w:pPr>
              <w:spacing w:line="240" w:lineRule="atLeast"/>
              <w:rPr>
                <w:ins w:id="1913" w:author="Prachi" w:date="2011-05-22T10:26:00Z"/>
                <w:color w:val="0000FF"/>
              </w:rPr>
            </w:pPr>
            <w:ins w:id="1914" w:author="Prachi" w:date="2011-05-22T10:26:00Z">
              <w:r>
                <w:rPr>
                  <w:color w:val="0000FF"/>
                </w:rPr>
                <w:t xml:space="preserve">Default Value: </w:t>
              </w:r>
              <w:r w:rsidRPr="00582F88">
                <w:rPr>
                  <w:color w:val="0000FF"/>
                </w:rPr>
                <w:t>None</w:t>
              </w:r>
            </w:ins>
          </w:p>
          <w:p w:rsidR="004B20E2" w:rsidRDefault="004B20E2" w:rsidP="008D33DB">
            <w:pPr>
              <w:spacing w:line="240" w:lineRule="atLeast"/>
              <w:rPr>
                <w:ins w:id="1915" w:author="Prachi" w:date="2011-05-22T10:26:00Z"/>
                <w:color w:val="0000FF"/>
              </w:rPr>
            </w:pPr>
            <w:ins w:id="1916" w:author="Prachi" w:date="2011-05-22T10:26:00Z">
              <w:r>
                <w:rPr>
                  <w:color w:val="0000FF"/>
                </w:rPr>
                <w:lastRenderedPageBreak/>
                <w:t>Permissible Values</w:t>
              </w:r>
              <w:r w:rsidRPr="00422B08">
                <w:rPr>
                  <w:color w:val="0000FF"/>
                </w:rPr>
                <w:t xml:space="preserve">: </w:t>
              </w:r>
              <w:r w:rsidRPr="00582F88">
                <w:rPr>
                  <w:color w:val="0000FF"/>
                </w:rPr>
                <w:t>N/A</w:t>
              </w:r>
            </w:ins>
          </w:p>
        </w:tc>
      </w:tr>
      <w:tr w:rsidR="004B20E2" w:rsidTr="00897EC9">
        <w:trPr>
          <w:ins w:id="1917"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Default="004B20E2" w:rsidP="008D33DB">
            <w:pPr>
              <w:pStyle w:val="Keyword"/>
              <w:rPr>
                <w:ins w:id="1918" w:author="Prachi" w:date="2011-05-22T10:26:00Z"/>
                <w:rStyle w:val="courier0"/>
                <w:color w:val="000000"/>
                <w:sz w:val="20"/>
                <w:szCs w:val="20"/>
              </w:rPr>
            </w:pPr>
            <w:ins w:id="1919" w:author="Prachi" w:date="2011-05-22T10:26:00Z">
              <w:r w:rsidRPr="000E263D">
                <w:rPr>
                  <w:rStyle w:val="courier0"/>
                  <w:color w:val="000000"/>
                  <w:sz w:val="20"/>
                  <w:szCs w:val="20"/>
                </w:rPr>
                <w:lastRenderedPageBreak/>
                <w:t>jboss.server.name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20" w:author="Prachi" w:date="2011-05-22T10:26:00Z"/>
                <w:color w:val="0000FF"/>
              </w:rPr>
            </w:pPr>
            <w:ins w:id="1921" w:author="Prachi" w:date="2011-05-22T10:26:00Z">
              <w:r>
                <w:rPr>
                  <w:color w:val="0000FF"/>
                </w:rPr>
                <w:t xml:space="preserve">Description: </w:t>
              </w:r>
              <w:r w:rsidRPr="00582F88">
                <w:rPr>
                  <w:color w:val="0000FF"/>
                </w:rPr>
                <w:t>Specify the server configuration name of jboss where application has to be deployed. This is useful if administrator wants to run multiple applications on same jboss. Note: The path must be separated by ‘/’ and not ‘\’</w:t>
              </w:r>
            </w:ins>
          </w:p>
          <w:p w:rsidR="004B20E2" w:rsidRDefault="004B20E2" w:rsidP="008D33DB">
            <w:pPr>
              <w:spacing w:line="240" w:lineRule="atLeast"/>
              <w:rPr>
                <w:ins w:id="1922" w:author="Prachi" w:date="2011-05-22T10:26:00Z"/>
                <w:color w:val="0000FF"/>
              </w:rPr>
            </w:pPr>
            <w:ins w:id="1923" w:author="Prachi" w:date="2011-05-22T10:26:00Z">
              <w:r>
                <w:rPr>
                  <w:color w:val="0000FF"/>
                </w:rPr>
                <w:t xml:space="preserve">Default Value: </w:t>
              </w:r>
              <w:r w:rsidRPr="00582F88">
                <w:rPr>
                  <w:color w:val="0000FF"/>
                </w:rPr>
                <w:t>default</w:t>
              </w:r>
            </w:ins>
          </w:p>
          <w:p w:rsidR="004B20E2" w:rsidRDefault="004B20E2" w:rsidP="008D33DB">
            <w:pPr>
              <w:spacing w:line="240" w:lineRule="atLeast"/>
              <w:rPr>
                <w:ins w:id="1924" w:author="Prachi" w:date="2011-05-22T10:26:00Z"/>
                <w:color w:val="0000FF"/>
              </w:rPr>
            </w:pPr>
            <w:ins w:id="1925" w:author="Prachi" w:date="2011-05-22T10:26:00Z">
              <w:r w:rsidRPr="00582F88">
                <w:rPr>
                  <w:color w:val="0000FF"/>
                </w:rPr>
                <w:t>By default it is set to 'default' configuration, the application will be installed in JBOSS_HOME/server/default</w:t>
              </w:r>
            </w:ins>
          </w:p>
          <w:p w:rsidR="004B20E2" w:rsidRDefault="004B20E2" w:rsidP="008D33DB">
            <w:pPr>
              <w:spacing w:line="240" w:lineRule="atLeast"/>
              <w:rPr>
                <w:ins w:id="1926" w:author="Prachi" w:date="2011-05-22T10:26:00Z"/>
                <w:color w:val="0000FF"/>
              </w:rPr>
            </w:pPr>
            <w:ins w:id="1927" w:author="Prachi" w:date="2011-05-22T10:26:00Z">
              <w:r>
                <w:rPr>
                  <w:color w:val="0000FF"/>
                </w:rPr>
                <w:t>Permissible Values:</w:t>
              </w:r>
              <w:r w:rsidRPr="00582F88">
                <w:rPr>
                  <w:color w:val="0000FF"/>
                </w:rPr>
                <w:t xml:space="preserve"> N/A</w:t>
              </w:r>
            </w:ins>
          </w:p>
          <w:p w:rsidR="004B20E2" w:rsidRDefault="004B20E2" w:rsidP="008D33DB">
            <w:pPr>
              <w:spacing w:line="240" w:lineRule="atLeast"/>
              <w:rPr>
                <w:ins w:id="1928" w:author="Prachi" w:date="2011-05-22T10:26:00Z"/>
                <w:color w:val="0000FF"/>
              </w:rPr>
            </w:pPr>
          </w:p>
        </w:tc>
      </w:tr>
      <w:tr w:rsidR="004B20E2" w:rsidTr="00897EC9">
        <w:trPr>
          <w:ins w:id="1929"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0E263D" w:rsidRDefault="004B20E2" w:rsidP="008D33DB">
            <w:pPr>
              <w:pStyle w:val="Keyword"/>
              <w:rPr>
                <w:ins w:id="1930" w:author="Prachi" w:date="2011-05-22T10:26:00Z"/>
                <w:rStyle w:val="courier0"/>
                <w:color w:val="000000"/>
                <w:sz w:val="20"/>
                <w:szCs w:val="20"/>
              </w:rPr>
            </w:pPr>
            <w:ins w:id="1931" w:author="Prachi" w:date="2011-05-22T10:26:00Z">
              <w:r w:rsidRPr="00582F88">
                <w:rPr>
                  <w:rStyle w:val="courier0"/>
                  <w:color w:val="000000"/>
                </w:rPr>
                <w:t>jboss.server.port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32" w:author="Prachi" w:date="2011-05-22T10:26:00Z"/>
                <w:color w:val="0000FF"/>
              </w:rPr>
            </w:pPr>
            <w:ins w:id="1933" w:author="Prachi" w:date="2011-05-22T10:26:00Z">
              <w:r>
                <w:rPr>
                  <w:color w:val="0000FF"/>
                </w:rPr>
                <w:t xml:space="preserve">Description: </w:t>
              </w:r>
              <w:r w:rsidRPr="00582F88">
                <w:rPr>
                  <w:color w:val="0000FF"/>
                </w:rPr>
                <w:t>This property specifies theport number on which JBoss server is running. It should not be specified in case the application is being deployed on an Apache Front ended server.</w:t>
              </w:r>
            </w:ins>
          </w:p>
          <w:p w:rsidR="004B20E2" w:rsidRDefault="004B20E2" w:rsidP="008D33DB">
            <w:pPr>
              <w:spacing w:line="240" w:lineRule="atLeast"/>
              <w:rPr>
                <w:ins w:id="1934" w:author="Prachi" w:date="2011-05-22T10:26:00Z"/>
                <w:color w:val="0000FF"/>
              </w:rPr>
            </w:pPr>
            <w:ins w:id="1935" w:author="Prachi" w:date="2011-05-22T10:26:00Z">
              <w:r w:rsidRPr="00582F88">
                <w:rPr>
                  <w:color w:val="0000FF"/>
                </w:rPr>
                <w:t>This property is also used for deploying Gate for caTIES. For deploying caTIES, this property needs to be specified even if the application is deployed on an Apache front ended server.</w:t>
              </w:r>
            </w:ins>
          </w:p>
          <w:p w:rsidR="004B20E2" w:rsidRDefault="004B20E2" w:rsidP="008D33DB">
            <w:pPr>
              <w:spacing w:line="240" w:lineRule="atLeast"/>
              <w:rPr>
                <w:ins w:id="1936" w:author="Prachi" w:date="2011-05-22T10:26:00Z"/>
                <w:color w:val="0000FF"/>
              </w:rPr>
            </w:pPr>
            <w:ins w:id="1937" w:author="Prachi" w:date="2011-05-22T10:26:00Z">
              <w:r>
                <w:rPr>
                  <w:color w:val="0000FF"/>
                </w:rPr>
                <w:t xml:space="preserve">Default Value: </w:t>
              </w:r>
              <w:r w:rsidRPr="00582F88">
                <w:rPr>
                  <w:color w:val="0000FF"/>
                </w:rPr>
                <w:t>8080</w:t>
              </w:r>
            </w:ins>
          </w:p>
          <w:p w:rsidR="004B20E2" w:rsidRDefault="004B20E2" w:rsidP="008D33DB">
            <w:pPr>
              <w:spacing w:line="240" w:lineRule="atLeast"/>
              <w:rPr>
                <w:ins w:id="1938" w:author="Prachi" w:date="2011-05-22T10:26:00Z"/>
                <w:color w:val="0000FF"/>
              </w:rPr>
            </w:pPr>
            <w:ins w:id="1939" w:author="Prachi" w:date="2011-05-22T10:26:00Z">
              <w:r>
                <w:rPr>
                  <w:color w:val="0000FF"/>
                </w:rPr>
                <w:t xml:space="preserve">Permissible Values: </w:t>
              </w:r>
              <w:r w:rsidRPr="00582F88">
                <w:rPr>
                  <w:color w:val="0000FF"/>
                </w:rPr>
                <w:t>N/A</w:t>
              </w:r>
            </w:ins>
          </w:p>
        </w:tc>
      </w:tr>
      <w:tr w:rsidR="004B20E2" w:rsidTr="00897EC9">
        <w:trPr>
          <w:ins w:id="1940"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1941" w:author="Prachi" w:date="2011-05-22T10:26:00Z"/>
                <w:rStyle w:val="courier0"/>
                <w:color w:val="000000"/>
              </w:rPr>
            </w:pPr>
            <w:ins w:id="1942" w:author="Prachi" w:date="2011-05-22T10:26:00Z">
              <w:r w:rsidRPr="00582F88">
                <w:rPr>
                  <w:rStyle w:val="courier0"/>
                  <w:color w:val="000000"/>
                </w:rPr>
                <w:t>jboss.container.secure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43" w:author="Prachi" w:date="2011-05-22T10:26:00Z"/>
                <w:color w:val="0000FF"/>
              </w:rPr>
            </w:pPr>
            <w:ins w:id="1944" w:author="Prachi" w:date="2011-05-22T10:26:00Z">
              <w:r>
                <w:rPr>
                  <w:color w:val="0000FF"/>
                </w:rPr>
                <w:t>Description:</w:t>
              </w:r>
              <w:r w:rsidRPr="00582F88">
                <w:rPr>
                  <w:color w:val="0000FF"/>
                </w:rPr>
                <w:t xml:space="preserve"> Should be set to yes if JBoss is deployed as HTTPS.</w:t>
              </w:r>
            </w:ins>
          </w:p>
          <w:p w:rsidR="004B20E2" w:rsidRDefault="004B20E2" w:rsidP="008D33DB">
            <w:pPr>
              <w:spacing w:line="240" w:lineRule="atLeast"/>
              <w:rPr>
                <w:ins w:id="1945" w:author="Prachi" w:date="2011-05-22T10:26:00Z"/>
                <w:color w:val="0000FF"/>
              </w:rPr>
            </w:pPr>
            <w:ins w:id="1946" w:author="Prachi" w:date="2011-05-22T10:26:00Z">
              <w:r>
                <w:rPr>
                  <w:color w:val="0000FF"/>
                </w:rPr>
                <w:t xml:space="preserve">Default Value: </w:t>
              </w:r>
              <w:r w:rsidRPr="00582F88">
                <w:rPr>
                  <w:color w:val="0000FF"/>
                </w:rPr>
                <w:t xml:space="preserve"> N/A</w:t>
              </w:r>
            </w:ins>
          </w:p>
          <w:p w:rsidR="004B20E2" w:rsidRDefault="004B20E2" w:rsidP="008D33DB">
            <w:pPr>
              <w:spacing w:line="240" w:lineRule="atLeast"/>
              <w:rPr>
                <w:ins w:id="1947" w:author="Prachi" w:date="2011-05-22T10:26:00Z"/>
                <w:color w:val="0000FF"/>
              </w:rPr>
            </w:pPr>
            <w:ins w:id="1948" w:author="Prachi" w:date="2011-05-22T10:26:00Z">
              <w:r>
                <w:rPr>
                  <w:color w:val="0000FF"/>
                </w:rPr>
                <w:t>Permissible Values:</w:t>
              </w:r>
              <w:r w:rsidRPr="00582F88">
                <w:rPr>
                  <w:color w:val="0000FF"/>
                </w:rPr>
                <w:t xml:space="preserve">  yes/no</w:t>
              </w:r>
            </w:ins>
          </w:p>
        </w:tc>
      </w:tr>
      <w:tr w:rsidR="004B20E2" w:rsidTr="00897EC9">
        <w:trPr>
          <w:ins w:id="1949"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1950" w:author="Prachi" w:date="2011-05-22T10:26:00Z"/>
                <w:rStyle w:val="courier0"/>
                <w:color w:val="000000"/>
              </w:rPr>
            </w:pPr>
            <w:ins w:id="1951" w:author="Prachi" w:date="2011-05-22T10:26:00Z">
              <w:r w:rsidRPr="00582F88">
                <w:rPr>
                  <w:rStyle w:val="courier0"/>
                  <w:color w:val="000000"/>
                  <w:sz w:val="20"/>
                  <w:szCs w:val="20"/>
                </w:rPr>
                <w:t>deploy.cas.on.catissue.jboss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52" w:author="Prachi" w:date="2011-05-22T10:26:00Z"/>
                <w:color w:val="0000FF"/>
              </w:rPr>
            </w:pPr>
            <w:ins w:id="1953" w:author="Prachi" w:date="2011-05-22T10:26:00Z">
              <w:r>
                <w:rPr>
                  <w:color w:val="0000FF"/>
                </w:rPr>
                <w:t xml:space="preserve">Description: </w:t>
              </w:r>
              <w:r w:rsidRPr="00582F88">
                <w:rPr>
                  <w:color w:val="0000FF"/>
                </w:rPr>
                <w:t xml:space="preserve">This property specifies if the CAS server for authentication is to be deployed on the same server as caTissue application (specified by the property </w:t>
              </w:r>
            </w:ins>
            <w:ins w:id="1954" w:author="Prachi" w:date="2011-05-22T10:31:00Z">
              <w:r w:rsidR="00823EF8">
                <w:rPr>
                  <w:color w:val="0000FF"/>
                </w:rPr>
                <w:t>jboss.home</w:t>
              </w:r>
            </w:ins>
            <w:ins w:id="1955" w:author="Prachi" w:date="2011-05-22T10:26:00Z">
              <w:r w:rsidRPr="00582F88">
                <w:rPr>
                  <w:color w:val="0000FF"/>
                </w:rPr>
                <w:t xml:space="preserve">). If this property is set to true, the CAS authentication server gets deployed on the same server as catissue application. If it is set to false, then the subsequent </w:t>
              </w:r>
            </w:ins>
            <w:ins w:id="1956" w:author="Prachi" w:date="2011-05-22T10:32:00Z">
              <w:r w:rsidR="007C60E4">
                <w:rPr>
                  <w:color w:val="0000FF"/>
                </w:rPr>
                <w:t xml:space="preserve">CAS related </w:t>
              </w:r>
            </w:ins>
            <w:ins w:id="1957" w:author="Prachi" w:date="2011-05-22T10:26:00Z">
              <w:r w:rsidRPr="00582F88">
                <w:rPr>
                  <w:color w:val="0000FF"/>
                </w:rPr>
                <w:t>properties are required to specify the details of CAS server deployed on some other server.</w:t>
              </w:r>
            </w:ins>
          </w:p>
          <w:p w:rsidR="004B20E2" w:rsidRDefault="004B20E2" w:rsidP="008D33DB">
            <w:pPr>
              <w:spacing w:line="240" w:lineRule="atLeast"/>
              <w:rPr>
                <w:ins w:id="1958" w:author="Prachi" w:date="2011-05-22T10:26:00Z"/>
                <w:color w:val="0000FF"/>
              </w:rPr>
            </w:pPr>
            <w:ins w:id="1959" w:author="Prachi" w:date="2011-05-22T10:26:00Z">
              <w:r>
                <w:rPr>
                  <w:color w:val="0000FF"/>
                </w:rPr>
                <w:t xml:space="preserve">Default Value: </w:t>
              </w:r>
              <w:r w:rsidRPr="00582F88">
                <w:rPr>
                  <w:color w:val="0000FF"/>
                </w:rPr>
                <w:t>true</w:t>
              </w:r>
            </w:ins>
          </w:p>
          <w:p w:rsidR="004B20E2" w:rsidRDefault="004B20E2" w:rsidP="008D33DB">
            <w:pPr>
              <w:spacing w:line="240" w:lineRule="atLeast"/>
              <w:rPr>
                <w:ins w:id="1960" w:author="Prachi" w:date="2011-05-22T10:26:00Z"/>
                <w:color w:val="0000FF"/>
              </w:rPr>
            </w:pPr>
            <w:ins w:id="1961" w:author="Prachi" w:date="2011-05-22T10:26:00Z">
              <w:r>
                <w:rPr>
                  <w:color w:val="0000FF"/>
                </w:rPr>
                <w:t>Permissible Values:</w:t>
              </w:r>
              <w:r w:rsidRPr="00582F88">
                <w:rPr>
                  <w:color w:val="0000FF"/>
                </w:rPr>
                <w:t xml:space="preserve"> true/false</w:t>
              </w:r>
            </w:ins>
          </w:p>
        </w:tc>
      </w:tr>
      <w:tr w:rsidR="004B20E2" w:rsidTr="00897EC9">
        <w:trPr>
          <w:ins w:id="1962"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1963" w:author="Prachi" w:date="2011-05-22T10:26:00Z"/>
                <w:rStyle w:val="courier0"/>
                <w:color w:val="000000"/>
                <w:sz w:val="20"/>
                <w:szCs w:val="20"/>
              </w:rPr>
            </w:pPr>
            <w:ins w:id="1964" w:author="Prachi" w:date="2011-05-22T10:26:00Z">
              <w:r w:rsidRPr="007F481A">
                <w:rPr>
                  <w:rStyle w:val="courier0"/>
                  <w:color w:val="000000"/>
                  <w:sz w:val="20"/>
                  <w:szCs w:val="20"/>
                </w:rPr>
                <w:t>cas.jboss.server.host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65" w:author="Prachi" w:date="2011-05-22T10:26:00Z"/>
                <w:color w:val="0000FF"/>
              </w:rPr>
            </w:pPr>
            <w:ins w:id="1966" w:author="Prachi" w:date="2011-05-22T10:26:00Z">
              <w:r>
                <w:rPr>
                  <w:color w:val="0000FF"/>
                </w:rPr>
                <w:t xml:space="preserve">Description: </w:t>
              </w:r>
              <w:r w:rsidRPr="00582F88">
                <w:rPr>
                  <w:color w:val="0000FF"/>
                </w:rPr>
                <w:t>This property specifies the host name of the server on which CAS application has been deployed. This property is required only when deploy.cas.on.catissue.jboss is set to false.</w:t>
              </w:r>
            </w:ins>
          </w:p>
          <w:p w:rsidR="004B20E2" w:rsidRDefault="004B20E2" w:rsidP="008D33DB">
            <w:pPr>
              <w:spacing w:line="240" w:lineRule="atLeast"/>
              <w:rPr>
                <w:ins w:id="1967" w:author="Prachi" w:date="2011-05-22T10:26:00Z"/>
                <w:color w:val="0000FF"/>
              </w:rPr>
            </w:pPr>
            <w:ins w:id="1968"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1969" w:author="Prachi" w:date="2011-05-22T10:26:00Z"/>
                <w:color w:val="0000FF"/>
              </w:rPr>
            </w:pPr>
            <w:ins w:id="1970" w:author="Prachi" w:date="2011-05-22T10:26:00Z">
              <w:r>
                <w:rPr>
                  <w:color w:val="0000FF"/>
                </w:rPr>
                <w:t>Permissible Values:</w:t>
              </w:r>
              <w:r w:rsidRPr="00582F88">
                <w:rPr>
                  <w:color w:val="0000FF"/>
                </w:rPr>
                <w:t xml:space="preserve"> N/A</w:t>
              </w:r>
            </w:ins>
          </w:p>
        </w:tc>
      </w:tr>
      <w:tr w:rsidR="004B20E2" w:rsidTr="00897EC9">
        <w:trPr>
          <w:ins w:id="1971"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F481A" w:rsidRDefault="004B20E2" w:rsidP="008D33DB">
            <w:pPr>
              <w:pStyle w:val="Keyword"/>
              <w:rPr>
                <w:ins w:id="1972" w:author="Prachi" w:date="2011-05-22T10:26:00Z"/>
                <w:rStyle w:val="courier0"/>
                <w:color w:val="000000"/>
                <w:sz w:val="20"/>
                <w:szCs w:val="20"/>
              </w:rPr>
            </w:pPr>
            <w:ins w:id="1973" w:author="Prachi" w:date="2011-05-22T10:26:00Z">
              <w:r w:rsidRPr="003D65D0">
                <w:rPr>
                  <w:rStyle w:val="courier0"/>
                  <w:color w:val="000000"/>
                  <w:sz w:val="20"/>
                  <w:szCs w:val="20"/>
                </w:rPr>
                <w:t>cas.jboss.port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74" w:author="Prachi" w:date="2011-05-22T10:26:00Z"/>
                <w:color w:val="0000FF"/>
              </w:rPr>
            </w:pPr>
            <w:ins w:id="1975" w:author="Prachi" w:date="2011-05-22T10:26:00Z">
              <w:r>
                <w:rPr>
                  <w:color w:val="0000FF"/>
                </w:rPr>
                <w:t xml:space="preserve">Description: </w:t>
              </w:r>
              <w:r w:rsidRPr="00582F88">
                <w:rPr>
                  <w:color w:val="0000FF"/>
                </w:rPr>
                <w:t>This property specifies the port number of the server on which CAS application is available. This property is required only when deploy.cas.on.catissue.jboss is set to false.</w:t>
              </w:r>
            </w:ins>
          </w:p>
          <w:p w:rsidR="004B20E2" w:rsidRDefault="004B20E2" w:rsidP="008D33DB">
            <w:pPr>
              <w:spacing w:line="240" w:lineRule="atLeast"/>
              <w:rPr>
                <w:ins w:id="1976" w:author="Prachi" w:date="2011-05-22T10:26:00Z"/>
                <w:color w:val="0000FF"/>
              </w:rPr>
            </w:pPr>
            <w:ins w:id="1977"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1978" w:author="Prachi" w:date="2011-05-22T10:26:00Z"/>
                <w:color w:val="0000FF"/>
              </w:rPr>
            </w:pPr>
            <w:ins w:id="1979" w:author="Prachi" w:date="2011-05-22T10:26:00Z">
              <w:r>
                <w:rPr>
                  <w:color w:val="0000FF"/>
                </w:rPr>
                <w:t>Permissible Values:</w:t>
              </w:r>
              <w:r w:rsidRPr="00582F88">
                <w:rPr>
                  <w:color w:val="0000FF"/>
                </w:rPr>
                <w:t xml:space="preserve"> N/A</w:t>
              </w:r>
            </w:ins>
          </w:p>
        </w:tc>
      </w:tr>
      <w:tr w:rsidR="004B20E2" w:rsidTr="00897EC9">
        <w:trPr>
          <w:ins w:id="1980"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3D65D0" w:rsidRDefault="004B20E2" w:rsidP="008D33DB">
            <w:pPr>
              <w:pStyle w:val="Keyword"/>
              <w:rPr>
                <w:ins w:id="1981" w:author="Prachi" w:date="2011-05-22T10:26:00Z"/>
                <w:rStyle w:val="courier0"/>
                <w:color w:val="000000"/>
                <w:sz w:val="20"/>
                <w:szCs w:val="20"/>
              </w:rPr>
            </w:pPr>
            <w:ins w:id="1982" w:author="Prachi" w:date="2011-05-22T10:26:00Z">
              <w:r w:rsidRPr="00B446D8">
                <w:rPr>
                  <w:rStyle w:val="courier0"/>
                  <w:color w:val="000000"/>
                  <w:sz w:val="20"/>
                  <w:szCs w:val="20"/>
                </w:rPr>
                <w:lastRenderedPageBreak/>
                <w:t>cas.jboss.container.secure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83" w:author="Prachi" w:date="2011-05-22T10:26:00Z"/>
                <w:color w:val="0000FF"/>
              </w:rPr>
            </w:pPr>
            <w:ins w:id="1984" w:author="Prachi" w:date="2011-05-22T10:26:00Z">
              <w:r>
                <w:rPr>
                  <w:color w:val="0000FF"/>
                </w:rPr>
                <w:t xml:space="preserve">Description: </w:t>
              </w:r>
              <w:r w:rsidRPr="00582F88">
                <w:rPr>
                  <w:color w:val="0000FF"/>
                </w:rPr>
                <w:t>This property specifies if the server on which CAS is available needs to be accessed using a secure link (an https URL).</w:t>
              </w:r>
            </w:ins>
          </w:p>
          <w:p w:rsidR="004B20E2" w:rsidRDefault="004B20E2" w:rsidP="008D33DB">
            <w:pPr>
              <w:spacing w:line="240" w:lineRule="atLeast"/>
              <w:rPr>
                <w:ins w:id="1985" w:author="Prachi" w:date="2011-05-22T10:26:00Z"/>
                <w:color w:val="0000FF"/>
              </w:rPr>
            </w:pPr>
            <w:ins w:id="1986" w:author="Prachi" w:date="2011-05-22T10:26:00Z">
              <w:r>
                <w:rPr>
                  <w:color w:val="0000FF"/>
                </w:rPr>
                <w:t xml:space="preserve">Default Value: </w:t>
              </w:r>
              <w:r w:rsidRPr="00582F88">
                <w:rPr>
                  <w:color w:val="0000FF"/>
                </w:rPr>
                <w:t>no</w:t>
              </w:r>
            </w:ins>
          </w:p>
          <w:p w:rsidR="004B20E2" w:rsidRDefault="004B20E2" w:rsidP="008D33DB">
            <w:pPr>
              <w:spacing w:line="240" w:lineRule="atLeast"/>
              <w:rPr>
                <w:ins w:id="1987" w:author="Prachi" w:date="2011-05-22T10:26:00Z"/>
                <w:color w:val="0000FF"/>
              </w:rPr>
            </w:pPr>
            <w:ins w:id="1988" w:author="Prachi" w:date="2011-05-22T10:26:00Z">
              <w:r>
                <w:rPr>
                  <w:color w:val="0000FF"/>
                </w:rPr>
                <w:t>Permissible Values:</w:t>
              </w:r>
              <w:r w:rsidRPr="00582F88">
                <w:rPr>
                  <w:color w:val="0000FF"/>
                </w:rPr>
                <w:t xml:space="preserve"> yes/no</w:t>
              </w:r>
            </w:ins>
          </w:p>
        </w:tc>
      </w:tr>
      <w:tr w:rsidR="004B20E2" w:rsidTr="00897EC9">
        <w:trPr>
          <w:ins w:id="1989"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B446D8" w:rsidRDefault="004B20E2" w:rsidP="008D33DB">
            <w:pPr>
              <w:pStyle w:val="Keyword"/>
              <w:rPr>
                <w:ins w:id="1990" w:author="Prachi" w:date="2011-05-22T10:26:00Z"/>
                <w:rStyle w:val="courier0"/>
                <w:color w:val="000000"/>
                <w:sz w:val="20"/>
                <w:szCs w:val="20"/>
              </w:rPr>
            </w:pPr>
            <w:ins w:id="1991" w:author="Prachi" w:date="2011-05-22T10:26:00Z">
              <w:r w:rsidRPr="00C340C0">
                <w:rPr>
                  <w:rStyle w:val="courier0"/>
                  <w:color w:val="000000"/>
                  <w:sz w:val="20"/>
                  <w:szCs w:val="20"/>
                </w:rPr>
                <w:t>cas.server.keystore.path</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1992" w:author="Prachi" w:date="2011-05-22T10:26:00Z"/>
                <w:color w:val="0000FF"/>
              </w:rPr>
            </w:pPr>
            <w:ins w:id="1993" w:author="Prachi" w:date="2011-05-22T10:26:00Z">
              <w:r>
                <w:rPr>
                  <w:color w:val="0000FF"/>
                </w:rPr>
                <w:t xml:space="preserve">Description: </w:t>
              </w:r>
              <w:r w:rsidRPr="00582F88">
                <w:rPr>
                  <w:color w:val="0000FF"/>
                </w:rPr>
                <w:t>This property specifies the path to the keystore file if the server on which CAS is available needs to be accessed using a secure link (an https URL).</w:t>
              </w:r>
            </w:ins>
          </w:p>
          <w:p w:rsidR="004B20E2" w:rsidRDefault="004B20E2" w:rsidP="008D33DB">
            <w:pPr>
              <w:spacing w:line="240" w:lineRule="atLeast"/>
              <w:rPr>
                <w:ins w:id="1994" w:author="Prachi" w:date="2011-05-22T10:26:00Z"/>
                <w:color w:val="0000FF"/>
              </w:rPr>
            </w:pPr>
            <w:ins w:id="1995"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1996" w:author="Prachi" w:date="2011-05-22T10:26:00Z"/>
                <w:color w:val="0000FF"/>
              </w:rPr>
            </w:pPr>
            <w:ins w:id="1997" w:author="Prachi" w:date="2011-05-22T10:26:00Z">
              <w:r>
                <w:rPr>
                  <w:color w:val="0000FF"/>
                </w:rPr>
                <w:t>Permissible Values:</w:t>
              </w:r>
              <w:r w:rsidRPr="00582F88">
                <w:rPr>
                  <w:color w:val="0000FF"/>
                </w:rPr>
                <w:t xml:space="preserve"> N/A</w:t>
              </w:r>
            </w:ins>
          </w:p>
        </w:tc>
      </w:tr>
      <w:tr w:rsidR="004B20E2" w:rsidTr="00897EC9">
        <w:trPr>
          <w:ins w:id="1998"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C340C0" w:rsidRDefault="004B20E2" w:rsidP="008D33DB">
            <w:pPr>
              <w:pStyle w:val="Keyword"/>
              <w:rPr>
                <w:ins w:id="1999" w:author="Prachi" w:date="2011-05-22T10:26:00Z"/>
                <w:rStyle w:val="courier0"/>
                <w:color w:val="000000"/>
                <w:sz w:val="20"/>
                <w:szCs w:val="20"/>
              </w:rPr>
            </w:pPr>
            <w:ins w:id="2000" w:author="Prachi" w:date="2011-05-22T10:26:00Z">
              <w:r w:rsidRPr="00DE5DEB">
                <w:rPr>
                  <w:rStyle w:val="courier0"/>
                  <w:color w:val="000000"/>
                  <w:sz w:val="20"/>
                  <w:szCs w:val="20"/>
                </w:rPr>
                <w:t>email.administrative.emailAddress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01" w:author="Prachi" w:date="2011-05-22T10:26:00Z"/>
                <w:color w:val="0000FF"/>
              </w:rPr>
            </w:pPr>
            <w:ins w:id="2002" w:author="Prachi" w:date="2011-05-22T10:26:00Z">
              <w:r>
                <w:rPr>
                  <w:color w:val="0000FF"/>
                </w:rPr>
                <w:t xml:space="preserve">Description: </w:t>
              </w:r>
              <w:r w:rsidRPr="00582F88">
                <w:rPr>
                  <w:color w:val="0000FF"/>
                </w:rPr>
                <w:t>Email address of the administrator. This could be an email alias if there is more than one administrator.</w:t>
              </w:r>
            </w:ins>
          </w:p>
          <w:p w:rsidR="004B20E2" w:rsidRDefault="004B20E2" w:rsidP="008D33DB">
            <w:pPr>
              <w:spacing w:line="240" w:lineRule="atLeast"/>
              <w:rPr>
                <w:ins w:id="2003" w:author="Prachi" w:date="2011-05-22T10:26:00Z"/>
                <w:color w:val="0000FF"/>
              </w:rPr>
            </w:pPr>
            <w:ins w:id="2004"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05" w:author="Prachi" w:date="2011-05-22T10:26:00Z"/>
                <w:color w:val="0000FF"/>
              </w:rPr>
            </w:pPr>
            <w:ins w:id="2006" w:author="Prachi" w:date="2011-05-22T10:26:00Z">
              <w:r>
                <w:rPr>
                  <w:color w:val="0000FF"/>
                </w:rPr>
                <w:t>Permissible Values:</w:t>
              </w:r>
              <w:r w:rsidRPr="00582F88">
                <w:rPr>
                  <w:color w:val="0000FF"/>
                </w:rPr>
                <w:t xml:space="preserve"> N/A</w:t>
              </w:r>
            </w:ins>
          </w:p>
        </w:tc>
      </w:tr>
      <w:tr w:rsidR="004B20E2" w:rsidTr="00897EC9">
        <w:trPr>
          <w:ins w:id="2007"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DE5DEB" w:rsidRDefault="004B20E2" w:rsidP="008D33DB">
            <w:pPr>
              <w:pStyle w:val="Keyword"/>
              <w:rPr>
                <w:ins w:id="2008" w:author="Prachi" w:date="2011-05-22T10:26:00Z"/>
                <w:rStyle w:val="courier0"/>
                <w:color w:val="000000"/>
                <w:sz w:val="20"/>
                <w:szCs w:val="20"/>
              </w:rPr>
            </w:pPr>
            <w:ins w:id="2009" w:author="Prachi" w:date="2011-05-22T10:26:00Z">
              <w:r w:rsidRPr="00DE5DEB">
                <w:rPr>
                  <w:rStyle w:val="courier0"/>
                  <w:color w:val="000000"/>
                  <w:sz w:val="20"/>
                  <w:szCs w:val="20"/>
                </w:rPr>
                <w:t>email.sendEmailFrom.emailAddress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10" w:author="Prachi" w:date="2011-05-22T10:26:00Z"/>
                <w:color w:val="0000FF"/>
              </w:rPr>
            </w:pPr>
            <w:ins w:id="2011" w:author="Prachi" w:date="2011-05-22T10:26:00Z">
              <w:r>
                <w:rPr>
                  <w:color w:val="0000FF"/>
                </w:rPr>
                <w:t xml:space="preserve">Description: </w:t>
              </w:r>
              <w:r w:rsidRPr="00582F88">
                <w:rPr>
                  <w:color w:val="0000FF"/>
                </w:rPr>
                <w:t>Email address used to send email messages from the deployment script.</w:t>
              </w:r>
            </w:ins>
          </w:p>
          <w:p w:rsidR="004B20E2" w:rsidRDefault="004B20E2" w:rsidP="008D33DB">
            <w:pPr>
              <w:spacing w:line="240" w:lineRule="atLeast"/>
              <w:rPr>
                <w:ins w:id="2012" w:author="Prachi" w:date="2011-05-22T10:26:00Z"/>
                <w:color w:val="0000FF"/>
              </w:rPr>
            </w:pPr>
            <w:ins w:id="2013"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14" w:author="Prachi" w:date="2011-05-22T10:26:00Z"/>
                <w:color w:val="0000FF"/>
              </w:rPr>
            </w:pPr>
            <w:ins w:id="2015" w:author="Prachi" w:date="2011-05-22T10:26:00Z">
              <w:r>
                <w:rPr>
                  <w:color w:val="0000FF"/>
                </w:rPr>
                <w:t>Permissible Values:</w:t>
              </w:r>
              <w:r w:rsidRPr="00582F88">
                <w:rPr>
                  <w:color w:val="0000FF"/>
                </w:rPr>
                <w:t xml:space="preserve"> N/A</w:t>
              </w:r>
            </w:ins>
          </w:p>
        </w:tc>
      </w:tr>
      <w:tr w:rsidR="004B20E2" w:rsidTr="00897EC9">
        <w:trPr>
          <w:ins w:id="2016"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DE5DEB" w:rsidRDefault="004B20E2" w:rsidP="008D33DB">
            <w:pPr>
              <w:pStyle w:val="Keyword"/>
              <w:rPr>
                <w:ins w:id="2017" w:author="Prachi" w:date="2011-05-22T10:26:00Z"/>
                <w:rStyle w:val="courier0"/>
                <w:color w:val="000000"/>
                <w:sz w:val="20"/>
                <w:szCs w:val="20"/>
              </w:rPr>
            </w:pPr>
            <w:ins w:id="2018" w:author="Prachi" w:date="2011-05-22T10:26:00Z">
              <w:r>
                <w:rPr>
                  <w:rStyle w:val="courier0"/>
                  <w:color w:val="000000"/>
                  <w:sz w:val="20"/>
                  <w:szCs w:val="20"/>
                </w:rPr>
                <w:t>e</w:t>
              </w:r>
              <w:r w:rsidRPr="00DE5DEB">
                <w:rPr>
                  <w:rStyle w:val="courier0"/>
                  <w:color w:val="000000"/>
                  <w:sz w:val="20"/>
                  <w:szCs w:val="20"/>
                </w:rPr>
                <w:t>mail.mailServer</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19" w:author="Prachi" w:date="2011-05-22T10:26:00Z"/>
                <w:color w:val="0000FF"/>
              </w:rPr>
            </w:pPr>
            <w:ins w:id="2020" w:author="Prachi" w:date="2011-05-22T10:26:00Z">
              <w:r>
                <w:rPr>
                  <w:color w:val="0000FF"/>
                </w:rPr>
                <w:t xml:space="preserve">Description: </w:t>
              </w:r>
              <w:r w:rsidRPr="00582F88">
                <w:rPr>
                  <w:color w:val="0000FF"/>
                </w:rPr>
                <w:t>The mail server used to send email messages.</w:t>
              </w:r>
            </w:ins>
          </w:p>
          <w:p w:rsidR="004B20E2" w:rsidRDefault="004B20E2" w:rsidP="008D33DB">
            <w:pPr>
              <w:spacing w:line="240" w:lineRule="atLeast"/>
              <w:rPr>
                <w:ins w:id="2021" w:author="Prachi" w:date="2011-05-22T10:26:00Z"/>
                <w:color w:val="0000FF"/>
              </w:rPr>
            </w:pPr>
            <w:ins w:id="2022"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23" w:author="Prachi" w:date="2011-05-22T10:26:00Z"/>
                <w:color w:val="0000FF"/>
              </w:rPr>
            </w:pPr>
            <w:ins w:id="2024" w:author="Prachi" w:date="2011-05-22T10:26:00Z">
              <w:r>
                <w:rPr>
                  <w:color w:val="0000FF"/>
                </w:rPr>
                <w:t xml:space="preserve">Permissible Values: </w:t>
              </w:r>
              <w:r w:rsidRPr="00582F88">
                <w:rPr>
                  <w:color w:val="0000FF"/>
                </w:rPr>
                <w:t>N/A</w:t>
              </w:r>
            </w:ins>
          </w:p>
        </w:tc>
      </w:tr>
      <w:tr w:rsidR="004B20E2" w:rsidTr="00897EC9">
        <w:trPr>
          <w:ins w:id="2025"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Default="004B20E2" w:rsidP="008D33DB">
            <w:pPr>
              <w:pStyle w:val="Keyword"/>
              <w:rPr>
                <w:ins w:id="2026" w:author="Prachi" w:date="2011-05-22T10:26:00Z"/>
                <w:rStyle w:val="courier0"/>
                <w:color w:val="000000"/>
                <w:sz w:val="20"/>
                <w:szCs w:val="20"/>
              </w:rPr>
            </w:pPr>
            <w:ins w:id="2027" w:author="Prachi" w:date="2011-05-22T10:26:00Z">
              <w:r w:rsidRPr="007767A9">
                <w:rPr>
                  <w:rStyle w:val="courier0"/>
                  <w:color w:val="000000"/>
                  <w:sz w:val="20"/>
                  <w:szCs w:val="20"/>
                </w:rPr>
                <w:t>use.email.commonpackage.config</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28" w:author="Prachi" w:date="2011-05-22T10:26:00Z"/>
                <w:color w:val="0000FF"/>
              </w:rPr>
            </w:pPr>
            <w:ins w:id="2029" w:author="Prachi" w:date="2011-05-22T10:26:00Z">
              <w:r>
                <w:rPr>
                  <w:color w:val="0000FF"/>
                </w:rPr>
                <w:t xml:space="preserve">Description: </w:t>
              </w:r>
              <w:r w:rsidRPr="00582F88">
                <w:rPr>
                  <w:color w:val="0000FF"/>
                </w:rPr>
                <w:t>It should be set to true if you want to send email notification on server exceptions.</w:t>
              </w:r>
            </w:ins>
          </w:p>
          <w:p w:rsidR="004B20E2" w:rsidRDefault="004B20E2" w:rsidP="008D33DB">
            <w:pPr>
              <w:spacing w:line="240" w:lineRule="atLeast"/>
              <w:rPr>
                <w:ins w:id="2030" w:author="Prachi" w:date="2011-05-22T10:26:00Z"/>
                <w:color w:val="0000FF"/>
              </w:rPr>
            </w:pPr>
            <w:ins w:id="2031" w:author="Prachi" w:date="2011-05-22T10:26:00Z">
              <w:r>
                <w:rPr>
                  <w:color w:val="0000FF"/>
                </w:rPr>
                <w:t xml:space="preserve">Default Value: </w:t>
              </w:r>
              <w:r w:rsidRPr="00582F88">
                <w:rPr>
                  <w:color w:val="0000FF"/>
                </w:rPr>
                <w:t>false</w:t>
              </w:r>
            </w:ins>
          </w:p>
          <w:p w:rsidR="004B20E2" w:rsidRDefault="004B20E2" w:rsidP="008D33DB">
            <w:pPr>
              <w:spacing w:line="240" w:lineRule="atLeast"/>
              <w:rPr>
                <w:ins w:id="2032" w:author="Prachi" w:date="2011-05-22T10:26:00Z"/>
                <w:color w:val="0000FF"/>
              </w:rPr>
            </w:pPr>
            <w:ins w:id="2033" w:author="Prachi" w:date="2011-05-22T10:26:00Z">
              <w:r>
                <w:rPr>
                  <w:color w:val="0000FF"/>
                </w:rPr>
                <w:t>Permissible Values:</w:t>
              </w:r>
              <w:r w:rsidRPr="00582F88">
                <w:rPr>
                  <w:color w:val="0000FF"/>
                </w:rPr>
                <w:t>false,true</w:t>
              </w:r>
            </w:ins>
          </w:p>
        </w:tc>
      </w:tr>
      <w:tr w:rsidR="004B20E2" w:rsidTr="00897EC9">
        <w:trPr>
          <w:ins w:id="2034"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767A9" w:rsidRDefault="004B20E2" w:rsidP="008D33DB">
            <w:pPr>
              <w:pStyle w:val="Keyword"/>
              <w:rPr>
                <w:ins w:id="2035" w:author="Prachi" w:date="2011-05-22T10:26:00Z"/>
                <w:rStyle w:val="courier0"/>
                <w:color w:val="000000"/>
                <w:sz w:val="20"/>
                <w:szCs w:val="20"/>
              </w:rPr>
            </w:pPr>
            <w:ins w:id="2036" w:author="Prachi" w:date="2011-05-22T10:26:00Z">
              <w:r w:rsidRPr="007767A9">
                <w:rPr>
                  <w:rStyle w:val="courier0"/>
                  <w:color w:val="000000"/>
                  <w:sz w:val="20"/>
                  <w:szCs w:val="20"/>
                </w:rPr>
                <w:t>email.sendEmailTo.emailAddress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37" w:author="Prachi" w:date="2011-05-22T10:26:00Z"/>
                <w:color w:val="0000FF"/>
              </w:rPr>
            </w:pPr>
            <w:ins w:id="2038" w:author="Prachi" w:date="2011-05-22T10:26:00Z">
              <w:r>
                <w:rPr>
                  <w:color w:val="0000FF"/>
                </w:rPr>
                <w:t xml:space="preserve">Description: </w:t>
              </w:r>
              <w:r w:rsidRPr="00582F88">
                <w:rPr>
                  <w:color w:val="0000FF"/>
                </w:rPr>
                <w:t>Server exception’s email recipients. This could be an email alias or comma separated email addresses.</w:t>
              </w:r>
            </w:ins>
          </w:p>
          <w:p w:rsidR="004B20E2" w:rsidRDefault="004B20E2" w:rsidP="008D33DB">
            <w:pPr>
              <w:spacing w:line="240" w:lineRule="atLeast"/>
              <w:rPr>
                <w:ins w:id="2039" w:author="Prachi" w:date="2011-05-22T10:26:00Z"/>
                <w:color w:val="0000FF"/>
              </w:rPr>
            </w:pPr>
            <w:ins w:id="2040"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41" w:author="Prachi" w:date="2011-05-22T10:26:00Z"/>
                <w:color w:val="0000FF"/>
              </w:rPr>
            </w:pPr>
            <w:ins w:id="2042" w:author="Prachi" w:date="2011-05-22T10:26:00Z">
              <w:r>
                <w:rPr>
                  <w:color w:val="0000FF"/>
                </w:rPr>
                <w:t xml:space="preserve">Permissible Values: </w:t>
              </w:r>
              <w:r w:rsidRPr="00582F88">
                <w:rPr>
                  <w:color w:val="0000FF"/>
                </w:rPr>
                <w:t>N/A</w:t>
              </w:r>
            </w:ins>
          </w:p>
        </w:tc>
      </w:tr>
      <w:tr w:rsidR="004B20E2" w:rsidTr="00897EC9">
        <w:trPr>
          <w:ins w:id="2043"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767A9" w:rsidRDefault="004B20E2" w:rsidP="008D33DB">
            <w:pPr>
              <w:pStyle w:val="Keyword"/>
              <w:rPr>
                <w:ins w:id="2044" w:author="Prachi" w:date="2011-05-22T10:26:00Z"/>
                <w:rStyle w:val="courier0"/>
                <w:color w:val="000000"/>
                <w:sz w:val="20"/>
                <w:szCs w:val="20"/>
              </w:rPr>
            </w:pPr>
            <w:ins w:id="2045" w:author="Prachi" w:date="2011-05-22T10:26:00Z">
              <w:r w:rsidRPr="007767A9">
                <w:rPr>
                  <w:rStyle w:val="courier0"/>
                  <w:color w:val="000000"/>
                  <w:sz w:val="20"/>
                  <w:szCs w:val="20"/>
                </w:rPr>
                <w:t>email.admin.support.emailAddress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46" w:author="Prachi" w:date="2011-05-22T10:26:00Z"/>
                <w:color w:val="0000FF"/>
              </w:rPr>
            </w:pPr>
            <w:ins w:id="2047" w:author="Prachi" w:date="2011-05-22T10:26:00Z">
              <w:r>
                <w:rPr>
                  <w:color w:val="0000FF"/>
                </w:rPr>
                <w:t xml:space="preserve">Description: </w:t>
              </w:r>
              <w:r w:rsidRPr="00582F88">
                <w:rPr>
                  <w:color w:val="0000FF"/>
                </w:rPr>
                <w:t>Email address of the administrator. This would be included in case email.sendEmailTo.emailAddress  is empty or invalid</w:t>
              </w:r>
            </w:ins>
          </w:p>
          <w:p w:rsidR="004B20E2" w:rsidRDefault="004B20E2" w:rsidP="008D33DB">
            <w:pPr>
              <w:spacing w:line="240" w:lineRule="atLeast"/>
              <w:rPr>
                <w:ins w:id="2048" w:author="Prachi" w:date="2011-05-22T10:26:00Z"/>
                <w:color w:val="0000FF"/>
              </w:rPr>
            </w:pPr>
            <w:ins w:id="2049"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50" w:author="Prachi" w:date="2011-05-22T10:26:00Z"/>
                <w:color w:val="0000FF"/>
              </w:rPr>
            </w:pPr>
            <w:ins w:id="2051" w:author="Prachi" w:date="2011-05-22T10:26:00Z">
              <w:r>
                <w:rPr>
                  <w:color w:val="0000FF"/>
                </w:rPr>
                <w:t xml:space="preserve">Permissible Values: </w:t>
              </w:r>
              <w:r w:rsidRPr="00582F88">
                <w:rPr>
                  <w:color w:val="0000FF"/>
                </w:rPr>
                <w:t>N/A</w:t>
              </w:r>
            </w:ins>
          </w:p>
        </w:tc>
      </w:tr>
      <w:tr w:rsidR="004B20E2" w:rsidTr="00897EC9">
        <w:trPr>
          <w:ins w:id="2052"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767A9" w:rsidRDefault="004B20E2" w:rsidP="008D33DB">
            <w:pPr>
              <w:pStyle w:val="Keyword"/>
              <w:rPr>
                <w:ins w:id="2053" w:author="Prachi" w:date="2011-05-22T10:26:00Z"/>
                <w:rStyle w:val="courier0"/>
                <w:color w:val="000000"/>
                <w:sz w:val="20"/>
                <w:szCs w:val="20"/>
              </w:rPr>
            </w:pPr>
            <w:ins w:id="2054" w:author="Prachi" w:date="2011-05-22T10:26:00Z">
              <w:r w:rsidRPr="007767A9">
                <w:rPr>
                  <w:rStyle w:val="courier0"/>
                  <w:color w:val="000000"/>
                  <w:sz w:val="20"/>
                  <w:szCs w:val="20"/>
                </w:rPr>
                <w:t>email.sendEmailFrom.name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55" w:author="Prachi" w:date="2011-05-22T10:26:00Z"/>
                <w:color w:val="0000FF"/>
              </w:rPr>
            </w:pPr>
            <w:ins w:id="2056" w:author="Prachi" w:date="2011-05-22T10:26:00Z">
              <w:r>
                <w:rPr>
                  <w:color w:val="0000FF"/>
                </w:rPr>
                <w:t xml:space="preserve">Description: </w:t>
              </w:r>
              <w:r w:rsidRPr="00582F88">
                <w:rPr>
                  <w:color w:val="0000FF"/>
                </w:rPr>
                <w:t>The sender name for server exception notification email.</w:t>
              </w:r>
            </w:ins>
          </w:p>
          <w:p w:rsidR="004B20E2" w:rsidRDefault="004B20E2" w:rsidP="008D33DB">
            <w:pPr>
              <w:spacing w:line="240" w:lineRule="atLeast"/>
              <w:rPr>
                <w:ins w:id="2057" w:author="Prachi" w:date="2011-05-22T10:26:00Z"/>
                <w:color w:val="0000FF"/>
              </w:rPr>
            </w:pPr>
            <w:ins w:id="2058"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59" w:author="Prachi" w:date="2011-05-22T10:26:00Z"/>
                <w:color w:val="0000FF"/>
              </w:rPr>
            </w:pPr>
            <w:ins w:id="2060" w:author="Prachi" w:date="2011-05-22T10:26:00Z">
              <w:r>
                <w:rPr>
                  <w:color w:val="0000FF"/>
                </w:rPr>
                <w:t xml:space="preserve">Permissible Values: </w:t>
              </w:r>
              <w:r w:rsidRPr="00582F88">
                <w:rPr>
                  <w:color w:val="0000FF"/>
                </w:rPr>
                <w:t>N/A</w:t>
              </w:r>
            </w:ins>
          </w:p>
        </w:tc>
      </w:tr>
      <w:tr w:rsidR="004B20E2" w:rsidTr="00897EC9">
        <w:trPr>
          <w:ins w:id="2061"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767A9" w:rsidRDefault="004B20E2" w:rsidP="008D33DB">
            <w:pPr>
              <w:pStyle w:val="Keyword"/>
              <w:rPr>
                <w:ins w:id="2062" w:author="Prachi" w:date="2011-05-22T10:26:00Z"/>
                <w:rStyle w:val="courier0"/>
                <w:color w:val="000000"/>
                <w:sz w:val="20"/>
                <w:szCs w:val="20"/>
              </w:rPr>
            </w:pPr>
            <w:ins w:id="2063" w:author="Prachi" w:date="2011-05-22T10:26:00Z">
              <w:r w:rsidRPr="007767A9">
                <w:rPr>
                  <w:rStyle w:val="courier0"/>
                  <w:color w:val="000000"/>
                  <w:sz w:val="20"/>
                  <w:szCs w:val="20"/>
                </w:rPr>
                <w:lastRenderedPageBreak/>
                <w:t>email.exception.subject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64" w:author="Prachi" w:date="2011-05-22T10:26:00Z"/>
                <w:color w:val="0000FF"/>
              </w:rPr>
            </w:pPr>
            <w:ins w:id="2065" w:author="Prachi" w:date="2011-05-22T10:26:00Z">
              <w:r>
                <w:rPr>
                  <w:color w:val="0000FF"/>
                </w:rPr>
                <w:t xml:space="preserve">Description: </w:t>
              </w:r>
              <w:r w:rsidRPr="00582F88">
                <w:rPr>
                  <w:color w:val="0000FF"/>
                </w:rPr>
                <w:t>The subject line for server exception notification email.</w:t>
              </w:r>
            </w:ins>
          </w:p>
          <w:p w:rsidR="004B20E2" w:rsidRDefault="004B20E2" w:rsidP="008D33DB">
            <w:pPr>
              <w:spacing w:line="240" w:lineRule="atLeast"/>
              <w:rPr>
                <w:ins w:id="2066" w:author="Prachi" w:date="2011-05-22T10:26:00Z"/>
                <w:color w:val="0000FF"/>
              </w:rPr>
            </w:pPr>
            <w:ins w:id="2067" w:author="Prachi" w:date="2011-05-22T10:26:00Z">
              <w:r>
                <w:rPr>
                  <w:color w:val="0000FF"/>
                </w:rPr>
                <w:t xml:space="preserve">Default Value: </w:t>
              </w:r>
              <w:r w:rsidRPr="00582F88">
                <w:rPr>
                  <w:color w:val="0000FF"/>
                </w:rPr>
                <w:t>System Exception Occurred.</w:t>
              </w:r>
            </w:ins>
          </w:p>
          <w:p w:rsidR="004B20E2" w:rsidRDefault="004B20E2" w:rsidP="008D33DB">
            <w:pPr>
              <w:spacing w:line="240" w:lineRule="atLeast"/>
              <w:rPr>
                <w:ins w:id="2068" w:author="Prachi" w:date="2011-05-22T10:26:00Z"/>
                <w:color w:val="0000FF"/>
              </w:rPr>
            </w:pPr>
            <w:ins w:id="2069" w:author="Prachi" w:date="2011-05-22T10:26:00Z">
              <w:r>
                <w:rPr>
                  <w:color w:val="0000FF"/>
                </w:rPr>
                <w:t xml:space="preserve">Permissible Values: </w:t>
              </w:r>
              <w:r w:rsidRPr="00582F88">
                <w:rPr>
                  <w:color w:val="0000FF"/>
                </w:rPr>
                <w:t>N/A</w:t>
              </w:r>
            </w:ins>
          </w:p>
        </w:tc>
      </w:tr>
      <w:tr w:rsidR="004B20E2" w:rsidTr="00897EC9">
        <w:trPr>
          <w:ins w:id="2070"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7767A9" w:rsidRDefault="004B20E2" w:rsidP="008D33DB">
            <w:pPr>
              <w:pStyle w:val="Keyword"/>
              <w:rPr>
                <w:ins w:id="2071" w:author="Prachi" w:date="2011-05-22T10:26:00Z"/>
                <w:rStyle w:val="courier0"/>
                <w:color w:val="000000"/>
                <w:sz w:val="20"/>
                <w:szCs w:val="20"/>
              </w:rPr>
            </w:pPr>
            <w:ins w:id="2072" w:author="Prachi" w:date="2011-05-22T10:26:00Z">
              <w:r w:rsidRPr="00DE5DEB">
                <w:rPr>
                  <w:rStyle w:val="courier0"/>
                  <w:color w:val="000000"/>
                  <w:sz w:val="20"/>
                  <w:szCs w:val="20"/>
                </w:rPr>
                <w:t>session.timeout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73" w:author="Prachi" w:date="2011-05-22T10:26:00Z"/>
                <w:color w:val="0000FF"/>
              </w:rPr>
            </w:pPr>
            <w:ins w:id="2074" w:author="Prachi" w:date="2011-05-22T10:26:00Z">
              <w:r>
                <w:rPr>
                  <w:color w:val="0000FF"/>
                </w:rPr>
                <w:t xml:space="preserve">Description: </w:t>
              </w:r>
              <w:r w:rsidRPr="00582F88">
                <w:rPr>
                  <w:color w:val="0000FF"/>
                </w:rPr>
                <w:t>The web application inactivity timeout interval in minutes. Set this to a very high value (for example, 100) if you do not want your users to be timed out ever.</w:t>
              </w:r>
            </w:ins>
          </w:p>
          <w:p w:rsidR="004B20E2" w:rsidRDefault="004B20E2" w:rsidP="008D33DB">
            <w:pPr>
              <w:spacing w:line="240" w:lineRule="atLeast"/>
              <w:rPr>
                <w:ins w:id="2075" w:author="Prachi" w:date="2011-05-22T10:26:00Z"/>
                <w:color w:val="0000FF"/>
              </w:rPr>
            </w:pPr>
            <w:ins w:id="2076" w:author="Prachi" w:date="2011-05-22T10:26:00Z">
              <w:r>
                <w:rPr>
                  <w:color w:val="0000FF"/>
                </w:rPr>
                <w:t xml:space="preserve">Default Value: </w:t>
              </w:r>
              <w:r w:rsidRPr="00582F88">
                <w:rPr>
                  <w:color w:val="0000FF"/>
                </w:rPr>
                <w:t>30</w:t>
              </w:r>
            </w:ins>
          </w:p>
          <w:p w:rsidR="004B20E2" w:rsidRDefault="004B20E2" w:rsidP="008D33DB">
            <w:pPr>
              <w:spacing w:line="240" w:lineRule="atLeast"/>
              <w:rPr>
                <w:ins w:id="2077" w:author="Prachi" w:date="2011-05-22T10:26:00Z"/>
                <w:color w:val="0000FF"/>
              </w:rPr>
            </w:pPr>
            <w:ins w:id="2078" w:author="Prachi" w:date="2011-05-22T10:26:00Z">
              <w:r>
                <w:rPr>
                  <w:color w:val="0000FF"/>
                </w:rPr>
                <w:t xml:space="preserve">Permissible Values: </w:t>
              </w:r>
              <w:r w:rsidRPr="00582F88">
                <w:rPr>
                  <w:color w:val="0000FF"/>
                </w:rPr>
                <w:t>Numeric Value</w:t>
              </w:r>
            </w:ins>
          </w:p>
        </w:tc>
      </w:tr>
      <w:tr w:rsidR="004B20E2" w:rsidTr="00897EC9">
        <w:trPr>
          <w:ins w:id="2079"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DE5DEB" w:rsidRDefault="004B20E2" w:rsidP="008D33DB">
            <w:pPr>
              <w:pStyle w:val="Keyword"/>
              <w:rPr>
                <w:ins w:id="2080" w:author="Prachi" w:date="2011-05-22T10:26:00Z"/>
                <w:rStyle w:val="courier0"/>
                <w:color w:val="000000"/>
                <w:sz w:val="20"/>
                <w:szCs w:val="20"/>
              </w:rPr>
            </w:pPr>
            <w:ins w:id="2081" w:author="Prachi" w:date="2011-05-22T10:26:00Z">
              <w:r w:rsidRPr="00582F88">
                <w:rPr>
                  <w:rStyle w:val="courier0"/>
                  <w:color w:val="000000"/>
                  <w:sz w:val="20"/>
                  <w:szCs w:val="20"/>
                </w:rPr>
                <w:t>app.additional.info</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82" w:author="Prachi" w:date="2011-05-22T10:26:00Z"/>
                <w:color w:val="0000FF"/>
              </w:rPr>
            </w:pPr>
            <w:ins w:id="2083" w:author="Prachi" w:date="2011-05-22T10:26:00Z">
              <w:r>
                <w:rPr>
                  <w:color w:val="0000FF"/>
                </w:rPr>
                <w:t xml:space="preserve">Description: </w:t>
              </w:r>
              <w:r w:rsidRPr="00582F88">
                <w:rPr>
                  <w:color w:val="0000FF"/>
                </w:rPr>
                <w:t>This property specifies additional information that needs to be displayed on the home page along with the application information, to identify the instance without referring to URls. This property can be used to put information like ‘SandBox Instance’, ‘Production Instance’</w:t>
              </w:r>
            </w:ins>
          </w:p>
          <w:p w:rsidR="004B20E2" w:rsidRDefault="004B20E2" w:rsidP="008D33DB">
            <w:pPr>
              <w:spacing w:line="240" w:lineRule="atLeast"/>
              <w:rPr>
                <w:ins w:id="2084" w:author="Prachi" w:date="2011-05-22T10:26:00Z"/>
                <w:color w:val="0000FF"/>
              </w:rPr>
            </w:pPr>
            <w:ins w:id="2085" w:author="Prachi" w:date="2011-05-22T10:26:00Z">
              <w:r w:rsidRPr="00596C9A">
                <w:rPr>
                  <w:color w:val="0000FF"/>
                </w:rPr>
                <w:t xml:space="preserve">Default Value: </w:t>
              </w:r>
              <w:r w:rsidRPr="00582F88">
                <w:rPr>
                  <w:color w:val="0000FF"/>
                </w:rPr>
                <w:t>N/A</w:t>
              </w:r>
            </w:ins>
          </w:p>
          <w:p w:rsidR="004B20E2" w:rsidRDefault="004B20E2" w:rsidP="008D33DB">
            <w:pPr>
              <w:spacing w:line="240" w:lineRule="atLeast"/>
              <w:rPr>
                <w:ins w:id="2086" w:author="Prachi" w:date="2011-05-22T10:26:00Z"/>
                <w:color w:val="0000FF"/>
              </w:rPr>
            </w:pPr>
            <w:ins w:id="2087" w:author="Prachi" w:date="2011-05-22T10:26:00Z">
              <w:r w:rsidRPr="00596C9A">
                <w:rPr>
                  <w:color w:val="0000FF"/>
                </w:rPr>
                <w:t xml:space="preserve">Permissible Values: </w:t>
              </w:r>
              <w:r w:rsidRPr="00582F88">
                <w:rPr>
                  <w:color w:val="0000FF"/>
                </w:rPr>
                <w:t>N/A</w:t>
              </w:r>
            </w:ins>
          </w:p>
        </w:tc>
      </w:tr>
      <w:tr w:rsidR="004B20E2" w:rsidTr="00897EC9">
        <w:trPr>
          <w:ins w:id="2088"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089" w:author="Prachi" w:date="2011-05-22T10:26:00Z"/>
                <w:rStyle w:val="courier0"/>
                <w:color w:val="000000"/>
                <w:sz w:val="20"/>
                <w:szCs w:val="20"/>
              </w:rPr>
            </w:pPr>
            <w:ins w:id="2090" w:author="Prachi" w:date="2011-05-22T10:26:00Z">
              <w:r w:rsidRPr="00582F88">
                <w:rPr>
                  <w:rStyle w:val="courier0"/>
                  <w:color w:val="000000"/>
                </w:rPr>
                <w:t>first.admin.department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091" w:author="Prachi" w:date="2011-05-22T10:26:00Z"/>
                <w:color w:val="0000FF"/>
              </w:rPr>
            </w:pPr>
            <w:ins w:id="2092" w:author="Prachi" w:date="2011-05-22T10:26:00Z">
              <w:r>
                <w:rPr>
                  <w:color w:val="0000FF"/>
                </w:rPr>
                <w:t>Description</w:t>
              </w:r>
              <w:r w:rsidRPr="00582F88">
                <w:rPr>
                  <w:color w:val="0000FF"/>
                </w:rPr>
                <w:t>: The first department that will be created and used in creating the first administrator user.</w:t>
              </w:r>
            </w:ins>
          </w:p>
          <w:p w:rsidR="004B20E2" w:rsidRDefault="004B20E2" w:rsidP="008D33DB">
            <w:pPr>
              <w:spacing w:line="240" w:lineRule="atLeast"/>
              <w:rPr>
                <w:ins w:id="2093" w:author="Prachi" w:date="2011-05-22T10:26:00Z"/>
                <w:color w:val="0000FF"/>
              </w:rPr>
            </w:pPr>
            <w:ins w:id="2094"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095" w:author="Prachi" w:date="2011-05-22T10:26:00Z"/>
                <w:color w:val="0000FF"/>
              </w:rPr>
            </w:pPr>
            <w:ins w:id="2096" w:author="Prachi" w:date="2011-05-22T10:26:00Z">
              <w:r>
                <w:rPr>
                  <w:color w:val="0000FF"/>
                </w:rPr>
                <w:t xml:space="preserve">Permissible Values: </w:t>
              </w:r>
              <w:r w:rsidRPr="00582F88">
                <w:rPr>
                  <w:color w:val="0000FF"/>
                </w:rPr>
                <w:t>N/A</w:t>
              </w:r>
            </w:ins>
          </w:p>
        </w:tc>
      </w:tr>
      <w:tr w:rsidR="004B20E2" w:rsidTr="00897EC9">
        <w:trPr>
          <w:ins w:id="2097"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098" w:author="Prachi" w:date="2011-05-22T10:26:00Z"/>
                <w:rStyle w:val="courier0"/>
                <w:color w:val="000000"/>
              </w:rPr>
            </w:pPr>
            <w:ins w:id="2099" w:author="Prachi" w:date="2011-05-22T10:26:00Z">
              <w:r w:rsidRPr="00582F88">
                <w:rPr>
                  <w:rStyle w:val="courier0"/>
                  <w:color w:val="000000"/>
                </w:rPr>
                <w:t>first.admin.institution</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00" w:author="Prachi" w:date="2011-05-22T10:26:00Z"/>
                <w:color w:val="0000FF"/>
              </w:rPr>
            </w:pPr>
            <w:ins w:id="2101" w:author="Prachi" w:date="2011-05-22T10:26:00Z">
              <w:r>
                <w:rPr>
                  <w:color w:val="0000FF"/>
                </w:rPr>
                <w:t>Description</w:t>
              </w:r>
              <w:r w:rsidRPr="00582F88">
                <w:rPr>
                  <w:color w:val="0000FF"/>
                </w:rPr>
                <w:t>: The first institution that will be created and used in creating the first admin user.</w:t>
              </w:r>
            </w:ins>
          </w:p>
          <w:p w:rsidR="004B20E2" w:rsidRDefault="004B20E2" w:rsidP="008D33DB">
            <w:pPr>
              <w:spacing w:line="240" w:lineRule="atLeast"/>
              <w:rPr>
                <w:ins w:id="2102" w:author="Prachi" w:date="2011-05-22T10:26:00Z"/>
                <w:color w:val="0000FF"/>
              </w:rPr>
            </w:pPr>
            <w:ins w:id="2103"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104" w:author="Prachi" w:date="2011-05-22T10:26:00Z"/>
                <w:color w:val="0000FF"/>
              </w:rPr>
            </w:pPr>
            <w:ins w:id="2105" w:author="Prachi" w:date="2011-05-22T10:26:00Z">
              <w:r>
                <w:rPr>
                  <w:color w:val="0000FF"/>
                </w:rPr>
                <w:t xml:space="preserve">Permissible Values: </w:t>
              </w:r>
              <w:r w:rsidRPr="00582F88">
                <w:rPr>
                  <w:color w:val="0000FF"/>
                </w:rPr>
                <w:t>N/A</w:t>
              </w:r>
            </w:ins>
          </w:p>
        </w:tc>
      </w:tr>
      <w:tr w:rsidR="004B20E2" w:rsidTr="00897EC9">
        <w:trPr>
          <w:ins w:id="2106"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07" w:author="Prachi" w:date="2011-05-22T10:26:00Z"/>
                <w:rStyle w:val="courier0"/>
                <w:color w:val="000000"/>
              </w:rPr>
            </w:pPr>
            <w:ins w:id="2108" w:author="Prachi" w:date="2011-05-22T10:26:00Z">
              <w:r w:rsidRPr="00582F88">
                <w:rPr>
                  <w:rStyle w:val="courier0"/>
                  <w:color w:val="000000"/>
                </w:rPr>
                <w:t>first.admin.cancerresearchgroup</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09" w:author="Prachi" w:date="2011-05-22T10:26:00Z"/>
                <w:color w:val="0000FF"/>
              </w:rPr>
            </w:pPr>
            <w:ins w:id="2110" w:author="Prachi" w:date="2011-05-22T10:26:00Z">
              <w:r>
                <w:rPr>
                  <w:color w:val="0000FF"/>
                </w:rPr>
                <w:t>Description</w:t>
              </w:r>
              <w:r w:rsidRPr="00582F88">
                <w:rPr>
                  <w:color w:val="0000FF"/>
                </w:rPr>
                <w:t>: The first cancer research group that will be created and used while creating the first admin user.</w:t>
              </w:r>
            </w:ins>
          </w:p>
          <w:p w:rsidR="004B20E2" w:rsidRDefault="004B20E2" w:rsidP="008D33DB">
            <w:pPr>
              <w:spacing w:line="240" w:lineRule="atLeast"/>
              <w:rPr>
                <w:ins w:id="2111" w:author="Prachi" w:date="2011-05-22T10:26:00Z"/>
                <w:color w:val="0000FF"/>
              </w:rPr>
            </w:pPr>
            <w:ins w:id="2112"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113" w:author="Prachi" w:date="2011-05-22T10:26:00Z"/>
                <w:color w:val="0000FF"/>
              </w:rPr>
            </w:pPr>
            <w:ins w:id="2114" w:author="Prachi" w:date="2011-05-22T10:26:00Z">
              <w:r>
                <w:rPr>
                  <w:color w:val="0000FF"/>
                </w:rPr>
                <w:t xml:space="preserve">Permissible Values: </w:t>
              </w:r>
              <w:r w:rsidRPr="00582F88">
                <w:rPr>
                  <w:color w:val="0000FF"/>
                </w:rPr>
                <w:t>N/A</w:t>
              </w:r>
            </w:ins>
          </w:p>
        </w:tc>
      </w:tr>
      <w:tr w:rsidR="004B20E2" w:rsidTr="00897EC9">
        <w:trPr>
          <w:ins w:id="2115"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16" w:author="Prachi" w:date="2011-05-22T10:26:00Z"/>
                <w:rStyle w:val="courier0"/>
                <w:color w:val="000000"/>
              </w:rPr>
            </w:pPr>
            <w:ins w:id="2117" w:author="Prachi" w:date="2011-05-22T10:26:00Z">
              <w:r w:rsidRPr="00582F88">
                <w:rPr>
                  <w:rStyle w:val="courier0"/>
                  <w:color w:val="000000"/>
                </w:rPr>
                <w:t>first.admin.emailAddress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18" w:author="Prachi" w:date="2011-05-22T10:26:00Z"/>
                <w:color w:val="0000FF"/>
              </w:rPr>
            </w:pPr>
            <w:ins w:id="2119" w:author="Prachi" w:date="2011-05-22T10:26:00Z">
              <w:r>
                <w:rPr>
                  <w:color w:val="0000FF"/>
                </w:rPr>
                <w:t>Description</w:t>
              </w:r>
              <w:r w:rsidRPr="00582F88">
                <w:rPr>
                  <w:color w:val="0000FF"/>
                </w:rPr>
                <w:t>:  Email address used in creating the first admin user. It will also be the login name for the first user.</w:t>
              </w:r>
            </w:ins>
          </w:p>
          <w:p w:rsidR="004B20E2" w:rsidRDefault="004B20E2" w:rsidP="008D33DB">
            <w:pPr>
              <w:spacing w:line="240" w:lineRule="atLeast"/>
              <w:rPr>
                <w:ins w:id="2120" w:author="Prachi" w:date="2011-05-22T10:26:00Z"/>
                <w:color w:val="0000FF"/>
              </w:rPr>
            </w:pPr>
            <w:ins w:id="2121"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122" w:author="Prachi" w:date="2011-05-22T10:26:00Z"/>
                <w:color w:val="0000FF"/>
              </w:rPr>
            </w:pPr>
            <w:ins w:id="2123" w:author="Prachi" w:date="2011-05-22T10:26:00Z">
              <w:r>
                <w:rPr>
                  <w:color w:val="0000FF"/>
                </w:rPr>
                <w:t xml:space="preserve">Permissible Values: </w:t>
              </w:r>
              <w:r w:rsidRPr="00582F88">
                <w:rPr>
                  <w:color w:val="0000FF"/>
                </w:rPr>
                <w:t>N/A</w:t>
              </w:r>
            </w:ins>
          </w:p>
        </w:tc>
      </w:tr>
      <w:tr w:rsidR="004B20E2" w:rsidTr="00897EC9">
        <w:trPr>
          <w:ins w:id="2124"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25" w:author="Prachi" w:date="2011-05-22T10:26:00Z"/>
                <w:rStyle w:val="courier0"/>
                <w:color w:val="000000"/>
              </w:rPr>
            </w:pPr>
            <w:ins w:id="2126" w:author="Prachi" w:date="2011-05-22T10:26:00Z">
              <w:r w:rsidRPr="00582F88">
                <w:rPr>
                  <w:rStyle w:val="courier0"/>
                  <w:color w:val="000000"/>
                </w:rPr>
                <w:t>first.admin.password</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27" w:author="Prachi" w:date="2011-05-22T10:26:00Z"/>
                <w:color w:val="0000FF"/>
              </w:rPr>
            </w:pPr>
            <w:ins w:id="2128" w:author="Prachi" w:date="2011-05-22T10:26:00Z">
              <w:r>
                <w:rPr>
                  <w:color w:val="0000FF"/>
                </w:rPr>
                <w:t>Description</w:t>
              </w:r>
              <w:r w:rsidRPr="00582F88">
                <w:rPr>
                  <w:color w:val="0000FF"/>
                </w:rPr>
                <w:t>:  The password of the first admin user of the application</w:t>
              </w:r>
            </w:ins>
          </w:p>
          <w:p w:rsidR="004B20E2" w:rsidRDefault="004B20E2" w:rsidP="008D33DB">
            <w:pPr>
              <w:spacing w:line="240" w:lineRule="atLeast"/>
              <w:rPr>
                <w:ins w:id="2129" w:author="Prachi" w:date="2011-05-22T10:26:00Z"/>
                <w:color w:val="0000FF"/>
              </w:rPr>
            </w:pPr>
            <w:ins w:id="2130" w:author="Prachi" w:date="2011-05-22T10:26:00Z">
              <w:r>
                <w:rPr>
                  <w:color w:val="0000FF"/>
                </w:rPr>
                <w:t xml:space="preserve">Default Value: </w:t>
              </w:r>
              <w:r w:rsidRPr="00582F88">
                <w:rPr>
                  <w:color w:val="0000FF"/>
                </w:rPr>
                <w:t>N/A</w:t>
              </w:r>
            </w:ins>
          </w:p>
          <w:p w:rsidR="004B20E2" w:rsidRDefault="004B20E2" w:rsidP="008D33DB">
            <w:pPr>
              <w:spacing w:line="240" w:lineRule="atLeast"/>
              <w:rPr>
                <w:ins w:id="2131" w:author="Prachi" w:date="2011-05-22T10:26:00Z"/>
                <w:color w:val="0000FF"/>
              </w:rPr>
            </w:pPr>
            <w:ins w:id="2132" w:author="Prachi" w:date="2011-05-22T10:26:00Z">
              <w:r>
                <w:rPr>
                  <w:color w:val="0000FF"/>
                </w:rPr>
                <w:t xml:space="preserve">Permissible Values: </w:t>
              </w:r>
              <w:r w:rsidRPr="00582F88">
                <w:rPr>
                  <w:color w:val="0000FF"/>
                </w:rPr>
                <w:t>N/A</w:t>
              </w:r>
            </w:ins>
          </w:p>
        </w:tc>
      </w:tr>
      <w:tr w:rsidR="004B20E2" w:rsidTr="00897EC9">
        <w:trPr>
          <w:ins w:id="2133"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34" w:author="Prachi" w:date="2011-05-22T10:26:00Z"/>
                <w:rStyle w:val="courier0"/>
                <w:color w:val="000000"/>
              </w:rPr>
            </w:pPr>
            <w:ins w:id="2135" w:author="Prachi" w:date="2011-05-22T10:26:00Z">
              <w:r w:rsidRPr="00582F88">
                <w:rPr>
                  <w:rStyle w:val="courier0"/>
                  <w:color w:val="000000"/>
                </w:rPr>
                <w:t>caties.mmtx.home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36" w:author="Prachi" w:date="2011-05-22T10:26:00Z"/>
                <w:color w:val="0000FF"/>
              </w:rPr>
            </w:pPr>
            <w:ins w:id="2137" w:author="Prachi" w:date="2011-05-22T10:26:00Z">
              <w:r>
                <w:rPr>
                  <w:color w:val="0000FF"/>
                </w:rPr>
                <w:t>Description:</w:t>
              </w:r>
              <w:r w:rsidRPr="00582F88">
                <w:rPr>
                  <w:color w:val="0000FF"/>
                </w:rPr>
                <w:t xml:space="preserve"> The folder in which the MMTx library is installed on the machine on which you are going to run the caTIES concept coder service.  This property is only needed when deploying the concept coder server of the caTIES-like component.</w:t>
              </w:r>
            </w:ins>
          </w:p>
          <w:p w:rsidR="004B20E2" w:rsidRDefault="004B20E2" w:rsidP="008D33DB">
            <w:pPr>
              <w:spacing w:line="240" w:lineRule="atLeast"/>
              <w:rPr>
                <w:ins w:id="2138" w:author="Prachi" w:date="2011-05-22T10:26:00Z"/>
                <w:color w:val="0000FF"/>
              </w:rPr>
            </w:pPr>
            <w:ins w:id="2139" w:author="Prachi" w:date="2011-05-22T10:26:00Z">
              <w:r>
                <w:rPr>
                  <w:color w:val="0000FF"/>
                </w:rPr>
                <w:lastRenderedPageBreak/>
                <w:t xml:space="preserve">Default Value: </w:t>
              </w:r>
              <w:r w:rsidRPr="00582F88">
                <w:rPr>
                  <w:color w:val="0000FF"/>
                </w:rPr>
                <w:t xml:space="preserve"> N/A</w:t>
              </w:r>
            </w:ins>
          </w:p>
          <w:p w:rsidR="004B20E2" w:rsidRDefault="004B20E2" w:rsidP="008D33DB">
            <w:pPr>
              <w:spacing w:line="240" w:lineRule="atLeast"/>
              <w:rPr>
                <w:ins w:id="2140" w:author="Prachi" w:date="2011-05-22T10:26:00Z"/>
                <w:color w:val="0000FF"/>
              </w:rPr>
            </w:pPr>
            <w:ins w:id="2141" w:author="Prachi" w:date="2011-05-22T10:26:00Z">
              <w:r>
                <w:rPr>
                  <w:color w:val="0000FF"/>
                </w:rPr>
                <w:t>Permissible Values:</w:t>
              </w:r>
              <w:r w:rsidRPr="00582F88">
                <w:rPr>
                  <w:color w:val="0000FF"/>
                </w:rPr>
                <w:t xml:space="preserve">  N/A</w:t>
              </w:r>
            </w:ins>
          </w:p>
        </w:tc>
      </w:tr>
      <w:tr w:rsidR="004B20E2" w:rsidTr="00897EC9">
        <w:trPr>
          <w:ins w:id="2142"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Default="004B20E2" w:rsidP="008D33DB">
            <w:pPr>
              <w:pStyle w:val="Keyword"/>
              <w:rPr>
                <w:ins w:id="2143" w:author="Prachi" w:date="2011-05-22T10:26:00Z"/>
                <w:rStyle w:val="courier0"/>
                <w:color w:val="000000"/>
              </w:rPr>
            </w:pPr>
            <w:ins w:id="2144" w:author="Prachi" w:date="2011-05-22T10:26:00Z">
              <w:r w:rsidRPr="00582F88">
                <w:rPr>
                  <w:rStyle w:val="courier0"/>
                  <w:color w:val="000000"/>
                </w:rPr>
                <w:lastRenderedPageBreak/>
                <w:t>show.hide.forms.based.on.CPs</w:t>
              </w:r>
            </w:ins>
          </w:p>
          <w:p w:rsidR="004B20E2" w:rsidRPr="00582F88" w:rsidRDefault="004B20E2" w:rsidP="008D33DB">
            <w:pPr>
              <w:pStyle w:val="Keyword"/>
              <w:rPr>
                <w:ins w:id="2145" w:author="Prachi" w:date="2011-05-22T10:26:00Z"/>
                <w:rStyle w:val="courier0"/>
                <w:color w:val="000000"/>
              </w:rPr>
            </w:pPr>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46" w:author="Prachi" w:date="2011-05-22T10:26:00Z"/>
                <w:color w:val="0000FF"/>
              </w:rPr>
            </w:pPr>
            <w:ins w:id="2147" w:author="Prachi" w:date="2011-05-22T10:26:00Z">
              <w:r w:rsidRPr="006D7FC1">
                <w:rPr>
                  <w:color w:val="0000FF"/>
                </w:rPr>
                <w:t xml:space="preserve">Description: </w:t>
              </w:r>
              <w:r w:rsidRPr="00582F88">
                <w:rPr>
                  <w:color w:val="0000FF"/>
                </w:rPr>
                <w:t>This property is used during the execution of target 'show_hide_forms_based_on_CPs', which is called in the deployment process. The task is executed only when the value of the property is set to true. The task is used to associate entities/categories with particular CPs. It takes an XML file 'Show_Hide_Forms.xml' as input. The XML has to be modified depending on the associations we want between entities/categories and CPs. The entities/categories when associated to a CP are not visible to any other CP.</w:t>
              </w:r>
            </w:ins>
          </w:p>
          <w:p w:rsidR="004B20E2" w:rsidRDefault="004B20E2" w:rsidP="008D33DB">
            <w:pPr>
              <w:spacing w:line="240" w:lineRule="atLeast"/>
              <w:rPr>
                <w:ins w:id="2148" w:author="Prachi" w:date="2011-05-22T10:26:00Z"/>
                <w:color w:val="0000FF"/>
              </w:rPr>
            </w:pPr>
            <w:ins w:id="2149" w:author="Prachi" w:date="2011-05-22T10:26:00Z">
              <w:r w:rsidRPr="006D7FC1">
                <w:rPr>
                  <w:color w:val="0000FF"/>
                </w:rPr>
                <w:t xml:space="preserve">Default Value: </w:t>
              </w:r>
              <w:r w:rsidRPr="00582F88">
                <w:rPr>
                  <w:color w:val="0000FF"/>
                </w:rPr>
                <w:t>false</w:t>
              </w:r>
            </w:ins>
          </w:p>
          <w:p w:rsidR="004B20E2" w:rsidRDefault="004B20E2" w:rsidP="008D33DB">
            <w:pPr>
              <w:spacing w:line="240" w:lineRule="atLeast"/>
              <w:rPr>
                <w:ins w:id="2150" w:author="Prachi" w:date="2011-05-22T10:26:00Z"/>
                <w:color w:val="0000FF"/>
              </w:rPr>
            </w:pPr>
            <w:ins w:id="2151" w:author="Prachi" w:date="2011-05-22T10:26:00Z">
              <w:r w:rsidRPr="006D7FC1">
                <w:rPr>
                  <w:color w:val="0000FF"/>
                </w:rPr>
                <w:t>Permissible Values:</w:t>
              </w:r>
              <w:r w:rsidRPr="00582F88">
                <w:rPr>
                  <w:color w:val="0000FF"/>
                </w:rPr>
                <w:t xml:space="preserve"> true, false</w:t>
              </w:r>
            </w:ins>
          </w:p>
        </w:tc>
      </w:tr>
      <w:tr w:rsidR="004B20E2" w:rsidTr="00897EC9">
        <w:trPr>
          <w:ins w:id="2152"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53" w:author="Prachi" w:date="2011-05-22T10:26:00Z"/>
                <w:rStyle w:val="courier0"/>
                <w:color w:val="000000"/>
              </w:rPr>
            </w:pPr>
            <w:ins w:id="2154" w:author="Prachi" w:date="2011-05-22T10:26:00Z">
              <w:r w:rsidRPr="00582F88">
                <w:rPr>
                  <w:rStyle w:val="courier0"/>
                  <w:color w:val="000000"/>
                </w:rPr>
                <w:t>Application.url</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55" w:author="Prachi" w:date="2011-05-22T10:26:00Z"/>
                <w:color w:val="0000FF"/>
              </w:rPr>
            </w:pPr>
            <w:ins w:id="2156" w:author="Prachi" w:date="2011-05-22T10:26:00Z">
              <w:r w:rsidRPr="001F5165">
                <w:rPr>
                  <w:color w:val="0000FF"/>
                </w:rPr>
                <w:t xml:space="preserve">Description: </w:t>
              </w:r>
              <w:r w:rsidRPr="00582F88">
                <w:rPr>
                  <w:color w:val="0000FF"/>
                </w:rPr>
                <w:t>The application URL is required for creation of Annotation Forms using form import feature of Dynamic Extensions. For importing the forms, it is necessary for the server to be up and running and the URL specified in this property is used for uploading the forms into the application.</w:t>
              </w:r>
            </w:ins>
          </w:p>
          <w:p w:rsidR="004B20E2" w:rsidRDefault="004B20E2" w:rsidP="008D33DB">
            <w:pPr>
              <w:spacing w:line="240" w:lineRule="atLeast"/>
              <w:rPr>
                <w:ins w:id="2157" w:author="Prachi" w:date="2011-05-22T10:26:00Z"/>
                <w:color w:val="0000FF"/>
              </w:rPr>
            </w:pPr>
            <w:ins w:id="2158" w:author="Prachi" w:date="2011-05-22T10:26:00Z">
              <w:r w:rsidRPr="001F5165">
                <w:rPr>
                  <w:color w:val="0000FF"/>
                </w:rPr>
                <w:t xml:space="preserve">Default Value: </w:t>
              </w:r>
              <w:r w:rsidRPr="00582F88">
                <w:rPr>
                  <w:color w:val="0000FF"/>
                </w:rPr>
                <w:t>N/A</w:t>
              </w:r>
            </w:ins>
          </w:p>
          <w:p w:rsidR="004B20E2" w:rsidRPr="006D7FC1" w:rsidRDefault="004B20E2" w:rsidP="008D33DB">
            <w:pPr>
              <w:spacing w:line="240" w:lineRule="atLeast"/>
              <w:rPr>
                <w:ins w:id="2159" w:author="Prachi" w:date="2011-05-22T10:26:00Z"/>
                <w:color w:val="0000FF"/>
              </w:rPr>
            </w:pPr>
            <w:ins w:id="2160" w:author="Prachi" w:date="2011-05-22T10:26:00Z">
              <w:r w:rsidRPr="001F5165">
                <w:rPr>
                  <w:color w:val="0000FF"/>
                </w:rPr>
                <w:t xml:space="preserve">Permissible Values: </w:t>
              </w:r>
              <w:r w:rsidRPr="00582F88">
                <w:rPr>
                  <w:color w:val="0000FF"/>
                </w:rPr>
                <w:t>Application URL on which the categories need to be created. (http://127.0.0.1:8080/catissuecore)</w:t>
              </w:r>
            </w:ins>
          </w:p>
        </w:tc>
      </w:tr>
      <w:tr w:rsidR="004B20E2" w:rsidTr="00897EC9">
        <w:trPr>
          <w:ins w:id="2161"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62" w:author="Prachi" w:date="2011-05-22T10:26:00Z"/>
                <w:rStyle w:val="courier0"/>
                <w:color w:val="000000"/>
              </w:rPr>
            </w:pPr>
            <w:ins w:id="2163" w:author="Prachi" w:date="2011-05-22T10:26:00Z">
              <w:r w:rsidRPr="00582F88">
                <w:rPr>
                  <w:rStyle w:val="courier0"/>
                  <w:color w:val="000000"/>
                </w:rPr>
                <w:t>cacore.deployable.location</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64" w:author="Prachi" w:date="2011-05-22T10:26:00Z"/>
                <w:color w:val="0000FF"/>
              </w:rPr>
            </w:pPr>
            <w:ins w:id="2165" w:author="Prachi" w:date="2011-05-22T10:26:00Z">
              <w:r>
                <w:rPr>
                  <w:color w:val="0000FF"/>
                </w:rPr>
                <w:t>Description</w:t>
              </w:r>
              <w:r w:rsidRPr="00582F88">
                <w:rPr>
                  <w:color w:val="0000FF"/>
                </w:rPr>
                <w:t>: Specify the folder where the caCORE API jars of DE model is located.  The default DE model jars are available at CATISSUE_HOME/cacore_deployable folder</w:t>
              </w:r>
            </w:ins>
          </w:p>
          <w:p w:rsidR="004B20E2" w:rsidRDefault="004B20E2" w:rsidP="008D33DB">
            <w:pPr>
              <w:spacing w:line="240" w:lineRule="atLeast"/>
              <w:rPr>
                <w:ins w:id="2166" w:author="Prachi" w:date="2011-05-22T10:26:00Z"/>
                <w:color w:val="0000FF"/>
              </w:rPr>
            </w:pPr>
            <w:ins w:id="2167" w:author="Prachi" w:date="2011-05-22T10:26:00Z">
              <w:r>
                <w:rPr>
                  <w:color w:val="0000FF"/>
                </w:rPr>
                <w:t xml:space="preserve">Default Value: </w:t>
              </w:r>
              <w:r w:rsidRPr="00582F88">
                <w:rPr>
                  <w:color w:val="0000FF"/>
                </w:rPr>
                <w:t>./cacore_deployable</w:t>
              </w:r>
            </w:ins>
          </w:p>
          <w:p w:rsidR="004B20E2" w:rsidRPr="001F5165" w:rsidRDefault="004B20E2" w:rsidP="008D33DB">
            <w:pPr>
              <w:spacing w:line="240" w:lineRule="atLeast"/>
              <w:rPr>
                <w:ins w:id="2168" w:author="Prachi" w:date="2011-05-22T10:26:00Z"/>
                <w:color w:val="0000FF"/>
              </w:rPr>
            </w:pPr>
            <w:ins w:id="2169" w:author="Prachi" w:date="2011-05-22T10:26:00Z">
              <w:r>
                <w:rPr>
                  <w:color w:val="0000FF"/>
                </w:rPr>
                <w:t xml:space="preserve">Permissible Values: </w:t>
              </w:r>
              <w:r w:rsidRPr="00582F88">
                <w:rPr>
                  <w:color w:val="0000FF"/>
                </w:rPr>
                <w:t>N/A</w:t>
              </w:r>
            </w:ins>
          </w:p>
        </w:tc>
      </w:tr>
      <w:tr w:rsidR="004B20E2" w:rsidTr="00897EC9">
        <w:trPr>
          <w:ins w:id="2170"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71" w:author="Prachi" w:date="2011-05-22T10:26:00Z"/>
                <w:rStyle w:val="courier0"/>
                <w:color w:val="000000"/>
              </w:rPr>
            </w:pPr>
            <w:ins w:id="2172" w:author="Prachi" w:date="2011-05-22T10:26:00Z">
              <w:r w:rsidRPr="00582F88">
                <w:rPr>
                  <w:rStyle w:val="courier0"/>
                  <w:color w:val="000000"/>
                </w:rPr>
                <w:t>exclude.entitygroup</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73" w:author="Prachi" w:date="2011-05-22T10:26:00Z"/>
                <w:color w:val="0000FF"/>
              </w:rPr>
            </w:pPr>
            <w:ins w:id="2174" w:author="Prachi" w:date="2011-05-22T10:26:00Z">
              <w:r w:rsidRPr="006D7FC1">
                <w:rPr>
                  <w:color w:val="0000FF"/>
                </w:rPr>
                <w:t xml:space="preserve">Description: </w:t>
              </w:r>
              <w:r w:rsidRPr="00582F88">
                <w:rPr>
                  <w:color w:val="0000FF"/>
                </w:rPr>
                <w:t>Comma separated Entity Group names which are to be excluded from generating the caCORE.</w:t>
              </w:r>
            </w:ins>
          </w:p>
          <w:p w:rsidR="004B20E2" w:rsidRDefault="004B20E2" w:rsidP="008D33DB">
            <w:pPr>
              <w:spacing w:line="240" w:lineRule="atLeast"/>
              <w:rPr>
                <w:ins w:id="2175" w:author="Prachi" w:date="2011-05-22T10:26:00Z"/>
                <w:color w:val="0000FF"/>
              </w:rPr>
            </w:pPr>
            <w:ins w:id="2176" w:author="Prachi" w:date="2011-05-22T10:26:00Z">
              <w:r w:rsidRPr="006D7FC1">
                <w:rPr>
                  <w:color w:val="0000FF"/>
                </w:rPr>
                <w:t xml:space="preserve">Default Value: </w:t>
              </w:r>
              <w:r w:rsidRPr="00582F88">
                <w:rPr>
                  <w:color w:val="0000FF"/>
                </w:rPr>
                <w:t>None</w:t>
              </w:r>
            </w:ins>
          </w:p>
          <w:p w:rsidR="004B20E2" w:rsidRDefault="004B20E2" w:rsidP="008D33DB">
            <w:pPr>
              <w:spacing w:line="240" w:lineRule="atLeast"/>
              <w:rPr>
                <w:ins w:id="2177" w:author="Prachi" w:date="2011-05-22T10:26:00Z"/>
                <w:color w:val="0000FF"/>
              </w:rPr>
            </w:pPr>
            <w:ins w:id="2178" w:author="Prachi" w:date="2011-05-22T10:26:00Z">
              <w:r w:rsidRPr="006D7FC1">
                <w:rPr>
                  <w:color w:val="0000FF"/>
                </w:rPr>
                <w:t>Permissible Values:</w:t>
              </w:r>
              <w:r w:rsidRPr="00582F88">
                <w:rPr>
                  <w:color w:val="0000FF"/>
                </w:rPr>
                <w:t xml:space="preserve"> N/A</w:t>
              </w:r>
            </w:ins>
          </w:p>
        </w:tc>
      </w:tr>
      <w:tr w:rsidR="004B20E2" w:rsidTr="00897EC9">
        <w:trPr>
          <w:ins w:id="2179" w:author="Prachi" w:date="2011-05-22T10:2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20E2" w:rsidRPr="00582F88" w:rsidRDefault="004B20E2" w:rsidP="008D33DB">
            <w:pPr>
              <w:pStyle w:val="Keyword"/>
              <w:rPr>
                <w:ins w:id="2180" w:author="Prachi" w:date="2011-05-22T10:26:00Z"/>
                <w:rStyle w:val="courier0"/>
                <w:color w:val="000000"/>
              </w:rPr>
            </w:pPr>
            <w:ins w:id="2181" w:author="Prachi" w:date="2011-05-22T10:26:00Z">
              <w:r w:rsidRPr="00582F88">
                <w:rPr>
                  <w:rStyle w:val="courier0"/>
                  <w:color w:val="000000"/>
                </w:rPr>
                <w:t>include.entitygroup</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4B20E2" w:rsidRDefault="004B20E2" w:rsidP="008D33DB">
            <w:pPr>
              <w:spacing w:line="240" w:lineRule="atLeast"/>
              <w:rPr>
                <w:ins w:id="2182" w:author="Prachi" w:date="2011-05-22T10:26:00Z"/>
                <w:color w:val="0000FF"/>
              </w:rPr>
            </w:pPr>
            <w:ins w:id="2183" w:author="Prachi" w:date="2011-05-22T10:26:00Z">
              <w:r w:rsidRPr="006D7FC1">
                <w:rPr>
                  <w:color w:val="0000FF"/>
                </w:rPr>
                <w:t xml:space="preserve">Description: </w:t>
              </w:r>
              <w:r w:rsidRPr="00582F88">
                <w:rPr>
                  <w:color w:val="0000FF"/>
                </w:rPr>
                <w:t>Comma separated Entity Group names which are only to be included for generating the caCORE.</w:t>
              </w:r>
            </w:ins>
          </w:p>
          <w:p w:rsidR="004B20E2" w:rsidRDefault="004B20E2" w:rsidP="008D33DB">
            <w:pPr>
              <w:spacing w:line="240" w:lineRule="atLeast"/>
              <w:rPr>
                <w:ins w:id="2184" w:author="Prachi" w:date="2011-05-22T10:26:00Z"/>
                <w:color w:val="0000FF"/>
              </w:rPr>
            </w:pPr>
            <w:ins w:id="2185" w:author="Prachi" w:date="2011-05-22T10:26:00Z">
              <w:r w:rsidRPr="006D7FC1">
                <w:rPr>
                  <w:color w:val="0000FF"/>
                </w:rPr>
                <w:t xml:space="preserve">Default Value: </w:t>
              </w:r>
              <w:r w:rsidRPr="00582F88">
                <w:rPr>
                  <w:color w:val="0000FF"/>
                </w:rPr>
                <w:t>N/A</w:t>
              </w:r>
            </w:ins>
          </w:p>
          <w:p w:rsidR="004B20E2" w:rsidRPr="006D7FC1" w:rsidRDefault="004B20E2" w:rsidP="008D33DB">
            <w:pPr>
              <w:spacing w:line="240" w:lineRule="atLeast"/>
              <w:rPr>
                <w:ins w:id="2186" w:author="Prachi" w:date="2011-05-22T10:26:00Z"/>
                <w:color w:val="0000FF"/>
              </w:rPr>
            </w:pPr>
            <w:ins w:id="2187" w:author="Prachi" w:date="2011-05-22T10:26:00Z">
              <w:r w:rsidRPr="006D7FC1">
                <w:rPr>
                  <w:color w:val="0000FF"/>
                </w:rPr>
                <w:t>Permissible Values:</w:t>
              </w:r>
              <w:r w:rsidRPr="00582F88">
                <w:rPr>
                  <w:color w:val="0000FF"/>
                </w:rPr>
                <w:t xml:space="preserve"> N/A</w:t>
              </w:r>
            </w:ins>
          </w:p>
        </w:tc>
      </w:tr>
      <w:tr w:rsidR="004B20E2" w:rsidTr="005A61AD">
        <w:tblPrEx>
          <w:tblW w:w="0" w:type="auto"/>
          <w:tblInd w:w="108" w:type="dxa"/>
          <w:tblLayout w:type="fixed"/>
          <w:tblCellMar>
            <w:left w:w="0" w:type="dxa"/>
            <w:right w:w="0" w:type="dxa"/>
          </w:tblCellMar>
          <w:tblLook w:val="0000" w:firstRow="0" w:lastRow="0" w:firstColumn="0" w:lastColumn="0" w:noHBand="0" w:noVBand="0"/>
          <w:tblPrExChange w:id="2188" w:author="Prachi" w:date="2011-05-22T10:38:00Z">
            <w:tblPrEx>
              <w:tblW w:w="0" w:type="auto"/>
              <w:tblInd w:w="108" w:type="dxa"/>
              <w:tblLayout w:type="fixed"/>
              <w:tblCellMar>
                <w:left w:w="0" w:type="dxa"/>
                <w:right w:w="0" w:type="dxa"/>
              </w:tblCellMar>
              <w:tblLook w:val="0000" w:firstRow="0" w:lastRow="0" w:firstColumn="0" w:lastColumn="0" w:noHBand="0" w:noVBand="0"/>
            </w:tblPrEx>
          </w:tblPrExChange>
        </w:tblPrEx>
        <w:trPr>
          <w:ins w:id="2189" w:author="Prachi" w:date="2011-05-22T10:26:00Z"/>
          <w:trPrChange w:id="2190" w:author="Prachi" w:date="2011-05-22T10:38:00Z">
            <w:trPr>
              <w:gridAfter w:val="0"/>
            </w:trPr>
          </w:trPrChange>
        </w:trPr>
        <w:tc>
          <w:tcPr>
            <w:tcW w:w="2954" w:type="dxa"/>
            <w:tcBorders>
              <w:top w:val="nil"/>
              <w:left w:val="single" w:sz="8" w:space="0" w:color="auto"/>
              <w:bottom w:val="nil"/>
              <w:right w:val="single" w:sz="8" w:space="0" w:color="auto"/>
            </w:tcBorders>
            <w:tcMar>
              <w:top w:w="0" w:type="dxa"/>
              <w:left w:w="108" w:type="dxa"/>
              <w:bottom w:w="0" w:type="dxa"/>
              <w:right w:w="108" w:type="dxa"/>
            </w:tcMar>
            <w:tcPrChange w:id="2191" w:author="Prachi" w:date="2011-05-22T10:38:00Z">
              <w:tcPr>
                <w:tcW w:w="295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4B20E2" w:rsidRPr="00582F88" w:rsidRDefault="004B20E2" w:rsidP="008D33DB">
            <w:pPr>
              <w:pStyle w:val="Keyword"/>
              <w:rPr>
                <w:ins w:id="2192" w:author="Prachi" w:date="2011-05-22T10:26:00Z"/>
                <w:rStyle w:val="courier0"/>
                <w:color w:val="000000"/>
              </w:rPr>
            </w:pPr>
            <w:ins w:id="2193" w:author="Prachi" w:date="2011-05-22T10:26:00Z">
              <w:r w:rsidRPr="00582F88">
                <w:rPr>
                  <w:rStyle w:val="courier0"/>
                  <w:color w:val="000000"/>
                </w:rPr>
                <w:t>saved.query.owner</w:t>
              </w:r>
            </w:ins>
          </w:p>
        </w:tc>
        <w:tc>
          <w:tcPr>
            <w:tcW w:w="6408" w:type="dxa"/>
            <w:tcBorders>
              <w:top w:val="nil"/>
              <w:left w:val="nil"/>
              <w:bottom w:val="nil"/>
              <w:right w:val="single" w:sz="8" w:space="0" w:color="auto"/>
            </w:tcBorders>
            <w:tcMar>
              <w:top w:w="0" w:type="dxa"/>
              <w:left w:w="108" w:type="dxa"/>
              <w:bottom w:w="0" w:type="dxa"/>
              <w:right w:w="108" w:type="dxa"/>
            </w:tcMar>
            <w:tcPrChange w:id="2194" w:author="Prachi" w:date="2011-05-22T10:38: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4B20E2" w:rsidRDefault="004B20E2" w:rsidP="008D33DB">
            <w:pPr>
              <w:spacing w:line="240" w:lineRule="atLeast"/>
              <w:rPr>
                <w:ins w:id="2195" w:author="Prachi" w:date="2011-05-22T10:26:00Z"/>
                <w:color w:val="0000FF"/>
              </w:rPr>
            </w:pPr>
            <w:ins w:id="2196" w:author="Prachi" w:date="2011-05-22T10:26:00Z">
              <w:r w:rsidRPr="006D7FC1">
                <w:rPr>
                  <w:color w:val="0000FF"/>
                </w:rPr>
                <w:t xml:space="preserve">Description: </w:t>
              </w:r>
              <w:r w:rsidRPr="00582F88">
                <w:rPr>
                  <w:color w:val="0000FF"/>
                </w:rPr>
                <w:t xml:space="preserve">This property specifies the login name of the user who should be made the owner of the old saved queries (pre v1.2). </w:t>
              </w:r>
            </w:ins>
          </w:p>
          <w:p w:rsidR="004B20E2" w:rsidRDefault="004B20E2" w:rsidP="008D33DB">
            <w:pPr>
              <w:spacing w:line="240" w:lineRule="atLeast"/>
              <w:rPr>
                <w:ins w:id="2197" w:author="Prachi" w:date="2011-05-22T10:26:00Z"/>
                <w:color w:val="0000FF"/>
              </w:rPr>
            </w:pPr>
            <w:ins w:id="2198" w:author="Prachi" w:date="2011-05-22T10:26:00Z">
              <w:r w:rsidRPr="00582F88">
                <w:rPr>
                  <w:color w:val="0000FF"/>
                </w:rPr>
                <w:t>This property is required to support the shared query feature (which is introduced in v1.2) for old saved queries.</w:t>
              </w:r>
            </w:ins>
          </w:p>
          <w:p w:rsidR="004B20E2" w:rsidRDefault="004B20E2" w:rsidP="008D33DB">
            <w:pPr>
              <w:spacing w:line="240" w:lineRule="atLeast"/>
              <w:rPr>
                <w:ins w:id="2199" w:author="Prachi" w:date="2011-05-22T10:26:00Z"/>
                <w:color w:val="0000FF"/>
              </w:rPr>
            </w:pPr>
            <w:ins w:id="2200" w:author="Prachi" w:date="2011-05-22T10:26:00Z">
              <w:r w:rsidRPr="006D7FC1">
                <w:rPr>
                  <w:color w:val="0000FF"/>
                </w:rPr>
                <w:t xml:space="preserve">Default Value: </w:t>
              </w:r>
              <w:r w:rsidRPr="00582F88">
                <w:rPr>
                  <w:color w:val="0000FF"/>
                </w:rPr>
                <w:t>N/A</w:t>
              </w:r>
            </w:ins>
          </w:p>
          <w:p w:rsidR="004B20E2" w:rsidRPr="006D7FC1" w:rsidRDefault="004B20E2" w:rsidP="008D33DB">
            <w:pPr>
              <w:spacing w:line="240" w:lineRule="atLeast"/>
              <w:rPr>
                <w:ins w:id="2201" w:author="Prachi" w:date="2011-05-22T10:26:00Z"/>
                <w:color w:val="0000FF"/>
              </w:rPr>
            </w:pPr>
            <w:ins w:id="2202" w:author="Prachi" w:date="2011-05-22T10:26:00Z">
              <w:r w:rsidRPr="006D7FC1">
                <w:rPr>
                  <w:color w:val="0000FF"/>
                </w:rPr>
                <w:lastRenderedPageBreak/>
                <w:t>Permissible Values:</w:t>
              </w:r>
              <w:r w:rsidRPr="00582F88">
                <w:rPr>
                  <w:color w:val="0000FF"/>
                </w:rPr>
                <w:t xml:space="preserve"> N/A</w:t>
              </w:r>
            </w:ins>
          </w:p>
        </w:tc>
      </w:tr>
      <w:tr w:rsidR="005A61AD" w:rsidTr="008D33DB">
        <w:tblPrEx>
          <w:tblW w:w="0" w:type="auto"/>
          <w:tblInd w:w="108" w:type="dxa"/>
          <w:tblLayout w:type="fixed"/>
          <w:tblCellMar>
            <w:left w:w="0" w:type="dxa"/>
            <w:right w:w="0" w:type="dxa"/>
          </w:tblCellMar>
          <w:tblLook w:val="0000" w:firstRow="0" w:lastRow="0" w:firstColumn="0" w:lastColumn="0" w:noHBand="0" w:noVBand="0"/>
          <w:tblPrExChange w:id="2203" w:author="Prachi" w:date="2011-05-22T10:38:00Z">
            <w:tblPrEx>
              <w:tblW w:w="0" w:type="auto"/>
              <w:tblInd w:w="108" w:type="dxa"/>
              <w:tblLayout w:type="fixed"/>
              <w:tblCellMar>
                <w:left w:w="0" w:type="dxa"/>
                <w:right w:w="0" w:type="dxa"/>
              </w:tblCellMar>
              <w:tblLook w:val="0000" w:firstRow="0" w:lastRow="0" w:firstColumn="0" w:lastColumn="0" w:noHBand="0" w:noVBand="0"/>
            </w:tblPrEx>
          </w:tblPrExChange>
        </w:tblPrEx>
        <w:trPr>
          <w:ins w:id="2204" w:author="Prachi" w:date="2011-05-22T10:38:00Z"/>
          <w:trPrChange w:id="2205" w:author="Prachi" w:date="2011-05-22T10:38:00Z">
            <w:trPr>
              <w:gridAfter w:val="0"/>
            </w:trPr>
          </w:trPrChange>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Change w:id="2206" w:author="Prachi" w:date="2011-05-22T10:38:00Z">
              <w:tcPr>
                <w:tcW w:w="295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tcPrChange>
          </w:tcPr>
          <w:p w:rsidR="005A61AD" w:rsidRPr="00582F88" w:rsidRDefault="005A61AD" w:rsidP="008D33DB">
            <w:pPr>
              <w:pStyle w:val="Keyword"/>
              <w:rPr>
                <w:ins w:id="2207" w:author="Prachi" w:date="2011-05-22T10:38:00Z"/>
                <w:rStyle w:val="courier0"/>
                <w:color w:val="000000"/>
              </w:rPr>
            </w:pPr>
            <w:ins w:id="2208" w:author="Prachi" w:date="2011-05-22T10:38:00Z">
              <w:r w:rsidRPr="00E50D67">
                <w:rPr>
                  <w:rFonts w:ascii="Calibri" w:hAnsi="Calibri" w:cs="Calibri"/>
                  <w:b/>
                  <w:sz w:val="22"/>
                </w:rPr>
                <w:lastRenderedPageBreak/>
                <w:t>IDP Properties</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vAlign w:val="center"/>
            <w:tcPrChange w:id="2209" w:author="Prachi" w:date="2011-05-22T10:38:00Z">
              <w:tcPr>
                <w:tcW w:w="6408"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5A61AD" w:rsidRPr="006D7FC1" w:rsidRDefault="005A61AD" w:rsidP="008D33DB">
            <w:pPr>
              <w:spacing w:line="240" w:lineRule="atLeast"/>
              <w:rPr>
                <w:ins w:id="2210" w:author="Prachi" w:date="2011-05-22T10:38:00Z"/>
                <w:color w:val="0000FF"/>
              </w:rPr>
            </w:pPr>
            <w:ins w:id="2211" w:author="Prachi" w:date="2011-05-22T10:38:00Z">
              <w:r w:rsidRPr="00E50D67">
                <w:rPr>
                  <w:rFonts w:cs="Calibri"/>
                  <w:b/>
                </w:rPr>
                <w:t>Only needed if deploying caTissue with an ID Provider</w:t>
              </w:r>
            </w:ins>
          </w:p>
        </w:tc>
      </w:tr>
      <w:tr w:rsidR="005A61AD" w:rsidTr="008D33DB">
        <w:tblPrEx>
          <w:tblW w:w="0" w:type="auto"/>
          <w:tblInd w:w="108" w:type="dxa"/>
          <w:tblLayout w:type="fixed"/>
          <w:tblCellMar>
            <w:left w:w="0" w:type="dxa"/>
            <w:right w:w="0" w:type="dxa"/>
          </w:tblCellMar>
          <w:tblLook w:val="0000" w:firstRow="0" w:lastRow="0" w:firstColumn="0" w:lastColumn="0" w:noHBand="0" w:noVBand="0"/>
          <w:tblPrExChange w:id="2212" w:author="Prachi" w:date="2011-05-22T10:38:00Z">
            <w:tblPrEx>
              <w:tblW w:w="0" w:type="auto"/>
              <w:tblInd w:w="108" w:type="dxa"/>
              <w:tblLayout w:type="fixed"/>
              <w:tblCellMar>
                <w:left w:w="0" w:type="dxa"/>
                <w:right w:w="0" w:type="dxa"/>
              </w:tblCellMar>
              <w:tblLook w:val="0000" w:firstRow="0" w:lastRow="0" w:firstColumn="0" w:lastColumn="0" w:noHBand="0" w:noVBand="0"/>
            </w:tblPrEx>
          </w:tblPrExChange>
        </w:tblPrEx>
        <w:trPr>
          <w:ins w:id="2213" w:author="Prachi" w:date="2011-05-22T10:38:00Z"/>
          <w:trPrChange w:id="2214" w:author="Prachi" w:date="2011-05-22T10:38:00Z">
            <w:trPr>
              <w:gridAfter w:val="0"/>
            </w:trPr>
          </w:trPrChange>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Change w:id="2215" w:author="Prachi" w:date="2011-05-22T10:38:00Z">
              <w:tcPr>
                <w:tcW w:w="2954"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5A61AD" w:rsidRPr="00E50D67" w:rsidRDefault="005A61AD" w:rsidP="008D33DB">
            <w:pPr>
              <w:pStyle w:val="Keyword"/>
              <w:rPr>
                <w:ins w:id="2216" w:author="Prachi" w:date="2011-05-22T10:38:00Z"/>
                <w:rFonts w:ascii="Calibri" w:hAnsi="Calibri" w:cs="Calibri"/>
                <w:b/>
                <w:sz w:val="22"/>
              </w:rPr>
            </w:pPr>
            <w:ins w:id="2217" w:author="Prachi" w:date="2011-05-22T10:38:00Z">
              <w:r w:rsidRPr="00582F88">
                <w:rPr>
                  <w:rStyle w:val="courier0"/>
                  <w:color w:val="000000"/>
                </w:rPr>
                <w:t>csm.database.type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Change w:id="2218" w:author="Prachi" w:date="2011-05-22T10:38:00Z">
              <w:tcPr>
                <w:tcW w:w="6408"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tcPrChange>
          </w:tcPr>
          <w:p w:rsidR="005A61AD" w:rsidRDefault="005A61AD" w:rsidP="008D33DB">
            <w:pPr>
              <w:spacing w:line="240" w:lineRule="atLeast"/>
              <w:rPr>
                <w:ins w:id="2219" w:author="Prachi" w:date="2011-05-22T10:38:00Z"/>
                <w:color w:val="0000FF"/>
              </w:rPr>
            </w:pPr>
            <w:ins w:id="2220" w:author="Prachi" w:date="2011-05-22T10:38:00Z">
              <w:r>
                <w:rPr>
                  <w:color w:val="0000FF"/>
                </w:rPr>
                <w:t>Description</w:t>
              </w:r>
              <w:r w:rsidRPr="00582F88">
                <w:rPr>
                  <w:color w:val="0000FF"/>
                </w:rPr>
                <w:t>: The database type used in the application.</w:t>
              </w:r>
            </w:ins>
          </w:p>
          <w:p w:rsidR="005A61AD" w:rsidRDefault="005A61AD" w:rsidP="008D33DB">
            <w:pPr>
              <w:spacing w:line="240" w:lineRule="atLeast"/>
              <w:rPr>
                <w:ins w:id="2221" w:author="Prachi" w:date="2011-05-22T10:38:00Z"/>
                <w:color w:val="0000FF"/>
              </w:rPr>
            </w:pPr>
            <w:ins w:id="2222" w:author="Prachi" w:date="2011-05-22T10:38:00Z">
              <w:r>
                <w:rPr>
                  <w:color w:val="0000FF"/>
                </w:rPr>
                <w:t xml:space="preserve">Default Value: </w:t>
              </w:r>
              <w:r w:rsidRPr="00582F88">
                <w:rPr>
                  <w:color w:val="0000FF"/>
                </w:rPr>
                <w:t>N/A</w:t>
              </w:r>
            </w:ins>
          </w:p>
          <w:p w:rsidR="005A61AD" w:rsidRPr="00E50D67" w:rsidRDefault="005A61AD" w:rsidP="008D33DB">
            <w:pPr>
              <w:spacing w:line="240" w:lineRule="atLeast"/>
              <w:rPr>
                <w:ins w:id="2223" w:author="Prachi" w:date="2011-05-22T10:38:00Z"/>
                <w:rFonts w:cs="Calibri"/>
                <w:b/>
              </w:rPr>
            </w:pPr>
            <w:ins w:id="2224" w:author="Prachi" w:date="2011-05-22T10:38:00Z">
              <w:r>
                <w:rPr>
                  <w:color w:val="0000FF"/>
                </w:rPr>
                <w:t xml:space="preserve">Permissible Values: : </w:t>
              </w:r>
              <w:r w:rsidRPr="00582F88">
                <w:rPr>
                  <w:color w:val="0000FF"/>
                </w:rPr>
                <w:t>mysql, oracle</w:t>
              </w:r>
            </w:ins>
          </w:p>
        </w:tc>
      </w:tr>
      <w:tr w:rsidR="005A61AD" w:rsidTr="008D33DB">
        <w:trPr>
          <w:ins w:id="2225" w:author="Prachi" w:date="2011-05-22T10:38: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61AD" w:rsidRPr="00582F88" w:rsidRDefault="005A61AD" w:rsidP="008D33DB">
            <w:pPr>
              <w:pStyle w:val="Keyword"/>
              <w:rPr>
                <w:ins w:id="2226" w:author="Prachi" w:date="2011-05-22T10:38:00Z"/>
                <w:rStyle w:val="courier0"/>
                <w:color w:val="000000"/>
              </w:rPr>
            </w:pPr>
            <w:ins w:id="2227" w:author="Prachi" w:date="2011-05-22T10:38:00Z">
              <w:r w:rsidRPr="00582F88">
                <w:rPr>
                  <w:rStyle w:val="courier0"/>
                  <w:color w:val="000000"/>
                </w:rPr>
                <w:t>csm.database.host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A61AD" w:rsidRDefault="005A61AD" w:rsidP="008D33DB">
            <w:pPr>
              <w:spacing w:line="240" w:lineRule="atLeast"/>
              <w:rPr>
                <w:ins w:id="2228" w:author="Prachi" w:date="2011-05-22T10:38:00Z"/>
                <w:color w:val="0000FF"/>
              </w:rPr>
            </w:pPr>
            <w:ins w:id="2229" w:author="Prachi" w:date="2011-05-22T10:38:00Z">
              <w:r>
                <w:rPr>
                  <w:color w:val="0000FF"/>
                </w:rPr>
                <w:t xml:space="preserve">Description: </w:t>
              </w:r>
              <w:r w:rsidRPr="00582F88">
                <w:rPr>
                  <w:color w:val="0000FF"/>
                </w:rPr>
                <w:t>Thehostname or IP address of the machine on which the database server is running.</w:t>
              </w:r>
            </w:ins>
          </w:p>
          <w:p w:rsidR="005A61AD" w:rsidRDefault="005A61AD" w:rsidP="008D33DB">
            <w:pPr>
              <w:spacing w:line="240" w:lineRule="atLeast"/>
              <w:rPr>
                <w:ins w:id="2230" w:author="Prachi" w:date="2011-05-22T10:38:00Z"/>
                <w:color w:val="0000FF"/>
              </w:rPr>
            </w:pPr>
            <w:ins w:id="2231" w:author="Prachi" w:date="2011-05-22T10:38:00Z">
              <w:r>
                <w:rPr>
                  <w:color w:val="0000FF"/>
                </w:rPr>
                <w:t xml:space="preserve">Default Value: </w:t>
              </w:r>
              <w:r w:rsidRPr="00582F88">
                <w:rPr>
                  <w:color w:val="0000FF"/>
                </w:rPr>
                <w:t>localhost</w:t>
              </w:r>
            </w:ins>
          </w:p>
          <w:p w:rsidR="005A61AD" w:rsidRDefault="005A61AD" w:rsidP="008D33DB">
            <w:pPr>
              <w:spacing w:line="240" w:lineRule="atLeast"/>
              <w:rPr>
                <w:ins w:id="2232" w:author="Prachi" w:date="2011-05-22T10:38:00Z"/>
                <w:color w:val="0000FF"/>
              </w:rPr>
            </w:pPr>
            <w:ins w:id="2233" w:author="Prachi" w:date="2011-05-22T10:38:00Z">
              <w:r>
                <w:rPr>
                  <w:color w:val="0000FF"/>
                </w:rPr>
                <w:t xml:space="preserve">Permissible Values: </w:t>
              </w:r>
              <w:r w:rsidRPr="00582F88">
                <w:rPr>
                  <w:color w:val="0000FF"/>
                </w:rPr>
                <w:t>N/A</w:t>
              </w:r>
            </w:ins>
          </w:p>
        </w:tc>
      </w:tr>
      <w:tr w:rsidR="005A61AD" w:rsidTr="008D33DB">
        <w:trPr>
          <w:ins w:id="2234" w:author="Prachi" w:date="2011-05-22T10:38: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61AD" w:rsidRPr="00582F88" w:rsidRDefault="005A61AD" w:rsidP="008D33DB">
            <w:pPr>
              <w:pStyle w:val="Keyword"/>
              <w:rPr>
                <w:ins w:id="2235" w:author="Prachi" w:date="2011-05-22T10:38:00Z"/>
                <w:rStyle w:val="courier0"/>
                <w:color w:val="000000"/>
              </w:rPr>
            </w:pPr>
            <w:ins w:id="2236" w:author="Prachi" w:date="2011-05-22T10:38:00Z">
              <w:r w:rsidRPr="00582F88">
                <w:rPr>
                  <w:rStyle w:val="courier0"/>
                  <w:color w:val="000000"/>
                </w:rPr>
                <w:t>csm.database.port</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A61AD" w:rsidRDefault="005A61AD" w:rsidP="008D33DB">
            <w:pPr>
              <w:spacing w:line="240" w:lineRule="atLeast"/>
              <w:rPr>
                <w:ins w:id="2237" w:author="Prachi" w:date="2011-05-22T10:38:00Z"/>
                <w:color w:val="0000FF"/>
              </w:rPr>
            </w:pPr>
            <w:ins w:id="2238" w:author="Prachi" w:date="2011-05-22T10:38:00Z">
              <w:r>
                <w:rPr>
                  <w:color w:val="0000FF"/>
                </w:rPr>
                <w:t xml:space="preserve">Description: </w:t>
              </w:r>
              <w:r w:rsidRPr="00582F88">
                <w:rPr>
                  <w:color w:val="0000FF"/>
                </w:rPr>
                <w:t>Theport number to connect with the database server.</w:t>
              </w:r>
            </w:ins>
          </w:p>
          <w:p w:rsidR="005A61AD" w:rsidRDefault="005A61AD" w:rsidP="008D33DB">
            <w:pPr>
              <w:spacing w:line="240" w:lineRule="atLeast"/>
              <w:rPr>
                <w:ins w:id="2239" w:author="Prachi" w:date="2011-05-22T10:38:00Z"/>
                <w:color w:val="0000FF"/>
              </w:rPr>
            </w:pPr>
            <w:ins w:id="2240" w:author="Prachi" w:date="2011-05-22T10:38:00Z">
              <w:r>
                <w:rPr>
                  <w:color w:val="0000FF"/>
                </w:rPr>
                <w:t xml:space="preserve">Default Value: </w:t>
              </w:r>
            </w:ins>
          </w:p>
          <w:p w:rsidR="005A61AD" w:rsidRDefault="005A61AD" w:rsidP="008D33DB">
            <w:pPr>
              <w:spacing w:line="240" w:lineRule="atLeast"/>
              <w:rPr>
                <w:ins w:id="2241" w:author="Prachi" w:date="2011-05-22T10:38:00Z"/>
                <w:color w:val="0000FF"/>
              </w:rPr>
            </w:pPr>
            <w:ins w:id="2242" w:author="Prachi" w:date="2011-05-22T10:38:00Z">
              <w:r w:rsidRPr="00582F88">
                <w:rPr>
                  <w:color w:val="0000FF"/>
                </w:rPr>
                <w:t>Default port for MySQL: 3306</w:t>
              </w:r>
            </w:ins>
          </w:p>
          <w:p w:rsidR="005A61AD" w:rsidRDefault="005A61AD" w:rsidP="008D33DB">
            <w:pPr>
              <w:spacing w:line="240" w:lineRule="atLeast"/>
              <w:rPr>
                <w:ins w:id="2243" w:author="Prachi" w:date="2011-05-22T10:38:00Z"/>
                <w:color w:val="0000FF"/>
              </w:rPr>
            </w:pPr>
            <w:ins w:id="2244" w:author="Prachi" w:date="2011-05-22T10:38:00Z">
              <w:r w:rsidRPr="00582F88">
                <w:rPr>
                  <w:color w:val="0000FF"/>
                </w:rPr>
                <w:t>Default port for Oracle: 1521</w:t>
              </w:r>
            </w:ins>
          </w:p>
          <w:p w:rsidR="005A61AD" w:rsidRDefault="005A61AD" w:rsidP="008D33DB">
            <w:pPr>
              <w:spacing w:line="240" w:lineRule="atLeast"/>
              <w:rPr>
                <w:ins w:id="2245" w:author="Prachi" w:date="2011-05-22T10:38:00Z"/>
                <w:color w:val="0000FF"/>
              </w:rPr>
            </w:pPr>
            <w:ins w:id="2246" w:author="Prachi" w:date="2011-05-22T10:38:00Z">
              <w:r>
                <w:rPr>
                  <w:color w:val="0000FF"/>
                </w:rPr>
                <w:t>Permissible Values:</w:t>
              </w:r>
              <w:r w:rsidRPr="00582F88">
                <w:rPr>
                  <w:color w:val="0000FF"/>
                </w:rPr>
                <w:t xml:space="preserve"> N/A</w:t>
              </w:r>
            </w:ins>
          </w:p>
        </w:tc>
      </w:tr>
      <w:tr w:rsidR="005A61AD" w:rsidTr="008D33DB">
        <w:trPr>
          <w:ins w:id="2247" w:author="Prachi" w:date="2011-05-22T10:38: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61AD" w:rsidRPr="00582F88" w:rsidRDefault="005A61AD" w:rsidP="008D33DB">
            <w:pPr>
              <w:pStyle w:val="Keyword"/>
              <w:rPr>
                <w:ins w:id="2248" w:author="Prachi" w:date="2011-05-22T10:38:00Z"/>
                <w:rStyle w:val="courier0"/>
                <w:color w:val="000000"/>
              </w:rPr>
            </w:pPr>
            <w:ins w:id="2249" w:author="Prachi" w:date="2011-05-22T10:38:00Z">
              <w:r w:rsidRPr="00582F88">
                <w:rPr>
                  <w:rStyle w:val="courier0"/>
                  <w:color w:val="000000"/>
                </w:rPr>
                <w:t>csm.database.name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A61AD" w:rsidRDefault="005A61AD" w:rsidP="008D33DB">
            <w:pPr>
              <w:spacing w:line="240" w:lineRule="atLeast"/>
              <w:rPr>
                <w:ins w:id="2250" w:author="Prachi" w:date="2011-05-22T10:38:00Z"/>
                <w:color w:val="0000FF"/>
              </w:rPr>
            </w:pPr>
            <w:ins w:id="2251" w:author="Prachi" w:date="2011-05-22T10:38:00Z">
              <w:r>
                <w:rPr>
                  <w:color w:val="0000FF"/>
                </w:rPr>
                <w:t xml:space="preserve">Description: </w:t>
              </w:r>
              <w:r w:rsidRPr="00582F88">
                <w:rPr>
                  <w:color w:val="0000FF"/>
                </w:rPr>
                <w:t xml:space="preserve">The name of the database. Specify the same name that you have specified while creating the database. </w:t>
              </w:r>
            </w:ins>
          </w:p>
          <w:p w:rsidR="005A61AD" w:rsidRDefault="005A61AD" w:rsidP="008D33DB">
            <w:pPr>
              <w:spacing w:line="240" w:lineRule="atLeast"/>
              <w:rPr>
                <w:ins w:id="2252" w:author="Prachi" w:date="2011-05-22T10:38:00Z"/>
                <w:color w:val="0000FF"/>
              </w:rPr>
            </w:pPr>
            <w:ins w:id="2253" w:author="Prachi" w:date="2011-05-22T10:38:00Z">
              <w:r>
                <w:rPr>
                  <w:color w:val="0000FF"/>
                </w:rPr>
                <w:t xml:space="preserve">Default Value: </w:t>
              </w:r>
              <w:r w:rsidRPr="00582F88">
                <w:rPr>
                  <w:color w:val="0000FF"/>
                </w:rPr>
                <w:t>N/A</w:t>
              </w:r>
            </w:ins>
          </w:p>
          <w:p w:rsidR="005A61AD" w:rsidRDefault="005A61AD" w:rsidP="008D33DB">
            <w:pPr>
              <w:spacing w:line="240" w:lineRule="atLeast"/>
              <w:rPr>
                <w:ins w:id="2254" w:author="Prachi" w:date="2011-05-22T10:38:00Z"/>
                <w:color w:val="0000FF"/>
              </w:rPr>
            </w:pPr>
            <w:ins w:id="2255" w:author="Prachi" w:date="2011-05-22T10:38:00Z">
              <w:r>
                <w:rPr>
                  <w:color w:val="0000FF"/>
                </w:rPr>
                <w:t>Permissible Values:</w:t>
              </w:r>
              <w:r w:rsidRPr="00582F88">
                <w:rPr>
                  <w:color w:val="0000FF"/>
                </w:rPr>
                <w:t xml:space="preserve"> N/A</w:t>
              </w:r>
            </w:ins>
          </w:p>
        </w:tc>
      </w:tr>
      <w:tr w:rsidR="005A61AD" w:rsidTr="008D33DB">
        <w:trPr>
          <w:ins w:id="2256" w:author="Prachi" w:date="2011-05-22T10:38: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61AD" w:rsidRPr="00582F88" w:rsidRDefault="005A61AD" w:rsidP="008D33DB">
            <w:pPr>
              <w:pStyle w:val="Keyword"/>
              <w:rPr>
                <w:ins w:id="2257" w:author="Prachi" w:date="2011-05-22T10:38:00Z"/>
                <w:rStyle w:val="courier0"/>
                <w:color w:val="000000"/>
              </w:rPr>
            </w:pPr>
            <w:ins w:id="2258" w:author="Prachi" w:date="2011-05-22T10:38:00Z">
              <w:r w:rsidRPr="00582F88">
                <w:rPr>
                  <w:rStyle w:val="courier0"/>
                  <w:color w:val="000000"/>
                </w:rPr>
                <w:t>csm.database.username</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A61AD" w:rsidRDefault="005A61AD" w:rsidP="008D33DB">
            <w:pPr>
              <w:spacing w:line="240" w:lineRule="atLeast"/>
              <w:rPr>
                <w:ins w:id="2259" w:author="Prachi" w:date="2011-05-22T10:38:00Z"/>
                <w:color w:val="0000FF"/>
              </w:rPr>
            </w:pPr>
            <w:ins w:id="2260" w:author="Prachi" w:date="2011-05-22T10:38:00Z">
              <w:r>
                <w:rPr>
                  <w:color w:val="0000FF"/>
                </w:rPr>
                <w:t xml:space="preserve">Description: </w:t>
              </w:r>
              <w:r w:rsidRPr="00582F88">
                <w:rPr>
                  <w:color w:val="0000FF"/>
                </w:rPr>
                <w:t xml:space="preserve">The username used to connect to the database. </w:t>
              </w:r>
            </w:ins>
          </w:p>
          <w:p w:rsidR="005A61AD" w:rsidRDefault="005A61AD" w:rsidP="008D33DB">
            <w:pPr>
              <w:spacing w:line="240" w:lineRule="atLeast"/>
              <w:rPr>
                <w:ins w:id="2261" w:author="Prachi" w:date="2011-05-22T10:38:00Z"/>
                <w:color w:val="0000FF"/>
              </w:rPr>
            </w:pPr>
            <w:ins w:id="2262" w:author="Prachi" w:date="2011-05-22T10:38:00Z">
              <w:r>
                <w:rPr>
                  <w:color w:val="0000FF"/>
                </w:rPr>
                <w:t xml:space="preserve">Default Value: </w:t>
              </w:r>
              <w:r w:rsidRPr="00582F88">
                <w:rPr>
                  <w:color w:val="0000FF"/>
                </w:rPr>
                <w:t>N/A</w:t>
              </w:r>
            </w:ins>
          </w:p>
          <w:p w:rsidR="005A61AD" w:rsidRDefault="005A61AD" w:rsidP="008D33DB">
            <w:pPr>
              <w:spacing w:line="240" w:lineRule="atLeast"/>
              <w:rPr>
                <w:ins w:id="2263" w:author="Prachi" w:date="2011-05-22T10:38:00Z"/>
                <w:color w:val="0000FF"/>
              </w:rPr>
            </w:pPr>
            <w:ins w:id="2264" w:author="Prachi" w:date="2011-05-22T10:38:00Z">
              <w:r>
                <w:rPr>
                  <w:color w:val="0000FF"/>
                </w:rPr>
                <w:t>Permissible Values:</w:t>
              </w:r>
              <w:r w:rsidRPr="00582F88">
                <w:rPr>
                  <w:color w:val="0000FF"/>
                </w:rPr>
                <w:t xml:space="preserve"> N/A</w:t>
              </w:r>
            </w:ins>
          </w:p>
        </w:tc>
      </w:tr>
      <w:tr w:rsidR="005A61AD" w:rsidTr="008D33DB">
        <w:trPr>
          <w:ins w:id="2265" w:author="Prachi" w:date="2011-05-22T10:38: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61AD" w:rsidRPr="00582F88" w:rsidRDefault="005A61AD" w:rsidP="008D33DB">
            <w:pPr>
              <w:pStyle w:val="Keyword"/>
              <w:rPr>
                <w:ins w:id="2266" w:author="Prachi" w:date="2011-05-22T10:38:00Z"/>
                <w:rStyle w:val="courier0"/>
                <w:color w:val="000000"/>
              </w:rPr>
            </w:pPr>
            <w:ins w:id="2267" w:author="Prachi" w:date="2011-05-22T10:38:00Z">
              <w:r w:rsidRPr="00582F88">
                <w:rPr>
                  <w:rStyle w:val="courier0"/>
                  <w:color w:val="000000"/>
                </w:rPr>
                <w:t>csm.database.password</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5A61AD" w:rsidRDefault="005A61AD" w:rsidP="008D33DB">
            <w:pPr>
              <w:spacing w:line="240" w:lineRule="atLeast"/>
              <w:rPr>
                <w:ins w:id="2268" w:author="Prachi" w:date="2011-05-22T10:38:00Z"/>
                <w:color w:val="0000FF"/>
              </w:rPr>
            </w:pPr>
            <w:ins w:id="2269" w:author="Prachi" w:date="2011-05-22T10:38:00Z">
              <w:r>
                <w:rPr>
                  <w:color w:val="0000FF"/>
                </w:rPr>
                <w:t xml:space="preserve">Description: </w:t>
              </w:r>
              <w:r w:rsidRPr="00582F88">
                <w:rPr>
                  <w:color w:val="0000FF"/>
                </w:rPr>
                <w:t>The password used to authenticate the database user.</w:t>
              </w:r>
            </w:ins>
          </w:p>
          <w:p w:rsidR="005A61AD" w:rsidRDefault="005A61AD" w:rsidP="008D33DB">
            <w:pPr>
              <w:spacing w:line="240" w:lineRule="atLeast"/>
              <w:rPr>
                <w:ins w:id="2270" w:author="Prachi" w:date="2011-05-22T10:38:00Z"/>
                <w:color w:val="0000FF"/>
              </w:rPr>
            </w:pPr>
            <w:ins w:id="2271" w:author="Prachi" w:date="2011-05-22T10:38:00Z">
              <w:r>
                <w:rPr>
                  <w:color w:val="0000FF"/>
                </w:rPr>
                <w:t>Default Value:</w:t>
              </w:r>
              <w:r w:rsidRPr="00582F88">
                <w:rPr>
                  <w:color w:val="0000FF"/>
                </w:rPr>
                <w:t>N/A</w:t>
              </w:r>
            </w:ins>
          </w:p>
          <w:p w:rsidR="005A61AD" w:rsidRDefault="005A61AD" w:rsidP="008D33DB">
            <w:pPr>
              <w:spacing w:line="240" w:lineRule="atLeast"/>
              <w:rPr>
                <w:ins w:id="2272" w:author="Prachi" w:date="2011-05-22T10:38:00Z"/>
                <w:color w:val="0000FF"/>
              </w:rPr>
            </w:pPr>
            <w:ins w:id="2273" w:author="Prachi" w:date="2011-05-22T10:38:00Z">
              <w:r>
                <w:rPr>
                  <w:color w:val="0000FF"/>
                </w:rPr>
                <w:t>Permissible Values:</w:t>
              </w:r>
              <w:r w:rsidRPr="00582F88">
                <w:rPr>
                  <w:color w:val="0000FF"/>
                </w:rPr>
                <w:t xml:space="preserve"> N/A</w:t>
              </w:r>
            </w:ins>
          </w:p>
        </w:tc>
      </w:tr>
    </w:tbl>
    <w:p w:rsidR="005B6F05" w:rsidRDefault="005B6F05" w:rsidP="00C43AE0">
      <w:pPr>
        <w:tabs>
          <w:tab w:val="left" w:pos="360"/>
        </w:tabs>
        <w:rPr>
          <w:ins w:id="2274" w:author="Prachi Sharma" w:date="2011-05-19T14:07:00Z"/>
        </w:rPr>
      </w:pPr>
    </w:p>
    <w:p w:rsidR="005B6F05" w:rsidRDefault="005B6F05" w:rsidP="00C43AE0">
      <w:pPr>
        <w:tabs>
          <w:tab w:val="left" w:pos="360"/>
        </w:tabs>
        <w:rPr>
          <w:ins w:id="2275" w:author="Prachi Sharma" w:date="2011-05-17T18:06:00Z"/>
        </w:rPr>
      </w:pPr>
    </w:p>
    <w:p w:rsidR="00BC0B4B" w:rsidRDefault="00BC0B4B" w:rsidP="00BC0B4B">
      <w:pPr>
        <w:tabs>
          <w:tab w:val="left" w:pos="360"/>
        </w:tabs>
        <w:rPr>
          <w:ins w:id="2276" w:author="Prachi Sharma" w:date="2011-05-17T18:06:00Z"/>
          <w:b/>
        </w:rPr>
      </w:pPr>
      <w:ins w:id="2277" w:author="Prachi Sharma" w:date="2011-05-17T18:06:00Z">
        <w:r>
          <w:rPr>
            <w:b/>
          </w:rPr>
          <w:t>File: project.properties</w:t>
        </w:r>
      </w:ins>
    </w:p>
    <w:p w:rsidR="00BC0B4B" w:rsidRDefault="00BC0B4B" w:rsidP="00BC0B4B">
      <w:pPr>
        <w:tabs>
          <w:tab w:val="left" w:pos="360"/>
        </w:tabs>
        <w:rPr>
          <w:ins w:id="2278" w:author="Prachi Sharma" w:date="2011-05-17T18:06:00Z"/>
          <w:b/>
        </w:rPr>
      </w:pPr>
    </w:p>
    <w:tbl>
      <w:tblPr>
        <w:tblW w:w="0" w:type="auto"/>
        <w:tblInd w:w="108" w:type="dxa"/>
        <w:tblLayout w:type="fixed"/>
        <w:tblCellMar>
          <w:left w:w="0" w:type="dxa"/>
          <w:right w:w="0" w:type="dxa"/>
        </w:tblCellMar>
        <w:tblLook w:val="0000" w:firstRow="0" w:lastRow="0" w:firstColumn="0" w:lastColumn="0" w:noHBand="0" w:noVBand="0"/>
      </w:tblPr>
      <w:tblGrid>
        <w:gridCol w:w="2954"/>
        <w:gridCol w:w="6408"/>
      </w:tblGrid>
      <w:tr w:rsidR="00BC0B4B" w:rsidTr="00897EC9">
        <w:trPr>
          <w:tblHeader/>
          <w:ins w:id="2279" w:author="Prachi Sharma" w:date="2011-05-17T18:06:00Z"/>
        </w:trPr>
        <w:tc>
          <w:tcPr>
            <w:tcW w:w="295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BC0B4B" w:rsidRPr="00372A53" w:rsidRDefault="00BC0B4B" w:rsidP="00897EC9">
            <w:pPr>
              <w:pStyle w:val="Keyword"/>
              <w:jc w:val="center"/>
              <w:rPr>
                <w:ins w:id="2280" w:author="Prachi Sharma" w:date="2011-05-17T18:06:00Z"/>
                <w:rStyle w:val="courier0"/>
                <w:rFonts w:cs="Times New Roman"/>
                <w:b/>
                <w:bCs/>
                <w:color w:val="000000"/>
              </w:rPr>
            </w:pPr>
            <w:ins w:id="2281" w:author="Prachi Sharma" w:date="2011-05-17T18:06:00Z">
              <w:r w:rsidRPr="00372A53">
                <w:rPr>
                  <w:rFonts w:ascii="Calibri" w:hAnsi="Calibri" w:cs="Calibri"/>
                  <w:b/>
                  <w:bCs/>
                  <w:sz w:val="22"/>
                </w:rPr>
                <w:t>Property Name</w:t>
              </w:r>
            </w:ins>
          </w:p>
        </w:tc>
        <w:tc>
          <w:tcPr>
            <w:tcW w:w="640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BC0B4B" w:rsidRPr="00372A53" w:rsidRDefault="00BC0B4B" w:rsidP="00897EC9">
            <w:pPr>
              <w:pStyle w:val="Keyword"/>
              <w:jc w:val="center"/>
              <w:rPr>
                <w:ins w:id="2282" w:author="Prachi Sharma" w:date="2011-05-17T18:06:00Z"/>
                <w:rFonts w:ascii="Calibri" w:hAnsi="Calibri" w:cs="Calibri"/>
                <w:b/>
                <w:bCs/>
                <w:color w:val="0000FF"/>
                <w:sz w:val="22"/>
              </w:rPr>
            </w:pPr>
            <w:ins w:id="2283" w:author="Prachi Sharma" w:date="2011-05-17T18:06:00Z">
              <w:r w:rsidRPr="00372A53">
                <w:rPr>
                  <w:rFonts w:ascii="Calibri" w:hAnsi="Calibri" w:cs="Calibri"/>
                  <w:b/>
                  <w:bCs/>
                  <w:sz w:val="22"/>
                </w:rPr>
                <w:t>Description</w:t>
              </w:r>
            </w:ins>
          </w:p>
        </w:tc>
      </w:tr>
      <w:tr w:rsidR="00BC0B4B" w:rsidTr="00897EC9">
        <w:trPr>
          <w:ins w:id="2284" w:author="Prachi Sharma" w:date="2011-05-17T18:06:00Z"/>
        </w:trPr>
        <w:tc>
          <w:tcPr>
            <w:tcW w:w="295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C0B4B" w:rsidRPr="00BF3557" w:rsidRDefault="00BC0B4B" w:rsidP="00897EC9">
            <w:pPr>
              <w:pStyle w:val="Keyword"/>
              <w:rPr>
                <w:ins w:id="2285" w:author="Prachi Sharma" w:date="2011-05-17T18:06:00Z"/>
                <w:rStyle w:val="courier0"/>
                <w:color w:val="000000"/>
                <w:sz w:val="20"/>
                <w:szCs w:val="20"/>
              </w:rPr>
            </w:pPr>
            <w:ins w:id="2286" w:author="Prachi Sharma" w:date="2011-05-17T18:06:00Z">
              <w:r w:rsidRPr="00D65608">
                <w:rPr>
                  <w:rStyle w:val="courier0"/>
                  <w:color w:val="000000"/>
                </w:rPr>
                <w:t>mysql.minimum.version</w:t>
              </w:r>
            </w:ins>
          </w:p>
        </w:tc>
        <w:tc>
          <w:tcPr>
            <w:tcW w:w="6408" w:type="dxa"/>
            <w:tcBorders>
              <w:top w:val="nil"/>
              <w:left w:val="nil"/>
              <w:bottom w:val="single" w:sz="8" w:space="0" w:color="auto"/>
              <w:right w:val="single" w:sz="8" w:space="0" w:color="auto"/>
            </w:tcBorders>
            <w:tcMar>
              <w:top w:w="0" w:type="dxa"/>
              <w:left w:w="108" w:type="dxa"/>
              <w:bottom w:w="0" w:type="dxa"/>
              <w:right w:w="108" w:type="dxa"/>
            </w:tcMar>
          </w:tcPr>
          <w:p w:rsidR="00BC0B4B" w:rsidRPr="008B5952" w:rsidRDefault="00BC0B4B" w:rsidP="00897EC9">
            <w:pPr>
              <w:spacing w:line="240" w:lineRule="atLeast"/>
              <w:rPr>
                <w:ins w:id="2287" w:author="Prachi Sharma" w:date="2011-05-17T18:06:00Z"/>
                <w:rFonts w:ascii="Verdana" w:hAnsi="Verdana"/>
                <w:sz w:val="17"/>
                <w:szCs w:val="17"/>
              </w:rPr>
            </w:pPr>
            <w:ins w:id="2288" w:author="Prachi Sharma" w:date="2011-05-17T18:06:00Z">
              <w:r>
                <w:rPr>
                  <w:color w:val="0000FF"/>
                </w:rPr>
                <w:t xml:space="preserve">Description:  </w:t>
              </w:r>
              <w:r>
                <w:t xml:space="preserve">This property should be set to the version of MySQL installed on the deployment machine. </w:t>
              </w:r>
            </w:ins>
          </w:p>
          <w:p w:rsidR="00BC0B4B" w:rsidRDefault="00BC0B4B" w:rsidP="00897EC9">
            <w:pPr>
              <w:rPr>
                <w:ins w:id="2289" w:author="Prachi Sharma" w:date="2011-05-17T18:06:00Z"/>
                <w:color w:val="0000FF"/>
              </w:rPr>
            </w:pPr>
            <w:ins w:id="2290" w:author="Prachi Sharma" w:date="2011-05-17T18:06:00Z">
              <w:r>
                <w:rPr>
                  <w:color w:val="0000FF"/>
                </w:rPr>
                <w:t xml:space="preserve">Default Value: </w:t>
              </w:r>
              <w:r>
                <w:t>REPLACE_VALUE</w:t>
              </w:r>
            </w:ins>
          </w:p>
          <w:p w:rsidR="00BC0B4B" w:rsidRPr="00CB5A60" w:rsidRDefault="00BC0B4B" w:rsidP="00897EC9">
            <w:pPr>
              <w:rPr>
                <w:ins w:id="2291" w:author="Prachi Sharma" w:date="2011-05-17T18:06:00Z"/>
                <w:rFonts w:ascii="Courier New" w:hAnsi="Courier New" w:cs="Courier New"/>
                <w:sz w:val="20"/>
                <w:szCs w:val="20"/>
              </w:rPr>
            </w:pPr>
            <w:ins w:id="2292" w:author="Prachi Sharma" w:date="2011-05-17T18:06:00Z">
              <w:r>
                <w:rPr>
                  <w:color w:val="0000FF"/>
                </w:rPr>
                <w:t>Permissible Values:</w:t>
              </w:r>
              <w:r>
                <w:t xml:space="preserve"> N/A</w:t>
              </w:r>
            </w:ins>
          </w:p>
        </w:tc>
      </w:tr>
    </w:tbl>
    <w:p w:rsidR="00BC0B4B" w:rsidRDefault="00BC0B4B" w:rsidP="00BC0B4B">
      <w:pPr>
        <w:tabs>
          <w:tab w:val="left" w:pos="360"/>
        </w:tabs>
        <w:rPr>
          <w:ins w:id="2293" w:author="Prachi Sharma" w:date="2011-05-17T18:06:00Z"/>
          <w:b/>
        </w:rPr>
      </w:pPr>
    </w:p>
    <w:p w:rsidR="00BC0B4B" w:rsidRDefault="00BC0B4B" w:rsidP="00C43AE0">
      <w:pPr>
        <w:tabs>
          <w:tab w:val="left" w:pos="360"/>
        </w:tabs>
        <w:rPr>
          <w:ins w:id="2294" w:author="Prachi Sharma" w:date="2011-05-17T18:05:00Z"/>
        </w:rPr>
      </w:pPr>
    </w:p>
    <w:p w:rsidR="008D33DB" w:rsidRDefault="008D33DB">
      <w:pPr>
        <w:rPr>
          <w:rPrChange w:id="2295" w:author="Prachi Sharma" w:date="2011-05-17T18:05:00Z">
            <w:rPr>
              <w:b/>
            </w:rPr>
          </w:rPrChange>
        </w:rPr>
        <w:pPrChange w:id="2296" w:author="Prachi Sharma" w:date="2011-05-17T18:05:00Z">
          <w:pPr>
            <w:tabs>
              <w:tab w:val="left" w:pos="360"/>
            </w:tabs>
          </w:pPr>
        </w:pPrChange>
      </w:pPr>
    </w:p>
    <w:p w:rsidR="00560D4D" w:rsidRDefault="00560D4D" w:rsidP="00D41662">
      <w:pPr>
        <w:tabs>
          <w:tab w:val="left" w:pos="360"/>
        </w:tabs>
        <w:rPr>
          <w:b/>
        </w:rPr>
      </w:pPr>
      <w:r>
        <w:rPr>
          <w:b/>
        </w:rPr>
        <w:lastRenderedPageBreak/>
        <w:t>Con</w:t>
      </w:r>
      <w:r w:rsidR="00D82B3F">
        <w:rPr>
          <w:b/>
        </w:rPr>
        <w:t>figuring the display of forms:</w:t>
      </w:r>
    </w:p>
    <w:p w:rsidR="00D82B3F" w:rsidRDefault="00D82B3F" w:rsidP="00D41662">
      <w:pPr>
        <w:tabs>
          <w:tab w:val="left" w:pos="360"/>
        </w:tabs>
        <w:rPr>
          <w:rStyle w:val="KeywordChar"/>
          <w:sz w:val="20"/>
          <w:szCs w:val="20"/>
        </w:rPr>
      </w:pPr>
      <w:r>
        <w:rPr>
          <w:b/>
        </w:rPr>
        <w:t xml:space="preserve">File: </w:t>
      </w:r>
      <w:r w:rsidRPr="00D82B3F">
        <w:rPr>
          <w:rStyle w:val="KeywordChar"/>
          <w:sz w:val="20"/>
          <w:szCs w:val="20"/>
        </w:rPr>
        <w:t>Show_Hide_Forms.</w:t>
      </w:r>
      <w:r w:rsidR="00ED64FB">
        <w:rPr>
          <w:rStyle w:val="KeywordChar"/>
          <w:sz w:val="20"/>
          <w:szCs w:val="20"/>
        </w:rPr>
        <w:t>xml</w:t>
      </w:r>
    </w:p>
    <w:p w:rsidR="001A6777" w:rsidRDefault="001A6777" w:rsidP="00D41662">
      <w:pPr>
        <w:tabs>
          <w:tab w:val="left" w:pos="360"/>
        </w:tabs>
        <w:rPr>
          <w:rStyle w:val="KeywordChar"/>
          <w:sz w:val="20"/>
          <w:szCs w:val="20"/>
        </w:rPr>
      </w:pPr>
      <w:r>
        <w:rPr>
          <w:rStyle w:val="KeywordChar"/>
          <w:sz w:val="20"/>
          <w:szCs w:val="20"/>
        </w:rPr>
        <w:t>Location: CATISSUE_HOME\</w:t>
      </w:r>
      <w:r w:rsidRPr="001A6777">
        <w:rPr>
          <w:rStyle w:val="KeywordChar"/>
          <w:sz w:val="20"/>
          <w:szCs w:val="20"/>
        </w:rPr>
        <w:t>modules\dynamic_extensions\conf</w:t>
      </w:r>
    </w:p>
    <w:p w:rsidR="00D82B3F" w:rsidRDefault="00D82B3F" w:rsidP="00D41662">
      <w:pPr>
        <w:tabs>
          <w:tab w:val="left" w:pos="360"/>
        </w:tabs>
      </w:pPr>
      <w:r>
        <w:t xml:space="preserve">Use this file to configure the display of </w:t>
      </w:r>
      <w:r w:rsidR="0050409A">
        <w:t xml:space="preserve">clinical and pathology </w:t>
      </w:r>
      <w:r w:rsidR="00187127">
        <w:t>annotation forms (</w:t>
      </w:r>
      <w:r w:rsidR="001A6777">
        <w:t xml:space="preserve">or any form </w:t>
      </w:r>
      <w:r w:rsidR="00187127">
        <w:t xml:space="preserve">created </w:t>
      </w:r>
      <w:r w:rsidR="001A6777">
        <w:t xml:space="preserve">using </w:t>
      </w:r>
      <w:r w:rsidR="00187127">
        <w:t>dynamic extensions) that are loaded into the application during the deployment.</w:t>
      </w:r>
    </w:p>
    <w:p w:rsidR="00BF5EC1" w:rsidRDefault="00BF5EC1" w:rsidP="00D41662">
      <w:pPr>
        <w:tabs>
          <w:tab w:val="left" w:pos="360"/>
        </w:tabs>
      </w:pPr>
    </w:p>
    <w:p w:rsidR="00BF5EC1" w:rsidRDefault="00BF5EC1" w:rsidP="00D41662">
      <w:pPr>
        <w:tabs>
          <w:tab w:val="left" w:pos="360"/>
        </w:tabs>
      </w:pPr>
      <w:r>
        <w:t xml:space="preserve">In </w:t>
      </w:r>
      <w:r w:rsidR="00066EAE">
        <w:t>caTissue</w:t>
      </w:r>
      <w:smartTag w:uri="urn:schemas-microsoft-com:office:smarttags" w:element="address">
        <w:smartTag w:uri="urn:schemas-microsoft-com:office:smarttags" w:element="Street">
          <w:r>
            <w:t>Suite</w:t>
          </w:r>
        </w:smartTag>
        <w:r>
          <w:t xml:space="preserve"> 1.0</w:t>
        </w:r>
      </w:smartTag>
      <w:r>
        <w:t xml:space="preserve">, many clinical and pathology forms were modeled based on the CAP checklists and loaded into caTissue using the Dynamic Extensions (DE) feature. But these data entry forms were tightly coupled with the model. </w:t>
      </w:r>
      <w:r w:rsidR="00A51B6E">
        <w:t xml:space="preserve"> The community </w:t>
      </w:r>
      <w:r>
        <w:t>request</w:t>
      </w:r>
      <w:r w:rsidR="00A51B6E">
        <w:t xml:space="preserve">edthat </w:t>
      </w:r>
      <w:r>
        <w:t xml:space="preserve">all the default forms </w:t>
      </w:r>
      <w:r w:rsidR="00A51B6E">
        <w:t xml:space="preserve">be hidden </w:t>
      </w:r>
      <w:r>
        <w:t>so that users can create more user</w:t>
      </w:r>
      <w:r w:rsidR="002B3236">
        <w:t>-</w:t>
      </w:r>
      <w:r>
        <w:t xml:space="preserve">friendly forms using the form upload feature of </w:t>
      </w:r>
      <w:r w:rsidR="00066EAE">
        <w:t xml:space="preserve">caTissue </w:t>
      </w:r>
      <w:smartTag w:uri="urn:schemas-microsoft-com:office:smarttags" w:element="Street">
        <w:r>
          <w:t>Suite</w:t>
        </w:r>
      </w:smartTag>
      <w:r>
        <w:t xml:space="preserve"> </w:t>
      </w:r>
      <w:ins w:id="2297" w:author="Prachi" w:date="2011-05-22T10:39:00Z">
        <w:r w:rsidR="00B66C36">
          <w:t>2.0</w:t>
        </w:r>
      </w:ins>
      <w:del w:id="2298" w:author="Prachi" w:date="2011-05-22T10:39:00Z">
        <w:r w:rsidDel="00B66C36">
          <w:delText>1.</w:delText>
        </w:r>
        <w:r w:rsidR="00993632" w:rsidDel="00B66C36">
          <w:delText>2</w:delText>
        </w:r>
      </w:del>
      <w:r w:rsidR="002B3236">
        <w:t>.</w:t>
      </w:r>
      <w:r>
        <w:t xml:space="preserve"> Using this feature, administrator</w:t>
      </w:r>
      <w:r w:rsidR="00993632">
        <w:t>s</w:t>
      </w:r>
      <w:r>
        <w:t xml:space="preserve"> can select attributes from the model and also specify the UI properties during form upload. </w:t>
      </w:r>
    </w:p>
    <w:p w:rsidR="00BF5EC1" w:rsidRDefault="00BF5EC1" w:rsidP="00D41662">
      <w:pPr>
        <w:tabs>
          <w:tab w:val="left" w:pos="360"/>
        </w:tabs>
      </w:pPr>
    </w:p>
    <w:p w:rsidR="00BF5EC1" w:rsidRDefault="00BF5EC1" w:rsidP="00D41662">
      <w:pPr>
        <w:tabs>
          <w:tab w:val="left" w:pos="360"/>
        </w:tabs>
      </w:pPr>
      <w:r>
        <w:t xml:space="preserve">For reference, four such forms are loaded </w:t>
      </w:r>
      <w:r w:rsidR="002B3236">
        <w:t xml:space="preserve">and </w:t>
      </w:r>
      <w:r w:rsidR="002B3236" w:rsidRPr="0050409A">
        <w:t>displayed</w:t>
      </w:r>
      <w:r w:rsidR="002B3236">
        <w:t xml:space="preserve"> by default </w:t>
      </w:r>
      <w:r>
        <w:t xml:space="preserve">with </w:t>
      </w:r>
      <w:r w:rsidR="00066EAE">
        <w:t>caTissue</w:t>
      </w:r>
      <w:smartTag w:uri="urn:schemas-microsoft-com:office:smarttags" w:element="Street">
        <w:r>
          <w:t>Suite</w:t>
        </w:r>
      </w:smartTag>
      <w:r>
        <w:t xml:space="preserve"> </w:t>
      </w:r>
      <w:ins w:id="2299" w:author="Prachi" w:date="2011-05-22T10:39:00Z">
        <w:r w:rsidR="00AB075A">
          <w:t xml:space="preserve">2.0 </w:t>
        </w:r>
      </w:ins>
      <w:del w:id="2300" w:author="Prachi" w:date="2011-05-22T10:39:00Z">
        <w:r w:rsidDel="00AB075A">
          <w:delText>1.</w:delText>
        </w:r>
        <w:r w:rsidR="00993632" w:rsidDel="00AB075A">
          <w:delText>2</w:delText>
        </w:r>
      </w:del>
      <w:r w:rsidR="002B3236">
        <w:t xml:space="preserve">for </w:t>
      </w:r>
      <w:r w:rsidR="00993632">
        <w:t xml:space="preserve">the following </w:t>
      </w:r>
      <w:r w:rsidR="002B3236">
        <w:t>clinicalannotations</w:t>
      </w:r>
      <w:r>
        <w:t xml:space="preserve">- </w:t>
      </w:r>
      <w:r w:rsidRPr="00322CBB">
        <w:rPr>
          <w:rStyle w:val="KeywordChar"/>
          <w:sz w:val="20"/>
          <w:szCs w:val="20"/>
        </w:rPr>
        <w:t>Chemotherapy,Radiation Therapy,Alcohol History Annotation,Smoking History</w:t>
      </w:r>
      <w:r w:rsidR="002B3236">
        <w:rPr>
          <w:rStyle w:val="KeywordChar"/>
          <w:sz w:val="20"/>
          <w:szCs w:val="20"/>
        </w:rPr>
        <w:t>.</w:t>
      </w:r>
      <w:r w:rsidR="004F1AFD" w:rsidRPr="004F1AFD">
        <w:rPr>
          <w:rStyle w:val="KeywordChar"/>
          <w:rFonts w:ascii="Calibri" w:hAnsi="Calibri" w:cs="Calibri"/>
          <w:sz w:val="22"/>
        </w:rPr>
        <w:t>Refer to</w:t>
      </w:r>
      <w:r w:rsidR="00582F88">
        <w:fldChar w:fldCharType="begin"/>
      </w:r>
      <w:r w:rsidR="004F1AFD">
        <w:instrText xml:space="preserve"> REF _Ref288038770 \h </w:instrText>
      </w:r>
      <w:r w:rsidR="00582F88">
        <w:fldChar w:fldCharType="separate"/>
      </w:r>
      <w:r w:rsidR="00015F9C">
        <w:t>Appendix B – Clinical Annotation Forms List</w:t>
      </w:r>
      <w:r w:rsidR="00582F88">
        <w:fldChar w:fldCharType="end"/>
      </w:r>
      <w:r w:rsidR="004F1AFD">
        <w:t xml:space="preserve"> for more information.</w:t>
      </w:r>
    </w:p>
    <w:p w:rsidR="00057E9F" w:rsidRDefault="00057E9F" w:rsidP="00D41662">
      <w:pPr>
        <w:tabs>
          <w:tab w:val="left" w:pos="360"/>
        </w:tabs>
        <w:rPr>
          <w:b/>
        </w:rPr>
      </w:pPr>
    </w:p>
    <w:bookmarkEnd w:id="1746"/>
    <w:p w:rsidR="00BE4F95" w:rsidRPr="00BE4F95" w:rsidRDefault="00BE4F95" w:rsidP="00BE4F95">
      <w:pPr>
        <w:tabs>
          <w:tab w:val="left" w:pos="360"/>
        </w:tabs>
        <w:rPr>
          <w:b/>
        </w:rPr>
      </w:pPr>
      <w:r w:rsidRPr="00BE4F95">
        <w:rPr>
          <w:b/>
        </w:rPr>
        <w:t>Configuring Label/Barcode Generator</w:t>
      </w:r>
    </w:p>
    <w:p w:rsidR="00BE4F95" w:rsidRDefault="00BE4F95" w:rsidP="00BE4F95">
      <w:r w:rsidRPr="00BE4F95">
        <w:rPr>
          <w:b/>
        </w:rPr>
        <w:t>File</w:t>
      </w:r>
      <w:r>
        <w:t>:</w:t>
      </w:r>
      <w:r w:rsidRPr="00BE4F95">
        <w:t xml:space="preserve"> LabelGenerator.Properties</w:t>
      </w:r>
    </w:p>
    <w:p w:rsidR="00FF35A9" w:rsidRDefault="00FF35A9" w:rsidP="00BE4F95">
      <w:r>
        <w:t xml:space="preserve">This file present at </w:t>
      </w:r>
      <w:r w:rsidRPr="00DE5DEB">
        <w:rPr>
          <w:rStyle w:val="KeywordChar"/>
          <w:sz w:val="20"/>
          <w:szCs w:val="20"/>
        </w:rPr>
        <w:t>CATISSUE_HOME</w:t>
      </w:r>
      <w:r w:rsidRPr="00DE5DEB">
        <w:rPr>
          <w:rFonts w:ascii="Courier" w:hAnsi="Courier"/>
          <w:sz w:val="20"/>
          <w:szCs w:val="20"/>
        </w:rPr>
        <w:t>/</w:t>
      </w:r>
      <w:r w:rsidR="00B16042">
        <w:rPr>
          <w:rFonts w:ascii="Courier" w:hAnsi="Courier"/>
          <w:sz w:val="20"/>
          <w:szCs w:val="20"/>
        </w:rPr>
        <w:t>modules/caTissue/conf/</w:t>
      </w:r>
      <w:r w:rsidRPr="00DE5DEB">
        <w:rPr>
          <w:rFonts w:ascii="Courier" w:hAnsi="Courier"/>
          <w:sz w:val="20"/>
          <w:szCs w:val="20"/>
        </w:rPr>
        <w:t>catissuecore_properties</w:t>
      </w:r>
      <w:ins w:id="2301" w:author="Prachi" w:date="2011-05-22T10:40:00Z">
        <w:r w:rsidR="007C0595">
          <w:rPr>
            <w:rFonts w:ascii="Courier" w:hAnsi="Courier"/>
            <w:sz w:val="20"/>
            <w:szCs w:val="20"/>
          </w:rPr>
          <w:t xml:space="preserve"> </w:t>
        </w:r>
      </w:ins>
      <w:r w:rsidRPr="00FF35A9">
        <w:t xml:space="preserve">is used to configure automatic label or barcode generator for different objects of caTissue. By default it is set to default generators. Users can write customized generators and configure them here. Refer to technical guide for more details. </w:t>
      </w:r>
      <w:r>
        <w:t>In order to be able to enter the barcode or label manually</w:t>
      </w:r>
      <w:r w:rsidRPr="00FF35A9">
        <w:t>,the value</w:t>
      </w:r>
      <w:r>
        <w:t>s</w:t>
      </w:r>
      <w:r w:rsidRPr="00FF35A9">
        <w:t xml:space="preserve"> of the below parameters have to be blanked out.</w:t>
      </w:r>
    </w:p>
    <w:p w:rsidR="00BE4F95" w:rsidRDefault="00BE4F95" w:rsidP="00BE4F95"/>
    <w:tbl>
      <w:tblPr>
        <w:tblW w:w="10180" w:type="dxa"/>
        <w:tblCellMar>
          <w:left w:w="0" w:type="dxa"/>
          <w:right w:w="0" w:type="dxa"/>
        </w:tblCellMar>
        <w:tblLook w:val="0000" w:firstRow="0" w:lastRow="0" w:firstColumn="0" w:lastColumn="0" w:noHBand="0" w:noVBand="0"/>
      </w:tblPr>
      <w:tblGrid>
        <w:gridCol w:w="6337"/>
        <w:gridCol w:w="3843"/>
      </w:tblGrid>
      <w:tr w:rsidR="00BE4F95">
        <w:trPr>
          <w:trHeight w:val="551"/>
          <w:tblHeader/>
        </w:trPr>
        <w:tc>
          <w:tcPr>
            <w:tcW w:w="633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BE4F95" w:rsidRDefault="00BE4F95" w:rsidP="00090F66">
            <w:pPr>
              <w:tabs>
                <w:tab w:val="left" w:pos="360"/>
              </w:tabs>
              <w:jc w:val="center"/>
              <w:rPr>
                <w:b/>
              </w:rPr>
            </w:pPr>
            <w:r>
              <w:rPr>
                <w:b/>
              </w:rPr>
              <w:t>Parameter Name</w:t>
            </w:r>
          </w:p>
        </w:tc>
        <w:tc>
          <w:tcPr>
            <w:tcW w:w="3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BE4F95" w:rsidRDefault="00BE4F95" w:rsidP="00090F66">
            <w:pPr>
              <w:tabs>
                <w:tab w:val="left" w:pos="360"/>
              </w:tabs>
              <w:jc w:val="center"/>
              <w:rPr>
                <w:b/>
              </w:rPr>
            </w:pPr>
            <w:r>
              <w:rPr>
                <w:b/>
              </w:rPr>
              <w:t>Details</w:t>
            </w:r>
          </w:p>
        </w:tc>
      </w:tr>
      <w:tr w:rsidR="00BE4F95">
        <w:trPr>
          <w:trHeight w:val="551"/>
          <w:tblHeader/>
        </w:trPr>
        <w:tc>
          <w:tcPr>
            <w:tcW w:w="633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E4F95" w:rsidRDefault="00BE4F95" w:rsidP="00090F66">
            <w:pPr>
              <w:tabs>
                <w:tab w:val="left" w:pos="360"/>
              </w:tabs>
              <w:rPr>
                <w:rFonts w:ascii="Courier" w:hAnsi="Courier" w:cs="Helvetica"/>
              </w:rPr>
            </w:pPr>
            <w:r>
              <w:rPr>
                <w:rFonts w:ascii="Courier New" w:hAnsi="Courier New" w:cs="Courier New"/>
                <w:color w:val="000000"/>
                <w:sz w:val="20"/>
                <w:szCs w:val="20"/>
                <w:lang w:bidi="ar-SA"/>
              </w:rPr>
              <w:t>specimenLabelGeneratorClass</w:t>
            </w:r>
          </w:p>
        </w:tc>
        <w:tc>
          <w:tcPr>
            <w:tcW w:w="3843" w:type="dxa"/>
            <w:tcBorders>
              <w:top w:val="nil"/>
              <w:left w:val="nil"/>
              <w:bottom w:val="single" w:sz="8" w:space="0" w:color="auto"/>
              <w:right w:val="single" w:sz="8" w:space="0" w:color="auto"/>
            </w:tcBorders>
            <w:tcMar>
              <w:top w:w="0" w:type="dxa"/>
              <w:left w:w="108" w:type="dxa"/>
              <w:bottom w:w="0" w:type="dxa"/>
              <w:right w:w="108" w:type="dxa"/>
            </w:tcMar>
          </w:tcPr>
          <w:p w:rsidR="00BE4F95" w:rsidRDefault="00FF35A9" w:rsidP="00FF35A9">
            <w:pPr>
              <w:tabs>
                <w:tab w:val="left" w:pos="360"/>
              </w:tabs>
              <w:jc w:val="left"/>
            </w:pPr>
            <w:r>
              <w:t>Label generator for Specimen</w:t>
            </w:r>
          </w:p>
        </w:tc>
      </w:tr>
      <w:tr w:rsidR="00FF35A9">
        <w:trPr>
          <w:trHeight w:val="551"/>
          <w:tblHeader/>
        </w:trPr>
        <w:tc>
          <w:tcPr>
            <w:tcW w:w="633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w:hAnsi="Courier" w:cs="Helvetica"/>
              </w:rPr>
            </w:pPr>
            <w:r>
              <w:rPr>
                <w:rFonts w:ascii="Courier New" w:hAnsi="Courier New" w:cs="Courier New"/>
                <w:color w:val="000000"/>
                <w:sz w:val="20"/>
                <w:szCs w:val="20"/>
                <w:lang w:bidi="ar-SA"/>
              </w:rPr>
              <w:t>storageContainerLabelGeneratorClass</w:t>
            </w:r>
          </w:p>
        </w:tc>
        <w:tc>
          <w:tcPr>
            <w:tcW w:w="3843" w:type="dxa"/>
            <w:tcBorders>
              <w:top w:val="nil"/>
              <w:left w:val="nil"/>
              <w:bottom w:val="single" w:sz="8" w:space="0" w:color="auto"/>
              <w:right w:val="single" w:sz="8" w:space="0" w:color="auto"/>
            </w:tcBorders>
            <w:tcMar>
              <w:top w:w="0" w:type="dxa"/>
              <w:left w:w="108" w:type="dxa"/>
              <w:bottom w:w="0" w:type="dxa"/>
              <w:right w:w="108" w:type="dxa"/>
            </w:tcMar>
          </w:tcPr>
          <w:p w:rsidR="00FF35A9" w:rsidRDefault="00FF35A9" w:rsidP="00FF35A9">
            <w:pPr>
              <w:tabs>
                <w:tab w:val="left" w:pos="360"/>
              </w:tabs>
              <w:jc w:val="left"/>
            </w:pPr>
            <w:r>
              <w:t>Label generator for Container</w:t>
            </w:r>
          </w:p>
        </w:tc>
      </w:tr>
      <w:tr w:rsidR="00FF35A9">
        <w:trPr>
          <w:trHeight w:val="551"/>
          <w:tblHeader/>
        </w:trPr>
        <w:tc>
          <w:tcPr>
            <w:tcW w:w="633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w:hAnsi="Courier" w:cs="Helvetica"/>
              </w:rPr>
            </w:pPr>
            <w:r>
              <w:rPr>
                <w:rFonts w:ascii="Courier New" w:hAnsi="Courier New" w:cs="Courier New"/>
                <w:color w:val="000000"/>
                <w:sz w:val="20"/>
                <w:szCs w:val="20"/>
                <w:lang w:bidi="ar-SA"/>
              </w:rPr>
              <w:t>specimenBarcodeGeneratorClass</w:t>
            </w:r>
          </w:p>
        </w:tc>
        <w:tc>
          <w:tcPr>
            <w:tcW w:w="3843" w:type="dxa"/>
            <w:tcBorders>
              <w:top w:val="nil"/>
              <w:left w:val="nil"/>
              <w:bottom w:val="single" w:sz="8" w:space="0" w:color="auto"/>
              <w:right w:val="single" w:sz="8" w:space="0" w:color="auto"/>
            </w:tcBorders>
            <w:tcMar>
              <w:top w:w="0" w:type="dxa"/>
              <w:left w:w="108" w:type="dxa"/>
              <w:bottom w:w="0" w:type="dxa"/>
              <w:right w:w="108" w:type="dxa"/>
            </w:tcMar>
          </w:tcPr>
          <w:p w:rsidR="00FF35A9" w:rsidRDefault="00FF35A9" w:rsidP="00FF35A9">
            <w:pPr>
              <w:tabs>
                <w:tab w:val="left" w:pos="360"/>
              </w:tabs>
              <w:jc w:val="left"/>
            </w:pPr>
            <w:r>
              <w:t>Barcode generator for Specimen</w:t>
            </w:r>
          </w:p>
        </w:tc>
      </w:tr>
      <w:tr w:rsidR="00FF35A9">
        <w:trPr>
          <w:trHeight w:val="572"/>
          <w:tblHeader/>
        </w:trPr>
        <w:tc>
          <w:tcPr>
            <w:tcW w:w="6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w:hAnsi="Courier" w:cs="Helvetica"/>
              </w:rPr>
            </w:pPr>
            <w:r>
              <w:rPr>
                <w:rFonts w:ascii="Courier New" w:hAnsi="Courier New" w:cs="Courier New"/>
                <w:color w:val="000000"/>
                <w:sz w:val="20"/>
                <w:szCs w:val="20"/>
                <w:lang w:bidi="ar-SA"/>
              </w:rPr>
              <w:t>storageContainerBarcodeGeneratorClass</w:t>
            </w:r>
          </w:p>
        </w:tc>
        <w:tc>
          <w:tcPr>
            <w:tcW w:w="3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35A9" w:rsidRDefault="00FF35A9" w:rsidP="00FF35A9">
            <w:pPr>
              <w:tabs>
                <w:tab w:val="left" w:pos="360"/>
              </w:tabs>
              <w:jc w:val="left"/>
            </w:pPr>
            <w:r>
              <w:t>Barcode generator for Container</w:t>
            </w:r>
          </w:p>
        </w:tc>
      </w:tr>
      <w:tr w:rsidR="00FF35A9">
        <w:trPr>
          <w:trHeight w:val="572"/>
          <w:tblHeader/>
        </w:trPr>
        <w:tc>
          <w:tcPr>
            <w:tcW w:w="6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New" w:hAnsi="Courier New" w:cs="Courier New"/>
                <w:color w:val="000000"/>
                <w:sz w:val="20"/>
                <w:szCs w:val="20"/>
                <w:lang w:bidi="ar-SA"/>
              </w:rPr>
            </w:pPr>
            <w:r>
              <w:rPr>
                <w:rFonts w:ascii="Courier New" w:hAnsi="Courier New" w:cs="Courier New"/>
                <w:color w:val="000000"/>
                <w:sz w:val="20"/>
                <w:szCs w:val="20"/>
                <w:lang w:bidi="ar-SA"/>
              </w:rPr>
              <w:t>speicmenCollectionGroupLabelGeneratorClass</w:t>
            </w:r>
          </w:p>
        </w:tc>
        <w:tc>
          <w:tcPr>
            <w:tcW w:w="3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35A9" w:rsidRDefault="00FF35A9" w:rsidP="00FF35A9">
            <w:pPr>
              <w:tabs>
                <w:tab w:val="left" w:pos="360"/>
              </w:tabs>
              <w:jc w:val="left"/>
              <w:rPr>
                <w:color w:val="0000FF"/>
              </w:rPr>
            </w:pPr>
            <w:r>
              <w:t>Label  generator for Specimen Collection Group</w:t>
            </w:r>
          </w:p>
        </w:tc>
      </w:tr>
      <w:tr w:rsidR="00FF35A9">
        <w:trPr>
          <w:trHeight w:val="572"/>
          <w:tblHeader/>
        </w:trPr>
        <w:tc>
          <w:tcPr>
            <w:tcW w:w="6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New" w:hAnsi="Courier New" w:cs="Courier New"/>
                <w:color w:val="000000"/>
                <w:sz w:val="20"/>
                <w:szCs w:val="20"/>
                <w:lang w:bidi="ar-SA"/>
              </w:rPr>
            </w:pPr>
            <w:r>
              <w:rPr>
                <w:rFonts w:ascii="Courier New" w:hAnsi="Courier New" w:cs="Courier New"/>
                <w:color w:val="000000"/>
                <w:sz w:val="20"/>
                <w:szCs w:val="20"/>
                <w:lang w:bidi="ar-SA"/>
              </w:rPr>
              <w:t>speicmenCollectionGroupBarcodeGeneratorClass</w:t>
            </w:r>
          </w:p>
        </w:tc>
        <w:tc>
          <w:tcPr>
            <w:tcW w:w="3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35A9" w:rsidRDefault="00FF35A9" w:rsidP="00FF35A9">
            <w:pPr>
              <w:tabs>
                <w:tab w:val="left" w:pos="360"/>
              </w:tabs>
              <w:jc w:val="left"/>
              <w:rPr>
                <w:color w:val="0000FF"/>
              </w:rPr>
            </w:pPr>
            <w:r>
              <w:t>Barcode generator for Specimen Collection Group</w:t>
            </w:r>
          </w:p>
        </w:tc>
      </w:tr>
      <w:tr w:rsidR="00FF35A9">
        <w:trPr>
          <w:trHeight w:val="572"/>
          <w:tblHeader/>
        </w:trPr>
        <w:tc>
          <w:tcPr>
            <w:tcW w:w="6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New" w:hAnsi="Courier New" w:cs="Courier New"/>
                <w:color w:val="000000"/>
                <w:sz w:val="20"/>
                <w:szCs w:val="20"/>
                <w:lang w:bidi="ar-SA"/>
              </w:rPr>
            </w:pPr>
            <w:r>
              <w:rPr>
                <w:rFonts w:ascii="Courier New" w:hAnsi="Courier New" w:cs="Courier New"/>
                <w:color w:val="000000"/>
                <w:sz w:val="20"/>
                <w:szCs w:val="20"/>
                <w:lang w:bidi="ar-SA"/>
              </w:rPr>
              <w:lastRenderedPageBreak/>
              <w:t>collectionProtocolRegistrationBarcodeGeneratorClass</w:t>
            </w:r>
          </w:p>
        </w:tc>
        <w:tc>
          <w:tcPr>
            <w:tcW w:w="3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color w:val="0000FF"/>
              </w:rPr>
            </w:pPr>
            <w:r>
              <w:t>Barcode generator for Collection Protocol Registration</w:t>
            </w:r>
          </w:p>
        </w:tc>
      </w:tr>
      <w:tr w:rsidR="00FF35A9">
        <w:trPr>
          <w:trHeight w:val="572"/>
          <w:tblHeader/>
        </w:trPr>
        <w:tc>
          <w:tcPr>
            <w:tcW w:w="6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rFonts w:ascii="Courier New" w:hAnsi="Courier New" w:cs="Courier New"/>
                <w:color w:val="000000"/>
                <w:sz w:val="20"/>
                <w:szCs w:val="20"/>
                <w:lang w:bidi="ar-SA"/>
              </w:rPr>
            </w:pPr>
            <w:r>
              <w:rPr>
                <w:rFonts w:ascii="Courier New" w:hAnsi="Courier New" w:cs="Courier New"/>
                <w:color w:val="000000"/>
                <w:sz w:val="20"/>
                <w:szCs w:val="20"/>
                <w:lang w:bidi="ar-SA"/>
              </w:rPr>
              <w:t>protocolParticipantIdentifierLabelGeneratorClass</w:t>
            </w:r>
          </w:p>
        </w:tc>
        <w:tc>
          <w:tcPr>
            <w:tcW w:w="384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35A9" w:rsidRDefault="00FF35A9" w:rsidP="00090F66">
            <w:pPr>
              <w:tabs>
                <w:tab w:val="left" w:pos="360"/>
              </w:tabs>
              <w:rPr>
                <w:color w:val="0000FF"/>
              </w:rPr>
            </w:pPr>
            <w:r w:rsidRPr="00FF35A9">
              <w:t>Unique number generator for PPI</w:t>
            </w:r>
          </w:p>
        </w:tc>
      </w:tr>
    </w:tbl>
    <w:p w:rsidR="00BE4F95" w:rsidRDefault="00FF35A9" w:rsidP="00BE4F95">
      <w:r w:rsidRPr="00FF35A9">
        <w:rPr>
          <w:b/>
        </w:rPr>
        <w:t>Note:</w:t>
      </w:r>
      <w:r w:rsidRPr="00FF35A9">
        <w:t>These properties can be changed after deployment also. This file will be present at</w:t>
      </w:r>
      <w:r w:rsidRPr="00BD2C86">
        <w:rPr>
          <w:rStyle w:val="KeywordChar"/>
          <w:sz w:val="20"/>
          <w:szCs w:val="20"/>
        </w:rPr>
        <w:t>&lt;JBOSS-HOME&gt;/server/default/catissue-properties/</w:t>
      </w:r>
      <w:r>
        <w:rPr>
          <w:rStyle w:val="KeywordChar"/>
          <w:sz w:val="20"/>
          <w:szCs w:val="20"/>
        </w:rPr>
        <w:t xml:space="preserve">. </w:t>
      </w:r>
      <w:r w:rsidRPr="00FF35A9">
        <w:t>Once any property is changed, the server needs to be restarted.</w:t>
      </w:r>
    </w:p>
    <w:p w:rsidR="00703420" w:rsidRDefault="00703420" w:rsidP="00BE4F95"/>
    <w:p w:rsidR="00703420" w:rsidRDefault="00703420" w:rsidP="00BE4F95">
      <w:r>
        <w:t xml:space="preserve">To implement the auto label generation based on system tokens as described in the </w:t>
      </w:r>
      <w:r w:rsidR="00DB19C1">
        <w:t>“</w:t>
      </w:r>
      <w:r>
        <w:t>Setting Up a Planned Collection Protocol</w:t>
      </w:r>
      <w:r w:rsidR="00DB19C1">
        <w:t>”</w:t>
      </w:r>
      <w:r>
        <w:t xml:space="preserve"> section of the Users Manual</w:t>
      </w:r>
      <w:r w:rsidR="00DB19C1">
        <w:t xml:space="preserve">,the </w:t>
      </w:r>
      <w:r w:rsidR="00DB19C1">
        <w:rPr>
          <w:rFonts w:cs="Calibri"/>
          <w:color w:val="000000"/>
        </w:rPr>
        <w:t>specimenLabelGeneratorClass needs to be changed as described below:</w:t>
      </w:r>
    </w:p>
    <w:p w:rsidR="00DB19C1" w:rsidRPr="00DB19C1" w:rsidRDefault="00703420" w:rsidP="00DB19C1">
      <w:pPr>
        <w:pStyle w:val="NormalWeb"/>
        <w:shd w:val="clear" w:color="auto" w:fill="FFFFFF"/>
        <w:spacing w:before="0" w:beforeAutospacing="0" w:after="200" w:afterAutospacing="0"/>
        <w:rPr>
          <w:rFonts w:ascii="Calibri" w:hAnsi="Calibri" w:cs="Calibri"/>
          <w:color w:val="000000"/>
          <w:sz w:val="22"/>
          <w:szCs w:val="22"/>
        </w:rPr>
      </w:pPr>
      <w:r>
        <w:rPr>
          <w:rFonts w:ascii="Calibri" w:hAnsi="Calibri" w:cs="Calibri"/>
          <w:color w:val="000000"/>
          <w:sz w:val="22"/>
          <w:szCs w:val="22"/>
        </w:rPr>
        <w:t>specimenLabelGeneratorClass=edu.wustl.catissuecore.namegenerator.DefaultTemplateBasedLabelGenerator</w:t>
      </w:r>
    </w:p>
    <w:p w:rsidR="000E5285" w:rsidRDefault="005B5496" w:rsidP="00D41662">
      <w:pPr>
        <w:pStyle w:val="Heading2"/>
        <w:tabs>
          <w:tab w:val="left" w:pos="360"/>
        </w:tabs>
      </w:pPr>
      <w:bookmarkStart w:id="2302" w:name="_Toc287980116"/>
      <w:bookmarkStart w:id="2303" w:name="_Toc287026500"/>
      <w:bookmarkStart w:id="2304" w:name="_Toc288205341"/>
      <w:r>
        <w:t xml:space="preserve">Creating </w:t>
      </w:r>
      <w:r w:rsidR="000E5285">
        <w:t>Database Scripts</w:t>
      </w:r>
      <w:bookmarkEnd w:id="2302"/>
      <w:bookmarkEnd w:id="2303"/>
      <w:bookmarkEnd w:id="2304"/>
    </w:p>
    <w:p w:rsidR="000E5285" w:rsidRDefault="000E5285" w:rsidP="00D41662">
      <w:pPr>
        <w:tabs>
          <w:tab w:val="left" w:pos="360"/>
        </w:tabs>
      </w:pPr>
      <w:r>
        <w:t>The following are sample scripts, which are used to create the database and users for Oracle and MySQL</w:t>
      </w:r>
      <w:r w:rsidR="001A6777">
        <w:t xml:space="preserve"> and are available in </w:t>
      </w:r>
      <w:r w:rsidR="001A6777">
        <w:rPr>
          <w:rFonts w:ascii="Courier" w:hAnsi="Courier"/>
        </w:rPr>
        <w:t>CATISSUE_HOME/</w:t>
      </w:r>
      <w:del w:id="2305" w:author="Prachi Sharma" w:date="2011-05-17T18:00:00Z">
        <w:r w:rsidR="001A6777" w:rsidDel="00260EBB">
          <w:rPr>
            <w:rFonts w:ascii="Courier" w:hAnsi="Courier"/>
          </w:rPr>
          <w:delText>SQL</w:delText>
        </w:r>
      </w:del>
      <w:ins w:id="2306" w:author="Prachi Sharma" w:date="2011-05-17T18:00:00Z">
        <w:r w:rsidR="00260EBB">
          <w:rPr>
            <w:rFonts w:ascii="Courier" w:hAnsi="Courier"/>
          </w:rPr>
          <w:t>db</w:t>
        </w:r>
      </w:ins>
      <w:r w:rsidR="001A6777">
        <w:rPr>
          <w:rFonts w:ascii="Courier" w:hAnsi="Courier"/>
        </w:rPr>
        <w:t>/MySql and CATISSUE_HOME/</w:t>
      </w:r>
      <w:del w:id="2307" w:author="Prachi Sharma" w:date="2011-05-17T18:00:00Z">
        <w:r w:rsidR="001A6777" w:rsidDel="00260EBB">
          <w:rPr>
            <w:rFonts w:ascii="Courier" w:hAnsi="Courier"/>
          </w:rPr>
          <w:delText>SQL</w:delText>
        </w:r>
      </w:del>
      <w:ins w:id="2308" w:author="Prachi Sharma" w:date="2011-05-17T18:00:00Z">
        <w:r w:rsidR="00260EBB">
          <w:rPr>
            <w:rFonts w:ascii="Courier" w:hAnsi="Courier"/>
          </w:rPr>
          <w:t>db</w:t>
        </w:r>
      </w:ins>
      <w:r w:rsidR="001A6777">
        <w:rPr>
          <w:rFonts w:ascii="Courier" w:hAnsi="Courier"/>
        </w:rPr>
        <w:t>/Oracle</w:t>
      </w:r>
      <w:r>
        <w:t xml:space="preserve">. You can use your own script to create the database and users as per your requirements. </w:t>
      </w:r>
    </w:p>
    <w:p w:rsidR="000E5285" w:rsidRDefault="000E5285" w:rsidP="00D41662">
      <w:pPr>
        <w:tabs>
          <w:tab w:val="left" w:pos="360"/>
        </w:tabs>
      </w:pPr>
      <w:r w:rsidRPr="00C837DB">
        <w:rPr>
          <w:b/>
        </w:rPr>
        <w:t>N</w:t>
      </w:r>
      <w:r w:rsidR="001C530C" w:rsidRPr="00C837DB">
        <w:rPr>
          <w:b/>
        </w:rPr>
        <w:t>ote:</w:t>
      </w:r>
      <w:r>
        <w:t xml:space="preserve"> The default script will create a user with all permissions. </w:t>
      </w:r>
      <w:r w:rsidR="00B27E60">
        <w:t>This will be required because this user will be used by the application to connect to the database. F</w:t>
      </w:r>
      <w:r w:rsidR="002B1F49">
        <w:t>or f</w:t>
      </w:r>
      <w:r w:rsidR="00B27E60">
        <w:t xml:space="preserve">eatures like Dynamic Extensions and Advance Query, the database is manipulated to add new tables. This is the reason for which the DB user with all permissions is created. </w:t>
      </w:r>
      <w:r w:rsidR="001C530C">
        <w:t>W</w:t>
      </w:r>
      <w:r>
        <w:t>ithout creating or specifying a user, database, and table space (applicable only for Oracle)</w:t>
      </w:r>
      <w:r w:rsidR="001C530C">
        <w:t>, the</w:t>
      </w:r>
      <w:r>
        <w:t xml:space="preserve"> ANT script will not be able to create the caTissue Suite schema for the application.</w:t>
      </w:r>
    </w:p>
    <w:p w:rsidR="000E5285" w:rsidRDefault="000E5285" w:rsidP="00D41662">
      <w:pPr>
        <w:numPr>
          <w:ilvl w:val="0"/>
          <w:numId w:val="26"/>
        </w:numPr>
        <w:tabs>
          <w:tab w:val="left" w:pos="360"/>
        </w:tabs>
      </w:pPr>
      <w:r>
        <w:rPr>
          <w:b/>
        </w:rPr>
        <w:t xml:space="preserve">SQL Script for MySQL: </w:t>
      </w:r>
      <w:r w:rsidRPr="00DE5DEB">
        <w:rPr>
          <w:rFonts w:ascii="Courier" w:hAnsi="Courier"/>
          <w:sz w:val="20"/>
          <w:szCs w:val="20"/>
        </w:rPr>
        <w:t>MySql_DB_Creation.sql</w:t>
      </w:r>
    </w:p>
    <w:p w:rsidR="000E5285" w:rsidRDefault="000E5285" w:rsidP="00B94E6C">
      <w:pPr>
        <w:pStyle w:val="Caption"/>
      </w:pPr>
      <w:r w:rsidRPr="001A6777">
        <w:rPr>
          <w:b w:val="0"/>
          <w:sz w:val="22"/>
        </w:rPr>
        <w:t>Before executing the SQL scripts</w:t>
      </w:r>
      <w:r w:rsidR="001A6777">
        <w:rPr>
          <w:b w:val="0"/>
          <w:bCs w:val="0"/>
          <w:sz w:val="22"/>
          <w:szCs w:val="22"/>
        </w:rPr>
        <w:t>,</w:t>
      </w:r>
      <w:r w:rsidRPr="001A6777">
        <w:rPr>
          <w:b w:val="0"/>
          <w:sz w:val="22"/>
        </w:rPr>
        <w:t xml:space="preserve"> update the following parameters in</w:t>
      </w:r>
      <w:ins w:id="2309" w:author="Prachi" w:date="2011-05-22T10:41:00Z">
        <w:r w:rsidR="008C4FBD">
          <w:rPr>
            <w:b w:val="0"/>
            <w:sz w:val="22"/>
          </w:rPr>
          <w:t xml:space="preserve"> </w:t>
        </w:r>
      </w:ins>
      <w:r>
        <w:rPr>
          <w:rFonts w:ascii="Courier" w:hAnsi="Courier"/>
        </w:rPr>
        <w:t xml:space="preserve">MySql_DB_Creation.sql </w:t>
      </w:r>
      <w:r w:rsidRPr="001A6777">
        <w:rPr>
          <w:b w:val="0"/>
          <w:sz w:val="22"/>
        </w:rPr>
        <w:t>script</w:t>
      </w:r>
      <w:r>
        <w:t>.</w:t>
      </w:r>
      <w:r w:rsidR="00131F3A">
        <w:br w:type="page"/>
      </w:r>
      <w:r w:rsidR="00B94E6C">
        <w:lastRenderedPageBreak/>
        <w:t xml:space="preserve">Table </w:t>
      </w:r>
      <w:fldSimple w:instr=" SEQ Table \* ARABIC ">
        <w:r w:rsidR="00015F9C">
          <w:rPr>
            <w:noProof/>
          </w:rPr>
          <w:t>5</w:t>
        </w:r>
      </w:fldSimple>
      <w:r w:rsidR="00B94E6C">
        <w:t xml:space="preserve">: </w:t>
      </w:r>
      <w:r w:rsidR="00424CA7">
        <w:t>MySQL Database Creation Parameters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200"/>
      </w:tblGrid>
      <w:tr w:rsidR="000E5285">
        <w:tc>
          <w:tcPr>
            <w:tcW w:w="2160" w:type="dxa"/>
            <w:shd w:val="clear" w:color="auto" w:fill="D9D9D9"/>
          </w:tcPr>
          <w:p w:rsidR="000E5285" w:rsidRDefault="000E5285" w:rsidP="00D41662">
            <w:pPr>
              <w:tabs>
                <w:tab w:val="left" w:pos="360"/>
              </w:tabs>
              <w:jc w:val="center"/>
              <w:rPr>
                <w:b/>
              </w:rPr>
            </w:pPr>
            <w:r>
              <w:rPr>
                <w:b/>
              </w:rPr>
              <w:t>Parameter Name</w:t>
            </w:r>
          </w:p>
        </w:tc>
        <w:tc>
          <w:tcPr>
            <w:tcW w:w="7200" w:type="dxa"/>
            <w:shd w:val="clear" w:color="auto" w:fill="D9D9D9"/>
          </w:tcPr>
          <w:p w:rsidR="000E5285" w:rsidRDefault="000E5285" w:rsidP="00D41662">
            <w:pPr>
              <w:tabs>
                <w:tab w:val="left" w:pos="360"/>
              </w:tabs>
              <w:jc w:val="center"/>
              <w:rPr>
                <w:b/>
              </w:rPr>
            </w:pPr>
            <w:r>
              <w:rPr>
                <w:b/>
              </w:rPr>
              <w:t>Description</w:t>
            </w:r>
          </w:p>
        </w:tc>
      </w:tr>
      <w:tr w:rsidR="000E5285">
        <w:tc>
          <w:tcPr>
            <w:tcW w:w="2160" w:type="dxa"/>
          </w:tcPr>
          <w:p w:rsidR="000E5285" w:rsidRPr="00DE5DEB" w:rsidRDefault="000E5285" w:rsidP="00D41662">
            <w:pPr>
              <w:tabs>
                <w:tab w:val="left" w:pos="360"/>
              </w:tabs>
              <w:rPr>
                <w:rStyle w:val="Courier"/>
              </w:rPr>
            </w:pPr>
            <w:r w:rsidRPr="00DE5DEB">
              <w:rPr>
                <w:rFonts w:ascii="Courier" w:hAnsi="Courier"/>
                <w:sz w:val="20"/>
                <w:szCs w:val="20"/>
              </w:rPr>
              <w:t>DATABASE_NAME</w:t>
            </w:r>
          </w:p>
        </w:tc>
        <w:tc>
          <w:tcPr>
            <w:tcW w:w="7200" w:type="dxa"/>
          </w:tcPr>
          <w:p w:rsidR="000E5285" w:rsidRDefault="000E5285" w:rsidP="00D41662">
            <w:pPr>
              <w:tabs>
                <w:tab w:val="left" w:pos="360"/>
              </w:tabs>
              <w:rPr>
                <w:color w:val="0000FF"/>
              </w:rPr>
            </w:pPr>
            <w:r>
              <w:rPr>
                <w:color w:val="0000FF"/>
              </w:rPr>
              <w:t>Description</w:t>
            </w:r>
            <w:r>
              <w:t>: MySQL database name where the application data will be stored.</w:t>
            </w:r>
          </w:p>
          <w:p w:rsidR="000E5285" w:rsidRDefault="000E5285" w:rsidP="00D41662">
            <w:pPr>
              <w:tabs>
                <w:tab w:val="left" w:pos="360"/>
              </w:tabs>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r w:rsidR="000E5285">
        <w:tc>
          <w:tcPr>
            <w:tcW w:w="2160" w:type="dxa"/>
          </w:tcPr>
          <w:p w:rsidR="000E5285" w:rsidRPr="00DE5DEB" w:rsidRDefault="000E5285" w:rsidP="00D41662">
            <w:pPr>
              <w:tabs>
                <w:tab w:val="left" w:pos="360"/>
              </w:tabs>
              <w:rPr>
                <w:rFonts w:ascii="Courier" w:hAnsi="Courier"/>
                <w:sz w:val="20"/>
                <w:szCs w:val="20"/>
              </w:rPr>
            </w:pPr>
            <w:r w:rsidRPr="00DE5DEB">
              <w:rPr>
                <w:rFonts w:ascii="Courier" w:hAnsi="Courier"/>
                <w:sz w:val="20"/>
                <w:szCs w:val="20"/>
              </w:rPr>
              <w:t>USERNAME</w:t>
            </w:r>
          </w:p>
        </w:tc>
        <w:tc>
          <w:tcPr>
            <w:tcW w:w="7200" w:type="dxa"/>
          </w:tcPr>
          <w:p w:rsidR="000E5285" w:rsidRDefault="000E5285" w:rsidP="00D41662">
            <w:pPr>
              <w:tabs>
                <w:tab w:val="left" w:pos="360"/>
              </w:tabs>
            </w:pPr>
            <w:r>
              <w:rPr>
                <w:color w:val="0000FF"/>
              </w:rPr>
              <w:t>Description</w:t>
            </w:r>
            <w:r>
              <w:t>: The user name used to connect to the database.</w:t>
            </w:r>
          </w:p>
          <w:p w:rsidR="000E5285" w:rsidRDefault="000E5285" w:rsidP="00D41662">
            <w:pPr>
              <w:tabs>
                <w:tab w:val="left" w:pos="360"/>
              </w:tabs>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r w:rsidR="000E5285">
        <w:tc>
          <w:tcPr>
            <w:tcW w:w="2160" w:type="dxa"/>
          </w:tcPr>
          <w:p w:rsidR="000E5285" w:rsidRPr="00DE5DEB" w:rsidRDefault="000E5285" w:rsidP="00D41662">
            <w:pPr>
              <w:tabs>
                <w:tab w:val="left" w:pos="360"/>
              </w:tabs>
              <w:rPr>
                <w:rFonts w:ascii="Courier" w:hAnsi="Courier"/>
                <w:sz w:val="20"/>
                <w:szCs w:val="20"/>
              </w:rPr>
            </w:pPr>
            <w:r w:rsidRPr="00DE5DEB">
              <w:rPr>
                <w:rFonts w:ascii="Courier" w:hAnsi="Courier"/>
                <w:sz w:val="20"/>
                <w:szCs w:val="20"/>
              </w:rPr>
              <w:t>PASSWORD</w:t>
            </w:r>
          </w:p>
        </w:tc>
        <w:tc>
          <w:tcPr>
            <w:tcW w:w="7200" w:type="dxa"/>
          </w:tcPr>
          <w:p w:rsidR="000E5285" w:rsidRDefault="000E5285" w:rsidP="00D41662">
            <w:pPr>
              <w:tabs>
                <w:tab w:val="left" w:pos="360"/>
              </w:tabs>
              <w:rPr>
                <w:color w:val="0000FF"/>
              </w:rPr>
            </w:pPr>
            <w:r>
              <w:rPr>
                <w:color w:val="0000FF"/>
              </w:rPr>
              <w:t xml:space="preserve">Description: </w:t>
            </w:r>
            <w:r>
              <w:t>The password used to authenticate the user name.</w:t>
            </w:r>
          </w:p>
          <w:p w:rsidR="000E5285" w:rsidRDefault="000E5285" w:rsidP="00D41662">
            <w:pPr>
              <w:tabs>
                <w:tab w:val="left" w:pos="360"/>
              </w:tabs>
              <w:rPr>
                <w:color w:val="0000FF"/>
              </w:rPr>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bl>
    <w:p w:rsidR="00EE6422" w:rsidRDefault="003A12F1" w:rsidP="00D41662">
      <w:pPr>
        <w:tabs>
          <w:tab w:val="left" w:pos="360"/>
        </w:tabs>
        <w:spacing w:before="0" w:after="120"/>
        <w:jc w:val="left"/>
      </w:pPr>
      <w:r w:rsidRPr="00E66111">
        <w:rPr>
          <w:rFonts w:cs="Arial"/>
          <w:lang w:bidi="ar-SA"/>
        </w:rPr>
        <w:t xml:space="preserve">If you are creating </w:t>
      </w:r>
      <w:r w:rsidR="00DB7FA4">
        <w:rPr>
          <w:rFonts w:cs="Arial"/>
          <w:lang w:bidi="ar-SA"/>
        </w:rPr>
        <w:t xml:space="preserve">a </w:t>
      </w:r>
      <w:r w:rsidRPr="00E66111">
        <w:rPr>
          <w:rFonts w:cs="Arial"/>
          <w:lang w:bidi="ar-SA"/>
        </w:rPr>
        <w:t>user through your own script</w:t>
      </w:r>
      <w:r w:rsidR="00DB7FA4">
        <w:rPr>
          <w:rFonts w:cs="Arial"/>
          <w:lang w:bidi="ar-SA"/>
        </w:rPr>
        <w:t>,</w:t>
      </w:r>
      <w:r w:rsidRPr="00E66111">
        <w:rPr>
          <w:rFonts w:cs="Arial"/>
          <w:lang w:bidi="ar-SA"/>
        </w:rPr>
        <w:t xml:space="preserve"> in </w:t>
      </w:r>
      <w:r w:rsidR="00DB7FA4">
        <w:rPr>
          <w:rFonts w:cs="Arial"/>
          <w:lang w:bidi="ar-SA"/>
        </w:rPr>
        <w:t xml:space="preserve">the </w:t>
      </w:r>
      <w:r w:rsidRPr="00E66111">
        <w:rPr>
          <w:rFonts w:cs="Arial"/>
          <w:lang w:bidi="ar-SA"/>
        </w:rPr>
        <w:t>case of My</w:t>
      </w:r>
      <w:r w:rsidR="00DB7FA4">
        <w:rPr>
          <w:rFonts w:cs="Arial"/>
          <w:lang w:bidi="ar-SA"/>
        </w:rPr>
        <w:t>SQL</w:t>
      </w:r>
      <w:r w:rsidRPr="00E66111">
        <w:rPr>
          <w:rFonts w:cs="Arial"/>
          <w:lang w:bidi="ar-SA"/>
        </w:rPr>
        <w:t xml:space="preserve">, ensure that the </w:t>
      </w:r>
      <w:r w:rsidRPr="00E66111">
        <w:rPr>
          <w:rFonts w:cs="Courier New"/>
          <w:lang w:bidi="ar-SA"/>
        </w:rPr>
        <w:t>mysql.user</w:t>
      </w:r>
      <w:r w:rsidRPr="00E66111">
        <w:rPr>
          <w:rFonts w:cs="Arial"/>
          <w:lang w:bidi="ar-SA"/>
        </w:rPr>
        <w:t xml:space="preserve"> table</w:t>
      </w:r>
      <w:r w:rsidR="00632DE5">
        <w:rPr>
          <w:rFonts w:cs="Arial"/>
          <w:lang w:bidi="ar-SA"/>
        </w:rPr>
        <w:t xml:space="preserve"> has</w:t>
      </w:r>
      <w:ins w:id="2310" w:author="Prachi" w:date="2011-05-22T10:42:00Z">
        <w:r w:rsidR="008C4FBD">
          <w:rPr>
            <w:rFonts w:cs="Arial"/>
            <w:lang w:bidi="ar-SA"/>
          </w:rPr>
          <w:t xml:space="preserve"> </w:t>
        </w:r>
      </w:ins>
      <w:r w:rsidRPr="00632DE5">
        <w:rPr>
          <w:rFonts w:ascii="Courier" w:hAnsi="Courier" w:cs="Courier New"/>
          <w:sz w:val="20"/>
          <w:szCs w:val="20"/>
          <w:lang w:bidi="ar-SA"/>
        </w:rPr>
        <w:t>File_priv=Y</w:t>
      </w:r>
      <w:r w:rsidRPr="00E66111">
        <w:rPr>
          <w:rFonts w:cs="Arial"/>
          <w:lang w:bidi="ar-SA"/>
        </w:rPr>
        <w:t xml:space="preserve"> value for the user.</w:t>
      </w:r>
      <w:r w:rsidR="00EE6422">
        <w:t>To check this</w:t>
      </w:r>
      <w:r w:rsidR="004A13BE">
        <w:t xml:space="preserve">, </w:t>
      </w:r>
      <w:r w:rsidR="00EE6422">
        <w:t xml:space="preserve">run </w:t>
      </w:r>
      <w:r w:rsidR="00DB7FA4">
        <w:t xml:space="preserve">the query: </w:t>
      </w:r>
    </w:p>
    <w:p w:rsidR="00EE6422" w:rsidRPr="00EE6422" w:rsidRDefault="00EE6422" w:rsidP="00D41662">
      <w:pPr>
        <w:tabs>
          <w:tab w:val="left" w:pos="360"/>
        </w:tabs>
        <w:spacing w:before="0" w:after="120"/>
        <w:jc w:val="left"/>
        <w:rPr>
          <w:rFonts w:ascii="Courier" w:hAnsi="Courier" w:cs="Courier New"/>
          <w:sz w:val="20"/>
          <w:szCs w:val="20"/>
          <w:lang w:bidi="ar-SA"/>
        </w:rPr>
      </w:pPr>
      <w:r w:rsidRPr="00EE6422">
        <w:rPr>
          <w:rFonts w:ascii="Courier" w:hAnsi="Courier" w:cs="Courier New"/>
          <w:sz w:val="20"/>
          <w:szCs w:val="20"/>
          <w:lang w:bidi="ar-SA"/>
        </w:rPr>
        <w:t>select user,File_priv from mysql.user;</w:t>
      </w:r>
    </w:p>
    <w:p w:rsidR="003A12F1" w:rsidRDefault="00EE6422" w:rsidP="00D41662">
      <w:pPr>
        <w:tabs>
          <w:tab w:val="left" w:pos="360"/>
        </w:tabs>
        <w:spacing w:before="0" w:after="120"/>
        <w:jc w:val="left"/>
        <w:rPr>
          <w:rFonts w:cs="Arial"/>
          <w:lang w:bidi="ar-SA"/>
        </w:rPr>
      </w:pPr>
      <w:r>
        <w:t>The user which you are using for caTissue deployment should have 'Y' for File_priv.</w:t>
      </w:r>
      <w:r w:rsidR="003A12F1" w:rsidRPr="00E66111">
        <w:rPr>
          <w:rFonts w:cs="Arial"/>
          <w:lang w:bidi="ar-SA"/>
        </w:rPr>
        <w:t>It is mandatory for successful database deployment.Aft</w:t>
      </w:r>
      <w:r w:rsidR="003A12F1" w:rsidRPr="00632874">
        <w:rPr>
          <w:rFonts w:cs="Arial"/>
          <w:lang w:bidi="ar-SA"/>
        </w:rPr>
        <w:t>er executing the command</w:t>
      </w:r>
      <w:r w:rsidR="00632DE5">
        <w:rPr>
          <w:rFonts w:cs="Arial"/>
          <w:lang w:bidi="ar-SA"/>
        </w:rPr>
        <w:t xml:space="preserve"> for updating the </w:t>
      </w:r>
      <w:r w:rsidR="003A12F1" w:rsidRPr="00632DE5">
        <w:rPr>
          <w:rFonts w:ascii="Courier" w:hAnsi="Courier" w:cs="Arial"/>
          <w:sz w:val="20"/>
          <w:szCs w:val="20"/>
          <w:lang w:bidi="ar-SA"/>
        </w:rPr>
        <w:t>File_priv</w:t>
      </w:r>
      <w:r w:rsidR="003A12F1" w:rsidRPr="00632874">
        <w:rPr>
          <w:rFonts w:cs="Arial"/>
          <w:lang w:bidi="ar-SA"/>
        </w:rPr>
        <w:t xml:space="preserve"> for </w:t>
      </w:r>
      <w:r w:rsidR="003A12F1">
        <w:rPr>
          <w:rFonts w:cs="Arial"/>
          <w:lang w:bidi="ar-SA"/>
        </w:rPr>
        <w:t>the</w:t>
      </w:r>
      <w:r w:rsidR="003A12F1" w:rsidRPr="00632874">
        <w:rPr>
          <w:rFonts w:cs="Arial"/>
          <w:lang w:bidi="ar-SA"/>
        </w:rPr>
        <w:t xml:space="preserve"> user,ex</w:t>
      </w:r>
      <w:r w:rsidR="003A12F1">
        <w:rPr>
          <w:rFonts w:cs="Arial"/>
          <w:lang w:bidi="ar-SA"/>
        </w:rPr>
        <w:t>e</w:t>
      </w:r>
      <w:r w:rsidR="003A12F1" w:rsidRPr="00632874">
        <w:rPr>
          <w:rFonts w:cs="Arial"/>
          <w:lang w:bidi="ar-SA"/>
        </w:rPr>
        <w:t>cute</w:t>
      </w:r>
      <w:r w:rsidR="003A12F1">
        <w:rPr>
          <w:rFonts w:cs="Arial"/>
          <w:lang w:bidi="ar-SA"/>
        </w:rPr>
        <w:t xml:space="preserve"> the</w:t>
      </w:r>
      <w:r w:rsidR="003A12F1" w:rsidRPr="00632DE5">
        <w:rPr>
          <w:rFonts w:ascii="Courier" w:hAnsi="Courier" w:cs="Arial"/>
          <w:sz w:val="20"/>
          <w:szCs w:val="20"/>
          <w:lang w:bidi="ar-SA"/>
        </w:rPr>
        <w:t>flushprivileges</w:t>
      </w:r>
      <w:r w:rsidR="003A12F1">
        <w:rPr>
          <w:rFonts w:cs="Arial"/>
          <w:lang w:bidi="ar-SA"/>
        </w:rPr>
        <w:t>command to reload the </w:t>
      </w:r>
      <w:r w:rsidR="003A12F1" w:rsidRPr="00632874">
        <w:rPr>
          <w:rFonts w:cs="Arial"/>
          <w:lang w:bidi="ar-SA"/>
        </w:rPr>
        <w:t xml:space="preserve">grant table for </w:t>
      </w:r>
      <w:r w:rsidR="003A12F1">
        <w:rPr>
          <w:rFonts w:cs="Arial"/>
          <w:lang w:bidi="ar-SA"/>
        </w:rPr>
        <w:t xml:space="preserve">the </w:t>
      </w:r>
      <w:r w:rsidR="003A12F1" w:rsidRPr="00632874">
        <w:rPr>
          <w:rFonts w:cs="Arial"/>
          <w:lang w:bidi="ar-SA"/>
        </w:rPr>
        <w:t>user.</w:t>
      </w:r>
    </w:p>
    <w:p w:rsidR="000E5285" w:rsidRPr="00DE5DEB" w:rsidRDefault="000E5285" w:rsidP="00D41662">
      <w:pPr>
        <w:numPr>
          <w:ilvl w:val="0"/>
          <w:numId w:val="26"/>
        </w:numPr>
        <w:tabs>
          <w:tab w:val="left" w:pos="360"/>
        </w:tabs>
        <w:rPr>
          <w:rFonts w:ascii="Courier" w:hAnsi="Courier" w:cs="Arial"/>
          <w:sz w:val="20"/>
          <w:szCs w:val="20"/>
        </w:rPr>
      </w:pPr>
      <w:r>
        <w:rPr>
          <w:rFonts w:cs="Arial"/>
          <w:b/>
        </w:rPr>
        <w:t>SQL Script for Oracle:</w:t>
      </w:r>
      <w:r w:rsidRPr="00DE5DEB">
        <w:rPr>
          <w:rFonts w:ascii="Courier" w:hAnsi="Courier" w:cs="Arial"/>
          <w:sz w:val="20"/>
          <w:szCs w:val="20"/>
        </w:rPr>
        <w:t>Oracle_DB_creation.sql</w:t>
      </w:r>
    </w:p>
    <w:p w:rsidR="006A4043" w:rsidRDefault="000E5285" w:rsidP="00D41662">
      <w:pPr>
        <w:tabs>
          <w:tab w:val="left" w:pos="360"/>
        </w:tabs>
        <w:rPr>
          <w:rFonts w:cs="Arial"/>
        </w:rPr>
      </w:pPr>
      <w:r>
        <w:rPr>
          <w:rFonts w:cs="Arial"/>
        </w:rPr>
        <w:t xml:space="preserve">Before executing the SQL scripts update the following parameters in </w:t>
      </w:r>
      <w:r w:rsidRPr="00DE5DEB">
        <w:rPr>
          <w:rFonts w:ascii="Courier" w:hAnsi="Courier" w:cs="Arial"/>
          <w:sz w:val="20"/>
          <w:szCs w:val="20"/>
        </w:rPr>
        <w:t xml:space="preserve">Oracle_DB_creation.sql </w:t>
      </w:r>
      <w:r w:rsidRPr="00DE5DEB">
        <w:rPr>
          <w:rFonts w:cs="Arial"/>
          <w:sz w:val="20"/>
          <w:szCs w:val="20"/>
        </w:rPr>
        <w:t>script</w:t>
      </w:r>
      <w:r>
        <w:rPr>
          <w:rFonts w:cs="Arial"/>
        </w:rPr>
        <w:t>:</w:t>
      </w:r>
    </w:p>
    <w:p w:rsidR="001377ED" w:rsidRDefault="006A4043" w:rsidP="00B94E6C">
      <w:pPr>
        <w:pStyle w:val="Caption"/>
        <w:rPr>
          <w:rFonts w:cs="Arial"/>
        </w:rPr>
      </w:pPr>
      <w:r>
        <w:rPr>
          <w:rFonts w:cs="Arial"/>
        </w:rPr>
        <w:br w:type="page"/>
      </w:r>
      <w:r w:rsidR="00B94E6C">
        <w:lastRenderedPageBreak/>
        <w:t xml:space="preserve">Table </w:t>
      </w:r>
      <w:fldSimple w:instr=" SEQ Table \* ARABIC ">
        <w:r w:rsidR="00015F9C">
          <w:rPr>
            <w:noProof/>
          </w:rPr>
          <w:t>6</w:t>
        </w:r>
      </w:fldSimple>
      <w:r w:rsidR="00B94E6C">
        <w:t xml:space="preserve">: </w:t>
      </w:r>
      <w:r w:rsidR="00D847F4">
        <w:t>Oracle Database Creation Parameters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7200"/>
      </w:tblGrid>
      <w:tr w:rsidR="000E5285">
        <w:tc>
          <w:tcPr>
            <w:tcW w:w="2160" w:type="dxa"/>
            <w:shd w:val="clear" w:color="auto" w:fill="D9D9D9"/>
          </w:tcPr>
          <w:p w:rsidR="000E5285" w:rsidRDefault="001377ED" w:rsidP="00D41662">
            <w:pPr>
              <w:tabs>
                <w:tab w:val="left" w:pos="360"/>
              </w:tabs>
              <w:jc w:val="center"/>
              <w:rPr>
                <w:b/>
              </w:rPr>
            </w:pPr>
            <w:r>
              <w:rPr>
                <w:rFonts w:cs="Arial"/>
              </w:rPr>
              <w:br w:type="page"/>
            </w:r>
            <w:r w:rsidR="000E5285">
              <w:rPr>
                <w:b/>
              </w:rPr>
              <w:t>Parameter Name</w:t>
            </w:r>
          </w:p>
        </w:tc>
        <w:tc>
          <w:tcPr>
            <w:tcW w:w="7200" w:type="dxa"/>
            <w:shd w:val="clear" w:color="auto" w:fill="D9D9D9"/>
          </w:tcPr>
          <w:p w:rsidR="000E5285" w:rsidRDefault="000E5285" w:rsidP="00D41662">
            <w:pPr>
              <w:tabs>
                <w:tab w:val="left" w:pos="360"/>
              </w:tabs>
              <w:jc w:val="center"/>
              <w:rPr>
                <w:b/>
              </w:rPr>
            </w:pPr>
            <w:r>
              <w:rPr>
                <w:b/>
              </w:rPr>
              <w:t>Description</w:t>
            </w:r>
          </w:p>
        </w:tc>
      </w:tr>
      <w:tr w:rsidR="000E5285">
        <w:tc>
          <w:tcPr>
            <w:tcW w:w="2160" w:type="dxa"/>
          </w:tcPr>
          <w:p w:rsidR="000E5285" w:rsidRPr="00DE5DEB" w:rsidRDefault="000E5285" w:rsidP="00D41662">
            <w:pPr>
              <w:tabs>
                <w:tab w:val="left" w:pos="360"/>
              </w:tabs>
              <w:rPr>
                <w:rFonts w:ascii="Courier" w:hAnsi="Courier"/>
                <w:sz w:val="20"/>
                <w:szCs w:val="20"/>
              </w:rPr>
            </w:pPr>
            <w:r w:rsidRPr="00DE5DEB">
              <w:rPr>
                <w:rFonts w:ascii="Courier" w:hAnsi="Courier"/>
                <w:sz w:val="20"/>
                <w:szCs w:val="20"/>
              </w:rPr>
              <w:t>TABLESPACE_NAME</w:t>
            </w:r>
          </w:p>
        </w:tc>
        <w:tc>
          <w:tcPr>
            <w:tcW w:w="7200" w:type="dxa"/>
          </w:tcPr>
          <w:p w:rsidR="000E5285" w:rsidRDefault="000E5285" w:rsidP="00D41662">
            <w:pPr>
              <w:tabs>
                <w:tab w:val="left" w:pos="360"/>
              </w:tabs>
              <w:rPr>
                <w:color w:val="0000FF"/>
              </w:rPr>
            </w:pPr>
            <w:r>
              <w:rPr>
                <w:color w:val="0000FF"/>
              </w:rPr>
              <w:t>Description</w:t>
            </w:r>
            <w:r>
              <w:t>: Oracle tablespace name where the application data will be stored.</w:t>
            </w:r>
          </w:p>
          <w:p w:rsidR="000E5285" w:rsidRDefault="000E5285" w:rsidP="00D41662">
            <w:pPr>
              <w:tabs>
                <w:tab w:val="left" w:pos="360"/>
              </w:tabs>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r w:rsidR="000E5285">
        <w:tc>
          <w:tcPr>
            <w:tcW w:w="2160" w:type="dxa"/>
          </w:tcPr>
          <w:p w:rsidR="000E5285" w:rsidRPr="00DE5DEB" w:rsidRDefault="000E5285" w:rsidP="00D41662">
            <w:pPr>
              <w:tabs>
                <w:tab w:val="left" w:pos="360"/>
              </w:tabs>
              <w:rPr>
                <w:rFonts w:ascii="Courier" w:hAnsi="Courier"/>
                <w:sz w:val="20"/>
                <w:szCs w:val="20"/>
              </w:rPr>
            </w:pPr>
            <w:r w:rsidRPr="00DE5DEB">
              <w:rPr>
                <w:rFonts w:ascii="Courier" w:hAnsi="Courier"/>
                <w:sz w:val="20"/>
                <w:szCs w:val="20"/>
              </w:rPr>
              <w:t>TABLESPACE_PATH</w:t>
            </w:r>
          </w:p>
        </w:tc>
        <w:tc>
          <w:tcPr>
            <w:tcW w:w="7200" w:type="dxa"/>
          </w:tcPr>
          <w:p w:rsidR="000E5285" w:rsidRDefault="000E5285" w:rsidP="00D41662">
            <w:pPr>
              <w:tabs>
                <w:tab w:val="left" w:pos="360"/>
              </w:tabs>
            </w:pPr>
            <w:r>
              <w:rPr>
                <w:color w:val="0000FF"/>
              </w:rPr>
              <w:t>Description</w:t>
            </w:r>
            <w:r>
              <w:t>: The location or path of the data file where Oracle tablespace will be created.</w:t>
            </w:r>
          </w:p>
          <w:p w:rsidR="000E5285" w:rsidRDefault="000E5285" w:rsidP="00D41662">
            <w:pPr>
              <w:tabs>
                <w:tab w:val="left" w:pos="360"/>
              </w:tabs>
              <w:rPr>
                <w:color w:val="0000FF"/>
              </w:rPr>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r w:rsidR="000E5285">
        <w:tc>
          <w:tcPr>
            <w:tcW w:w="2160" w:type="dxa"/>
          </w:tcPr>
          <w:p w:rsidR="000E5285" w:rsidRPr="00DE5DEB" w:rsidRDefault="000E5285" w:rsidP="00D41662">
            <w:pPr>
              <w:tabs>
                <w:tab w:val="left" w:pos="360"/>
              </w:tabs>
              <w:rPr>
                <w:rFonts w:ascii="Courier" w:hAnsi="Courier"/>
                <w:sz w:val="20"/>
                <w:szCs w:val="20"/>
              </w:rPr>
            </w:pPr>
            <w:r w:rsidRPr="00DE5DEB">
              <w:rPr>
                <w:rFonts w:ascii="Courier" w:hAnsi="Courier"/>
                <w:sz w:val="20"/>
                <w:szCs w:val="20"/>
              </w:rPr>
              <w:t>USERNAME</w:t>
            </w:r>
          </w:p>
        </w:tc>
        <w:tc>
          <w:tcPr>
            <w:tcW w:w="7200" w:type="dxa"/>
          </w:tcPr>
          <w:p w:rsidR="000E5285" w:rsidRDefault="000E5285" w:rsidP="00D41662">
            <w:pPr>
              <w:tabs>
                <w:tab w:val="left" w:pos="360"/>
              </w:tabs>
              <w:rPr>
                <w:color w:val="0000FF"/>
              </w:rPr>
            </w:pPr>
            <w:r>
              <w:rPr>
                <w:color w:val="0000FF"/>
              </w:rPr>
              <w:t>Description</w:t>
            </w:r>
            <w:r>
              <w:t>: The user name used to connect to the database.</w:t>
            </w:r>
          </w:p>
          <w:p w:rsidR="000E5285" w:rsidRDefault="000E5285" w:rsidP="00D41662">
            <w:pPr>
              <w:tabs>
                <w:tab w:val="left" w:pos="360"/>
              </w:tabs>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r w:rsidR="000E5285">
        <w:tc>
          <w:tcPr>
            <w:tcW w:w="2160" w:type="dxa"/>
          </w:tcPr>
          <w:p w:rsidR="000E5285" w:rsidRPr="00DE5DEB" w:rsidRDefault="000E5285" w:rsidP="00D41662">
            <w:pPr>
              <w:tabs>
                <w:tab w:val="left" w:pos="360"/>
              </w:tabs>
              <w:rPr>
                <w:rFonts w:ascii="Courier" w:hAnsi="Courier"/>
                <w:sz w:val="20"/>
                <w:szCs w:val="20"/>
              </w:rPr>
            </w:pPr>
            <w:r w:rsidRPr="00DE5DEB">
              <w:rPr>
                <w:rFonts w:ascii="Courier" w:hAnsi="Courier"/>
                <w:sz w:val="20"/>
                <w:szCs w:val="20"/>
              </w:rPr>
              <w:t>PASSWORD</w:t>
            </w:r>
          </w:p>
        </w:tc>
        <w:tc>
          <w:tcPr>
            <w:tcW w:w="7200" w:type="dxa"/>
          </w:tcPr>
          <w:p w:rsidR="000E5285" w:rsidRDefault="000E5285" w:rsidP="00D41662">
            <w:pPr>
              <w:tabs>
                <w:tab w:val="left" w:pos="360"/>
              </w:tabs>
              <w:rPr>
                <w:color w:val="0000FF"/>
              </w:rPr>
            </w:pPr>
            <w:r>
              <w:rPr>
                <w:color w:val="0000FF"/>
              </w:rPr>
              <w:t xml:space="preserve">Description: </w:t>
            </w:r>
            <w:r>
              <w:t>The password used to authenticate the user name.</w:t>
            </w:r>
          </w:p>
          <w:p w:rsidR="000E5285" w:rsidRDefault="000E5285" w:rsidP="00D41662">
            <w:pPr>
              <w:tabs>
                <w:tab w:val="left" w:pos="360"/>
              </w:tabs>
              <w:rPr>
                <w:color w:val="0000FF"/>
              </w:rPr>
            </w:pPr>
            <w:r>
              <w:rPr>
                <w:color w:val="0000FF"/>
              </w:rPr>
              <w:t xml:space="preserve">Default Value: </w:t>
            </w:r>
            <w:r>
              <w:t>N/A</w:t>
            </w:r>
          </w:p>
          <w:p w:rsidR="000E5285" w:rsidRDefault="000E5285" w:rsidP="00D41662">
            <w:pPr>
              <w:tabs>
                <w:tab w:val="left" w:pos="360"/>
              </w:tabs>
              <w:rPr>
                <w:color w:val="0000FF"/>
              </w:rPr>
            </w:pPr>
            <w:r>
              <w:rPr>
                <w:color w:val="0000FF"/>
              </w:rPr>
              <w:t xml:space="preserve">Permissible Values: </w:t>
            </w:r>
            <w:r>
              <w:t>N/A</w:t>
            </w:r>
          </w:p>
        </w:tc>
      </w:tr>
    </w:tbl>
    <w:p w:rsidR="00632874" w:rsidRDefault="00632874" w:rsidP="00D41662">
      <w:pPr>
        <w:pStyle w:val="Heading2"/>
        <w:tabs>
          <w:tab w:val="left" w:pos="360"/>
        </w:tabs>
        <w:rPr>
          <w:bCs/>
        </w:rPr>
      </w:pPr>
      <w:bookmarkStart w:id="2311" w:name="_Toc186452859"/>
      <w:bookmarkStart w:id="2312" w:name="_Toc287980117"/>
      <w:bookmarkStart w:id="2313" w:name="_Toc287026501"/>
      <w:bookmarkStart w:id="2314" w:name="_Toc288205342"/>
      <w:r>
        <w:t>Deploying caTissue Suite</w:t>
      </w:r>
      <w:bookmarkEnd w:id="2311"/>
      <w:bookmarkEnd w:id="2312"/>
      <w:bookmarkEnd w:id="2313"/>
      <w:bookmarkEnd w:id="2314"/>
    </w:p>
    <w:p w:rsidR="009F7ED8" w:rsidRDefault="009F7ED8" w:rsidP="009F7ED8">
      <w:pPr>
        <w:tabs>
          <w:tab w:val="left" w:pos="360"/>
        </w:tabs>
      </w:pPr>
      <w:r>
        <w:t>Once the pre-installation set up is ready, you are ready to deploy the application. The following section provides different approaches to deploy the application.</w:t>
      </w:r>
    </w:p>
    <w:p w:rsidR="009F7ED8" w:rsidRDefault="009F7ED8" w:rsidP="009F7ED8">
      <w:pPr>
        <w:tabs>
          <w:tab w:val="left" w:pos="360"/>
        </w:tabs>
      </w:pPr>
      <w:r w:rsidRPr="00DF3468">
        <w:rPr>
          <w:b/>
        </w:rPr>
        <w:t>Note:</w:t>
      </w:r>
      <w:r>
        <w:t>If you are using the ORACLE database</w:t>
      </w:r>
      <w:r w:rsidRPr="00CF4759">
        <w:t xml:space="preserve">, it is mandatory to install the Oracle client on the machine </w:t>
      </w:r>
      <w:r>
        <w:t>that</w:t>
      </w:r>
      <w:r w:rsidRPr="00CF4759">
        <w:t xml:space="preserve"> is hosting the JBoss server</w:t>
      </w:r>
      <w:r>
        <w:t xml:space="preserve">. Ensure that the system variable </w:t>
      </w:r>
      <w:r w:rsidRPr="00DF3468">
        <w:rPr>
          <w:rFonts w:ascii="Courier" w:hAnsi="Courier"/>
        </w:rPr>
        <w:t>ORACLE_HOME</w:t>
      </w:r>
      <w:r>
        <w:t xml:space="preserve"> is set properly and the system variable </w:t>
      </w:r>
      <w:r w:rsidRPr="00DF3468">
        <w:rPr>
          <w:rFonts w:ascii="Courier" w:hAnsi="Courier"/>
        </w:rPr>
        <w:t>PATH</w:t>
      </w:r>
      <w:r>
        <w:t xml:space="preserve"> contains </w:t>
      </w:r>
      <w:r w:rsidRPr="00BB013A">
        <w:rPr>
          <w:rFonts w:ascii="Courier" w:hAnsi="Courier"/>
          <w:sz w:val="18"/>
          <w:szCs w:val="18"/>
        </w:rPr>
        <w:t>ORACLE_HOME/bin</w:t>
      </w:r>
      <w:r>
        <w:t>.</w:t>
      </w:r>
    </w:p>
    <w:p w:rsidR="009F7ED8" w:rsidRDefault="009F7ED8" w:rsidP="009F7ED8">
      <w:pPr>
        <w:pStyle w:val="Heading3"/>
      </w:pPr>
      <w:bookmarkStart w:id="2315" w:name="_Toc235458604"/>
      <w:bookmarkStart w:id="2316" w:name="_Toc237321251"/>
      <w:bookmarkStart w:id="2317" w:name="_Toc287980118"/>
      <w:bookmarkStart w:id="2318" w:name="_Toc287026502"/>
      <w:bookmarkStart w:id="2319" w:name="_Toc288205343"/>
      <w:r>
        <w:t>New Installation</w:t>
      </w:r>
      <w:bookmarkEnd w:id="2315"/>
      <w:bookmarkEnd w:id="2316"/>
      <w:bookmarkEnd w:id="2317"/>
      <w:bookmarkEnd w:id="2318"/>
      <w:bookmarkEnd w:id="2319"/>
    </w:p>
    <w:p w:rsidR="009F7ED8" w:rsidRPr="00794070" w:rsidRDefault="009F7ED8" w:rsidP="009F7ED8">
      <w:pPr>
        <w:tabs>
          <w:tab w:val="left" w:pos="360"/>
        </w:tabs>
      </w:pPr>
      <w:r w:rsidRPr="00794070">
        <w:t xml:space="preserve">To deploy </w:t>
      </w:r>
      <w:r>
        <w:t xml:space="preserve">a new installation of </w:t>
      </w:r>
      <w:r w:rsidRPr="00794070">
        <w:t>caTissue Suite:</w:t>
      </w:r>
    </w:p>
    <w:p w:rsidR="009F7ED8" w:rsidRDefault="009F7ED8" w:rsidP="009F7ED8">
      <w:pPr>
        <w:numPr>
          <w:ilvl w:val="0"/>
          <w:numId w:val="10"/>
        </w:numPr>
        <w:tabs>
          <w:tab w:val="left" w:pos="360"/>
        </w:tabs>
        <w:spacing w:before="0" w:after="0"/>
      </w:pPr>
      <w:r>
        <w:t xml:space="preserve">Go to the command prompt and change the directory to </w:t>
      </w:r>
      <w:r>
        <w:rPr>
          <w:rStyle w:val="KeywordChar"/>
        </w:rPr>
        <w:t>C</w:t>
      </w:r>
      <w:r w:rsidRPr="00DE5DEB">
        <w:rPr>
          <w:rStyle w:val="KeywordChar"/>
          <w:sz w:val="20"/>
          <w:szCs w:val="20"/>
        </w:rPr>
        <w:t>ATISSUE_HOME/</w:t>
      </w:r>
      <w:r>
        <w:t xml:space="preserve"> folder.</w:t>
      </w:r>
    </w:p>
    <w:p w:rsidR="009F7ED8" w:rsidRDefault="009F7ED8" w:rsidP="009F7ED8">
      <w:pPr>
        <w:numPr>
          <w:ilvl w:val="0"/>
          <w:numId w:val="10"/>
        </w:numPr>
        <w:tabs>
          <w:tab w:val="left" w:pos="360"/>
        </w:tabs>
      </w:pPr>
      <w:r>
        <w:t>Execute the command:</w:t>
      </w:r>
    </w:p>
    <w:p w:rsidR="009F7ED8" w:rsidRPr="00DE5DEB" w:rsidRDefault="009F7ED8" w:rsidP="009F7ED8">
      <w:pPr>
        <w:tabs>
          <w:tab w:val="left" w:pos="360"/>
        </w:tabs>
        <w:spacing w:before="0" w:after="0"/>
        <w:ind w:left="360" w:firstLine="360"/>
        <w:rPr>
          <w:sz w:val="20"/>
          <w:szCs w:val="20"/>
        </w:rPr>
      </w:pPr>
      <w:r w:rsidRPr="00DE5DEB">
        <w:rPr>
          <w:rStyle w:val="KeywordChar"/>
          <w:sz w:val="20"/>
          <w:szCs w:val="20"/>
        </w:rPr>
        <w:t xml:space="preserve">ant </w:t>
      </w:r>
      <w:del w:id="2320" w:author="Prachi Sharma" w:date="2011-05-17T18:01:00Z">
        <w:r w:rsidRPr="00DE5DEB" w:rsidDel="00260EBB">
          <w:rPr>
            <w:rStyle w:val="KeywordChar"/>
            <w:sz w:val="20"/>
            <w:szCs w:val="20"/>
          </w:rPr>
          <w:delText>deploy_all</w:delText>
        </w:r>
      </w:del>
      <w:ins w:id="2321" w:author="Prachi Sharma" w:date="2011-05-17T18:01:00Z">
        <w:r w:rsidR="00260EBB">
          <w:rPr>
            <w:rStyle w:val="KeywordChar"/>
            <w:sz w:val="20"/>
            <w:szCs w:val="20"/>
          </w:rPr>
          <w:t>install</w:t>
        </w:r>
      </w:ins>
    </w:p>
    <w:p w:rsidR="009803ED" w:rsidRPr="002E6D95" w:rsidRDefault="00FC6EA3" w:rsidP="00FC3C87">
      <w:pPr>
        <w:rPr>
          <w:ins w:id="2322" w:author="Prachi" w:date="2011-05-22T10:52:00Z"/>
          <w:b/>
          <w:rPrChange w:id="2323" w:author="Prachi" w:date="2011-05-22T11:18:00Z">
            <w:rPr>
              <w:ins w:id="2324" w:author="Prachi" w:date="2011-05-22T10:52:00Z"/>
            </w:rPr>
          </w:rPrChange>
        </w:rPr>
        <w:pPrChange w:id="2325" w:author="Prachi Sharma" w:date="2011-05-23T12:27:00Z">
          <w:pPr>
            <w:pStyle w:val="Heading3"/>
          </w:pPr>
        </w:pPrChange>
      </w:pPr>
      <w:bookmarkStart w:id="2326" w:name="_Toc238462482"/>
      <w:bookmarkStart w:id="2327" w:name="_Toc238462486"/>
      <w:bookmarkStart w:id="2328" w:name="_Toc238462487"/>
      <w:bookmarkEnd w:id="2326"/>
      <w:bookmarkEnd w:id="2327"/>
      <w:bookmarkEnd w:id="2328"/>
      <w:ins w:id="2329" w:author="Prachi" w:date="2011-05-22T10:47:00Z">
        <w:r w:rsidRPr="002E6D95">
          <w:rPr>
            <w:b/>
            <w:rPrChange w:id="2330" w:author="Prachi" w:date="2011-05-22T11:18:00Z">
              <w:rPr/>
            </w:rPrChange>
          </w:rPr>
          <w:t xml:space="preserve">Note: </w:t>
        </w:r>
      </w:ins>
    </w:p>
    <w:p w:rsidR="009803ED" w:rsidRDefault="00FC6EA3">
      <w:pPr>
        <w:numPr>
          <w:ilvl w:val="0"/>
          <w:numId w:val="63"/>
        </w:numPr>
        <w:tabs>
          <w:tab w:val="left" w:pos="360"/>
        </w:tabs>
        <w:spacing w:before="0" w:after="0"/>
        <w:rPr>
          <w:ins w:id="2331" w:author="Prachi" w:date="2011-05-22T10:55:00Z"/>
        </w:rPr>
        <w:pPrChange w:id="2332" w:author="Prachi" w:date="2011-05-22T10:55:00Z">
          <w:pPr>
            <w:pStyle w:val="Heading3"/>
          </w:pPr>
        </w:pPrChange>
      </w:pPr>
      <w:ins w:id="2333" w:author="Prachi" w:date="2011-05-22T10:47:00Z">
        <w:r>
          <w:t>Fresh installation will install a new JBoss server</w:t>
        </w:r>
      </w:ins>
      <w:ins w:id="2334" w:author="Prachi" w:date="2011-05-22T10:48:00Z">
        <w:r>
          <w:t xml:space="preserve"> at the location defined by the property </w:t>
        </w:r>
        <w:r w:rsidRPr="00FC6EA3">
          <w:t>application.base.path.windows</w:t>
        </w:r>
        <w:r>
          <w:t>/</w:t>
        </w:r>
        <w:r w:rsidRPr="00FC6EA3">
          <w:t>application.base.path.</w:t>
        </w:r>
        <w:r>
          <w:t>linux specified in install</w:t>
        </w:r>
      </w:ins>
      <w:ins w:id="2335" w:author="Prachi" w:date="2011-05-22T10:49:00Z">
        <w:r w:rsidR="00C92A0E">
          <w:t>.</w:t>
        </w:r>
      </w:ins>
      <w:ins w:id="2336" w:author="Prachi" w:date="2011-05-22T10:48:00Z">
        <w:r>
          <w:t>properties.</w:t>
        </w:r>
      </w:ins>
      <w:ins w:id="2337" w:author="Prachi" w:date="2011-05-22T10:49:00Z">
        <w:r w:rsidR="00C92A0E">
          <w:t xml:space="preserve"> If a server is already present at that location, a user promt will be displayed confirming to </w:t>
        </w:r>
      </w:ins>
      <w:ins w:id="2338" w:author="Prachi" w:date="2011-05-22T10:50:00Z">
        <w:r w:rsidR="00370875">
          <w:t xml:space="preserve">proceed and </w:t>
        </w:r>
      </w:ins>
      <w:ins w:id="2339" w:author="Prachi" w:date="2011-05-22T10:49:00Z">
        <w:r w:rsidR="00C92A0E">
          <w:t xml:space="preserve">overrite the JBoss server with the new one. </w:t>
        </w:r>
      </w:ins>
      <w:ins w:id="2340" w:author="Prachi" w:date="2011-05-22T10:51:00Z">
        <w:r w:rsidR="00E940F8">
          <w:t>To proceed, please enter ‘Y’</w:t>
        </w:r>
        <w:r w:rsidR="005B5E35">
          <w:t xml:space="preserve"> and press </w:t>
        </w:r>
      </w:ins>
      <w:ins w:id="2341" w:author="Prachi" w:date="2011-05-22T11:17:00Z">
        <w:r w:rsidR="005B5E35">
          <w:t>E</w:t>
        </w:r>
      </w:ins>
      <w:ins w:id="2342" w:author="Prachi" w:date="2011-05-22T10:51:00Z">
        <w:r w:rsidR="00E940F8">
          <w:t xml:space="preserve">nter. </w:t>
        </w:r>
      </w:ins>
      <w:ins w:id="2343" w:author="Prachi" w:date="2011-05-22T10:50:00Z">
        <w:r w:rsidR="00370875">
          <w:t xml:space="preserve">In case user does not want to overrite the JBoss server, </w:t>
        </w:r>
      </w:ins>
      <w:ins w:id="2344" w:author="Prachi" w:date="2011-05-22T11:17:00Z">
        <w:r w:rsidR="005B5E35">
          <w:t xml:space="preserve">please </w:t>
        </w:r>
      </w:ins>
      <w:ins w:id="2345" w:author="Prachi" w:date="2011-05-22T10:50:00Z">
        <w:r w:rsidR="00370875">
          <w:t xml:space="preserve"> enter ‘N’</w:t>
        </w:r>
        <w:r w:rsidR="005B5E35">
          <w:t xml:space="preserve"> and press </w:t>
        </w:r>
      </w:ins>
      <w:ins w:id="2346" w:author="Prachi" w:date="2011-05-22T11:17:00Z">
        <w:r w:rsidR="005B5E35">
          <w:t>E</w:t>
        </w:r>
      </w:ins>
      <w:ins w:id="2347" w:author="Prachi" w:date="2011-05-22T10:50:00Z">
        <w:r w:rsidR="00370875">
          <w:t xml:space="preserve">nter. In this case the deployment will be </w:t>
        </w:r>
      </w:ins>
      <w:ins w:id="2348" w:author="Prachi" w:date="2011-05-22T10:52:00Z">
        <w:r w:rsidR="00E940F8">
          <w:t>terminated</w:t>
        </w:r>
      </w:ins>
      <w:ins w:id="2349" w:author="Prachi" w:date="2011-05-22T10:50:00Z">
        <w:r w:rsidR="00370875">
          <w:t>.</w:t>
        </w:r>
      </w:ins>
    </w:p>
    <w:p w:rsidR="004C6741" w:rsidRDefault="00440302">
      <w:pPr>
        <w:numPr>
          <w:ilvl w:val="0"/>
          <w:numId w:val="63"/>
        </w:numPr>
        <w:tabs>
          <w:tab w:val="left" w:pos="360"/>
        </w:tabs>
        <w:spacing w:before="0" w:after="0"/>
        <w:rPr>
          <w:ins w:id="2350" w:author="Prachi" w:date="2011-05-22T10:52:00Z"/>
        </w:rPr>
        <w:pPrChange w:id="2351" w:author="Prachi" w:date="2011-05-22T10:55:00Z">
          <w:pPr>
            <w:pStyle w:val="Heading3"/>
          </w:pPr>
        </w:pPrChange>
      </w:pPr>
      <w:ins w:id="2352" w:author="Prachi" w:date="2011-05-22T11:14:00Z">
        <w:r>
          <w:t>In case of MySQL database, the system prompts for the user input to override the database</w:t>
        </w:r>
      </w:ins>
      <w:ins w:id="2353" w:author="Prachi" w:date="2011-05-22T11:15:00Z">
        <w:r>
          <w:t xml:space="preserve"> (specified by the property </w:t>
        </w:r>
      </w:ins>
      <w:ins w:id="2354" w:author="Prachi" w:date="2011-05-22T11:16:00Z">
        <w:r w:rsidRPr="00440302">
          <w:t>database.name</w:t>
        </w:r>
        <w:r>
          <w:t xml:space="preserve"> in install.properties/upgrade.properties</w:t>
        </w:r>
      </w:ins>
      <w:ins w:id="2355" w:author="Prachi" w:date="2011-05-22T11:15:00Z">
        <w:r>
          <w:t>)</w:t>
        </w:r>
      </w:ins>
      <w:ins w:id="2356" w:author="Prachi" w:date="2011-05-22T11:14:00Z">
        <w:r>
          <w:t xml:space="preserve"> and proceed</w:t>
        </w:r>
      </w:ins>
      <w:ins w:id="2357" w:author="Prachi" w:date="2011-05-22T11:16:00Z">
        <w:r w:rsidR="005B5E35">
          <w:t xml:space="preserve">. Please enter ‘Y’ and press </w:t>
        </w:r>
      </w:ins>
      <w:ins w:id="2358" w:author="Prachi" w:date="2011-05-22T11:17:00Z">
        <w:r w:rsidR="005B5E35">
          <w:t>E</w:t>
        </w:r>
      </w:ins>
      <w:ins w:id="2359" w:author="Prachi" w:date="2011-05-22T11:16:00Z">
        <w:r w:rsidR="005B5E35">
          <w:t xml:space="preserve">nter to proceed. In case user does not want to override the database, please press </w:t>
        </w:r>
      </w:ins>
      <w:ins w:id="2360" w:author="Prachi" w:date="2011-05-22T11:17:00Z">
        <w:r w:rsidR="005B5E35">
          <w:t>‘N’ and presss Enter. In this case the deployment will be terminated.</w:t>
        </w:r>
      </w:ins>
    </w:p>
    <w:p w:rsidR="005174B8" w:rsidRDefault="005203C7" w:rsidP="00CE48D9">
      <w:pPr>
        <w:pStyle w:val="Heading3"/>
      </w:pPr>
      <w:r>
        <w:br w:type="page"/>
      </w:r>
      <w:bookmarkStart w:id="2361" w:name="_Toc235458605"/>
      <w:bookmarkStart w:id="2362" w:name="_Toc237321252"/>
      <w:bookmarkStart w:id="2363" w:name="_Ref238461085"/>
      <w:bookmarkStart w:id="2364" w:name="_Ref238461093"/>
      <w:bookmarkStart w:id="2365" w:name="_Ref238461569"/>
      <w:bookmarkStart w:id="2366" w:name="_Toc287980119"/>
      <w:bookmarkStart w:id="2367" w:name="_Toc287026503"/>
      <w:bookmarkStart w:id="2368" w:name="_Toc288205344"/>
      <w:r w:rsidR="005174B8">
        <w:lastRenderedPageBreak/>
        <w:t>Upgrade</w:t>
      </w:r>
      <w:bookmarkEnd w:id="2361"/>
      <w:bookmarkEnd w:id="2362"/>
      <w:bookmarkEnd w:id="2363"/>
      <w:bookmarkEnd w:id="2364"/>
      <w:bookmarkEnd w:id="2365"/>
      <w:bookmarkEnd w:id="2366"/>
      <w:bookmarkEnd w:id="2367"/>
      <w:bookmarkEnd w:id="2368"/>
    </w:p>
    <w:p w:rsidR="00952060" w:rsidRDefault="00952060" w:rsidP="00952060">
      <w:r w:rsidRPr="00AD747A">
        <w:rPr>
          <w:b/>
        </w:rPr>
        <w:t>Note</w:t>
      </w:r>
      <w:r>
        <w:t>:  It is strongly recommened that you perform and verify the upgrade process in a non-production enviro</w:t>
      </w:r>
      <w:r w:rsidR="002B1F49">
        <w:t>n</w:t>
      </w:r>
      <w:r>
        <w:t xml:space="preserve">ment first.  </w:t>
      </w:r>
    </w:p>
    <w:p w:rsidR="00952060" w:rsidRDefault="00952060" w:rsidP="00952060">
      <w:pPr>
        <w:rPr>
          <w:b/>
        </w:rPr>
      </w:pPr>
    </w:p>
    <w:p w:rsidR="00952060" w:rsidRDefault="00952060" w:rsidP="00952060">
      <w:r w:rsidRPr="00AD747A">
        <w:rPr>
          <w:b/>
        </w:rPr>
        <w:t>Caution</w:t>
      </w:r>
      <w:r>
        <w:t>: Always backup your database prior to performing an upgrade.</w:t>
      </w:r>
    </w:p>
    <w:p w:rsidR="00E636B7" w:rsidRDefault="00E636B7" w:rsidP="00464038">
      <w:pPr>
        <w:tabs>
          <w:tab w:val="left" w:pos="360"/>
        </w:tabs>
        <w:rPr>
          <w:rFonts w:ascii="Courier" w:hAnsi="Courier"/>
          <w:sz w:val="20"/>
          <w:szCs w:val="20"/>
        </w:rPr>
      </w:pPr>
    </w:p>
    <w:p w:rsidR="00E636B7" w:rsidRDefault="00E636B7" w:rsidP="00E636B7">
      <w:pPr>
        <w:tabs>
          <w:tab w:val="left" w:pos="360"/>
        </w:tabs>
      </w:pPr>
      <w:r w:rsidRPr="00E41E87">
        <w:rPr>
          <w:b/>
        </w:rPr>
        <w:t>Note</w:t>
      </w:r>
      <w:r>
        <w:t>: caTissue Suite v</w:t>
      </w:r>
      <w:del w:id="2369" w:author="Prachi Sharma" w:date="2011-05-17T18:02:00Z">
        <w:r w:rsidDel="00A37A87">
          <w:delText>1.2</w:delText>
        </w:r>
      </w:del>
      <w:ins w:id="2370" w:author="Prachi Sharma" w:date="2011-05-17T18:02:00Z">
        <w:r w:rsidR="00A37A87">
          <w:t>2.0</w:t>
        </w:r>
      </w:ins>
      <w:r w:rsidR="002B1F49">
        <w:t xml:space="preserve">upgrade script </w:t>
      </w:r>
      <w:r>
        <w:t xml:space="preserve">supports only </w:t>
      </w:r>
      <w:r w:rsidR="002B1F49">
        <w:t>direct</w:t>
      </w:r>
      <w:r>
        <w:t xml:space="preserve"> upgrade</w:t>
      </w:r>
      <w:r w:rsidR="00FD67BB">
        <w:t>s</w:t>
      </w:r>
      <w:r>
        <w:t xml:space="preserve"> from caTi</w:t>
      </w:r>
      <w:r w:rsidR="00FD67BB">
        <w:t xml:space="preserve">ssue Suite </w:t>
      </w:r>
      <w:r w:rsidR="00145B4B">
        <w:t>v1.</w:t>
      </w:r>
      <w:del w:id="2371" w:author="Prachi Sharma" w:date="2011-05-17T18:02:00Z">
        <w:r w:rsidR="00145B4B" w:rsidDel="00A37A87">
          <w:delText>1</w:delText>
        </w:r>
      </w:del>
      <w:ins w:id="2372" w:author="Prachi Sharma" w:date="2011-05-17T18:02:00Z">
        <w:r w:rsidR="00A37A87">
          <w:t>2</w:t>
        </w:r>
      </w:ins>
      <w:del w:id="2373" w:author="Prachi Sharma" w:date="2011-05-17T18:02:00Z">
        <w:r w:rsidR="00145B4B" w:rsidDel="00A37A87">
          <w:delText xml:space="preserve">, v1.1.1 or </w:delText>
        </w:r>
        <w:r w:rsidR="00FD67BB" w:rsidDel="00A37A87">
          <w:delText>v1.1.2</w:delText>
        </w:r>
      </w:del>
      <w:r>
        <w:t xml:space="preserve">. If you want to upgrade from previous NCI versions of caTissue </w:t>
      </w:r>
      <w:r w:rsidR="002B1F49">
        <w:t>Suite,</w:t>
      </w:r>
      <w:r>
        <w:t xml:space="preserve"> then you </w:t>
      </w:r>
      <w:r w:rsidR="002B1F49">
        <w:t>will</w:t>
      </w:r>
      <w:r>
        <w:t xml:space="preserve"> need to first upgrade it to </w:t>
      </w:r>
      <w:r w:rsidR="00145B4B">
        <w:t>v1.</w:t>
      </w:r>
      <w:del w:id="2374" w:author="Prachi Sharma" w:date="2011-05-17T18:02:00Z">
        <w:r w:rsidR="00145B4B" w:rsidDel="00A37A87">
          <w:delText>1</w:delText>
        </w:r>
      </w:del>
      <w:ins w:id="2375" w:author="Prachi Sharma" w:date="2011-05-17T18:02:00Z">
        <w:r w:rsidR="00A37A87">
          <w:t>2</w:t>
        </w:r>
      </w:ins>
      <w:del w:id="2376" w:author="Prachi Sharma" w:date="2011-05-17T18:02:00Z">
        <w:r w:rsidR="00145B4B" w:rsidDel="00A37A87">
          <w:delText xml:space="preserve">, v1.1.1 or </w:delText>
        </w:r>
        <w:r w:rsidDel="00A37A87">
          <w:delText>v1.1.2</w:delText>
        </w:r>
      </w:del>
      <w:r>
        <w:t xml:space="preserve"> using </w:t>
      </w:r>
      <w:r w:rsidR="00145B4B">
        <w:t xml:space="preserve">the appropriate version of caTissue </w:t>
      </w:r>
      <w:r>
        <w:t xml:space="preserve">installable, and then follow the upgrade step </w:t>
      </w:r>
      <w:r w:rsidR="00FD67BB">
        <w:t>for</w:t>
      </w:r>
      <w:r w:rsidR="002B1F49">
        <w:t xml:space="preserve">caTissue Suite </w:t>
      </w:r>
      <w:r>
        <w:t>v</w:t>
      </w:r>
      <w:del w:id="2377" w:author="Prachi Sharma" w:date="2011-05-17T18:02:00Z">
        <w:r w:rsidDel="00A37A87">
          <w:delText>1.2</w:delText>
        </w:r>
      </w:del>
      <w:ins w:id="2378" w:author="Prachi Sharma" w:date="2011-05-17T18:02:00Z">
        <w:r w:rsidR="00A37A87">
          <w:t>2.0</w:t>
        </w:r>
      </w:ins>
    </w:p>
    <w:p w:rsidR="00E636B7" w:rsidRDefault="00E636B7" w:rsidP="00464038">
      <w:pPr>
        <w:tabs>
          <w:tab w:val="left" w:pos="360"/>
        </w:tabs>
        <w:rPr>
          <w:rFonts w:ascii="Courier" w:hAnsi="Courier"/>
          <w:sz w:val="20"/>
          <w:szCs w:val="20"/>
        </w:rPr>
      </w:pPr>
    </w:p>
    <w:p w:rsidR="00E41E87" w:rsidRDefault="00B94B16" w:rsidP="00464038">
      <w:pPr>
        <w:tabs>
          <w:tab w:val="left" w:pos="360"/>
        </w:tabs>
        <w:rPr>
          <w:rFonts w:ascii="Courier" w:hAnsi="Courier"/>
          <w:sz w:val="20"/>
          <w:szCs w:val="20"/>
        </w:rPr>
      </w:pPr>
      <w:r>
        <w:rPr>
          <w:rFonts w:ascii="Courier" w:hAnsi="Courier"/>
          <w:noProof/>
          <w:sz w:val="20"/>
          <w:szCs w:val="20"/>
          <w:lang w:bidi="ar-SA"/>
        </w:rPr>
        <mc:AlternateContent>
          <mc:Choice Requires="wps">
            <w:drawing>
              <wp:anchor distT="0" distB="0" distL="114300" distR="114300" simplePos="0" relativeHeight="251657728" behindDoc="0" locked="0" layoutInCell="1" allowOverlap="1">
                <wp:simplePos x="0" y="0"/>
                <wp:positionH relativeFrom="column">
                  <wp:posOffset>2371090</wp:posOffset>
                </wp:positionH>
                <wp:positionV relativeFrom="paragraph">
                  <wp:posOffset>22860</wp:posOffset>
                </wp:positionV>
                <wp:extent cx="1486535" cy="285750"/>
                <wp:effectExtent l="8890" t="13335" r="9525" b="5715"/>
                <wp:wrapNone/>
                <wp:docPr id="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85750"/>
                        </a:xfrm>
                        <a:prstGeom prst="rect">
                          <a:avLst/>
                        </a:prstGeom>
                        <a:solidFill>
                          <a:srgbClr val="FFFFFF"/>
                        </a:solidFill>
                        <a:ln w="0">
                          <a:solidFill>
                            <a:srgbClr val="FFFFFF"/>
                          </a:solidFill>
                          <a:miter lim="800000"/>
                          <a:headEnd/>
                          <a:tailEnd/>
                        </a:ln>
                      </wps:spPr>
                      <wps:txbx>
                        <w:txbxContent>
                          <w:p w:rsidR="005202A3" w:rsidRDefault="005202A3">
                            <w:r>
                              <w:t xml:space="preserve">Upgrade Path  </w:t>
                            </w:r>
                            <w:r>
                              <w:sym w:font="Wingdings" w:char="F0E0"/>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2" o:spid="_x0000_s1044" type="#_x0000_t202" style="position:absolute;left:0;text-align:left;margin-left:186.7pt;margin-top:1.8pt;width:117.05pt;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" strokecolor="white" strokeweight="0">
                <v:textbox>
                  <w:txbxContent>
                    <w:p w:rsidR="005202A3" w:rsidRDefault="005202A3">
                      <w:r>
                        <w:t xml:space="preserve">Upgrade Path  </w:t>
                      </w:r>
                      <w:r>
                        <w:sym w:font="Wingdings" w:char="F0E0"/>
                      </w:r>
                    </w:p>
                  </w:txbxContent>
                </v:textbox>
              </v:shape>
            </w:pict>
          </mc:Fallback>
        </mc:AlternateContent>
      </w:r>
    </w:p>
    <w:p w:rsidR="00E41E87" w:rsidRDefault="00E41E87" w:rsidP="00464038">
      <w:pPr>
        <w:tabs>
          <w:tab w:val="left" w:pos="360"/>
        </w:tabs>
        <w:rPr>
          <w:rFonts w:ascii="Courier" w:hAnsi="Courier"/>
          <w:sz w:val="20"/>
          <w:szCs w:val="20"/>
        </w:rPr>
      </w:pPr>
    </w:p>
    <w:tbl>
      <w:tblPr>
        <w:tblW w:w="8190" w:type="dxa"/>
        <w:tblInd w:w="1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638"/>
        <w:gridCol w:w="1638"/>
        <w:gridCol w:w="1638"/>
        <w:gridCol w:w="1638"/>
      </w:tblGrid>
      <w:tr w:rsidR="004D678C" w:rsidRPr="00E41E87" w:rsidTr="004D678C">
        <w:tc>
          <w:tcPr>
            <w:tcW w:w="1638" w:type="dxa"/>
          </w:tcPr>
          <w:p w:rsidR="004D678C" w:rsidRPr="00242BD3" w:rsidRDefault="004D678C" w:rsidP="00E41E87">
            <w:pPr>
              <w:tabs>
                <w:tab w:val="left" w:pos="360"/>
              </w:tabs>
              <w:rPr>
                <w:rFonts w:cs="Calibri"/>
              </w:rPr>
            </w:pPr>
            <w:r w:rsidRPr="00242BD3">
              <w:rPr>
                <w:rFonts w:cs="Calibri"/>
              </w:rPr>
              <w:t xml:space="preserve">caTissue Core </w:t>
            </w:r>
          </w:p>
        </w:tc>
        <w:tc>
          <w:tcPr>
            <w:tcW w:w="1638" w:type="dxa"/>
          </w:tcPr>
          <w:p w:rsidR="004D678C" w:rsidRPr="00242BD3" w:rsidRDefault="004D678C" w:rsidP="00E41E87">
            <w:pPr>
              <w:tabs>
                <w:tab w:val="left" w:pos="360"/>
              </w:tabs>
              <w:rPr>
                <w:rFonts w:cs="Calibri"/>
              </w:rPr>
            </w:pPr>
            <w:r w:rsidRPr="00242BD3">
              <w:rPr>
                <w:rFonts w:cs="Calibri"/>
              </w:rPr>
              <w:t>caTissue</w:t>
            </w:r>
            <w:r>
              <w:rPr>
                <w:rFonts w:cs="Calibri"/>
              </w:rPr>
              <w:t xml:space="preserve"> Suite 1.0</w:t>
            </w:r>
          </w:p>
        </w:tc>
        <w:tc>
          <w:tcPr>
            <w:tcW w:w="1638" w:type="dxa"/>
          </w:tcPr>
          <w:p w:rsidR="004D678C" w:rsidRDefault="004D678C" w:rsidP="00E41E87">
            <w:pPr>
              <w:tabs>
                <w:tab w:val="left" w:pos="360"/>
              </w:tabs>
              <w:rPr>
                <w:rFonts w:cs="Calibri"/>
              </w:rPr>
            </w:pPr>
            <w:r>
              <w:rPr>
                <w:rFonts w:cs="Calibri"/>
              </w:rPr>
              <w:t>catissue Suite 1.1,</w:t>
            </w:r>
          </w:p>
          <w:p w:rsidR="004D678C" w:rsidRDefault="004D678C" w:rsidP="00145B4B">
            <w:pPr>
              <w:tabs>
                <w:tab w:val="left" w:pos="360"/>
              </w:tabs>
              <w:rPr>
                <w:rFonts w:cs="Calibri"/>
              </w:rPr>
            </w:pPr>
            <w:r>
              <w:rPr>
                <w:rFonts w:cs="Calibri"/>
              </w:rPr>
              <w:t>caTissue Suite 1.1.1,</w:t>
            </w:r>
          </w:p>
          <w:p w:rsidR="004D678C" w:rsidRPr="00242BD3" w:rsidRDefault="004D678C" w:rsidP="00E41E87">
            <w:pPr>
              <w:tabs>
                <w:tab w:val="left" w:pos="360"/>
              </w:tabs>
              <w:rPr>
                <w:rFonts w:cs="Calibri"/>
              </w:rPr>
            </w:pPr>
            <w:r w:rsidRPr="00BD7291">
              <w:rPr>
                <w:rFonts w:cs="Calibri"/>
              </w:rPr>
              <w:t>caTissue Suite 1.1.2</w:t>
            </w:r>
          </w:p>
        </w:tc>
        <w:tc>
          <w:tcPr>
            <w:tcW w:w="1638" w:type="dxa"/>
          </w:tcPr>
          <w:p w:rsidR="004D678C" w:rsidRPr="00242BD3" w:rsidRDefault="004D678C" w:rsidP="00E41E87">
            <w:pPr>
              <w:tabs>
                <w:tab w:val="left" w:pos="360"/>
              </w:tabs>
              <w:rPr>
                <w:rFonts w:cs="Calibri"/>
              </w:rPr>
            </w:pPr>
            <w:r>
              <w:rPr>
                <w:rFonts w:cs="Calibri"/>
              </w:rPr>
              <w:t>caTissue Suite 1.2</w:t>
            </w:r>
          </w:p>
        </w:tc>
        <w:tc>
          <w:tcPr>
            <w:tcW w:w="1638" w:type="dxa"/>
          </w:tcPr>
          <w:p w:rsidR="004D678C" w:rsidRDefault="004D678C" w:rsidP="00E41E87">
            <w:pPr>
              <w:tabs>
                <w:tab w:val="left" w:pos="360"/>
              </w:tabs>
              <w:rPr>
                <w:ins w:id="2379" w:author="Prachi Sharma" w:date="2011-05-17T18:03:00Z"/>
                <w:rFonts w:cs="Calibri"/>
              </w:rPr>
            </w:pPr>
            <w:ins w:id="2380" w:author="Prachi Sharma" w:date="2011-05-17T18:03:00Z">
              <w:r>
                <w:rPr>
                  <w:rFonts w:cs="Calibri"/>
                </w:rPr>
                <w:t>caTissue Suite 2.0</w:t>
              </w:r>
            </w:ins>
          </w:p>
        </w:tc>
      </w:tr>
    </w:tbl>
    <w:p w:rsidR="00E41E87" w:rsidRDefault="00E41E87" w:rsidP="00464038">
      <w:pPr>
        <w:tabs>
          <w:tab w:val="left" w:pos="360"/>
        </w:tabs>
        <w:rPr>
          <w:rFonts w:ascii="Courier" w:hAnsi="Courier"/>
          <w:sz w:val="20"/>
          <w:szCs w:val="20"/>
        </w:rPr>
      </w:pPr>
    </w:p>
    <w:p w:rsidR="00952060" w:rsidRDefault="00952060" w:rsidP="00952060">
      <w:pPr>
        <w:tabs>
          <w:tab w:val="left" w:pos="360"/>
        </w:tabs>
      </w:pPr>
      <w:r w:rsidRPr="00794070">
        <w:t xml:space="preserve">To </w:t>
      </w:r>
      <w:r>
        <w:t>upgrade</w:t>
      </w:r>
      <w:r w:rsidR="00811F0B">
        <w:t xml:space="preserve">to </w:t>
      </w:r>
      <w:r w:rsidRPr="00794070">
        <w:t>caTissue Suite</w:t>
      </w:r>
      <w:r w:rsidR="00811F0B">
        <w:t xml:space="preserve"> v</w:t>
      </w:r>
      <w:del w:id="2381" w:author="Prachi Sharma" w:date="2011-05-20T18:16:00Z">
        <w:r w:rsidR="00811F0B" w:rsidDel="0078585C">
          <w:delText>1</w:delText>
        </w:r>
      </w:del>
      <w:ins w:id="2382" w:author="Prachi Sharma" w:date="2011-05-20T18:16:00Z">
        <w:r w:rsidR="0078585C">
          <w:t>2</w:t>
        </w:r>
      </w:ins>
      <w:r w:rsidR="00811F0B">
        <w:t>.</w:t>
      </w:r>
      <w:del w:id="2383" w:author="Prachi Sharma" w:date="2011-05-20T18:16:00Z">
        <w:r w:rsidR="00811F0B" w:rsidDel="0078585C">
          <w:delText>2</w:delText>
        </w:r>
      </w:del>
      <w:ins w:id="2384" w:author="Prachi Sharma" w:date="2011-05-20T18:16:00Z">
        <w:r w:rsidR="0078585C">
          <w:t>0</w:t>
        </w:r>
      </w:ins>
      <w:r w:rsidRPr="00794070">
        <w:t>:</w:t>
      </w:r>
    </w:p>
    <w:p w:rsidR="00952060" w:rsidRDefault="00952060" w:rsidP="00952060">
      <w:pPr>
        <w:tabs>
          <w:tab w:val="left" w:pos="360"/>
        </w:tabs>
        <w:ind w:left="360"/>
      </w:pPr>
    </w:p>
    <w:p w:rsidR="00B10856" w:rsidRDefault="00B10856" w:rsidP="00B10856">
      <w:pPr>
        <w:numPr>
          <w:ilvl w:val="0"/>
          <w:numId w:val="43"/>
        </w:numPr>
        <w:tabs>
          <w:tab w:val="left" w:pos="360"/>
        </w:tabs>
        <w:spacing w:before="0" w:after="0"/>
        <w:rPr>
          <w:ins w:id="2385" w:author="Prachi" w:date="2011-05-22T11:19:00Z"/>
        </w:rPr>
      </w:pPr>
      <w:ins w:id="2386" w:author="Prachi" w:date="2011-05-22T11:19:00Z">
        <w:r>
          <w:t xml:space="preserve">Go to the command prompt and change the directory to </w:t>
        </w:r>
        <w:r>
          <w:rPr>
            <w:rStyle w:val="KeywordChar"/>
          </w:rPr>
          <w:t>C</w:t>
        </w:r>
        <w:r w:rsidRPr="00DE5DEB">
          <w:rPr>
            <w:rStyle w:val="KeywordChar"/>
            <w:sz w:val="20"/>
            <w:szCs w:val="20"/>
          </w:rPr>
          <w:t>ATISSUE_HOME/</w:t>
        </w:r>
        <w:r>
          <w:t xml:space="preserve"> folder.</w:t>
        </w:r>
      </w:ins>
    </w:p>
    <w:p w:rsidR="00952060" w:rsidRDefault="00952060" w:rsidP="00617A56">
      <w:pPr>
        <w:numPr>
          <w:ilvl w:val="0"/>
          <w:numId w:val="43"/>
        </w:numPr>
        <w:tabs>
          <w:tab w:val="left" w:pos="360"/>
        </w:tabs>
      </w:pPr>
      <w:r>
        <w:t xml:space="preserve">To </w:t>
      </w:r>
      <w:r w:rsidRPr="00522041">
        <w:rPr>
          <w:b/>
        </w:rPr>
        <w:t>upgrade</w:t>
      </w:r>
      <w:r>
        <w:t xml:space="preserve"> from caTissue Suite v</w:t>
      </w:r>
      <w:del w:id="2387" w:author="Prachi Sharma" w:date="2011-05-20T18:16:00Z">
        <w:r w:rsidDel="0078585C">
          <w:delText>1</w:delText>
        </w:r>
      </w:del>
      <w:ins w:id="2388" w:author="Prachi Sharma" w:date="2011-05-20T18:16:00Z">
        <w:del w:id="2389" w:author="Prachi" w:date="2011-05-22T11:19:00Z">
          <w:r w:rsidR="0078585C" w:rsidDel="00B10856">
            <w:delText>2</w:delText>
          </w:r>
        </w:del>
      </w:ins>
      <w:del w:id="2390" w:author="Prachi" w:date="2011-05-22T11:19:00Z">
        <w:r w:rsidDel="00B10856">
          <w:delText>.</w:delText>
        </w:r>
      </w:del>
      <w:del w:id="2391" w:author="Prachi Sharma" w:date="2011-05-17T18:03:00Z">
        <w:r w:rsidDel="00845E12">
          <w:delText>1.2</w:delText>
        </w:r>
      </w:del>
      <w:ins w:id="2392" w:author="Prachi Sharma" w:date="2011-05-20T18:16:00Z">
        <w:del w:id="2393" w:author="Prachi" w:date="2011-05-22T11:19:00Z">
          <w:r w:rsidR="0078585C" w:rsidDel="00B10856">
            <w:delText>0</w:delText>
          </w:r>
        </w:del>
      </w:ins>
      <w:ins w:id="2394" w:author="Prachi" w:date="2011-05-22T11:19:00Z">
        <w:r w:rsidR="00B10856">
          <w:t>1.2</w:t>
        </w:r>
      </w:ins>
      <w:r>
        <w:t xml:space="preserve"> execute the command</w:t>
      </w:r>
      <w:ins w:id="2395" w:author="Prachi" w:date="2011-05-22T11:18:00Z">
        <w:r w:rsidR="00B10856">
          <w:t xml:space="preserve"> </w:t>
        </w:r>
      </w:ins>
      <w:r>
        <w:t>:</w:t>
      </w:r>
    </w:p>
    <w:p w:rsidR="00952060" w:rsidRDefault="00952060" w:rsidP="00952060">
      <w:pPr>
        <w:tabs>
          <w:tab w:val="left" w:pos="360"/>
        </w:tabs>
        <w:rPr>
          <w:rFonts w:ascii="Courier" w:hAnsi="Courier"/>
          <w:sz w:val="20"/>
          <w:szCs w:val="20"/>
        </w:rPr>
      </w:pPr>
      <w:r>
        <w:rPr>
          <w:rFonts w:ascii="Courier" w:hAnsi="Courier"/>
          <w:sz w:val="20"/>
          <w:szCs w:val="20"/>
        </w:rPr>
        <w:tab/>
      </w:r>
      <w:r>
        <w:rPr>
          <w:rFonts w:ascii="Courier" w:hAnsi="Courier"/>
          <w:sz w:val="20"/>
          <w:szCs w:val="20"/>
        </w:rPr>
        <w:tab/>
      </w:r>
      <w:r w:rsidRPr="00E83860">
        <w:rPr>
          <w:rFonts w:ascii="Courier" w:hAnsi="Courier"/>
          <w:sz w:val="20"/>
          <w:szCs w:val="20"/>
        </w:rPr>
        <w:t>ant upgrade</w:t>
      </w:r>
      <w:del w:id="2396" w:author="Prachi Sharma" w:date="2011-05-17T18:03:00Z">
        <w:r w:rsidRPr="00E83860" w:rsidDel="00845E12">
          <w:rPr>
            <w:rFonts w:ascii="Courier" w:hAnsi="Courier"/>
            <w:sz w:val="20"/>
            <w:szCs w:val="20"/>
          </w:rPr>
          <w:delText>_all</w:delText>
        </w:r>
      </w:del>
    </w:p>
    <w:p w:rsidR="00952060" w:rsidRDefault="00952060" w:rsidP="00952060">
      <w:pPr>
        <w:tabs>
          <w:tab w:val="left" w:pos="360"/>
        </w:tabs>
        <w:rPr>
          <w:rFonts w:ascii="Courier" w:hAnsi="Courier"/>
          <w:sz w:val="20"/>
          <w:szCs w:val="20"/>
        </w:rPr>
      </w:pPr>
    </w:p>
    <w:p w:rsidR="00E41E87" w:rsidRDefault="00E41E87" w:rsidP="00EE38C7">
      <w:pPr>
        <w:tabs>
          <w:tab w:val="left" w:pos="360"/>
        </w:tabs>
      </w:pPr>
    </w:p>
    <w:p w:rsidR="00EE38C7" w:rsidRDefault="00EE38C7" w:rsidP="00EE38C7">
      <w:pPr>
        <w:tabs>
          <w:tab w:val="left" w:pos="360"/>
        </w:tabs>
      </w:pPr>
      <w:r>
        <w:t xml:space="preserve">After the successful deployment of the application, a test mail will be sent to the administrative email address specified in the </w:t>
      </w:r>
      <w:del w:id="2397" w:author="Prachi Sharma" w:date="2011-05-17T18:04:00Z">
        <w:r w:rsidRPr="00DE5DEB" w:rsidDel="00DB66E2">
          <w:rPr>
            <w:rStyle w:val="KeywordChar"/>
            <w:sz w:val="20"/>
            <w:szCs w:val="20"/>
          </w:rPr>
          <w:delText>caTissueInstall</w:delText>
        </w:r>
      </w:del>
      <w:ins w:id="2398" w:author="Prachi Sharma" w:date="2011-05-17T18:04:00Z">
        <w:r w:rsidR="00DB66E2">
          <w:rPr>
            <w:rStyle w:val="KeywordChar"/>
            <w:sz w:val="20"/>
            <w:szCs w:val="20"/>
          </w:rPr>
          <w:t>upgrade</w:t>
        </w:r>
      </w:ins>
      <w:r w:rsidRPr="00DE5DEB">
        <w:rPr>
          <w:rStyle w:val="KeywordChar"/>
          <w:sz w:val="20"/>
          <w:szCs w:val="20"/>
        </w:rPr>
        <w:t>.properties</w:t>
      </w:r>
      <w:r>
        <w:t xml:space="preserve"> file. </w:t>
      </w:r>
    </w:p>
    <w:p w:rsidR="00EE38C7" w:rsidRDefault="00EE38C7" w:rsidP="00EE38C7">
      <w:pPr>
        <w:tabs>
          <w:tab w:val="left" w:pos="360"/>
        </w:tabs>
        <w:rPr>
          <w:b/>
          <w:bCs/>
        </w:rPr>
      </w:pPr>
    </w:p>
    <w:p w:rsidR="00527605" w:rsidRPr="00A95EE1" w:rsidRDefault="00A95EE1" w:rsidP="00EE38C7">
      <w:pPr>
        <w:tabs>
          <w:tab w:val="left" w:pos="360"/>
        </w:tabs>
        <w:rPr>
          <w:bCs/>
        </w:rPr>
      </w:pPr>
      <w:r>
        <w:rPr>
          <w:b/>
          <w:bCs/>
        </w:rPr>
        <w:t xml:space="preserve">Refer to </w:t>
      </w:r>
      <w:r w:rsidR="00582F88">
        <w:rPr>
          <w:b/>
          <w:bCs/>
        </w:rPr>
        <w:fldChar w:fldCharType="begin"/>
      </w:r>
      <w:r>
        <w:rPr>
          <w:b/>
          <w:bCs/>
        </w:rPr>
        <w:instrText xml:space="preserve"> REF _Ref288164742 \h </w:instrText>
      </w:r>
      <w:r w:rsidR="00582F88">
        <w:rPr>
          <w:b/>
          <w:bCs/>
        </w:rPr>
      </w:r>
      <w:r w:rsidR="00582F88">
        <w:rPr>
          <w:b/>
          <w:bCs/>
        </w:rPr>
        <w:fldChar w:fldCharType="separate"/>
      </w:r>
      <w:r>
        <w:t xml:space="preserve">Appendix E </w:t>
      </w:r>
      <w:proofErr w:type="gramStart"/>
      <w:r>
        <w:t>-  Verification</w:t>
      </w:r>
      <w:proofErr w:type="gramEnd"/>
      <w:r>
        <w:t xml:space="preserve"> of upgrade data</w:t>
      </w:r>
      <w:r w:rsidR="00582F88">
        <w:rPr>
          <w:b/>
          <w:bCs/>
        </w:rPr>
        <w:fldChar w:fldCharType="end"/>
      </w:r>
      <w:r>
        <w:rPr>
          <w:b/>
          <w:bCs/>
        </w:rPr>
        <w:t xml:space="preserve">, </w:t>
      </w:r>
      <w:r>
        <w:rPr>
          <w:bCs/>
        </w:rPr>
        <w:t>to verify the success of the upgrade process.</w:t>
      </w:r>
    </w:p>
    <w:p w:rsidR="002975C0" w:rsidRDefault="002975C0">
      <w:pPr>
        <w:tabs>
          <w:tab w:val="left" w:pos="360"/>
        </w:tabs>
        <w:rPr>
          <w:b/>
          <w:bCs/>
        </w:rPr>
      </w:pPr>
    </w:p>
    <w:p w:rsidR="00E41E87" w:rsidRPr="00E41E87" w:rsidDel="00211173" w:rsidRDefault="00E41E87">
      <w:pPr>
        <w:pStyle w:val="ListParagraph"/>
        <w:numPr>
          <w:ilvl w:val="0"/>
          <w:numId w:val="43"/>
        </w:numPr>
        <w:tabs>
          <w:tab w:val="left" w:pos="360"/>
        </w:tabs>
        <w:rPr>
          <w:del w:id="2399" w:author="Prachi Sharma" w:date="2011-05-17T18:04:00Z"/>
          <w:rFonts w:cs="Calibri"/>
          <w:sz w:val="20"/>
          <w:szCs w:val="20"/>
        </w:rPr>
      </w:pPr>
      <w:del w:id="2400" w:author="Prachi Sharma" w:date="2011-05-17T18:04:00Z">
        <w:r w:rsidRPr="00E41E87" w:rsidDel="00211173">
          <w:rPr>
            <w:rFonts w:cs="Calibri"/>
          </w:rPr>
          <w:delText>To upgrade</w:delText>
        </w:r>
        <w:r w:rsidDel="00211173">
          <w:rPr>
            <w:rFonts w:cs="Calibri"/>
          </w:rPr>
          <w:delText xml:space="preserve"> from a caTissue Suite ‘p’ version</w:delText>
        </w:r>
        <w:r w:rsidR="00811F0B" w:rsidRPr="00811F0B" w:rsidDel="00211173">
          <w:rPr>
            <w:rFonts w:cs="Calibri"/>
          </w:rPr>
          <w:delText xml:space="preserve"> (non-NCI releases)</w:delText>
        </w:r>
        <w:r w:rsidDel="00211173">
          <w:rPr>
            <w:rFonts w:cs="Calibri"/>
          </w:rPr>
          <w:delText xml:space="preserve"> please see the caTissue p Version Upgrade Guide.</w:delText>
        </w:r>
        <w:r w:rsidR="00E636B7" w:rsidDel="00211173">
          <w:rPr>
            <w:rFonts w:cs="Calibri"/>
          </w:rPr>
          <w:delText xml:space="preserve">  Link available from the caTissue Suite 1.2 Tools page </w:delText>
        </w:r>
        <w:r w:rsidR="00582F88" w:rsidDel="00211173">
          <w:fldChar w:fldCharType="begin"/>
        </w:r>
        <w:r w:rsidR="004B7B6C" w:rsidDel="00211173">
          <w:delInstrText xml:space="preserve"> HYPERLINK "https://cabig-kc.nci.nih.gov/Biospecimen/KC/index.php/CaTissueSuite1.2" </w:delInstrText>
        </w:r>
        <w:r w:rsidR="00582F88" w:rsidDel="00211173">
          <w:fldChar w:fldCharType="separate"/>
        </w:r>
        <w:r w:rsidR="00E636B7" w:rsidRPr="00871AE1" w:rsidDel="00211173">
          <w:rPr>
            <w:rStyle w:val="Hyperlink"/>
            <w:rFonts w:cs="Calibri"/>
          </w:rPr>
          <w:delText>https://cabig-kc.nci.nih.gov/Biospecimen/KC/index.php/CaTissueSuite1.2</w:delText>
        </w:r>
        <w:r w:rsidR="00582F88" w:rsidDel="00211173">
          <w:rPr>
            <w:rStyle w:val="Hyperlink"/>
            <w:rFonts w:cs="Calibri"/>
          </w:rPr>
          <w:fldChar w:fldCharType="end"/>
        </w:r>
      </w:del>
    </w:p>
    <w:p w:rsidR="00E41E87" w:rsidRDefault="00E41E87" w:rsidP="00EE38C7">
      <w:pPr>
        <w:tabs>
          <w:tab w:val="left" w:pos="360"/>
        </w:tabs>
        <w:rPr>
          <w:b/>
        </w:rPr>
      </w:pPr>
    </w:p>
    <w:p w:rsidR="00EE38C7" w:rsidRPr="005203C7" w:rsidRDefault="00EE38C7" w:rsidP="00EE38C7">
      <w:pPr>
        <w:tabs>
          <w:tab w:val="left" w:pos="360"/>
        </w:tabs>
        <w:rPr>
          <w:b/>
          <w:bCs/>
        </w:rPr>
      </w:pPr>
      <w:r w:rsidRPr="005203C7">
        <w:rPr>
          <w:b/>
          <w:bCs/>
        </w:rPr>
        <w:t>Points to remember about Dynamic Extensions during deployment:</w:t>
      </w:r>
      <w:ins w:id="2401" w:author="Prachi Sharma" w:date="2011-05-20T18:17:00Z">
        <w:r w:rsidR="002E2DEC">
          <w:rPr>
            <w:b/>
            <w:bCs/>
          </w:rPr>
          <w:t xml:space="preserve"> [TBD]</w:t>
        </w:r>
      </w:ins>
    </w:p>
    <w:p w:rsidR="00EE38C7" w:rsidRDefault="00EE38C7" w:rsidP="00EE38C7">
      <w:pPr>
        <w:tabs>
          <w:tab w:val="left" w:pos="360"/>
        </w:tabs>
        <w:rPr>
          <w:bCs/>
        </w:rPr>
      </w:pPr>
      <w:r w:rsidRPr="002439B7">
        <w:rPr>
          <w:bCs/>
        </w:rPr>
        <w:t>The</w:t>
      </w:r>
      <w:r>
        <w:rPr>
          <w:bCs/>
        </w:rPr>
        <w:t xml:space="preserve"> deployment command does not deploy the caCORE API service of Dynamic Extension and Clinical Annotation model. If you wish to deploy this</w:t>
      </w:r>
      <w:r w:rsidR="00EA019D">
        <w:rPr>
          <w:bCs/>
        </w:rPr>
        <w:t>,</w:t>
      </w:r>
      <w:r>
        <w:rPr>
          <w:bCs/>
        </w:rPr>
        <w:t xml:space="preserve"> run </w:t>
      </w:r>
      <w:r w:rsidR="00EA019D">
        <w:rPr>
          <w:bCs/>
        </w:rPr>
        <w:t xml:space="preserve">the </w:t>
      </w:r>
      <w:r>
        <w:rPr>
          <w:bCs/>
        </w:rPr>
        <w:t>following command:</w:t>
      </w:r>
    </w:p>
    <w:p w:rsidR="00EE38C7" w:rsidRDefault="00EE38C7" w:rsidP="00EE38C7">
      <w:pPr>
        <w:tabs>
          <w:tab w:val="left" w:pos="360"/>
        </w:tabs>
        <w:rPr>
          <w:rStyle w:val="KeywordChar"/>
          <w:sz w:val="20"/>
          <w:szCs w:val="20"/>
        </w:rPr>
      </w:pPr>
      <w:r>
        <w:rPr>
          <w:rStyle w:val="KeywordChar"/>
          <w:sz w:val="20"/>
          <w:szCs w:val="20"/>
        </w:rPr>
        <w:tab/>
      </w:r>
      <w:r w:rsidRPr="00DE5DEB">
        <w:rPr>
          <w:rStyle w:val="KeywordChar"/>
          <w:sz w:val="20"/>
          <w:szCs w:val="20"/>
        </w:rPr>
        <w:t xml:space="preserve">ant </w:t>
      </w:r>
      <w:r>
        <w:rPr>
          <w:rStyle w:val="KeywordChar"/>
          <w:sz w:val="20"/>
          <w:szCs w:val="20"/>
        </w:rPr>
        <w:t>deploy_ca_model_war</w:t>
      </w:r>
    </w:p>
    <w:p w:rsidR="00EE38C7" w:rsidRDefault="00EE38C7" w:rsidP="00EE38C7">
      <w:pPr>
        <w:tabs>
          <w:tab w:val="left" w:pos="360"/>
        </w:tabs>
        <w:rPr>
          <w:rStyle w:val="KeywordChar"/>
          <w:sz w:val="20"/>
          <w:szCs w:val="20"/>
        </w:rPr>
      </w:pPr>
    </w:p>
    <w:p w:rsidR="00EE38C7" w:rsidRDefault="00EE38C7" w:rsidP="00EE38C7">
      <w:pPr>
        <w:tabs>
          <w:tab w:val="left" w:pos="360"/>
        </w:tabs>
      </w:pPr>
      <w:r>
        <w:t xml:space="preserve">In case of deployment errors, refer to the section </w:t>
      </w:r>
      <w:r w:rsidR="00E97FDB">
        <w:fldChar w:fldCharType="begin"/>
      </w:r>
      <w:r w:rsidR="00E97FDB">
        <w:instrText xml:space="preserve"> REF _Ref191131893 \h  \* MERGEFORMAT </w:instrText>
      </w:r>
      <w:r w:rsidR="00E97FDB">
        <w:fldChar w:fldCharType="separate"/>
      </w:r>
      <w:r w:rsidR="00015F9C" w:rsidRPr="00015F9C">
        <w:rPr>
          <w:color w:val="548DD4"/>
          <w:u w:val="single"/>
        </w:rPr>
        <w:t>Deployment Errors</w:t>
      </w:r>
      <w:r w:rsidR="00E97FDB">
        <w:fldChar w:fldCharType="end"/>
      </w:r>
      <w:r>
        <w:t xml:space="preserve"> for details.</w:t>
      </w:r>
    </w:p>
    <w:p w:rsidR="00EE38C7" w:rsidRDefault="00EE38C7" w:rsidP="006F5912">
      <w:pPr>
        <w:tabs>
          <w:tab w:val="left" w:pos="360"/>
        </w:tabs>
        <w:spacing w:before="0" w:after="0"/>
      </w:pPr>
    </w:p>
    <w:p w:rsidR="00A95EE1" w:rsidRDefault="00A95EE1" w:rsidP="006F5912">
      <w:pPr>
        <w:tabs>
          <w:tab w:val="left" w:pos="360"/>
        </w:tabs>
        <w:spacing w:before="0" w:after="0"/>
      </w:pPr>
    </w:p>
    <w:p w:rsidR="00185CC4" w:rsidRDefault="00A327FF" w:rsidP="00185CC4">
      <w:pPr>
        <w:pStyle w:val="Heading3"/>
      </w:pPr>
      <w:bookmarkStart w:id="2402" w:name="_Toc281466749"/>
      <w:bookmarkStart w:id="2403" w:name="_Toc281466750"/>
      <w:bookmarkStart w:id="2404" w:name="_Toc281466751"/>
      <w:bookmarkStart w:id="2405" w:name="_Toc281466752"/>
      <w:bookmarkStart w:id="2406" w:name="_Toc288205345"/>
      <w:bookmarkEnd w:id="2402"/>
      <w:bookmarkEnd w:id="2403"/>
      <w:bookmarkEnd w:id="2404"/>
      <w:bookmarkEnd w:id="2405"/>
      <w:r>
        <w:t>Re-deploying the caTissue Application</w:t>
      </w:r>
      <w:bookmarkEnd w:id="2406"/>
    </w:p>
    <w:p w:rsidR="00A50274" w:rsidRPr="00794070" w:rsidRDefault="000A0982" w:rsidP="00A50274">
      <w:pPr>
        <w:tabs>
          <w:tab w:val="left" w:pos="360"/>
        </w:tabs>
      </w:pPr>
      <w:r>
        <w:t xml:space="preserve">If you need to make application changes (e.g. changes to the </w:t>
      </w:r>
      <w:del w:id="2407" w:author="Prachi Sharma" w:date="2011-05-17T18:07:00Z">
        <w:r w:rsidDel="00EC240A">
          <w:delText>caTissueI</w:delText>
        </w:r>
      </w:del>
      <w:ins w:id="2408" w:author="Prachi Sharma" w:date="2011-05-17T18:07:00Z">
        <w:r w:rsidR="00EC240A">
          <w:t>i</w:t>
        </w:r>
      </w:ins>
      <w:r>
        <w:t>nstall.properties file</w:t>
      </w:r>
      <w:ins w:id="2409" w:author="Prachi Sharma" w:date="2011-05-17T18:07:00Z">
        <w:r w:rsidR="00EC240A">
          <w:t xml:space="preserve"> or upgrade.properties file</w:t>
        </w:r>
      </w:ins>
      <w:r>
        <w:t xml:space="preserve">) you can safely re-deploy the application even though </w:t>
      </w:r>
      <w:r w:rsidR="00A50274">
        <w:t xml:space="preserve">the database for the application has already been </w:t>
      </w:r>
      <w:r>
        <w:t>created.  To do this t</w:t>
      </w:r>
      <w:r w:rsidR="00A50274">
        <w:t>he following target can be used</w:t>
      </w:r>
      <w:r w:rsidR="00A50274" w:rsidRPr="00794070">
        <w:t>:</w:t>
      </w:r>
    </w:p>
    <w:p w:rsidR="00A50274" w:rsidRDefault="00A50274" w:rsidP="00617A56">
      <w:pPr>
        <w:numPr>
          <w:ilvl w:val="0"/>
          <w:numId w:val="51"/>
        </w:numPr>
        <w:tabs>
          <w:tab w:val="left" w:pos="360"/>
        </w:tabs>
        <w:spacing w:before="0" w:after="0"/>
      </w:pPr>
      <w:r>
        <w:t xml:space="preserve">Go to the command prompt and change the directory to </w:t>
      </w:r>
      <w:r>
        <w:rPr>
          <w:rStyle w:val="KeywordChar"/>
        </w:rPr>
        <w:t>C</w:t>
      </w:r>
      <w:r w:rsidRPr="00DE5DEB">
        <w:rPr>
          <w:rStyle w:val="KeywordChar"/>
          <w:sz w:val="20"/>
          <w:szCs w:val="20"/>
        </w:rPr>
        <w:t>ATISSUE_HOME/</w:t>
      </w:r>
      <w:r>
        <w:t xml:space="preserve"> folder.</w:t>
      </w:r>
    </w:p>
    <w:p w:rsidR="00A50274" w:rsidRDefault="00A50274" w:rsidP="00617A56">
      <w:pPr>
        <w:numPr>
          <w:ilvl w:val="0"/>
          <w:numId w:val="51"/>
        </w:numPr>
        <w:tabs>
          <w:tab w:val="left" w:pos="360"/>
        </w:tabs>
        <w:rPr>
          <w:ins w:id="2410" w:author="Prachi Sharma" w:date="2011-05-17T18:08:00Z"/>
        </w:rPr>
      </w:pPr>
      <w:r>
        <w:t>Execute the command:</w:t>
      </w:r>
    </w:p>
    <w:p w:rsidR="008D33DB" w:rsidRDefault="004E6BC2">
      <w:pPr>
        <w:numPr>
          <w:ilvl w:val="1"/>
          <w:numId w:val="51"/>
        </w:numPr>
        <w:tabs>
          <w:tab w:val="left" w:pos="360"/>
        </w:tabs>
        <w:rPr>
          <w:ins w:id="2411" w:author="Prachi Sharma" w:date="2011-05-17T18:08:00Z"/>
        </w:rPr>
        <w:pPrChange w:id="2412" w:author="Prachi Sharma" w:date="2011-05-17T18:08:00Z">
          <w:pPr>
            <w:numPr>
              <w:numId w:val="51"/>
            </w:numPr>
            <w:tabs>
              <w:tab w:val="left" w:pos="360"/>
            </w:tabs>
            <w:ind w:left="360" w:hanging="360"/>
          </w:pPr>
        </w:pPrChange>
      </w:pPr>
      <w:ins w:id="2413" w:author="Prachi Sharma" w:date="2011-05-17T18:08:00Z">
        <w:r>
          <w:t>New Installation</w:t>
        </w:r>
      </w:ins>
    </w:p>
    <w:p w:rsidR="008D33DB" w:rsidRDefault="00AC7692" w:rsidP="004F35FE">
      <w:pPr>
        <w:tabs>
          <w:tab w:val="left" w:pos="360"/>
        </w:tabs>
        <w:rPr>
          <w:ins w:id="2414" w:author="Prachi" w:date="2011-05-22T11:20:00Z"/>
        </w:rPr>
        <w:pPrChange w:id="2415" w:author="Prachi Sharma" w:date="2011-05-23T13:51:00Z">
          <w:pPr>
            <w:numPr>
              <w:numId w:val="51"/>
            </w:numPr>
            <w:tabs>
              <w:tab w:val="left" w:pos="360"/>
            </w:tabs>
            <w:ind w:left="360" w:hanging="360"/>
          </w:pPr>
        </w:pPrChange>
      </w:pPr>
      <w:ins w:id="2416" w:author="Prachi" w:date="2011-05-22T11:20:00Z">
        <w:r>
          <w:tab/>
        </w:r>
      </w:ins>
      <w:ins w:id="2417" w:author="Prachi Sharma" w:date="2011-05-23T13:51:00Z">
        <w:r w:rsidR="004F35FE">
          <w:tab/>
        </w:r>
        <w:r w:rsidR="004F35FE">
          <w:tab/>
        </w:r>
      </w:ins>
      <w:proofErr w:type="gramStart"/>
      <w:ins w:id="2418" w:author="Prachi Sharma" w:date="2011-05-17T18:08:00Z">
        <w:r w:rsidR="004E6BC2" w:rsidRPr="004F35FE">
          <w:rPr>
            <w:rFonts w:ascii="Courier" w:hAnsi="Courier"/>
            <w:sz w:val="20"/>
            <w:szCs w:val="20"/>
            <w:rPrChange w:id="2419" w:author="Prachi Sharma" w:date="2011-05-23T13:51:00Z">
              <w:rPr/>
            </w:rPrChange>
          </w:rPr>
          <w:t>ant</w:t>
        </w:r>
        <w:proofErr w:type="gramEnd"/>
        <w:r w:rsidR="004E6BC2" w:rsidRPr="004F35FE">
          <w:rPr>
            <w:rFonts w:ascii="Courier" w:hAnsi="Courier"/>
            <w:sz w:val="20"/>
            <w:szCs w:val="20"/>
            <w:rPrChange w:id="2420" w:author="Prachi Sharma" w:date="2011-05-23T13:51:00Z">
              <w:rPr/>
            </w:rPrChange>
          </w:rPr>
          <w:t xml:space="preserve"> install:jboss</w:t>
        </w:r>
      </w:ins>
    </w:p>
    <w:p w:rsidR="0031058F" w:rsidRPr="002E6D95" w:rsidRDefault="0031058F" w:rsidP="00805933">
      <w:pPr>
        <w:tabs>
          <w:tab w:val="left" w:pos="360"/>
        </w:tabs>
        <w:ind w:left="360"/>
        <w:rPr>
          <w:ins w:id="2421" w:author="Prachi" w:date="2011-05-22T11:21:00Z"/>
          <w:b/>
        </w:rPr>
        <w:pPrChange w:id="2422" w:author="Prachi Sharma" w:date="2011-05-23T12:28:00Z">
          <w:pPr>
            <w:pStyle w:val="Heading3"/>
            <w:numPr>
              <w:ilvl w:val="0"/>
              <w:numId w:val="0"/>
            </w:numPr>
            <w:ind w:left="90" w:firstLine="0"/>
          </w:pPr>
        </w:pPrChange>
      </w:pPr>
      <w:ins w:id="2423" w:author="Prachi" w:date="2011-05-22T11:21:00Z">
        <w:r w:rsidRPr="002E6D95">
          <w:rPr>
            <w:b/>
          </w:rPr>
          <w:t xml:space="preserve">Note: </w:t>
        </w:r>
      </w:ins>
    </w:p>
    <w:p w:rsidR="0031058F" w:rsidRDefault="00BD3175" w:rsidP="00805933">
      <w:pPr>
        <w:tabs>
          <w:tab w:val="left" w:pos="360"/>
        </w:tabs>
        <w:ind w:left="360"/>
        <w:rPr>
          <w:ins w:id="2424" w:author="Prachi Sharma" w:date="2011-05-17T18:08:00Z"/>
        </w:rPr>
        <w:pPrChange w:id="2425" w:author="Prachi Sharma" w:date="2011-05-23T12:28:00Z">
          <w:pPr>
            <w:numPr>
              <w:numId w:val="51"/>
            </w:numPr>
            <w:tabs>
              <w:tab w:val="left" w:pos="360"/>
            </w:tabs>
            <w:ind w:left="360" w:hanging="360"/>
          </w:pPr>
        </w:pPrChange>
      </w:pPr>
      <w:ins w:id="2426" w:author="Prachi" w:date="2011-05-22T11:21:00Z">
        <w:r>
          <w:t xml:space="preserve">This target </w:t>
        </w:r>
        <w:r w:rsidR="0031058F">
          <w:t xml:space="preserve">will install a new JBoss server at the location defined by the property </w:t>
        </w:r>
        <w:r w:rsidR="0031058F" w:rsidRPr="00FC6EA3">
          <w:t>application.base.path.windows</w:t>
        </w:r>
        <w:r w:rsidR="0031058F">
          <w:t>/</w:t>
        </w:r>
        <w:r w:rsidR="0031058F" w:rsidRPr="00FC6EA3">
          <w:t>application.base.path.</w:t>
        </w:r>
        <w:r w:rsidR="0031058F">
          <w:t>linux specified in install.properties. If a server is already present at that location, a user promt will be displayed confirming to proceed and overrite the JBoss server with the new one. To proceed, please enter ‘Y’ and press Enter. In case user does not want to overrite the JBoss server, please  enter ‘N’ and press Enter. In this case the deployment will be terminated</w:t>
        </w:r>
      </w:ins>
    </w:p>
    <w:p w:rsidR="008D33DB" w:rsidRDefault="004E6BC2">
      <w:pPr>
        <w:numPr>
          <w:ilvl w:val="1"/>
          <w:numId w:val="51"/>
        </w:numPr>
        <w:tabs>
          <w:tab w:val="left" w:pos="360"/>
        </w:tabs>
        <w:pPrChange w:id="2427" w:author="Prachi Sharma" w:date="2011-05-17T18:08:00Z">
          <w:pPr>
            <w:numPr>
              <w:numId w:val="51"/>
            </w:numPr>
            <w:tabs>
              <w:tab w:val="left" w:pos="360"/>
            </w:tabs>
            <w:ind w:left="360" w:hanging="360"/>
          </w:pPr>
        </w:pPrChange>
      </w:pPr>
      <w:ins w:id="2428" w:author="Prachi Sharma" w:date="2011-05-17T18:08:00Z">
        <w:r>
          <w:t>Upgrade</w:t>
        </w:r>
      </w:ins>
    </w:p>
    <w:p w:rsidR="00A50274" w:rsidRPr="00AC7692" w:rsidRDefault="004E6BC2" w:rsidP="004F35FE">
      <w:pPr>
        <w:tabs>
          <w:tab w:val="left" w:pos="360"/>
        </w:tabs>
        <w:rPr>
          <w:rPrChange w:id="2429" w:author="Prachi" w:date="2011-05-22T11:20:00Z">
            <w:rPr>
              <w:rStyle w:val="KeywordChar"/>
              <w:sz w:val="20"/>
              <w:szCs w:val="20"/>
            </w:rPr>
          </w:rPrChange>
        </w:rPr>
        <w:pPrChange w:id="2430" w:author="Prachi Sharma" w:date="2011-05-23T13:51:00Z">
          <w:pPr>
            <w:tabs>
              <w:tab w:val="left" w:pos="360"/>
            </w:tabs>
            <w:spacing w:before="0" w:after="0"/>
            <w:ind w:left="360" w:firstLine="360"/>
          </w:pPr>
        </w:pPrChange>
      </w:pPr>
      <w:ins w:id="2431" w:author="Prachi Sharma" w:date="2011-05-17T18:08:00Z">
        <w:r>
          <w:rPr>
            <w:rStyle w:val="KeywordChar"/>
            <w:sz w:val="20"/>
            <w:szCs w:val="20"/>
          </w:rPr>
          <w:tab/>
        </w:r>
      </w:ins>
      <w:ins w:id="2432" w:author="Prachi Sharma" w:date="2011-05-23T13:51:00Z">
        <w:r w:rsidR="004F35FE">
          <w:rPr>
            <w:rStyle w:val="KeywordChar"/>
            <w:sz w:val="20"/>
            <w:szCs w:val="20"/>
          </w:rPr>
          <w:tab/>
        </w:r>
        <w:r w:rsidR="004F35FE">
          <w:rPr>
            <w:rStyle w:val="KeywordChar"/>
            <w:sz w:val="20"/>
            <w:szCs w:val="20"/>
          </w:rPr>
          <w:tab/>
        </w:r>
      </w:ins>
      <w:proofErr w:type="gramStart"/>
      <w:r w:rsidR="00A50274" w:rsidRPr="004F35FE">
        <w:rPr>
          <w:rFonts w:ascii="Courier" w:hAnsi="Courier"/>
          <w:sz w:val="20"/>
          <w:szCs w:val="20"/>
          <w:rPrChange w:id="2433" w:author="Prachi Sharma" w:date="2011-05-23T13:51:00Z">
            <w:rPr>
              <w:rStyle w:val="KeywordChar"/>
              <w:sz w:val="20"/>
              <w:szCs w:val="20"/>
            </w:rPr>
          </w:rPrChange>
        </w:rPr>
        <w:t>ant</w:t>
      </w:r>
      <w:proofErr w:type="gramEnd"/>
      <w:r w:rsidR="00A50274" w:rsidRPr="004F35FE">
        <w:rPr>
          <w:rFonts w:ascii="Courier" w:hAnsi="Courier"/>
          <w:sz w:val="20"/>
          <w:szCs w:val="20"/>
          <w:rPrChange w:id="2434" w:author="Prachi Sharma" w:date="2011-05-23T13:51:00Z">
            <w:rPr>
              <w:rStyle w:val="KeywordChar"/>
              <w:sz w:val="20"/>
              <w:szCs w:val="20"/>
            </w:rPr>
          </w:rPrChange>
        </w:rPr>
        <w:t xml:space="preserve"> </w:t>
      </w:r>
      <w:del w:id="2435" w:author="Prachi Sharma" w:date="2011-05-17T18:08:00Z">
        <w:r w:rsidR="00A50274" w:rsidRPr="004F35FE" w:rsidDel="004E6BC2">
          <w:rPr>
            <w:rFonts w:ascii="Courier" w:hAnsi="Courier"/>
            <w:sz w:val="20"/>
            <w:szCs w:val="20"/>
            <w:rPrChange w:id="2436" w:author="Prachi Sharma" w:date="2011-05-23T13:51:00Z">
              <w:rPr>
                <w:rStyle w:val="KeywordChar"/>
                <w:sz w:val="20"/>
                <w:szCs w:val="20"/>
              </w:rPr>
            </w:rPrChange>
          </w:rPr>
          <w:delText>deploy_app</w:delText>
        </w:r>
      </w:del>
      <w:ins w:id="2437" w:author="Prachi Sharma" w:date="2011-05-17T18:08:00Z">
        <w:r w:rsidRPr="004F35FE">
          <w:rPr>
            <w:rFonts w:ascii="Courier" w:hAnsi="Courier"/>
            <w:sz w:val="20"/>
            <w:szCs w:val="20"/>
            <w:rPrChange w:id="2438" w:author="Prachi Sharma" w:date="2011-05-23T13:51:00Z">
              <w:rPr>
                <w:rStyle w:val="KeywordChar"/>
                <w:sz w:val="20"/>
                <w:szCs w:val="20"/>
              </w:rPr>
            </w:rPrChange>
          </w:rPr>
          <w:t>upgrade:jboss</w:t>
        </w:r>
      </w:ins>
    </w:p>
    <w:p w:rsidR="000C6CD5" w:rsidRPr="00DE5DEB" w:rsidRDefault="000C6CD5" w:rsidP="00A50274">
      <w:pPr>
        <w:tabs>
          <w:tab w:val="left" w:pos="360"/>
        </w:tabs>
        <w:spacing w:before="0" w:after="0"/>
        <w:ind w:left="360" w:firstLine="360"/>
        <w:rPr>
          <w:sz w:val="20"/>
          <w:szCs w:val="20"/>
        </w:rPr>
      </w:pPr>
    </w:p>
    <w:p w:rsidR="00A50274" w:rsidRPr="00A50274" w:rsidRDefault="000C6CD5" w:rsidP="00A50274">
      <w:r w:rsidRPr="000C6CD5">
        <w:rPr>
          <w:b/>
        </w:rPr>
        <w:t>NOTE:</w:t>
      </w:r>
      <w:r w:rsidRPr="006476B2">
        <w:t>Before executing this command</w:t>
      </w:r>
      <w:r w:rsidR="00B77F5F" w:rsidRPr="006476B2">
        <w:t>, p</w:t>
      </w:r>
      <w:r>
        <w:t xml:space="preserve">lease ensure </w:t>
      </w:r>
      <w:r w:rsidR="00B77F5F">
        <w:t>that the pre installation steps have been followed precisely. Please refer to section 2.3.</w:t>
      </w:r>
    </w:p>
    <w:p w:rsidR="00D21FCD" w:rsidRDefault="00D21FCD" w:rsidP="00D41662">
      <w:pPr>
        <w:tabs>
          <w:tab w:val="left" w:pos="360"/>
        </w:tabs>
      </w:pPr>
    </w:p>
    <w:p w:rsidR="00632874" w:rsidRDefault="00861105" w:rsidP="00D41662">
      <w:pPr>
        <w:pStyle w:val="Heading2"/>
        <w:tabs>
          <w:tab w:val="left" w:pos="360"/>
        </w:tabs>
        <w:rPr>
          <w:szCs w:val="28"/>
        </w:rPr>
      </w:pPr>
      <w:bookmarkStart w:id="2439" w:name="_Toc287980121"/>
      <w:bookmarkStart w:id="2440" w:name="_Toc287026505"/>
      <w:bookmarkStart w:id="2441" w:name="_Toc288205346"/>
      <w:r>
        <w:t xml:space="preserve">Performing </w:t>
      </w:r>
      <w:bookmarkStart w:id="2442" w:name="_Toc186452860"/>
      <w:bookmarkEnd w:id="2442"/>
      <w:r w:rsidR="00632874">
        <w:t>Post Installation Configuration</w:t>
      </w:r>
      <w:bookmarkEnd w:id="2439"/>
      <w:bookmarkEnd w:id="2440"/>
      <w:bookmarkEnd w:id="2441"/>
    </w:p>
    <w:p w:rsidR="00632874" w:rsidRDefault="00632874" w:rsidP="00D41662">
      <w:pPr>
        <w:tabs>
          <w:tab w:val="left" w:pos="360"/>
        </w:tabs>
      </w:pPr>
      <w:bookmarkStart w:id="2443" w:name="_Toc186452862"/>
      <w:r>
        <w:t>The post installation configuration consists of:</w:t>
      </w:r>
    </w:p>
    <w:p w:rsidR="00632874" w:rsidRDefault="00632874" w:rsidP="00991B31">
      <w:pPr>
        <w:numPr>
          <w:ilvl w:val="0"/>
          <w:numId w:val="11"/>
        </w:numPr>
        <w:tabs>
          <w:tab w:val="left" w:pos="360"/>
        </w:tabs>
        <w:spacing w:before="0" w:after="0"/>
      </w:pPr>
      <w:r>
        <w:t xml:space="preserve">Configuring JBoss </w:t>
      </w:r>
    </w:p>
    <w:p w:rsidR="00632874" w:rsidRDefault="00632874" w:rsidP="00991B31">
      <w:pPr>
        <w:numPr>
          <w:ilvl w:val="0"/>
          <w:numId w:val="11"/>
        </w:numPr>
        <w:tabs>
          <w:tab w:val="left" w:pos="360"/>
        </w:tabs>
        <w:spacing w:before="0" w:after="0"/>
      </w:pPr>
      <w:bookmarkStart w:id="2444" w:name="_Ref187729898"/>
      <w:r>
        <w:t>Configuring JBoss server to deploy HTTPS</w:t>
      </w:r>
      <w:bookmarkEnd w:id="2444"/>
    </w:p>
    <w:p w:rsidR="00B3391F" w:rsidRDefault="00632874" w:rsidP="00991B31">
      <w:pPr>
        <w:numPr>
          <w:ilvl w:val="0"/>
          <w:numId w:val="11"/>
        </w:numPr>
        <w:tabs>
          <w:tab w:val="left" w:pos="360"/>
        </w:tabs>
        <w:spacing w:before="0" w:after="0"/>
      </w:pPr>
      <w:r>
        <w:t xml:space="preserve">Starting JBoss </w:t>
      </w:r>
    </w:p>
    <w:p w:rsidR="00632874" w:rsidRDefault="00632874" w:rsidP="00D41662">
      <w:pPr>
        <w:tabs>
          <w:tab w:val="left" w:pos="360"/>
        </w:tabs>
        <w:spacing w:before="0" w:after="0"/>
      </w:pPr>
    </w:p>
    <w:p w:rsidR="00632874" w:rsidRDefault="00632874" w:rsidP="00D41662">
      <w:pPr>
        <w:pStyle w:val="Heading3"/>
        <w:tabs>
          <w:tab w:val="left" w:pos="360"/>
        </w:tabs>
      </w:pPr>
      <w:bookmarkStart w:id="2445" w:name="_Toc287980122"/>
      <w:bookmarkStart w:id="2446" w:name="_Toc287026506"/>
      <w:bookmarkStart w:id="2447" w:name="_Toc288205347"/>
      <w:r>
        <w:t>Configuring JBoss</w:t>
      </w:r>
      <w:bookmarkEnd w:id="2445"/>
      <w:bookmarkEnd w:id="2446"/>
      <w:r w:rsidR="008F35A0">
        <w:t>(Libraries, Steps to Minimize Security Risks, etc.)</w:t>
      </w:r>
      <w:bookmarkEnd w:id="2447"/>
    </w:p>
    <w:p w:rsidR="00AC6C89" w:rsidRPr="00AC6C89" w:rsidRDefault="00AC6C89" w:rsidP="00D41662">
      <w:pPr>
        <w:tabs>
          <w:tab w:val="left" w:pos="360"/>
        </w:tabs>
      </w:pPr>
      <w:r>
        <w:t xml:space="preserve">Some of the </w:t>
      </w:r>
      <w:r w:rsidR="00573645">
        <w:t>JBoss-</w:t>
      </w:r>
      <w:r>
        <w:t xml:space="preserve">specific libraries might conflict with the jars used in the application as the version might differ. </w:t>
      </w:r>
    </w:p>
    <w:p w:rsidR="00632874" w:rsidRPr="005E55D9" w:rsidRDefault="00632874" w:rsidP="00D41662">
      <w:pPr>
        <w:pStyle w:val="B1-Bullet1"/>
        <w:tabs>
          <w:tab w:val="clear" w:pos="1087"/>
          <w:tab w:val="left" w:pos="360"/>
        </w:tabs>
        <w:ind w:hanging="943"/>
        <w:rPr>
          <w:rStyle w:val="KeywordChar"/>
          <w:sz w:val="20"/>
          <w:szCs w:val="20"/>
        </w:rPr>
      </w:pPr>
      <w:r>
        <w:rPr>
          <w:b/>
        </w:rPr>
        <w:t>File:</w:t>
      </w:r>
      <w:r w:rsidRPr="005E55D9">
        <w:rPr>
          <w:rStyle w:val="KeywordChar"/>
          <w:sz w:val="20"/>
          <w:szCs w:val="20"/>
        </w:rPr>
        <w:t>hibernate3.jar</w:t>
      </w:r>
    </w:p>
    <w:p w:rsidR="00632874" w:rsidRDefault="00632874" w:rsidP="00D41662">
      <w:pPr>
        <w:tabs>
          <w:tab w:val="left" w:pos="360"/>
        </w:tabs>
        <w:rPr>
          <w:rFonts w:ascii="Courier" w:hAnsi="Courier"/>
          <w:sz w:val="20"/>
        </w:rPr>
      </w:pPr>
      <w:r>
        <w:rPr>
          <w:rFonts w:ascii="Arial" w:hAnsi="Arial" w:cs="Arial"/>
          <w:b/>
          <w:bCs/>
          <w:sz w:val="20"/>
        </w:rPr>
        <w:t>Location:</w:t>
      </w:r>
      <w:r w:rsidR="00A57A71">
        <w:rPr>
          <w:rFonts w:ascii="Courier" w:hAnsi="Courier"/>
          <w:sz w:val="20"/>
        </w:rPr>
        <w:t>JBOSS_HOME/server/&lt;jboss.server.name&gt;</w:t>
      </w:r>
      <w:r>
        <w:rPr>
          <w:rFonts w:ascii="Courier" w:hAnsi="Courier"/>
          <w:sz w:val="20"/>
        </w:rPr>
        <w:t>/lib</w:t>
      </w:r>
    </w:p>
    <w:p w:rsidR="00031D4B" w:rsidRDefault="00031D4B" w:rsidP="00031D4B">
      <w:pPr>
        <w:tabs>
          <w:tab w:val="left" w:pos="360"/>
        </w:tabs>
        <w:rPr>
          <w:rFonts w:ascii="Courier" w:hAnsi="Courier"/>
          <w:sz w:val="20"/>
        </w:rPr>
      </w:pPr>
      <w:r w:rsidRPr="00031D4B">
        <w:rPr>
          <w:rFonts w:ascii="Arial" w:hAnsi="Arial" w:cs="Arial"/>
          <w:b/>
          <w:sz w:val="20"/>
        </w:rPr>
        <w:t>Default Location</w:t>
      </w:r>
      <w:r>
        <w:rPr>
          <w:rFonts w:ascii="Courier" w:hAnsi="Courier"/>
          <w:sz w:val="20"/>
        </w:rPr>
        <w:t>: JBOSS_HOME/server/default/lib</w:t>
      </w:r>
    </w:p>
    <w:p w:rsidR="00632874" w:rsidRDefault="00632874" w:rsidP="00D41662">
      <w:pPr>
        <w:tabs>
          <w:tab w:val="left" w:pos="360"/>
        </w:tabs>
      </w:pPr>
      <w:r>
        <w:t xml:space="preserve">If </w:t>
      </w:r>
      <w:r w:rsidR="00AC6C89">
        <w:rPr>
          <w:rFonts w:ascii="Courier New" w:hAnsi="Courier New" w:cs="Courier New"/>
        </w:rPr>
        <w:t>hibernate3.jar</w:t>
      </w:r>
      <w:r w:rsidR="00AC6C89">
        <w:t xml:space="preserve">  is </w:t>
      </w:r>
      <w:r>
        <w:t>present, delete the file from the above location.</w:t>
      </w:r>
    </w:p>
    <w:p w:rsidR="00EC13F8" w:rsidRDefault="00EC13F8" w:rsidP="00D41662">
      <w:pPr>
        <w:tabs>
          <w:tab w:val="left" w:pos="360"/>
        </w:tabs>
      </w:pPr>
    </w:p>
    <w:p w:rsidR="00EC13F8" w:rsidRPr="00AC6C89" w:rsidRDefault="00EC13F8" w:rsidP="00EC13F8">
      <w:pPr>
        <w:tabs>
          <w:tab w:val="left" w:pos="360"/>
        </w:tabs>
      </w:pPr>
      <w:r>
        <w:t>In order to minimize security risks for the application, we need to block the access to potentially harmful HTTP methods like “PUT, DELETE, etc.”  This is done by adding the “</w:t>
      </w:r>
      <w:r w:rsidRPr="0024415D">
        <w:t>&lt;</w:t>
      </w:r>
      <w:r w:rsidRPr="0024415D">
        <w:rPr>
          <w:rFonts w:ascii="Courier" w:hAnsi="Courier"/>
          <w:sz w:val="20"/>
        </w:rPr>
        <w:t>security</w:t>
      </w:r>
      <w:r w:rsidRPr="0024415D">
        <w:t>-</w:t>
      </w:r>
      <w:r w:rsidRPr="0024415D">
        <w:rPr>
          <w:rFonts w:ascii="Courier" w:hAnsi="Courier"/>
          <w:sz w:val="20"/>
        </w:rPr>
        <w:t>constraint</w:t>
      </w:r>
      <w:r w:rsidRPr="0024415D">
        <w:t>&gt;</w:t>
      </w:r>
      <w:r>
        <w:t xml:space="preserve">” to the </w:t>
      </w:r>
      <w:r w:rsidRPr="00FF17AD">
        <w:rPr>
          <w:rFonts w:ascii="Courier" w:hAnsi="Courier"/>
          <w:sz w:val="20"/>
        </w:rPr>
        <w:t>web</w:t>
      </w:r>
      <w:r>
        <w:t>.</w:t>
      </w:r>
      <w:r w:rsidRPr="00FF17AD">
        <w:rPr>
          <w:rFonts w:ascii="Courier" w:hAnsi="Courier"/>
          <w:sz w:val="20"/>
        </w:rPr>
        <w:t>xml</w:t>
      </w:r>
      <w:r>
        <w:t xml:space="preserve"> at the </w:t>
      </w:r>
      <w:r w:rsidR="00362E00">
        <w:t xml:space="preserve">specific </w:t>
      </w:r>
      <w:r>
        <w:t>location</w:t>
      </w:r>
      <w:r w:rsidR="00362E00">
        <w:t xml:space="preserve"> listed below</w:t>
      </w:r>
      <w:r>
        <w:t>.</w:t>
      </w:r>
    </w:p>
    <w:p w:rsidR="00EC13F8" w:rsidRPr="005E55D9" w:rsidRDefault="00EC13F8" w:rsidP="00EC13F8">
      <w:pPr>
        <w:pStyle w:val="B1-Bullet1"/>
        <w:tabs>
          <w:tab w:val="clear" w:pos="1087"/>
          <w:tab w:val="left" w:pos="360"/>
        </w:tabs>
        <w:ind w:hanging="943"/>
        <w:rPr>
          <w:rStyle w:val="KeywordChar"/>
          <w:sz w:val="20"/>
          <w:szCs w:val="20"/>
        </w:rPr>
      </w:pPr>
      <w:r>
        <w:rPr>
          <w:b/>
        </w:rPr>
        <w:lastRenderedPageBreak/>
        <w:t>File:</w:t>
      </w:r>
      <w:r>
        <w:rPr>
          <w:rStyle w:val="KeywordChar"/>
          <w:sz w:val="20"/>
          <w:szCs w:val="20"/>
        </w:rPr>
        <w:t>web.xml</w:t>
      </w:r>
    </w:p>
    <w:p w:rsidR="00EC13F8" w:rsidRDefault="00EC13F8" w:rsidP="00EC13F8">
      <w:pPr>
        <w:tabs>
          <w:tab w:val="left" w:pos="360"/>
        </w:tabs>
        <w:rPr>
          <w:rFonts w:ascii="Courier" w:hAnsi="Courier"/>
          <w:sz w:val="20"/>
        </w:rPr>
      </w:pPr>
      <w:r>
        <w:rPr>
          <w:rFonts w:ascii="Arial" w:hAnsi="Arial" w:cs="Arial"/>
          <w:b/>
          <w:bCs/>
          <w:sz w:val="20"/>
        </w:rPr>
        <w:t>Location:</w:t>
      </w:r>
      <w:r>
        <w:rPr>
          <w:rFonts w:ascii="Courier" w:hAnsi="Courier"/>
          <w:sz w:val="20"/>
        </w:rPr>
        <w:t>JBOSS_HOME/server/&lt;jboss.server.name&gt;/</w:t>
      </w:r>
      <w:r w:rsidRPr="00063C1B">
        <w:rPr>
          <w:rFonts w:ascii="Courier" w:hAnsi="Courier"/>
          <w:sz w:val="20"/>
        </w:rPr>
        <w:t>deploy</w:t>
      </w:r>
      <w:r>
        <w:rPr>
          <w:rFonts w:ascii="Courier" w:hAnsi="Courier"/>
          <w:sz w:val="20"/>
        </w:rPr>
        <w:t>/</w:t>
      </w:r>
      <w:r w:rsidRPr="00063C1B">
        <w:rPr>
          <w:rFonts w:ascii="Courier" w:hAnsi="Courier"/>
          <w:sz w:val="20"/>
        </w:rPr>
        <w:t>jboss-web.deployer</w:t>
      </w:r>
      <w:r>
        <w:rPr>
          <w:rFonts w:ascii="Courier" w:hAnsi="Courier"/>
          <w:sz w:val="20"/>
        </w:rPr>
        <w:t>/</w:t>
      </w:r>
      <w:r w:rsidRPr="00063C1B">
        <w:rPr>
          <w:rFonts w:ascii="Courier" w:hAnsi="Courier"/>
          <w:sz w:val="20"/>
        </w:rPr>
        <w:t>conf</w:t>
      </w:r>
    </w:p>
    <w:p w:rsidR="00EC13F8" w:rsidRDefault="00EC13F8" w:rsidP="00EC13F8">
      <w:pPr>
        <w:tabs>
          <w:tab w:val="left" w:pos="360"/>
        </w:tabs>
      </w:pPr>
      <w:r>
        <w:t xml:space="preserve">Add the following configuration settings to the </w:t>
      </w:r>
      <w:r w:rsidRPr="00A56F31">
        <w:rPr>
          <w:rFonts w:ascii="Courier" w:hAnsi="Courier"/>
          <w:sz w:val="20"/>
        </w:rPr>
        <w:t>web.xml</w:t>
      </w:r>
    </w:p>
    <w:p w:rsidR="00EC13F8" w:rsidRDefault="00EC13F8" w:rsidP="00EC13F8">
      <w:pPr>
        <w:tabs>
          <w:tab w:val="left" w:pos="360"/>
        </w:tabs>
      </w:pPr>
    </w:p>
    <w:p w:rsidR="00EC13F8" w:rsidRPr="00A56F31" w:rsidRDefault="00EC13F8" w:rsidP="00EC13F8">
      <w:pPr>
        <w:tabs>
          <w:tab w:val="left" w:pos="360"/>
        </w:tabs>
        <w:rPr>
          <w:rFonts w:ascii="Courier" w:hAnsi="Courier"/>
          <w:sz w:val="20"/>
        </w:rPr>
      </w:pPr>
      <w:r w:rsidRPr="00A56F31">
        <w:rPr>
          <w:rFonts w:ascii="Courier" w:hAnsi="Courier"/>
          <w:sz w:val="20"/>
        </w:rPr>
        <w:t>&lt;security-constraint&gt;</w:t>
      </w:r>
    </w:p>
    <w:p w:rsidR="00EC13F8" w:rsidRPr="00A56F31" w:rsidRDefault="00EC13F8" w:rsidP="00EC13F8">
      <w:pPr>
        <w:tabs>
          <w:tab w:val="left" w:pos="360"/>
        </w:tabs>
        <w:rPr>
          <w:rFonts w:ascii="Courier" w:hAnsi="Courier"/>
          <w:sz w:val="20"/>
        </w:rPr>
      </w:pPr>
      <w:r w:rsidRPr="00A56F31">
        <w:rPr>
          <w:rFonts w:ascii="Courier" w:hAnsi="Courier"/>
          <w:sz w:val="20"/>
        </w:rPr>
        <w:t>&lt;display-name&gt;excluded&lt;/display-name&gt;</w:t>
      </w:r>
    </w:p>
    <w:p w:rsidR="00EC13F8" w:rsidRPr="00A56F31" w:rsidRDefault="00EC13F8" w:rsidP="00EC13F8">
      <w:pPr>
        <w:tabs>
          <w:tab w:val="left" w:pos="360"/>
        </w:tabs>
        <w:rPr>
          <w:rFonts w:ascii="Courier" w:hAnsi="Courier"/>
          <w:sz w:val="20"/>
        </w:rPr>
      </w:pPr>
      <w:r w:rsidRPr="00A56F31">
        <w:rPr>
          <w:rFonts w:ascii="Courier" w:hAnsi="Courier"/>
          <w:sz w:val="20"/>
        </w:rPr>
        <w:t>&lt;web-resource-collection&gt;</w:t>
      </w:r>
    </w:p>
    <w:p w:rsidR="00EC13F8" w:rsidRPr="00A56F31" w:rsidRDefault="00EC13F8" w:rsidP="00EC13F8">
      <w:pPr>
        <w:tabs>
          <w:tab w:val="left" w:pos="360"/>
        </w:tabs>
        <w:rPr>
          <w:rFonts w:ascii="Courier" w:hAnsi="Courier"/>
          <w:sz w:val="20"/>
        </w:rPr>
      </w:pPr>
      <w:r w:rsidRPr="00A56F31">
        <w:rPr>
          <w:rFonts w:ascii="Courier" w:hAnsi="Courier"/>
          <w:sz w:val="20"/>
        </w:rPr>
        <w:t>&lt;web-resource-name&gt;No Access&lt;/web-resource-name&gt;</w:t>
      </w:r>
    </w:p>
    <w:p w:rsidR="00EC13F8" w:rsidRPr="00A56F31" w:rsidRDefault="00EC13F8" w:rsidP="00EC13F8">
      <w:pPr>
        <w:tabs>
          <w:tab w:val="left" w:pos="360"/>
        </w:tabs>
        <w:rPr>
          <w:rFonts w:ascii="Courier" w:hAnsi="Courier"/>
          <w:sz w:val="20"/>
        </w:rPr>
      </w:pPr>
      <w:r w:rsidRPr="00A56F31">
        <w:rPr>
          <w:rFonts w:ascii="Courier" w:hAnsi="Courier"/>
          <w:sz w:val="20"/>
        </w:rPr>
        <w:t>&lt;url-pattern&gt;/catissuecore/*&lt;/url-pattern&gt;</w:t>
      </w:r>
    </w:p>
    <w:p w:rsidR="00EC13F8" w:rsidRPr="00A56F31" w:rsidRDefault="00EC13F8" w:rsidP="00EC13F8">
      <w:pPr>
        <w:tabs>
          <w:tab w:val="left" w:pos="360"/>
        </w:tabs>
        <w:rPr>
          <w:rFonts w:ascii="Courier" w:hAnsi="Courier"/>
          <w:sz w:val="20"/>
        </w:rPr>
      </w:pPr>
      <w:r w:rsidRPr="00A56F31">
        <w:rPr>
          <w:rFonts w:ascii="Courier" w:hAnsi="Courier"/>
          <w:sz w:val="20"/>
        </w:rPr>
        <w:t>&lt;http-method&gt;DELETE&lt;/http-method&gt;</w:t>
      </w:r>
    </w:p>
    <w:p w:rsidR="00EC13F8" w:rsidRPr="00A56F31" w:rsidRDefault="00EC13F8" w:rsidP="00EC13F8">
      <w:pPr>
        <w:tabs>
          <w:tab w:val="left" w:pos="360"/>
        </w:tabs>
        <w:rPr>
          <w:rFonts w:ascii="Courier" w:hAnsi="Courier"/>
          <w:sz w:val="20"/>
        </w:rPr>
      </w:pPr>
      <w:r w:rsidRPr="00A56F31">
        <w:rPr>
          <w:rFonts w:ascii="Courier" w:hAnsi="Courier"/>
          <w:sz w:val="20"/>
        </w:rPr>
        <w:t>&lt;http-method&gt;PUT&lt;/http-method&gt;</w:t>
      </w:r>
    </w:p>
    <w:p w:rsidR="00EC13F8" w:rsidRPr="00A56F31" w:rsidRDefault="00EC13F8" w:rsidP="00EC13F8">
      <w:pPr>
        <w:tabs>
          <w:tab w:val="left" w:pos="360"/>
        </w:tabs>
        <w:rPr>
          <w:rFonts w:ascii="Courier" w:hAnsi="Courier"/>
          <w:sz w:val="20"/>
        </w:rPr>
      </w:pPr>
      <w:r w:rsidRPr="00A56F31">
        <w:rPr>
          <w:rFonts w:ascii="Courier" w:hAnsi="Courier"/>
          <w:sz w:val="20"/>
        </w:rPr>
        <w:t>&lt;http-method&gt;HEAD&lt;/http-method&gt;</w:t>
      </w:r>
    </w:p>
    <w:p w:rsidR="00EC13F8" w:rsidRPr="00A56F31" w:rsidRDefault="00EC13F8" w:rsidP="00EC13F8">
      <w:pPr>
        <w:tabs>
          <w:tab w:val="left" w:pos="360"/>
        </w:tabs>
        <w:rPr>
          <w:rFonts w:ascii="Courier" w:hAnsi="Courier"/>
          <w:sz w:val="20"/>
        </w:rPr>
      </w:pPr>
      <w:r w:rsidRPr="00A56F31">
        <w:rPr>
          <w:rFonts w:ascii="Courier" w:hAnsi="Courier"/>
          <w:sz w:val="20"/>
        </w:rPr>
        <w:t>&lt;http-method&gt;OPTIONS&lt;/http-method&gt;</w:t>
      </w:r>
    </w:p>
    <w:p w:rsidR="00EC13F8" w:rsidRPr="00A56F31" w:rsidRDefault="00EC13F8" w:rsidP="00EC13F8">
      <w:pPr>
        <w:tabs>
          <w:tab w:val="left" w:pos="360"/>
        </w:tabs>
        <w:rPr>
          <w:rFonts w:ascii="Courier" w:hAnsi="Courier"/>
          <w:sz w:val="20"/>
        </w:rPr>
      </w:pPr>
      <w:r w:rsidRPr="00A56F31">
        <w:rPr>
          <w:rFonts w:ascii="Courier" w:hAnsi="Courier"/>
          <w:sz w:val="20"/>
        </w:rPr>
        <w:t>&lt;http-method&gt;TRACE&lt;/http-method&gt;</w:t>
      </w:r>
    </w:p>
    <w:p w:rsidR="00EC13F8" w:rsidRPr="00A56F31" w:rsidRDefault="00EC13F8" w:rsidP="00EC13F8">
      <w:pPr>
        <w:tabs>
          <w:tab w:val="left" w:pos="360"/>
        </w:tabs>
        <w:rPr>
          <w:rFonts w:ascii="Courier" w:hAnsi="Courier"/>
          <w:sz w:val="20"/>
        </w:rPr>
      </w:pPr>
      <w:r w:rsidRPr="00A56F31">
        <w:rPr>
          <w:rFonts w:ascii="Courier" w:hAnsi="Courier"/>
          <w:sz w:val="20"/>
        </w:rPr>
        <w:t>&lt;/web-resource-collection&gt;</w:t>
      </w:r>
    </w:p>
    <w:p w:rsidR="00EC13F8" w:rsidRPr="00A56F31" w:rsidRDefault="00EC13F8" w:rsidP="00EC13F8">
      <w:pPr>
        <w:tabs>
          <w:tab w:val="left" w:pos="360"/>
        </w:tabs>
        <w:rPr>
          <w:rFonts w:ascii="Courier" w:hAnsi="Courier"/>
          <w:sz w:val="20"/>
        </w:rPr>
      </w:pPr>
      <w:r w:rsidRPr="00A56F31">
        <w:rPr>
          <w:rFonts w:ascii="Courier" w:hAnsi="Courier"/>
          <w:sz w:val="20"/>
        </w:rPr>
        <w:t>&lt;auth-constraint /&gt;</w:t>
      </w:r>
    </w:p>
    <w:p w:rsidR="00EC13F8" w:rsidRPr="00A56F31" w:rsidRDefault="00EC13F8" w:rsidP="00EC13F8">
      <w:pPr>
        <w:tabs>
          <w:tab w:val="left" w:pos="360"/>
        </w:tabs>
        <w:rPr>
          <w:rFonts w:ascii="Courier" w:hAnsi="Courier"/>
          <w:sz w:val="20"/>
        </w:rPr>
      </w:pPr>
      <w:r w:rsidRPr="00A56F31">
        <w:rPr>
          <w:rFonts w:ascii="Courier" w:hAnsi="Courier"/>
          <w:sz w:val="20"/>
        </w:rPr>
        <w:t>&lt;/security-constraint&gt;</w:t>
      </w:r>
    </w:p>
    <w:p w:rsidR="00AC6C89" w:rsidRDefault="00AC6C89" w:rsidP="00D41662">
      <w:pPr>
        <w:tabs>
          <w:tab w:val="left" w:pos="360"/>
        </w:tabs>
      </w:pPr>
    </w:p>
    <w:p w:rsidR="00AC6C89" w:rsidRDefault="00AC6C89" w:rsidP="00D41662">
      <w:pPr>
        <w:tabs>
          <w:tab w:val="left" w:pos="360"/>
        </w:tabs>
      </w:pPr>
      <w:r>
        <w:t>In order to change the logger settings, make the following changes:</w:t>
      </w:r>
    </w:p>
    <w:p w:rsidR="00632874" w:rsidRDefault="00632874" w:rsidP="00D41662">
      <w:pPr>
        <w:pStyle w:val="B1-Bullet1"/>
        <w:tabs>
          <w:tab w:val="clear" w:pos="1087"/>
          <w:tab w:val="left" w:pos="360"/>
        </w:tabs>
        <w:ind w:left="540" w:hanging="360"/>
        <w:rPr>
          <w:bCs/>
          <w:szCs w:val="24"/>
        </w:rPr>
      </w:pPr>
      <w:r>
        <w:rPr>
          <w:b/>
        </w:rPr>
        <w:t>File:</w:t>
      </w:r>
      <w:r w:rsidR="008C563E">
        <w:t>jboss-</w:t>
      </w:r>
      <w:r>
        <w:t>log4j.xml</w:t>
      </w:r>
    </w:p>
    <w:p w:rsidR="00632874" w:rsidRDefault="00632874" w:rsidP="00D41662">
      <w:pPr>
        <w:tabs>
          <w:tab w:val="left" w:pos="360"/>
        </w:tabs>
        <w:rPr>
          <w:rStyle w:val="KeywordChar"/>
        </w:rPr>
      </w:pPr>
      <w:r>
        <w:rPr>
          <w:rFonts w:ascii="Arial" w:hAnsi="Arial" w:cs="Arial"/>
          <w:b/>
          <w:bCs/>
          <w:sz w:val="20"/>
        </w:rPr>
        <w:t>Location:</w:t>
      </w:r>
      <w:r w:rsidR="00A57A71">
        <w:rPr>
          <w:rStyle w:val="KeywordChar"/>
          <w:sz w:val="20"/>
          <w:szCs w:val="20"/>
        </w:rPr>
        <w:t>JBOSS_HOME/server/&lt;jboss.server.name&gt;</w:t>
      </w:r>
      <w:r w:rsidRPr="005E55D9">
        <w:rPr>
          <w:rStyle w:val="KeywordChar"/>
          <w:sz w:val="20"/>
          <w:szCs w:val="20"/>
        </w:rPr>
        <w:t>/conf</w:t>
      </w:r>
    </w:p>
    <w:p w:rsidR="00632874" w:rsidRDefault="00632874" w:rsidP="00D41662">
      <w:pPr>
        <w:tabs>
          <w:tab w:val="left" w:pos="360"/>
        </w:tabs>
      </w:pPr>
      <w:r>
        <w:t xml:space="preserve">Change the settings as below to avoid debug statements in the logger files </w:t>
      </w:r>
      <w:r w:rsidR="000C44E3">
        <w:t>to reduce the size of the log file.</w:t>
      </w:r>
      <w:r w:rsidR="00F742C1">
        <w:t xml:space="preserve"> Add a new </w:t>
      </w:r>
      <w:r w:rsidR="00F742C1" w:rsidRPr="007C1ED5">
        <w:rPr>
          <w:rFonts w:ascii="Courier" w:hAnsi="Courier"/>
          <w:sz w:val="20"/>
          <w:szCs w:val="20"/>
        </w:rPr>
        <w:t>param</w:t>
      </w:r>
      <w:r w:rsidR="00F742C1">
        <w:t xml:space="preserve"> tag with </w:t>
      </w:r>
      <w:r w:rsidR="00F742C1" w:rsidRPr="007C1ED5">
        <w:rPr>
          <w:rFonts w:ascii="Courier" w:hAnsi="Courier"/>
          <w:sz w:val="20"/>
          <w:szCs w:val="20"/>
        </w:rPr>
        <w:t>Threshold</w:t>
      </w:r>
      <w:r w:rsidR="00F742C1">
        <w:t xml:space="preserve"> value as </w:t>
      </w:r>
      <w:r w:rsidR="00F742C1" w:rsidRPr="007C1ED5">
        <w:rPr>
          <w:rFonts w:ascii="Courier" w:hAnsi="Courier"/>
          <w:sz w:val="20"/>
          <w:szCs w:val="20"/>
        </w:rPr>
        <w:t>WARN</w:t>
      </w:r>
    </w:p>
    <w:p w:rsidR="006421E3" w:rsidRPr="005E55D9" w:rsidRDefault="006421E3" w:rsidP="006421E3">
      <w:pPr>
        <w:pStyle w:val="Keyword"/>
        <w:tabs>
          <w:tab w:val="left" w:pos="360"/>
        </w:tabs>
        <w:spacing w:before="60" w:after="60"/>
        <w:jc w:val="left"/>
        <w:rPr>
          <w:sz w:val="20"/>
          <w:szCs w:val="20"/>
        </w:rPr>
      </w:pPr>
      <w:r w:rsidRPr="001E05BE">
        <w:rPr>
          <w:rFonts w:ascii="Calibri" w:hAnsi="Calibri"/>
          <w:sz w:val="22"/>
        </w:rPr>
        <w:t>1.</w:t>
      </w:r>
      <w:r w:rsidRPr="005E55D9">
        <w:rPr>
          <w:sz w:val="20"/>
          <w:szCs w:val="20"/>
        </w:rPr>
        <w:t>&lt;appendername="FILE"  class="org.jboss.logging.appender.DailyRollingFileAppender"&gt;</w:t>
      </w:r>
    </w:p>
    <w:p w:rsidR="006421E3" w:rsidRPr="005E55D9" w:rsidRDefault="006421E3" w:rsidP="006421E3">
      <w:pPr>
        <w:pStyle w:val="Keyword"/>
        <w:tabs>
          <w:tab w:val="left" w:pos="360"/>
        </w:tabs>
        <w:spacing w:before="60" w:after="60"/>
        <w:rPr>
          <w:sz w:val="20"/>
          <w:szCs w:val="20"/>
        </w:rPr>
      </w:pPr>
      <w:r w:rsidRPr="005E55D9">
        <w:rPr>
          <w:sz w:val="20"/>
          <w:szCs w:val="20"/>
        </w:rPr>
        <w:t>&lt;errorHandler class="org.jboss.logging.util.OnlyOnceErrorHandler"/&gt;</w:t>
      </w:r>
    </w:p>
    <w:p w:rsidR="006421E3" w:rsidRPr="005E55D9" w:rsidRDefault="006421E3" w:rsidP="006421E3">
      <w:pPr>
        <w:pStyle w:val="Keyword"/>
        <w:tabs>
          <w:tab w:val="left" w:pos="360"/>
        </w:tabs>
        <w:spacing w:before="60" w:after="60"/>
        <w:rPr>
          <w:sz w:val="20"/>
          <w:szCs w:val="20"/>
        </w:rPr>
      </w:pPr>
      <w:r w:rsidRPr="005E55D9">
        <w:rPr>
          <w:sz w:val="20"/>
          <w:szCs w:val="20"/>
        </w:rPr>
        <w:t>&lt;param name="File" value="${jboss.server.home.dir}/log/server.log"/&gt;</w:t>
      </w:r>
    </w:p>
    <w:p w:rsidR="006421E3" w:rsidRPr="005E55D9" w:rsidRDefault="006421E3" w:rsidP="006421E3">
      <w:pPr>
        <w:pStyle w:val="Keyword"/>
        <w:tabs>
          <w:tab w:val="left" w:pos="360"/>
        </w:tabs>
        <w:spacing w:before="60" w:after="60"/>
        <w:rPr>
          <w:sz w:val="20"/>
          <w:szCs w:val="20"/>
        </w:rPr>
      </w:pPr>
      <w:r w:rsidRPr="005E55D9">
        <w:rPr>
          <w:sz w:val="20"/>
          <w:szCs w:val="20"/>
        </w:rPr>
        <w:t>&lt;param name="Append" value="false"/&gt;</w:t>
      </w:r>
    </w:p>
    <w:p w:rsidR="006421E3" w:rsidRDefault="006421E3" w:rsidP="006421E3">
      <w:pPr>
        <w:pStyle w:val="Keyword"/>
        <w:tabs>
          <w:tab w:val="left" w:pos="360"/>
        </w:tabs>
        <w:spacing w:before="60" w:after="60"/>
        <w:rPr>
          <w:sz w:val="20"/>
          <w:szCs w:val="20"/>
        </w:rPr>
      </w:pPr>
      <w:r w:rsidRPr="005E55D9">
        <w:rPr>
          <w:sz w:val="20"/>
          <w:szCs w:val="20"/>
        </w:rPr>
        <w:t>&lt;param name="Threshold" value="WARN"/&gt;</w:t>
      </w:r>
    </w:p>
    <w:p w:rsidR="006421E3" w:rsidRDefault="006421E3" w:rsidP="006421E3">
      <w:r>
        <w:t>&lt;/appender&gt;</w:t>
      </w:r>
    </w:p>
    <w:p w:rsidR="006421E3" w:rsidRDefault="006421E3" w:rsidP="006421E3"/>
    <w:p w:rsidR="006421E3" w:rsidRDefault="006421E3" w:rsidP="006421E3">
      <w:pPr>
        <w:pStyle w:val="B1-Bullet1"/>
        <w:tabs>
          <w:tab w:val="clear" w:pos="1087"/>
          <w:tab w:val="left" w:pos="360"/>
        </w:tabs>
        <w:ind w:left="540" w:hanging="360"/>
        <w:rPr>
          <w:bCs/>
          <w:szCs w:val="24"/>
        </w:rPr>
      </w:pPr>
      <w:r>
        <w:rPr>
          <w:b/>
        </w:rPr>
        <w:t>File:</w:t>
      </w:r>
      <w:r>
        <w:t xml:space="preserve"> log4j.properties</w:t>
      </w:r>
    </w:p>
    <w:p w:rsidR="006421E3" w:rsidRDefault="006421E3" w:rsidP="006421E3">
      <w:pPr>
        <w:tabs>
          <w:tab w:val="left" w:pos="360"/>
        </w:tabs>
        <w:rPr>
          <w:rStyle w:val="KeywordChar"/>
        </w:rPr>
      </w:pPr>
      <w:r>
        <w:rPr>
          <w:rFonts w:ascii="Arial" w:hAnsi="Arial" w:cs="Arial"/>
          <w:b/>
          <w:bCs/>
          <w:sz w:val="20"/>
        </w:rPr>
        <w:t>Location:</w:t>
      </w:r>
      <w:r>
        <w:rPr>
          <w:rStyle w:val="KeywordChar"/>
          <w:sz w:val="20"/>
          <w:szCs w:val="20"/>
        </w:rPr>
        <w:t>JBOSS_HOME/server/default/catissuecore-properties/</w:t>
      </w:r>
    </w:p>
    <w:p w:rsidR="006421E3" w:rsidRDefault="006421E3" w:rsidP="006421E3">
      <w:pPr>
        <w:tabs>
          <w:tab w:val="left" w:pos="360"/>
        </w:tabs>
      </w:pPr>
      <w:r>
        <w:t xml:space="preserve">This file contains caTissue specific logging settings. Change the values of following properties to </w:t>
      </w:r>
      <w:r w:rsidRPr="004864FE">
        <w:rPr>
          <w:rFonts w:ascii="Courier" w:hAnsi="Courier"/>
          <w:sz w:val="20"/>
          <w:szCs w:val="20"/>
        </w:rPr>
        <w:t>WARN</w:t>
      </w:r>
      <w:r>
        <w:t xml:space="preserve"> as </w:t>
      </w:r>
      <w:r w:rsidR="007120EB">
        <w:t xml:space="preserve">shown </w:t>
      </w:r>
      <w:r>
        <w:t>below to avoid debug statements in the logger files to reduce the size of the log file.</w:t>
      </w:r>
    </w:p>
    <w:p w:rsidR="006421E3" w:rsidRPr="004864FE" w:rsidRDefault="006421E3" w:rsidP="006421E3">
      <w:pPr>
        <w:tabs>
          <w:tab w:val="left" w:pos="360"/>
        </w:tabs>
        <w:rPr>
          <w:rFonts w:ascii="Courier" w:hAnsi="Courier"/>
          <w:sz w:val="20"/>
          <w:szCs w:val="20"/>
        </w:rPr>
      </w:pPr>
      <w:r w:rsidRPr="004864FE">
        <w:rPr>
          <w:rFonts w:ascii="Courier" w:hAnsi="Courier"/>
          <w:sz w:val="20"/>
          <w:szCs w:val="20"/>
        </w:rPr>
        <w:t>log4j.rootCategory=WARN, CONSOLE</w:t>
      </w:r>
    </w:p>
    <w:p w:rsidR="006421E3" w:rsidRPr="004864FE" w:rsidRDefault="006421E3" w:rsidP="006421E3">
      <w:pPr>
        <w:tabs>
          <w:tab w:val="left" w:pos="360"/>
        </w:tabs>
        <w:rPr>
          <w:rFonts w:ascii="Courier" w:hAnsi="Courier"/>
          <w:sz w:val="20"/>
          <w:szCs w:val="20"/>
        </w:rPr>
      </w:pPr>
      <w:r w:rsidRPr="004864FE">
        <w:rPr>
          <w:rFonts w:ascii="Courier" w:hAnsi="Courier"/>
          <w:sz w:val="20"/>
          <w:szCs w:val="20"/>
        </w:rPr>
        <w:t>log4j.appender.CONSOLE.Threshold=WARN</w:t>
      </w:r>
    </w:p>
    <w:p w:rsidR="006421E3" w:rsidRPr="004864FE" w:rsidRDefault="006421E3" w:rsidP="006421E3">
      <w:pPr>
        <w:tabs>
          <w:tab w:val="left" w:pos="360"/>
        </w:tabs>
        <w:rPr>
          <w:rFonts w:ascii="Courier" w:hAnsi="Courier"/>
          <w:sz w:val="20"/>
          <w:szCs w:val="20"/>
        </w:rPr>
      </w:pPr>
      <w:r w:rsidRPr="004864FE">
        <w:rPr>
          <w:rFonts w:ascii="Courier" w:hAnsi="Courier"/>
          <w:sz w:val="20"/>
          <w:szCs w:val="20"/>
        </w:rPr>
        <w:t>log4j.appender.LOGFILE.Threshold=WARN</w:t>
      </w:r>
    </w:p>
    <w:p w:rsidR="006421E3" w:rsidRPr="004864FE" w:rsidRDefault="006421E3" w:rsidP="006421E3">
      <w:pPr>
        <w:tabs>
          <w:tab w:val="left" w:pos="360"/>
        </w:tabs>
        <w:rPr>
          <w:rFonts w:ascii="Courier" w:hAnsi="Courier"/>
          <w:sz w:val="20"/>
          <w:szCs w:val="20"/>
        </w:rPr>
      </w:pPr>
      <w:r w:rsidRPr="004864FE">
        <w:rPr>
          <w:rFonts w:ascii="Courier" w:hAnsi="Courier"/>
          <w:sz w:val="20"/>
          <w:szCs w:val="20"/>
        </w:rPr>
        <w:t>log4j.appender.HIBERNATE.Threshold=WARN</w:t>
      </w:r>
    </w:p>
    <w:p w:rsidR="006421E3" w:rsidRPr="004864FE" w:rsidRDefault="006421E3" w:rsidP="006421E3">
      <w:pPr>
        <w:tabs>
          <w:tab w:val="left" w:pos="360"/>
        </w:tabs>
        <w:rPr>
          <w:rFonts w:ascii="Courier" w:hAnsi="Courier"/>
          <w:sz w:val="20"/>
          <w:szCs w:val="20"/>
        </w:rPr>
      </w:pPr>
      <w:r w:rsidRPr="004864FE">
        <w:rPr>
          <w:rFonts w:ascii="Courier" w:hAnsi="Courier"/>
          <w:sz w:val="20"/>
          <w:szCs w:val="20"/>
        </w:rPr>
        <w:t>log4j.logger.org.hibernate=WARN,HIBERNATE</w:t>
      </w:r>
    </w:p>
    <w:p w:rsidR="006421E3" w:rsidRPr="004864FE" w:rsidRDefault="006421E3" w:rsidP="006421E3">
      <w:pPr>
        <w:tabs>
          <w:tab w:val="left" w:pos="360"/>
        </w:tabs>
        <w:rPr>
          <w:rFonts w:ascii="Courier" w:hAnsi="Courier"/>
          <w:sz w:val="20"/>
          <w:szCs w:val="20"/>
        </w:rPr>
      </w:pPr>
      <w:r w:rsidRPr="004864FE">
        <w:rPr>
          <w:rFonts w:ascii="Courier" w:hAnsi="Courier"/>
          <w:sz w:val="20"/>
          <w:szCs w:val="20"/>
        </w:rPr>
        <w:lastRenderedPageBreak/>
        <w:t>log4j.logger.edu.wustl.catissuecore=WARN, LOGFILE</w:t>
      </w:r>
    </w:p>
    <w:p w:rsidR="00632874" w:rsidRDefault="00632874" w:rsidP="00D41662">
      <w:pPr>
        <w:tabs>
          <w:tab w:val="left" w:pos="360"/>
        </w:tabs>
      </w:pPr>
      <w:r>
        <w:rPr>
          <w:b/>
          <w:bCs/>
        </w:rPr>
        <w:t>Note:</w:t>
      </w:r>
      <w:r w:rsidRPr="005E55D9">
        <w:rPr>
          <w:rFonts w:ascii="Courier" w:hAnsi="Courier" w:cs="Arial"/>
          <w:sz w:val="20"/>
          <w:szCs w:val="20"/>
        </w:rPr>
        <w:t>Log4j</w:t>
      </w:r>
      <w:r>
        <w:t xml:space="preserve"> is an open source application for logging application messages. Please refer to </w:t>
      </w:r>
      <w:hyperlink r:id="rId22" w:tooltip="http://logging.apache.org/log4j/docs/" w:history="1">
        <w:r>
          <w:rPr>
            <w:rStyle w:val="Hyperlink"/>
            <w:rFonts w:ascii="Arial" w:hAnsi="Arial" w:cs="Arial"/>
            <w:sz w:val="20"/>
          </w:rPr>
          <w:t>http://logging.apache.org/log4j/docs/</w:t>
        </w:r>
      </w:hyperlink>
      <w:r>
        <w:t xml:space="preserve"> for more detail</w:t>
      </w:r>
      <w:r w:rsidR="00AC6C89">
        <w:t xml:space="preserve"> about loggers</w:t>
      </w:r>
      <w:r>
        <w:t>.</w:t>
      </w:r>
    </w:p>
    <w:p w:rsidR="008D24F4" w:rsidRDefault="008D24F4" w:rsidP="00D41662">
      <w:pPr>
        <w:tabs>
          <w:tab w:val="left" w:pos="360"/>
        </w:tabs>
      </w:pPr>
    </w:p>
    <w:p w:rsidR="00632874" w:rsidRDefault="00632874" w:rsidP="00D41662">
      <w:pPr>
        <w:pStyle w:val="B1-Bullet1"/>
        <w:tabs>
          <w:tab w:val="clear" w:pos="1087"/>
          <w:tab w:val="left" w:pos="360"/>
        </w:tabs>
        <w:ind w:hanging="943"/>
        <w:rPr>
          <w:b/>
        </w:rPr>
      </w:pPr>
      <w:r>
        <w:rPr>
          <w:b/>
        </w:rPr>
        <w:t xml:space="preserve">File: </w:t>
      </w:r>
      <w:r w:rsidRPr="00721565">
        <w:rPr>
          <w:rStyle w:val="KeywordChar"/>
          <w:sz w:val="20"/>
          <w:szCs w:val="20"/>
        </w:rPr>
        <w:t>caTissueCore_Properties.xml</w:t>
      </w:r>
      <w:bookmarkEnd w:id="2443"/>
    </w:p>
    <w:p w:rsidR="00632874" w:rsidRDefault="00632874" w:rsidP="00D41662">
      <w:pPr>
        <w:tabs>
          <w:tab w:val="left" w:pos="360"/>
        </w:tabs>
        <w:rPr>
          <w:rStyle w:val="KeywordChar"/>
        </w:rPr>
      </w:pPr>
      <w:r>
        <w:rPr>
          <w:b/>
        </w:rPr>
        <w:t>Location:</w:t>
      </w:r>
      <w:r w:rsidR="00A57A71">
        <w:rPr>
          <w:rStyle w:val="KeywordChar"/>
          <w:sz w:val="20"/>
          <w:szCs w:val="20"/>
        </w:rPr>
        <w:t>JBOSS_HOME/server/&lt;jboss.server.name&gt;</w:t>
      </w:r>
      <w:r w:rsidRPr="00721565">
        <w:rPr>
          <w:rStyle w:val="KeywordChar"/>
          <w:sz w:val="20"/>
          <w:szCs w:val="20"/>
        </w:rPr>
        <w:t>/catissuecore-properties/</w:t>
      </w:r>
    </w:p>
    <w:p w:rsidR="001C67EB" w:rsidRDefault="00632874" w:rsidP="00D41662">
      <w:pPr>
        <w:tabs>
          <w:tab w:val="left" w:pos="360"/>
        </w:tabs>
      </w:pPr>
      <w:r>
        <w:t>This file contains the configuration properties to run caTissue. The following table describes all the properties, their default values, and their permissible values.</w:t>
      </w:r>
    </w:p>
    <w:p w:rsidR="00632874" w:rsidRDefault="001C67EB" w:rsidP="00B94E6C">
      <w:pPr>
        <w:pStyle w:val="Caption"/>
        <w:rPr>
          <w:bCs w:val="0"/>
        </w:rPr>
      </w:pPr>
      <w:r>
        <w:br w:type="page"/>
      </w:r>
      <w:r w:rsidR="00B94E6C">
        <w:lastRenderedPageBreak/>
        <w:t xml:space="preserve">Table </w:t>
      </w:r>
      <w:fldSimple w:instr=" SEQ Table \* ARABIC ">
        <w:r w:rsidR="00015F9C">
          <w:rPr>
            <w:noProof/>
          </w:rPr>
          <w:t>7</w:t>
        </w:r>
      </w:fldSimple>
      <w:r w:rsidR="00B94E6C">
        <w:t xml:space="preserve">: </w:t>
      </w:r>
      <w:r w:rsidR="008A604C">
        <w:rPr>
          <w:bCs w:val="0"/>
        </w:rPr>
        <w:t xml:space="preserve">Configuring </w:t>
      </w:r>
      <w:r w:rsidR="008A604C" w:rsidRPr="00BA1396">
        <w:rPr>
          <w:rStyle w:val="KeywordChar"/>
        </w:rPr>
        <w:t>caTissueCore_Properties.xml</w:t>
      </w:r>
    </w:p>
    <w:tbl>
      <w:tblPr>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18"/>
        <w:gridCol w:w="90"/>
        <w:gridCol w:w="6863"/>
        <w:tblGridChange w:id="2448">
          <w:tblGrid>
            <w:gridCol w:w="2610"/>
            <w:gridCol w:w="108"/>
            <w:gridCol w:w="6863"/>
          </w:tblGrid>
        </w:tblGridChange>
      </w:tblGrid>
      <w:tr w:rsidR="00632874" w:rsidRPr="00596C9A">
        <w:trPr>
          <w:trHeight w:val="140"/>
          <w:tblHeader/>
        </w:trPr>
        <w:tc>
          <w:tcPr>
            <w:tcW w:w="2610" w:type="dxa"/>
            <w:tcBorders>
              <w:top w:val="single" w:sz="4" w:space="0" w:color="auto"/>
              <w:left w:val="single" w:sz="4" w:space="0" w:color="auto"/>
              <w:bottom w:val="single" w:sz="4" w:space="0" w:color="auto"/>
              <w:right w:val="single" w:sz="4" w:space="0" w:color="auto"/>
            </w:tcBorders>
            <w:shd w:val="pct15" w:color="auto" w:fill="auto"/>
          </w:tcPr>
          <w:p w:rsidR="00632874" w:rsidRPr="00596C9A" w:rsidRDefault="00632874" w:rsidP="00596C9A">
            <w:pPr>
              <w:tabs>
                <w:tab w:val="left" w:pos="360"/>
              </w:tabs>
              <w:jc w:val="center"/>
              <w:rPr>
                <w:b/>
              </w:rPr>
            </w:pPr>
            <w:r w:rsidRPr="00596C9A">
              <w:rPr>
                <w:b/>
              </w:rPr>
              <w:t>Parameter Name</w:t>
            </w:r>
          </w:p>
        </w:tc>
        <w:tc>
          <w:tcPr>
            <w:tcW w:w="6971" w:type="dxa"/>
            <w:gridSpan w:val="3"/>
            <w:tcBorders>
              <w:top w:val="single" w:sz="4" w:space="0" w:color="auto"/>
              <w:left w:val="single" w:sz="4" w:space="0" w:color="auto"/>
              <w:bottom w:val="single" w:sz="4" w:space="0" w:color="auto"/>
              <w:right w:val="single" w:sz="4" w:space="0" w:color="auto"/>
            </w:tcBorders>
            <w:shd w:val="pct15" w:color="auto" w:fill="auto"/>
          </w:tcPr>
          <w:p w:rsidR="00632874" w:rsidRPr="00596C9A" w:rsidRDefault="00632874" w:rsidP="00596C9A">
            <w:pPr>
              <w:tabs>
                <w:tab w:val="left" w:pos="360"/>
              </w:tabs>
              <w:jc w:val="center"/>
              <w:rPr>
                <w:b/>
              </w:rPr>
            </w:pPr>
            <w:r w:rsidRPr="00596C9A">
              <w:rPr>
                <w:b/>
              </w:rPr>
              <w:t>Details</w:t>
            </w:r>
          </w:p>
        </w:tc>
      </w:tr>
      <w:tr w:rsidR="00632874" w:rsidRPr="00596C9A">
        <w:trPr>
          <w:trHeight w:val="140"/>
        </w:trPr>
        <w:tc>
          <w:tcPr>
            <w:tcW w:w="2610" w:type="dxa"/>
            <w:tcBorders>
              <w:top w:val="single" w:sz="4" w:space="0" w:color="auto"/>
            </w:tcBorders>
          </w:tcPr>
          <w:p w:rsidR="00632874" w:rsidRPr="00596C9A" w:rsidRDefault="00632874" w:rsidP="00596C9A">
            <w:pPr>
              <w:pStyle w:val="Keyword"/>
              <w:tabs>
                <w:tab w:val="left" w:pos="360"/>
              </w:tabs>
              <w:rPr>
                <w:rStyle w:val="courier0"/>
                <w:rFonts w:cs="Helvetica"/>
                <w:color w:val="000000"/>
                <w:sz w:val="20"/>
                <w:szCs w:val="20"/>
              </w:rPr>
            </w:pPr>
            <w:r w:rsidRPr="00596C9A">
              <w:rPr>
                <w:rStyle w:val="courier0"/>
                <w:color w:val="000000"/>
                <w:sz w:val="20"/>
                <w:szCs w:val="20"/>
              </w:rPr>
              <w:t>email.administrative.emailAddress</w:t>
            </w:r>
          </w:p>
        </w:tc>
        <w:tc>
          <w:tcPr>
            <w:tcW w:w="6971" w:type="dxa"/>
            <w:gridSpan w:val="3"/>
            <w:tcBorders>
              <w:top w:val="single" w:sz="4" w:space="0" w:color="auto"/>
            </w:tcBorders>
          </w:tcPr>
          <w:p w:rsidR="00632874" w:rsidRPr="00596C9A" w:rsidRDefault="00632874" w:rsidP="00596C9A">
            <w:pPr>
              <w:tabs>
                <w:tab w:val="left" w:pos="360"/>
              </w:tabs>
              <w:rPr>
                <w:color w:val="0000FF"/>
              </w:rPr>
            </w:pPr>
            <w:r w:rsidRPr="00596C9A">
              <w:rPr>
                <w:color w:val="0000FF"/>
              </w:rPr>
              <w:t xml:space="preserve">Description: </w:t>
            </w:r>
            <w:r>
              <w:t xml:space="preserve">Email address of the </w:t>
            </w:r>
            <w:r w:rsidR="00DB4410">
              <w:t xml:space="preserve">application </w:t>
            </w:r>
            <w:r>
              <w:t>administrator. This could be an email alias if there is more than one administrator.</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Style w:val="courier0"/>
                <w:rFonts w:ascii="Calibri" w:hAnsi="Calibri"/>
              </w:rPr>
            </w:pPr>
            <w:r w:rsidRPr="00596C9A">
              <w:rPr>
                <w:color w:val="0000FF"/>
              </w:rPr>
              <w:t>Permissible Values:</w:t>
            </w:r>
            <w:r>
              <w:t xml:space="preserve"> N/A</w:t>
            </w:r>
          </w:p>
        </w:tc>
      </w:tr>
      <w:tr w:rsidR="00632874" w:rsidRPr="00596C9A">
        <w:trPr>
          <w:trHeight w:val="140"/>
        </w:trPr>
        <w:tc>
          <w:tcPr>
            <w:tcW w:w="2610" w:type="dxa"/>
          </w:tcPr>
          <w:p w:rsidR="00632874" w:rsidRPr="00596C9A" w:rsidRDefault="00632874" w:rsidP="00596C9A">
            <w:pPr>
              <w:pStyle w:val="Keyword"/>
              <w:tabs>
                <w:tab w:val="left" w:pos="360"/>
              </w:tabs>
              <w:rPr>
                <w:rStyle w:val="courier0"/>
                <w:rFonts w:cs="Helvetica"/>
                <w:color w:val="000000"/>
                <w:sz w:val="20"/>
                <w:szCs w:val="20"/>
              </w:rPr>
            </w:pPr>
            <w:r w:rsidRPr="00596C9A">
              <w:rPr>
                <w:rStyle w:val="courier0"/>
                <w:color w:val="000000"/>
                <w:sz w:val="20"/>
                <w:szCs w:val="20"/>
              </w:rPr>
              <w:t>email.sendEmailFrom.emailAddress</w:t>
            </w:r>
          </w:p>
        </w:tc>
        <w:tc>
          <w:tcPr>
            <w:tcW w:w="6971" w:type="dxa"/>
            <w:gridSpan w:val="3"/>
          </w:tcPr>
          <w:p w:rsidR="00632874" w:rsidRPr="00596C9A" w:rsidRDefault="00632874" w:rsidP="00596C9A">
            <w:pPr>
              <w:tabs>
                <w:tab w:val="left" w:pos="360"/>
              </w:tabs>
              <w:rPr>
                <w:rFonts w:ascii="Book Antiqua" w:hAnsi="Book Antiqua" w:cs="Helvetica"/>
              </w:rPr>
            </w:pPr>
            <w:r w:rsidRPr="00596C9A">
              <w:rPr>
                <w:color w:val="0000FF"/>
              </w:rPr>
              <w:t xml:space="preserve">Description: </w:t>
            </w:r>
            <w:r>
              <w:t>Email address used to send emails from the application.</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Style w:val="courier0"/>
                <w:rFonts w:cs="Helvetica"/>
                <w:color w:val="000000"/>
              </w:rPr>
            </w:pPr>
            <w:r w:rsidRPr="00596C9A">
              <w:rPr>
                <w:color w:val="0000FF"/>
              </w:rPr>
              <w:t>Permissible Values:</w:t>
            </w:r>
            <w:r>
              <w:t xml:space="preserve"> N/A</w:t>
            </w:r>
          </w:p>
        </w:tc>
      </w:tr>
      <w:tr w:rsidR="00632874" w:rsidRPr="00596C9A">
        <w:trPr>
          <w:trHeight w:val="140"/>
        </w:trPr>
        <w:tc>
          <w:tcPr>
            <w:tcW w:w="2610" w:type="dxa"/>
          </w:tcPr>
          <w:p w:rsidR="00632874" w:rsidRPr="00596C9A" w:rsidRDefault="00632874" w:rsidP="00596C9A">
            <w:pPr>
              <w:pStyle w:val="Keyword"/>
              <w:tabs>
                <w:tab w:val="left" w:pos="360"/>
              </w:tabs>
              <w:rPr>
                <w:rStyle w:val="courier0"/>
                <w:rFonts w:cs="Helvetica"/>
                <w:color w:val="000000"/>
                <w:sz w:val="20"/>
                <w:szCs w:val="20"/>
              </w:rPr>
            </w:pPr>
            <w:r w:rsidRPr="00596C9A">
              <w:rPr>
                <w:rStyle w:val="courier0"/>
                <w:color w:val="000000"/>
                <w:sz w:val="20"/>
                <w:szCs w:val="20"/>
              </w:rPr>
              <w:t>email.mailServer</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mail server used to send emails.</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Style w:val="courier0"/>
                <w:rFonts w:cs="Helvetica"/>
                <w:color w:val="000000"/>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rStyle w:val="courier0"/>
                <w:rFonts w:cs="Helvetica"/>
                <w:color w:val="000000"/>
                <w:sz w:val="20"/>
                <w:szCs w:val="20"/>
              </w:rPr>
            </w:pPr>
            <w:r w:rsidRPr="00596C9A">
              <w:rPr>
                <w:rStyle w:val="courier0"/>
                <w:color w:val="000000"/>
                <w:sz w:val="20"/>
                <w:szCs w:val="20"/>
              </w:rPr>
              <w:t>Institution.name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Name of the institution deploying the application.</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Style w:val="courier0"/>
                <w:rFonts w:cs="Helvetica"/>
                <w:color w:val="000000"/>
              </w:rPr>
            </w:pPr>
            <w:r w:rsidRPr="00596C9A">
              <w:rPr>
                <w:color w:val="0000FF"/>
              </w:rPr>
              <w:t xml:space="preserve">Permissible Values: </w:t>
            </w:r>
            <w:r>
              <w:t>N/A</w:t>
            </w:r>
          </w:p>
        </w:tc>
      </w:tr>
      <w:tr w:rsidR="00632874" w:rsidRPr="00596C9A">
        <w:trPr>
          <w:trHeight w:val="140"/>
        </w:trPr>
        <w:tc>
          <w:tcPr>
            <w:tcW w:w="2610" w:type="dxa"/>
          </w:tcPr>
          <w:p w:rsidR="00632874" w:rsidRPr="00631121" w:rsidRDefault="00632874" w:rsidP="00596C9A">
            <w:pPr>
              <w:pStyle w:val="Keyword"/>
              <w:tabs>
                <w:tab w:val="left" w:pos="360"/>
              </w:tabs>
              <w:rPr>
                <w:rStyle w:val="courier0"/>
                <w:color w:val="000000"/>
              </w:rPr>
            </w:pPr>
            <w:r w:rsidRPr="00631121">
              <w:rPr>
                <w:rStyle w:val="courier0"/>
                <w:color w:val="000000"/>
              </w:rPr>
              <w:t>use.proxy.server</w:t>
            </w:r>
          </w:p>
          <w:p w:rsidR="00632874" w:rsidRPr="00596C9A" w:rsidRDefault="00632874" w:rsidP="00596C9A">
            <w:pPr>
              <w:pStyle w:val="Keyword"/>
              <w:tabs>
                <w:tab w:val="left" w:pos="360"/>
              </w:tabs>
              <w:rPr>
                <w:rFonts w:ascii="Courier New" w:hAnsi="Courier New" w:cs="Courier New"/>
                <w:sz w:val="20"/>
                <w:szCs w:val="20"/>
              </w:rPr>
            </w:pPr>
          </w:p>
          <w:p w:rsidR="00632874" w:rsidRPr="00596C9A" w:rsidRDefault="00632874" w:rsidP="00596C9A">
            <w:pPr>
              <w:pStyle w:val="Keyword"/>
              <w:tabs>
                <w:tab w:val="left" w:pos="360"/>
              </w:tabs>
              <w:rPr>
                <w:rFonts w:ascii="Courier New" w:hAnsi="Courier New" w:cs="Courier New"/>
                <w:sz w:val="20"/>
                <w:szCs w:val="20"/>
              </w:rPr>
            </w:pPr>
          </w:p>
        </w:tc>
        <w:tc>
          <w:tcPr>
            <w:tcW w:w="6971" w:type="dxa"/>
            <w:gridSpan w:val="3"/>
          </w:tcPr>
          <w:p w:rsidR="00632874" w:rsidRDefault="00632874" w:rsidP="00596C9A">
            <w:pPr>
              <w:tabs>
                <w:tab w:val="left" w:pos="360"/>
              </w:tabs>
            </w:pPr>
            <w:r w:rsidRPr="00596C9A">
              <w:rPr>
                <w:color w:val="0000FF"/>
              </w:rPr>
              <w:t xml:space="preserve">Description: </w:t>
            </w:r>
            <w:r>
              <w:t xml:space="preserve">A Boolean parameter use to check whether the host is behind the proxy server or firewall. This is used while downloading the CDEs from caDSR. </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Default="00632874" w:rsidP="00596C9A">
            <w:pPr>
              <w:tabs>
                <w:tab w:val="left" w:pos="360"/>
              </w:tabs>
            </w:pPr>
            <w:r w:rsidRPr="00596C9A">
              <w:rPr>
                <w:color w:val="0000FF"/>
              </w:rPr>
              <w:t xml:space="preserve">Permissible Values: </w:t>
            </w:r>
            <w:r>
              <w:t>true, false</w:t>
            </w:r>
          </w:p>
          <w:p w:rsidR="00632874" w:rsidRPr="00596C9A" w:rsidRDefault="00632874" w:rsidP="00596C9A">
            <w:pPr>
              <w:tabs>
                <w:tab w:val="left" w:pos="360"/>
              </w:tabs>
              <w:rPr>
                <w:rFonts w:ascii="Courier New" w:hAnsi="Courier New" w:cs="Courier New"/>
                <w:color w:val="000000"/>
              </w:rPr>
            </w:pPr>
          </w:p>
        </w:tc>
      </w:tr>
      <w:tr w:rsidR="00632874" w:rsidRPr="00596C9A">
        <w:trPr>
          <w:trHeight w:val="140"/>
        </w:trPr>
        <w:tc>
          <w:tcPr>
            <w:tcW w:w="2610" w:type="dxa"/>
          </w:tcPr>
          <w:p w:rsidR="00632874" w:rsidRPr="00596C9A" w:rsidRDefault="00632874" w:rsidP="00596C9A">
            <w:pPr>
              <w:pStyle w:val="Keyword"/>
              <w:tabs>
                <w:tab w:val="left" w:pos="360"/>
              </w:tabs>
              <w:rPr>
                <w:rFonts w:ascii="Courier New" w:hAnsi="Courier New" w:cs="Courier New"/>
                <w:sz w:val="20"/>
                <w:szCs w:val="20"/>
              </w:rPr>
            </w:pPr>
          </w:p>
          <w:p w:rsidR="00632874" w:rsidRPr="00631121" w:rsidRDefault="00632874" w:rsidP="00596C9A">
            <w:pPr>
              <w:pStyle w:val="Keyword"/>
              <w:tabs>
                <w:tab w:val="left" w:pos="360"/>
              </w:tabs>
              <w:rPr>
                <w:rStyle w:val="courier0"/>
                <w:color w:val="000000"/>
              </w:rPr>
            </w:pPr>
            <w:r w:rsidRPr="00631121">
              <w:rPr>
                <w:rStyle w:val="courier0"/>
                <w:color w:val="000000"/>
              </w:rPr>
              <w:t>proxy.host</w:t>
            </w:r>
          </w:p>
          <w:p w:rsidR="00632874" w:rsidRPr="00596C9A" w:rsidRDefault="00632874" w:rsidP="00596C9A">
            <w:pPr>
              <w:pStyle w:val="Keyword"/>
              <w:tabs>
                <w:tab w:val="left" w:pos="360"/>
              </w:tabs>
              <w:rPr>
                <w:rFonts w:ascii="Courier New" w:hAnsi="Courier New" w:cs="Courier New"/>
                <w:sz w:val="20"/>
                <w:szCs w:val="20"/>
              </w:rPr>
            </w:pP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proxy server address for your host.</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Fonts w:ascii="Courier New" w:hAnsi="Courier New" w:cs="Courier New"/>
                <w:color w:val="000000"/>
              </w:rPr>
            </w:pPr>
            <w:r w:rsidRPr="00596C9A">
              <w:rPr>
                <w:color w:val="0000FF"/>
              </w:rPr>
              <w:t xml:space="preserve">Permissible Values: </w:t>
            </w:r>
            <w:r>
              <w:t>N/A</w:t>
            </w:r>
          </w:p>
        </w:tc>
      </w:tr>
      <w:tr w:rsidR="00632874" w:rsidRPr="00596C9A">
        <w:trPr>
          <w:trHeight w:val="140"/>
        </w:trPr>
        <w:tc>
          <w:tcPr>
            <w:tcW w:w="2610" w:type="dxa"/>
          </w:tcPr>
          <w:p w:rsidR="00632874" w:rsidRPr="00631121" w:rsidRDefault="00632874" w:rsidP="00596C9A">
            <w:pPr>
              <w:pStyle w:val="Keyword"/>
              <w:tabs>
                <w:tab w:val="left" w:pos="360"/>
              </w:tabs>
              <w:rPr>
                <w:rStyle w:val="courier0"/>
                <w:color w:val="000000"/>
              </w:rPr>
            </w:pPr>
          </w:p>
          <w:p w:rsidR="00632874" w:rsidRPr="00631121" w:rsidRDefault="00632874" w:rsidP="00596C9A">
            <w:pPr>
              <w:pStyle w:val="Keyword"/>
              <w:tabs>
                <w:tab w:val="left" w:pos="360"/>
              </w:tabs>
              <w:rPr>
                <w:rStyle w:val="courier0"/>
                <w:color w:val="000000"/>
              </w:rPr>
            </w:pPr>
            <w:r w:rsidRPr="00631121">
              <w:rPr>
                <w:rStyle w:val="courier0"/>
                <w:color w:val="000000"/>
              </w:rPr>
              <w:t>proxy.port</w:t>
            </w:r>
          </w:p>
          <w:p w:rsidR="00632874" w:rsidRPr="00631121" w:rsidRDefault="00632874" w:rsidP="00596C9A">
            <w:pPr>
              <w:pStyle w:val="Keyword"/>
              <w:tabs>
                <w:tab w:val="left" w:pos="360"/>
              </w:tabs>
              <w:rPr>
                <w:rStyle w:val="courier0"/>
                <w:color w:val="000000"/>
              </w:rPr>
            </w:pP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proxy server port for your host.</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Fonts w:ascii="Courier New" w:hAnsi="Courier New" w:cs="Courier New"/>
                <w:color w:val="000000"/>
              </w:rPr>
            </w:pPr>
            <w:r w:rsidRPr="00596C9A">
              <w:rPr>
                <w:color w:val="0000FF"/>
              </w:rPr>
              <w:t xml:space="preserve">Permissible Values: </w:t>
            </w:r>
            <w:r>
              <w:t>N/A</w:t>
            </w:r>
          </w:p>
        </w:tc>
      </w:tr>
      <w:tr w:rsidR="00632874" w:rsidRPr="00596C9A">
        <w:trPr>
          <w:trHeight w:val="140"/>
        </w:trPr>
        <w:tc>
          <w:tcPr>
            <w:tcW w:w="2610" w:type="dxa"/>
          </w:tcPr>
          <w:p w:rsidR="00632874" w:rsidRPr="00631121" w:rsidRDefault="00632874" w:rsidP="00596C9A">
            <w:pPr>
              <w:pStyle w:val="Keyword"/>
              <w:tabs>
                <w:tab w:val="left" w:pos="360"/>
              </w:tabs>
              <w:rPr>
                <w:rStyle w:val="courier0"/>
                <w:color w:val="000000"/>
              </w:rPr>
            </w:pPr>
          </w:p>
          <w:p w:rsidR="00632874" w:rsidRPr="00631121" w:rsidRDefault="00632874" w:rsidP="00596C9A">
            <w:pPr>
              <w:pStyle w:val="Keyword"/>
              <w:tabs>
                <w:tab w:val="left" w:pos="360"/>
              </w:tabs>
              <w:rPr>
                <w:rStyle w:val="courier0"/>
                <w:color w:val="000000"/>
              </w:rPr>
            </w:pPr>
            <w:r w:rsidRPr="00631121">
              <w:rPr>
                <w:rStyle w:val="courier0"/>
                <w:color w:val="000000"/>
              </w:rPr>
              <w:t>proxy.username</w:t>
            </w:r>
          </w:p>
          <w:p w:rsidR="00632874" w:rsidRPr="00631121" w:rsidRDefault="00632874" w:rsidP="00596C9A">
            <w:pPr>
              <w:pStyle w:val="Keyword"/>
              <w:tabs>
                <w:tab w:val="left" w:pos="360"/>
              </w:tabs>
              <w:rPr>
                <w:rStyle w:val="courier0"/>
                <w:color w:val="000000"/>
              </w:rPr>
            </w:pP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username required to connect to the proxy server.</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Fonts w:ascii="Courier New" w:hAnsi="Courier New" w:cs="Courier New"/>
                <w:color w:val="000000"/>
              </w:rPr>
            </w:pPr>
            <w:r w:rsidRPr="00596C9A">
              <w:rPr>
                <w:color w:val="0000FF"/>
              </w:rPr>
              <w:t xml:space="preserve">Permissible Values: </w:t>
            </w:r>
            <w:r>
              <w:t>N/A</w:t>
            </w:r>
          </w:p>
        </w:tc>
      </w:tr>
      <w:tr w:rsidR="00632874" w:rsidRPr="00596C9A">
        <w:trPr>
          <w:trHeight w:val="140"/>
        </w:trPr>
        <w:tc>
          <w:tcPr>
            <w:tcW w:w="2610" w:type="dxa"/>
            <w:tcBorders>
              <w:bottom w:val="single" w:sz="4" w:space="0" w:color="000000"/>
            </w:tcBorders>
          </w:tcPr>
          <w:p w:rsidR="00632874" w:rsidRPr="00631121" w:rsidRDefault="00632874" w:rsidP="00596C9A">
            <w:pPr>
              <w:pStyle w:val="Keyword"/>
              <w:tabs>
                <w:tab w:val="left" w:pos="360"/>
              </w:tabs>
              <w:rPr>
                <w:rStyle w:val="courier0"/>
                <w:color w:val="000000"/>
              </w:rPr>
            </w:pPr>
            <w:r w:rsidRPr="00631121">
              <w:rPr>
                <w:rStyle w:val="courier0"/>
                <w:color w:val="000000"/>
              </w:rPr>
              <w:t>proxy.password</w:t>
            </w:r>
          </w:p>
          <w:p w:rsidR="00632874" w:rsidRPr="00631121" w:rsidRDefault="00632874" w:rsidP="00596C9A">
            <w:pPr>
              <w:pStyle w:val="Keyword"/>
              <w:tabs>
                <w:tab w:val="left" w:pos="360"/>
              </w:tabs>
              <w:rPr>
                <w:rStyle w:val="courier0"/>
                <w:color w:val="000000"/>
              </w:rPr>
            </w:pPr>
          </w:p>
        </w:tc>
        <w:tc>
          <w:tcPr>
            <w:tcW w:w="6971" w:type="dxa"/>
            <w:gridSpan w:val="3"/>
            <w:tcBorders>
              <w:bottom w:val="single" w:sz="4" w:space="0" w:color="000000"/>
            </w:tcBorders>
          </w:tcPr>
          <w:p w:rsidR="00632874" w:rsidRPr="00596C9A" w:rsidRDefault="00632874" w:rsidP="00596C9A">
            <w:pPr>
              <w:tabs>
                <w:tab w:val="left" w:pos="360"/>
              </w:tabs>
              <w:rPr>
                <w:color w:val="0000FF"/>
              </w:rPr>
            </w:pPr>
            <w:r w:rsidRPr="00596C9A">
              <w:rPr>
                <w:color w:val="0000FF"/>
              </w:rPr>
              <w:t xml:space="preserve">Description: </w:t>
            </w:r>
            <w:r>
              <w:t>The password required for proxy server authentication.</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Default="00632874" w:rsidP="00596C9A">
            <w:pPr>
              <w:tabs>
                <w:tab w:val="left" w:pos="360"/>
              </w:tabs>
            </w:pPr>
            <w:r w:rsidRPr="00596C9A">
              <w:rPr>
                <w:color w:val="0000FF"/>
              </w:rPr>
              <w:t xml:space="preserve">Permissible Values: </w:t>
            </w:r>
            <w:r>
              <w:t>N/A</w:t>
            </w:r>
          </w:p>
          <w:p w:rsidR="00B94E6C" w:rsidRPr="00596C9A" w:rsidRDefault="00B94E6C" w:rsidP="00596C9A">
            <w:pPr>
              <w:tabs>
                <w:tab w:val="left" w:pos="360"/>
              </w:tabs>
              <w:rPr>
                <w:rFonts w:ascii="Courier New" w:hAnsi="Courier New" w:cs="Courier New"/>
                <w:color w:val="000000"/>
              </w:rPr>
            </w:pPr>
          </w:p>
        </w:tc>
      </w:tr>
      <w:tr w:rsidR="001D494F" w:rsidRPr="00596C9A">
        <w:trPr>
          <w:trHeight w:val="140"/>
        </w:trPr>
        <w:tc>
          <w:tcPr>
            <w:tcW w:w="2610" w:type="dxa"/>
            <w:tcBorders>
              <w:bottom w:val="single" w:sz="4" w:space="0" w:color="000000"/>
            </w:tcBorders>
          </w:tcPr>
          <w:p w:rsidR="001D494F" w:rsidRPr="00631121" w:rsidRDefault="001D494F" w:rsidP="00596C9A">
            <w:pPr>
              <w:pStyle w:val="Keyword"/>
              <w:tabs>
                <w:tab w:val="left" w:pos="360"/>
              </w:tabs>
              <w:rPr>
                <w:rStyle w:val="courier0"/>
                <w:color w:val="000000"/>
              </w:rPr>
            </w:pPr>
            <w:r w:rsidRPr="00631121">
              <w:rPr>
                <w:rStyle w:val="courier0"/>
                <w:color w:val="000000"/>
              </w:rPr>
              <w:t>barcode.isEditable</w:t>
            </w:r>
          </w:p>
        </w:tc>
        <w:tc>
          <w:tcPr>
            <w:tcW w:w="6971" w:type="dxa"/>
            <w:gridSpan w:val="3"/>
            <w:tcBorders>
              <w:bottom w:val="single" w:sz="4" w:space="0" w:color="000000"/>
            </w:tcBorders>
          </w:tcPr>
          <w:p w:rsidR="001D494F" w:rsidRPr="00AE3F73" w:rsidRDefault="001D494F" w:rsidP="001D494F">
            <w:pPr>
              <w:tabs>
                <w:tab w:val="left" w:pos="360"/>
              </w:tabs>
            </w:pPr>
            <w:r w:rsidRPr="00596C9A">
              <w:rPr>
                <w:color w:val="0000FF"/>
              </w:rPr>
              <w:t xml:space="preserve">Description: </w:t>
            </w:r>
            <w:r w:rsidR="00AE3F73" w:rsidRPr="00AE3F73">
              <w:t>Barcode field on all UI pages can be made non editable by using this parameter</w:t>
            </w:r>
          </w:p>
          <w:p w:rsidR="001D494F" w:rsidRPr="00596C9A" w:rsidRDefault="001D494F" w:rsidP="001D494F">
            <w:pPr>
              <w:tabs>
                <w:tab w:val="left" w:pos="360"/>
              </w:tabs>
              <w:rPr>
                <w:color w:val="0000FF"/>
              </w:rPr>
            </w:pPr>
            <w:r w:rsidRPr="00596C9A">
              <w:rPr>
                <w:color w:val="0000FF"/>
              </w:rPr>
              <w:lastRenderedPageBreak/>
              <w:t xml:space="preserve">Default Value: </w:t>
            </w:r>
            <w:r>
              <w:t>True</w:t>
            </w:r>
            <w:r w:rsidR="00AE3F73">
              <w:t>(Barcode will be editable)</w:t>
            </w:r>
          </w:p>
          <w:p w:rsidR="001D494F" w:rsidRPr="001D494F" w:rsidRDefault="001D494F" w:rsidP="001D494F">
            <w:pPr>
              <w:tabs>
                <w:tab w:val="left" w:pos="360"/>
              </w:tabs>
            </w:pPr>
            <w:r w:rsidRPr="00596C9A">
              <w:rPr>
                <w:color w:val="0000FF"/>
              </w:rPr>
              <w:t xml:space="preserve">Permissible Values: </w:t>
            </w:r>
            <w:r>
              <w:t>True, False</w:t>
            </w:r>
          </w:p>
        </w:tc>
      </w:tr>
      <w:tr w:rsidR="008526B4" w:rsidRPr="00596C9A">
        <w:trPr>
          <w:trHeight w:val="140"/>
        </w:trPr>
        <w:tc>
          <w:tcPr>
            <w:tcW w:w="2610" w:type="dxa"/>
            <w:tcBorders>
              <w:bottom w:val="single" w:sz="4" w:space="0" w:color="000000"/>
            </w:tcBorders>
          </w:tcPr>
          <w:p w:rsidR="008526B4" w:rsidRPr="00631121" w:rsidRDefault="008526B4" w:rsidP="00596C9A">
            <w:pPr>
              <w:pStyle w:val="Keyword"/>
              <w:tabs>
                <w:tab w:val="left" w:pos="360"/>
              </w:tabs>
              <w:rPr>
                <w:rStyle w:val="courier0"/>
                <w:color w:val="000000"/>
              </w:rPr>
            </w:pPr>
            <w:r w:rsidRPr="00631121">
              <w:rPr>
                <w:rStyle w:val="courier0"/>
                <w:color w:val="000000"/>
              </w:rPr>
              <w:lastRenderedPageBreak/>
              <w:t>session.time.out</w:t>
            </w:r>
          </w:p>
        </w:tc>
        <w:tc>
          <w:tcPr>
            <w:tcW w:w="6971" w:type="dxa"/>
            <w:gridSpan w:val="3"/>
            <w:tcBorders>
              <w:bottom w:val="single" w:sz="4" w:space="0" w:color="000000"/>
            </w:tcBorders>
          </w:tcPr>
          <w:p w:rsidR="008526B4" w:rsidRPr="00AE3F73" w:rsidRDefault="008526B4" w:rsidP="008526B4">
            <w:pPr>
              <w:tabs>
                <w:tab w:val="left" w:pos="360"/>
              </w:tabs>
            </w:pPr>
            <w:r w:rsidRPr="00596C9A">
              <w:rPr>
                <w:color w:val="0000FF"/>
              </w:rPr>
              <w:t xml:space="preserve">Description: </w:t>
            </w:r>
            <w:r>
              <w:t xml:space="preserve">Session timeout </w:t>
            </w:r>
          </w:p>
          <w:p w:rsidR="008526B4" w:rsidRPr="00596C9A" w:rsidRDefault="008526B4" w:rsidP="008526B4">
            <w:pPr>
              <w:tabs>
                <w:tab w:val="left" w:pos="360"/>
              </w:tabs>
              <w:rPr>
                <w:color w:val="0000FF"/>
              </w:rPr>
            </w:pPr>
            <w:r w:rsidRPr="00596C9A">
              <w:rPr>
                <w:color w:val="0000FF"/>
              </w:rPr>
              <w:t xml:space="preserve">Default Value: </w:t>
            </w:r>
            <w:r>
              <w:t>N/A</w:t>
            </w:r>
          </w:p>
          <w:p w:rsidR="008526B4" w:rsidRPr="00596C9A" w:rsidRDefault="008526B4" w:rsidP="008526B4">
            <w:pPr>
              <w:tabs>
                <w:tab w:val="left" w:pos="360"/>
              </w:tabs>
              <w:rPr>
                <w:color w:val="0000FF"/>
              </w:rPr>
            </w:pPr>
            <w:r w:rsidRPr="00596C9A">
              <w:rPr>
                <w:color w:val="0000FF"/>
              </w:rPr>
              <w:t xml:space="preserve">Permissible Values: </w:t>
            </w:r>
            <w:r>
              <w:t>N/A</w:t>
            </w:r>
          </w:p>
        </w:tc>
      </w:tr>
      <w:tr w:rsidR="008526B4" w:rsidRPr="00596C9A">
        <w:trPr>
          <w:trHeight w:val="140"/>
        </w:trPr>
        <w:tc>
          <w:tcPr>
            <w:tcW w:w="2610" w:type="dxa"/>
            <w:tcBorders>
              <w:bottom w:val="single" w:sz="4" w:space="0" w:color="000000"/>
            </w:tcBorders>
          </w:tcPr>
          <w:p w:rsidR="008526B4" w:rsidRPr="00631121" w:rsidRDefault="008526B4" w:rsidP="00596C9A">
            <w:pPr>
              <w:pStyle w:val="Keyword"/>
              <w:tabs>
                <w:tab w:val="left" w:pos="360"/>
              </w:tabs>
              <w:rPr>
                <w:rStyle w:val="courier0"/>
                <w:color w:val="000000"/>
              </w:rPr>
            </w:pPr>
            <w:r w:rsidRPr="00631121">
              <w:rPr>
                <w:rStyle w:val="courier0"/>
                <w:color w:val="000000"/>
              </w:rPr>
              <w:t>app.additional.info</w:t>
            </w:r>
          </w:p>
        </w:tc>
        <w:tc>
          <w:tcPr>
            <w:tcW w:w="6971" w:type="dxa"/>
            <w:gridSpan w:val="3"/>
            <w:tcBorders>
              <w:bottom w:val="single" w:sz="4" w:space="0" w:color="000000"/>
            </w:tcBorders>
          </w:tcPr>
          <w:p w:rsidR="008526B4" w:rsidRDefault="008526B4" w:rsidP="008526B4">
            <w:pPr>
              <w:tabs>
                <w:tab w:val="left" w:pos="360"/>
              </w:tabs>
            </w:pPr>
            <w:r>
              <w:rPr>
                <w:color w:val="0000FF"/>
              </w:rPr>
              <w:t xml:space="preserve">Description: </w:t>
            </w:r>
            <w:r w:rsidR="00786C0C">
              <w:t>This property specifies a</w:t>
            </w:r>
            <w:r>
              <w:t>d</w:t>
            </w:r>
            <w:r w:rsidR="00D117BE">
              <w:t>d</w:t>
            </w:r>
            <w:r>
              <w:t>itional information</w:t>
            </w:r>
            <w:r w:rsidR="00786C0C">
              <w:t xml:space="preserve"> that needs to be displayed on the </w:t>
            </w:r>
            <w:r>
              <w:t>home page</w:t>
            </w:r>
            <w:r w:rsidR="00786C0C">
              <w:t xml:space="preserve"> along </w:t>
            </w:r>
            <w:r>
              <w:t xml:space="preserve">with </w:t>
            </w:r>
            <w:r w:rsidR="00786C0C">
              <w:t xml:space="preserve">the </w:t>
            </w:r>
            <w:r>
              <w:t>application information</w:t>
            </w:r>
            <w:r w:rsidR="00786C0C">
              <w:t>,</w:t>
            </w:r>
            <w:r>
              <w:t xml:space="preserve"> to identify the instance without referring to URls. This property can be used to put information like ‘SandBox Instance’, ‘Production Instance’</w:t>
            </w:r>
          </w:p>
          <w:p w:rsidR="008526B4" w:rsidRPr="00596C9A" w:rsidRDefault="008526B4" w:rsidP="008526B4">
            <w:pPr>
              <w:tabs>
                <w:tab w:val="left" w:pos="360"/>
              </w:tabs>
              <w:rPr>
                <w:color w:val="0000FF"/>
              </w:rPr>
            </w:pPr>
            <w:r w:rsidRPr="00596C9A">
              <w:rPr>
                <w:color w:val="0000FF"/>
              </w:rPr>
              <w:t xml:space="preserve">Default Value: </w:t>
            </w:r>
            <w:r>
              <w:t>N/A</w:t>
            </w:r>
          </w:p>
          <w:p w:rsidR="008526B4" w:rsidRPr="00596C9A" w:rsidRDefault="008526B4" w:rsidP="008526B4">
            <w:pPr>
              <w:tabs>
                <w:tab w:val="left" w:pos="360"/>
              </w:tabs>
              <w:rPr>
                <w:color w:val="0000FF"/>
              </w:rPr>
            </w:pPr>
            <w:r w:rsidRPr="00596C9A">
              <w:rPr>
                <w:color w:val="0000FF"/>
              </w:rPr>
              <w:t xml:space="preserve">Permissible Values: </w:t>
            </w:r>
            <w:r>
              <w:t>N/A</w:t>
            </w:r>
          </w:p>
        </w:tc>
      </w:tr>
      <w:tr w:rsidR="00632874" w:rsidRPr="00596C9A">
        <w:trPr>
          <w:trHeight w:val="140"/>
        </w:trPr>
        <w:tc>
          <w:tcPr>
            <w:tcW w:w="9581" w:type="dxa"/>
            <w:gridSpan w:val="4"/>
            <w:shd w:val="pct15" w:color="auto" w:fill="auto"/>
          </w:tcPr>
          <w:p w:rsidR="00632874" w:rsidRPr="00596C9A" w:rsidRDefault="00632874" w:rsidP="00596C9A">
            <w:pPr>
              <w:tabs>
                <w:tab w:val="left" w:pos="360"/>
              </w:tabs>
              <w:rPr>
                <w:rFonts w:ascii="Courier New" w:hAnsi="Courier New" w:cs="Courier New"/>
                <w:color w:val="000000"/>
              </w:rPr>
            </w:pPr>
            <w:r w:rsidRPr="00596C9A">
              <w:rPr>
                <w:b/>
                <w:bCs/>
              </w:rPr>
              <w:t>Password Security Settings</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Password.not_same_as_ last_n</w:t>
            </w:r>
          </w:p>
        </w:tc>
        <w:tc>
          <w:tcPr>
            <w:tcW w:w="6971" w:type="dxa"/>
            <w:gridSpan w:val="3"/>
          </w:tcPr>
          <w:p w:rsidR="00632874" w:rsidRDefault="00632874" w:rsidP="00596C9A">
            <w:pPr>
              <w:tabs>
                <w:tab w:val="left" w:pos="360"/>
              </w:tabs>
            </w:pPr>
            <w:r w:rsidRPr="00596C9A">
              <w:rPr>
                <w:color w:val="0000FF"/>
              </w:rPr>
              <w:t xml:space="preserve">Description: </w:t>
            </w:r>
            <w:r>
              <w:t xml:space="preserve">If set to a number </w:t>
            </w:r>
            <w:r w:rsidRPr="00596C9A">
              <w:rPr>
                <w:rFonts w:ascii="Courier New" w:hAnsi="Courier New" w:cs="Courier New"/>
                <w:sz w:val="20"/>
                <w:szCs w:val="20"/>
              </w:rPr>
              <w:t>n</w:t>
            </w:r>
            <w:r>
              <w:t xml:space="preserve">, the system will not allow the users to set a password that is the same as one of their previous </w:t>
            </w:r>
            <w:r w:rsidRPr="00596C9A">
              <w:rPr>
                <w:rFonts w:ascii="Courier New" w:hAnsi="Courier New" w:cs="Courier New"/>
                <w:sz w:val="20"/>
                <w:szCs w:val="20"/>
              </w:rPr>
              <w:t>n</w:t>
            </w:r>
            <w:r>
              <w:t xml:space="preserve"> passwords.</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Fonts w:ascii="Courier New" w:hAnsi="Courier New" w:cs="Courier New"/>
                <w:color w:val="000000"/>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MinimumPasswordLength</w:t>
            </w:r>
          </w:p>
        </w:tc>
        <w:tc>
          <w:tcPr>
            <w:tcW w:w="6971" w:type="dxa"/>
            <w:gridSpan w:val="3"/>
          </w:tcPr>
          <w:p w:rsidR="00632874" w:rsidRPr="00596C9A" w:rsidRDefault="00632874" w:rsidP="00596C9A">
            <w:pPr>
              <w:tabs>
                <w:tab w:val="left" w:pos="360"/>
              </w:tabs>
              <w:rPr>
                <w:color w:val="0000FF"/>
              </w:rPr>
            </w:pPr>
            <w:r w:rsidRPr="00596C9A">
              <w:rPr>
                <w:color w:val="0000FF"/>
              </w:rPr>
              <w:t>Description: The</w:t>
            </w:r>
            <w:r>
              <w:t xml:space="preserve"> minimum length for password. </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rFonts w:ascii="Courier New" w:hAnsi="Courier New" w:cs="Courier New"/>
                <w:color w:val="000000"/>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DaysCount</w:t>
            </w:r>
          </w:p>
        </w:tc>
        <w:tc>
          <w:tcPr>
            <w:tcW w:w="6971" w:type="dxa"/>
            <w:gridSpan w:val="3"/>
          </w:tcPr>
          <w:p w:rsidR="00632874" w:rsidRPr="00596C9A" w:rsidRDefault="00632874" w:rsidP="00596C9A">
            <w:pPr>
              <w:tabs>
                <w:tab w:val="left" w:pos="360"/>
              </w:tabs>
              <w:rPr>
                <w:color w:val="0000FF"/>
              </w:rPr>
            </w:pPr>
            <w:r w:rsidRPr="00596C9A">
              <w:rPr>
                <w:color w:val="0000FF"/>
              </w:rPr>
              <w:t>Description: The n</w:t>
            </w:r>
            <w:r>
              <w:t xml:space="preserve">umber of days within which the password cannot be changed. </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017"/>
        </w:trPr>
        <w:tc>
          <w:tcPr>
            <w:tcW w:w="2610" w:type="dxa"/>
            <w:tcBorders>
              <w:bottom w:val="single" w:sz="4" w:space="0" w:color="000000"/>
            </w:tcBorders>
          </w:tcPr>
          <w:p w:rsidR="00632874" w:rsidRPr="00596C9A" w:rsidRDefault="00632874" w:rsidP="00596C9A">
            <w:pPr>
              <w:pStyle w:val="Keyword"/>
              <w:tabs>
                <w:tab w:val="left" w:pos="360"/>
              </w:tabs>
              <w:rPr>
                <w:sz w:val="20"/>
                <w:szCs w:val="20"/>
              </w:rPr>
            </w:pPr>
            <w:r w:rsidRPr="00596C9A">
              <w:rPr>
                <w:sz w:val="20"/>
                <w:szCs w:val="20"/>
              </w:rPr>
              <w:t>password.expire_after_n_days</w:t>
            </w:r>
          </w:p>
        </w:tc>
        <w:tc>
          <w:tcPr>
            <w:tcW w:w="6971" w:type="dxa"/>
            <w:gridSpan w:val="3"/>
            <w:tcBorders>
              <w:bottom w:val="single" w:sz="4" w:space="0" w:color="000000"/>
            </w:tcBorders>
          </w:tcPr>
          <w:p w:rsidR="00632874" w:rsidRPr="00596C9A" w:rsidRDefault="00632874" w:rsidP="00596C9A">
            <w:pPr>
              <w:tabs>
                <w:tab w:val="left" w:pos="360"/>
              </w:tabs>
              <w:rPr>
                <w:color w:val="0000FF"/>
              </w:rPr>
            </w:pPr>
            <w:r w:rsidRPr="00596C9A">
              <w:rPr>
                <w:color w:val="0000FF"/>
              </w:rPr>
              <w:t>Description: The n</w:t>
            </w:r>
            <w:r>
              <w:t>umber of days after which the password will expire.</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Default="00632874" w:rsidP="00596C9A">
            <w:pPr>
              <w:tabs>
                <w:tab w:val="left" w:pos="360"/>
              </w:tabs>
            </w:pPr>
            <w:r w:rsidRPr="00596C9A">
              <w:rPr>
                <w:color w:val="0000FF"/>
              </w:rPr>
              <w:t xml:space="preserve">Permissible Values: </w:t>
            </w:r>
            <w:r>
              <w:t>N/A</w:t>
            </w:r>
          </w:p>
          <w:p w:rsidR="00632874" w:rsidRDefault="00632874" w:rsidP="00596C9A">
            <w:pPr>
              <w:tabs>
                <w:tab w:val="left" w:pos="360"/>
              </w:tabs>
            </w:pPr>
          </w:p>
        </w:tc>
      </w:tr>
      <w:tr w:rsidR="00632874" w:rsidRPr="00596C9A">
        <w:trPr>
          <w:trHeight w:val="140"/>
        </w:trPr>
        <w:tc>
          <w:tcPr>
            <w:tcW w:w="9581" w:type="dxa"/>
            <w:gridSpan w:val="4"/>
            <w:shd w:val="pct15" w:color="auto" w:fill="auto"/>
          </w:tcPr>
          <w:p w:rsidR="00632874" w:rsidRPr="00596C9A" w:rsidRDefault="00632874" w:rsidP="00596C9A">
            <w:pPr>
              <w:tabs>
                <w:tab w:val="left" w:pos="360"/>
              </w:tabs>
              <w:rPr>
                <w:b/>
                <w:bCs/>
              </w:rPr>
            </w:pPr>
            <w:r w:rsidRPr="00596C9A">
              <w:rPr>
                <w:b/>
                <w:bCs/>
              </w:rPr>
              <w:t>Default CDE/Enumerated value setting</w:t>
            </w:r>
          </w:p>
          <w:p w:rsidR="00632874" w:rsidRPr="00596C9A" w:rsidRDefault="00632874" w:rsidP="00596C9A">
            <w:pPr>
              <w:tabs>
                <w:tab w:val="left" w:pos="360"/>
              </w:tabs>
              <w:rPr>
                <w:b/>
                <w:bCs/>
                <w:color w:val="FF0000"/>
              </w:rPr>
            </w:pPr>
            <w:r w:rsidRPr="00596C9A">
              <w:rPr>
                <w:b/>
                <w:bCs/>
              </w:rPr>
              <w:t xml:space="preserve">Note: </w:t>
            </w:r>
            <w:r>
              <w:t>The default value should be one from the permissible CDE list. If</w:t>
            </w:r>
            <w:r w:rsidR="00675919">
              <w:t xml:space="preserve"> an</w:t>
            </w:r>
            <w:r>
              <w:t xml:space="preserve"> invalid value is provided</w:t>
            </w:r>
            <w:r w:rsidR="00675919">
              <w:t>,</w:t>
            </w:r>
            <w:r>
              <w:t xml:space="preserve"> the respective dropdown on the web application will be shown without any value selected.</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defaultTissueSite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de</w:t>
            </w:r>
            <w:r>
              <w:t>fault value for the Tissue Site</w:t>
            </w:r>
            <w:r w:rsidRPr="00596C9A">
              <w:rPr>
                <w:color w:val="0000FF"/>
              </w:rPr>
              <w:t>.</w:t>
            </w:r>
          </w:p>
          <w:p w:rsidR="00632874" w:rsidRPr="00596C9A" w:rsidRDefault="00632874" w:rsidP="00596C9A">
            <w:pPr>
              <w:tabs>
                <w:tab w:val="left" w:pos="360"/>
              </w:tabs>
              <w:rPr>
                <w:rFonts w:ascii="Courier New" w:hAnsi="Courier New" w:cs="Courier New"/>
                <w:color w:val="000000"/>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defaultClinicalStatus</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de</w:t>
            </w:r>
            <w:r>
              <w:t>fault value for the Clinical Status</w:t>
            </w:r>
            <w:r w:rsidRPr="00596C9A">
              <w:rPr>
                <w:color w:val="0000FF"/>
              </w:rPr>
              <w:t>.</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lastRenderedPageBreak/>
              <w:t>defaultGender</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Gender.</w:t>
            </w:r>
          </w:p>
          <w:p w:rsidR="00632874" w:rsidRPr="00596C9A" w:rsidRDefault="00632874" w:rsidP="00596C9A">
            <w:pPr>
              <w:tabs>
                <w:tab w:val="left" w:pos="360"/>
              </w:tabs>
              <w:rPr>
                <w:rFonts w:ascii="Courier New" w:hAnsi="Courier New" w:cs="Courier New"/>
                <w:color w:val="000000"/>
              </w:rPr>
            </w:pPr>
            <w:r w:rsidRPr="00596C9A">
              <w:rPr>
                <w:color w:val="0000FF"/>
              </w:rPr>
              <w:t xml:space="preserve">Default Value: </w:t>
            </w:r>
            <w:r w:rsidRPr="00596C9A">
              <w:rPr>
                <w:color w:val="000000"/>
              </w:rPr>
              <w:t>Unspecified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defaultGenotype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Genotype.</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Unknown</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defaultSpecimen</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Specimen Class.</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Default="00632874" w:rsidP="00596C9A">
            <w:pPr>
              <w:tabs>
                <w:tab w:val="left" w:pos="360"/>
              </w:tabs>
            </w:pPr>
            <w:r w:rsidRPr="00596C9A">
              <w:rPr>
                <w:color w:val="0000FF"/>
              </w:rPr>
              <w:t xml:space="preserve">Permissible Values: </w:t>
            </w:r>
            <w:r>
              <w:t>N/A</w:t>
            </w:r>
          </w:p>
          <w:p w:rsidR="006A7BC1" w:rsidRPr="00596C9A" w:rsidRDefault="006A7BC1" w:rsidP="00596C9A">
            <w:pPr>
              <w:tabs>
                <w:tab w:val="left" w:pos="360"/>
              </w:tabs>
              <w:rPr>
                <w:color w:val="0000FF"/>
              </w:rPr>
            </w:pP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defaultTissueSide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de</w:t>
            </w:r>
            <w:r>
              <w:t>fault value for Tissue Side.</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defaultPathologicalStatus</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Pathological Status.</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defaultReceivedQuality</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Received Quality.</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defaultFixationType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Fixation Type.</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defaultCollectionProcedure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Collection Procedure.</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defaultContainer</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w:t>
            </w:r>
            <w:r>
              <w:t>default value for the Container.</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defaultMethod</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Method.</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defaultEmbeddingMedium</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Embedding Medium.</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lastRenderedPageBreak/>
              <w:t>defaultBiohazard</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00573645">
              <w:t>T</w:t>
            </w:r>
            <w:r w:rsidR="00573645" w:rsidRPr="00573645">
              <w:t xml:space="preserve">he </w:t>
            </w:r>
            <w:r>
              <w:t>default value for Biohazard.</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defaultSiteType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default value for the Site Type.</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defaultSpecimenType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t>The default value for the Specimen Type.</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defaultEthnicity</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Ethnicity.</w:t>
            </w:r>
          </w:p>
          <w:p w:rsidR="00632874" w:rsidRPr="00596C9A" w:rsidRDefault="00632874" w:rsidP="00596C9A">
            <w:pPr>
              <w:tabs>
                <w:tab w:val="left" w:pos="360"/>
              </w:tabs>
              <w:rPr>
                <w:color w:val="0000FF"/>
              </w:rPr>
            </w:pPr>
            <w:r w:rsidRPr="00596C9A">
              <w:rPr>
                <w:color w:val="0000FF"/>
              </w:rPr>
              <w:t xml:space="preserve">Default Value: </w:t>
            </w:r>
            <w:r>
              <w:t>Unknown</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defaultRace</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Race.</w:t>
            </w:r>
          </w:p>
          <w:p w:rsidR="00632874" w:rsidRPr="00596C9A" w:rsidRDefault="00632874" w:rsidP="00596C9A">
            <w:pPr>
              <w:tabs>
                <w:tab w:val="left" w:pos="360"/>
              </w:tabs>
              <w:rPr>
                <w:color w:val="0000FF"/>
              </w:rPr>
            </w:pPr>
            <w:r w:rsidRPr="00596C9A">
              <w:rPr>
                <w:color w:val="0000FF"/>
              </w:rPr>
              <w:t xml:space="preserve">Default Value: </w:t>
            </w:r>
            <w:r>
              <w:t>Unknown</w:t>
            </w:r>
          </w:p>
          <w:p w:rsidR="00632874" w:rsidRDefault="00632874" w:rsidP="00596C9A">
            <w:pPr>
              <w:tabs>
                <w:tab w:val="left" w:pos="360"/>
              </w:tabs>
            </w:pPr>
            <w:r w:rsidRPr="00596C9A">
              <w:rPr>
                <w:color w:val="0000FF"/>
              </w:rPr>
              <w:t xml:space="preserve">Permissible Values: </w:t>
            </w:r>
            <w:r>
              <w:t>N/A</w:t>
            </w:r>
          </w:p>
          <w:p w:rsidR="003E176F" w:rsidRDefault="003E176F" w:rsidP="00596C9A">
            <w:pPr>
              <w:tabs>
                <w:tab w:val="left" w:pos="360"/>
              </w:tabs>
            </w:pPr>
          </w:p>
          <w:p w:rsidR="003E176F" w:rsidRPr="00596C9A" w:rsidRDefault="003E176F" w:rsidP="00596C9A">
            <w:pPr>
              <w:tabs>
                <w:tab w:val="left" w:pos="360"/>
              </w:tabs>
              <w:rPr>
                <w:color w:val="0000FF"/>
              </w:rPr>
            </w:pP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defaultClinicalDiagnosis</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Clinical Diagnosis.</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defaultStates</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States.</w:t>
            </w:r>
          </w:p>
          <w:p w:rsidR="00632874" w:rsidRPr="00596C9A" w:rsidRDefault="00632874" w:rsidP="00596C9A">
            <w:pPr>
              <w:tabs>
                <w:tab w:val="left" w:pos="360"/>
              </w:tabs>
              <w:rPr>
                <w:color w:val="0000FF"/>
              </w:rPr>
            </w:pPr>
            <w:r w:rsidRPr="00596C9A">
              <w:rPr>
                <w:color w:val="0000FF"/>
              </w:rPr>
              <w:t xml:space="preserve">Default Value: </w:t>
            </w:r>
            <w:r>
              <w:t>N/A</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defaultCountry</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the Country.</w:t>
            </w:r>
          </w:p>
          <w:p w:rsidR="00632874" w:rsidRPr="00596C9A" w:rsidRDefault="00632874" w:rsidP="00596C9A">
            <w:pPr>
              <w:tabs>
                <w:tab w:val="left" w:pos="360"/>
              </w:tabs>
              <w:rPr>
                <w:color w:val="0000FF"/>
              </w:rPr>
            </w:pPr>
            <w:r w:rsidRPr="00596C9A">
              <w:rPr>
                <w:color w:val="0000FF"/>
              </w:rPr>
              <w:t xml:space="preserve">Default Value: </w:t>
            </w:r>
            <w:smartTag w:uri="urn:schemas-microsoft-com:office:smarttags" w:element="place">
              <w:smartTag w:uri="urn:schemas-microsoft-com:office:smarttags" w:element="country-region">
                <w:r>
                  <w:t>United States</w:t>
                </w:r>
              </w:smartTag>
            </w:smartTag>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Pr>
          <w:p w:rsidR="00632874" w:rsidRPr="00596C9A" w:rsidRDefault="00632874" w:rsidP="00596C9A">
            <w:pPr>
              <w:pStyle w:val="Keyword"/>
              <w:tabs>
                <w:tab w:val="left" w:pos="360"/>
              </w:tabs>
              <w:rPr>
                <w:sz w:val="20"/>
                <w:szCs w:val="20"/>
              </w:rPr>
            </w:pPr>
            <w:r w:rsidRPr="00596C9A">
              <w:rPr>
                <w:sz w:val="20"/>
                <w:szCs w:val="20"/>
              </w:rPr>
              <w:t>defaultHistologicalQuality</w:t>
            </w:r>
          </w:p>
        </w:tc>
        <w:tc>
          <w:tcPr>
            <w:tcW w:w="6971" w:type="dxa"/>
            <w:gridSpan w:val="3"/>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Histological Quality.</w:t>
            </w:r>
          </w:p>
          <w:p w:rsidR="00632874" w:rsidRPr="00596C9A" w:rsidRDefault="00632874" w:rsidP="00596C9A">
            <w:pPr>
              <w:tabs>
                <w:tab w:val="left" w:pos="360"/>
              </w:tabs>
              <w:rPr>
                <w:color w:val="0000FF"/>
              </w:rPr>
            </w:pPr>
            <w:r w:rsidRPr="00596C9A">
              <w:rPr>
                <w:color w:val="0000FF"/>
              </w:rPr>
              <w:t xml:space="preserve">Default Value: </w:t>
            </w:r>
            <w:r w:rsidRPr="00596C9A">
              <w:rPr>
                <w:color w:val="000000"/>
              </w:rPr>
              <w:t>Not Specified</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632874" w:rsidRPr="00596C9A">
        <w:trPr>
          <w:trHeight w:val="140"/>
        </w:trPr>
        <w:tc>
          <w:tcPr>
            <w:tcW w:w="2610" w:type="dxa"/>
            <w:tcBorders>
              <w:bottom w:val="single" w:sz="4" w:space="0" w:color="000000"/>
            </w:tcBorders>
          </w:tcPr>
          <w:p w:rsidR="00632874" w:rsidRPr="00596C9A" w:rsidRDefault="00632874" w:rsidP="00596C9A">
            <w:pPr>
              <w:pStyle w:val="Keyword"/>
              <w:tabs>
                <w:tab w:val="left" w:pos="360"/>
              </w:tabs>
              <w:rPr>
                <w:sz w:val="20"/>
                <w:szCs w:val="20"/>
              </w:rPr>
            </w:pPr>
          </w:p>
          <w:p w:rsidR="00632874" w:rsidRPr="00596C9A" w:rsidRDefault="00632874" w:rsidP="00596C9A">
            <w:pPr>
              <w:pStyle w:val="Keyword"/>
              <w:tabs>
                <w:tab w:val="left" w:pos="360"/>
              </w:tabs>
              <w:rPr>
                <w:sz w:val="20"/>
                <w:szCs w:val="20"/>
              </w:rPr>
            </w:pPr>
            <w:r w:rsidRPr="00596C9A">
              <w:rPr>
                <w:sz w:val="20"/>
                <w:szCs w:val="20"/>
              </w:rPr>
              <w:t>defaultVitalStatus</w:t>
            </w:r>
          </w:p>
        </w:tc>
        <w:tc>
          <w:tcPr>
            <w:tcW w:w="6971" w:type="dxa"/>
            <w:gridSpan w:val="3"/>
            <w:tcBorders>
              <w:bottom w:val="single" w:sz="4" w:space="0" w:color="000000"/>
            </w:tcBorders>
          </w:tcPr>
          <w:p w:rsidR="00632874" w:rsidRPr="00596C9A" w:rsidRDefault="00632874" w:rsidP="00596C9A">
            <w:pPr>
              <w:tabs>
                <w:tab w:val="left" w:pos="360"/>
              </w:tabs>
              <w:rPr>
                <w:color w:val="0000FF"/>
              </w:rPr>
            </w:pPr>
            <w:r w:rsidRPr="00596C9A">
              <w:rPr>
                <w:color w:val="0000FF"/>
              </w:rPr>
              <w:t xml:space="preserve">Description: </w:t>
            </w:r>
            <w:r w:rsidRPr="00573645">
              <w:t>The d</w:t>
            </w:r>
            <w:r>
              <w:t>efault value for Vital Status.</w:t>
            </w:r>
          </w:p>
          <w:p w:rsidR="00632874" w:rsidRPr="00596C9A" w:rsidRDefault="00632874" w:rsidP="00596C9A">
            <w:pPr>
              <w:tabs>
                <w:tab w:val="left" w:pos="360"/>
              </w:tabs>
              <w:rPr>
                <w:color w:val="0000FF"/>
              </w:rPr>
            </w:pPr>
            <w:r w:rsidRPr="00596C9A">
              <w:rPr>
                <w:color w:val="0000FF"/>
              </w:rPr>
              <w:t xml:space="preserve">Default Value: </w:t>
            </w:r>
            <w:r>
              <w:t>Unknown</w:t>
            </w:r>
          </w:p>
          <w:p w:rsidR="00632874" w:rsidRPr="00596C9A" w:rsidRDefault="00632874" w:rsidP="00596C9A">
            <w:pPr>
              <w:tabs>
                <w:tab w:val="left" w:pos="360"/>
              </w:tabs>
              <w:rPr>
                <w:color w:val="0000FF"/>
              </w:rPr>
            </w:pPr>
            <w:r w:rsidRPr="00596C9A">
              <w:rPr>
                <w:color w:val="0000FF"/>
              </w:rPr>
              <w:t xml:space="preserve">Permissible Values: </w:t>
            </w:r>
            <w:r>
              <w:t>N/A</w:t>
            </w:r>
          </w:p>
        </w:tc>
      </w:tr>
      <w:tr w:rsidR="0098157D">
        <w:tc>
          <w:tcPr>
            <w:tcW w:w="9581" w:type="dxa"/>
            <w:gridSpan w:val="4"/>
            <w:shd w:val="pct15" w:color="auto" w:fill="auto"/>
          </w:tcPr>
          <w:p w:rsidR="0098157D" w:rsidRPr="00B45C75" w:rsidRDefault="0098157D" w:rsidP="00B45C75">
            <w:pPr>
              <w:rPr>
                <w:b/>
              </w:rPr>
            </w:pPr>
            <w:bookmarkStart w:id="2449" w:name="_Ref189297369"/>
            <w:r w:rsidRPr="00B45C75">
              <w:rPr>
                <w:b/>
              </w:rPr>
              <w:t>Participants matching parameters</w:t>
            </w:r>
          </w:p>
          <w:p w:rsidR="0098157D" w:rsidRPr="00AE7FB9" w:rsidRDefault="0098157D" w:rsidP="00AE7FB9">
            <w:pPr>
              <w:pStyle w:val="Keyword"/>
              <w:tabs>
                <w:tab w:val="left" w:pos="360"/>
              </w:tabs>
              <w:rPr>
                <w:sz w:val="20"/>
                <w:szCs w:val="20"/>
              </w:rPr>
            </w:pPr>
            <w:r w:rsidRPr="00AE7FB9">
              <w:rPr>
                <w:rFonts w:ascii="Calibri" w:hAnsi="Calibri" w:cs="Times New Roman"/>
                <w:sz w:val="22"/>
              </w:rPr>
              <w:t>Change these parameters to alter the way the matching participants are found during participants’ insertion.</w:t>
            </w:r>
            <w:r w:rsidR="00AE7FB9" w:rsidRPr="00E530F8">
              <w:rPr>
                <w:rFonts w:ascii="Calibri" w:hAnsi="Calibri" w:cs="Times New Roman"/>
                <w:sz w:val="22"/>
              </w:rPr>
              <w:t>For more information on the algorithm, refer to</w:t>
            </w:r>
            <w:hyperlink r:id="rId23" w:history="1">
              <w:r w:rsidR="00AE7FB9" w:rsidRPr="00E530F8">
                <w:rPr>
                  <w:rStyle w:val="Hyperlink"/>
                  <w:rFonts w:ascii="Calibri" w:hAnsi="Calibri" w:cs="Times New Roman"/>
                  <w:sz w:val="22"/>
                </w:rPr>
                <w:t>ParticipantMatchingAlgorithm</w:t>
              </w:r>
            </w:hyperlink>
            <w:r w:rsidR="00AE7FB9">
              <w:rPr>
                <w:rStyle w:val="Hyperlink"/>
                <w:rFonts w:ascii="Calibri" w:hAnsi="Calibri" w:cs="Times New Roman"/>
                <w:sz w:val="22"/>
              </w:rPr>
              <w:t>.</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50"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51"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SSNExact</w:t>
            </w:r>
          </w:p>
        </w:tc>
        <w:tc>
          <w:tcPr>
            <w:tcW w:w="6953" w:type="dxa"/>
            <w:gridSpan w:val="2"/>
            <w:tcPrChange w:id="2452" w:author="Prachi" w:date="2011-05-22T11:24:00Z">
              <w:tcPr>
                <w:tcW w:w="6863" w:type="dxa"/>
              </w:tcPr>
            </w:tcPrChange>
          </w:tcPr>
          <w:p w:rsidR="0098157D" w:rsidRDefault="0098157D" w:rsidP="00596C9A">
            <w:r w:rsidRPr="00596C9A">
              <w:rPr>
                <w:color w:val="0000FF"/>
              </w:rPr>
              <w:t xml:space="preserve">Description: </w:t>
            </w:r>
            <w:r w:rsidRPr="0098157D">
              <w:t>Exact match for SSN field</w:t>
            </w:r>
          </w:p>
          <w:p w:rsidR="0098157D" w:rsidRPr="00596C9A" w:rsidRDefault="0098157D" w:rsidP="00596C9A">
            <w:pPr>
              <w:rPr>
                <w:color w:val="0000FF"/>
              </w:rPr>
            </w:pPr>
            <w:r w:rsidRPr="00596C9A">
              <w:rPr>
                <w:color w:val="0000FF"/>
              </w:rPr>
              <w:lastRenderedPageBreak/>
              <w:t xml:space="preserve">Default Value: </w:t>
            </w:r>
            <w:r>
              <w:t>30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53"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54"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lastRenderedPageBreak/>
              <w:t>SSNPartial</w:t>
            </w:r>
          </w:p>
        </w:tc>
        <w:tc>
          <w:tcPr>
            <w:tcW w:w="6953" w:type="dxa"/>
            <w:gridSpan w:val="2"/>
            <w:tcPrChange w:id="2455" w:author="Prachi" w:date="2011-05-22T11:24:00Z">
              <w:tcPr>
                <w:tcW w:w="6863" w:type="dxa"/>
              </w:tcPr>
            </w:tcPrChange>
          </w:tcPr>
          <w:p w:rsidR="0098157D" w:rsidRDefault="0098157D" w:rsidP="00596C9A">
            <w:r w:rsidRPr="00596C9A">
              <w:rPr>
                <w:color w:val="0000FF"/>
              </w:rPr>
              <w:t xml:space="preserve">Description: </w:t>
            </w:r>
            <w:r w:rsidRPr="0098157D">
              <w:t>Partial match for SSN field</w:t>
            </w:r>
          </w:p>
          <w:p w:rsidR="0098157D" w:rsidRPr="0098157D" w:rsidRDefault="0098157D" w:rsidP="00596C9A">
            <w:r w:rsidRPr="00596C9A">
              <w:rPr>
                <w:color w:val="0000FF"/>
              </w:rPr>
              <w:t>Default Value:</w:t>
            </w:r>
            <w:r>
              <w:t xml:space="preserve"> 20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56"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57"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DOBExact</w:t>
            </w:r>
          </w:p>
        </w:tc>
        <w:tc>
          <w:tcPr>
            <w:tcW w:w="6953" w:type="dxa"/>
            <w:gridSpan w:val="2"/>
            <w:tcPrChange w:id="2458" w:author="Prachi" w:date="2011-05-22T11:24:00Z">
              <w:tcPr>
                <w:tcW w:w="6863" w:type="dxa"/>
              </w:tcPr>
            </w:tcPrChange>
          </w:tcPr>
          <w:p w:rsidR="0098157D" w:rsidRDefault="0098157D" w:rsidP="00596C9A">
            <w:r w:rsidRPr="00596C9A">
              <w:rPr>
                <w:color w:val="0000FF"/>
              </w:rPr>
              <w:t xml:space="preserve">Description: </w:t>
            </w:r>
            <w:r w:rsidRPr="0098157D">
              <w:t>Exact match for date of birth field</w:t>
            </w:r>
          </w:p>
          <w:p w:rsidR="0098157D" w:rsidRPr="00596C9A" w:rsidRDefault="0098157D" w:rsidP="00596C9A">
            <w:pPr>
              <w:rPr>
                <w:b/>
              </w:rPr>
            </w:pPr>
            <w:r w:rsidRPr="00596C9A">
              <w:rPr>
                <w:color w:val="0000FF"/>
              </w:rPr>
              <w:t>Default Value:</w:t>
            </w:r>
            <w:r>
              <w:t xml:space="preserve"> 20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59"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60"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DOBPartial</w:t>
            </w:r>
          </w:p>
        </w:tc>
        <w:tc>
          <w:tcPr>
            <w:tcW w:w="6953" w:type="dxa"/>
            <w:gridSpan w:val="2"/>
            <w:tcPrChange w:id="2461" w:author="Prachi" w:date="2011-05-22T11:24:00Z">
              <w:tcPr>
                <w:tcW w:w="6863" w:type="dxa"/>
              </w:tcPr>
            </w:tcPrChange>
          </w:tcPr>
          <w:p w:rsidR="0098157D" w:rsidRDefault="0098157D" w:rsidP="00596C9A">
            <w:r w:rsidRPr="00596C9A">
              <w:rPr>
                <w:color w:val="0000FF"/>
              </w:rPr>
              <w:t xml:space="preserve">Description: </w:t>
            </w:r>
            <w:r w:rsidRPr="0098157D">
              <w:t>Partial match for date of birth field</w:t>
            </w:r>
          </w:p>
          <w:p w:rsidR="0098157D" w:rsidRPr="00596C9A" w:rsidRDefault="0098157D" w:rsidP="00596C9A">
            <w:pPr>
              <w:rPr>
                <w:b/>
              </w:rPr>
            </w:pPr>
            <w:r w:rsidRPr="00596C9A">
              <w:rPr>
                <w:color w:val="0000FF"/>
              </w:rPr>
              <w:t>Default Value:</w:t>
            </w:r>
            <w:r>
              <w:t xml:space="preserve"> 15</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62"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63"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LastNameExact</w:t>
            </w:r>
          </w:p>
        </w:tc>
        <w:tc>
          <w:tcPr>
            <w:tcW w:w="6953" w:type="dxa"/>
            <w:gridSpan w:val="2"/>
            <w:tcPrChange w:id="2464" w:author="Prachi" w:date="2011-05-22T11:24:00Z">
              <w:tcPr>
                <w:tcW w:w="6863" w:type="dxa"/>
              </w:tcPr>
            </w:tcPrChange>
          </w:tcPr>
          <w:p w:rsidR="0098157D" w:rsidRDefault="0098157D" w:rsidP="00596C9A">
            <w:r w:rsidRPr="00596C9A">
              <w:rPr>
                <w:color w:val="0000FF"/>
              </w:rPr>
              <w:t xml:space="preserve">Description: </w:t>
            </w:r>
            <w:r w:rsidRPr="0098157D">
              <w:t>Exact match for last name field</w:t>
            </w:r>
          </w:p>
          <w:p w:rsidR="0098157D" w:rsidRPr="0098157D" w:rsidRDefault="0098157D" w:rsidP="00596C9A">
            <w:r w:rsidRPr="00596C9A">
              <w:rPr>
                <w:color w:val="0000FF"/>
              </w:rPr>
              <w:t>Default Value:</w:t>
            </w:r>
            <w:r>
              <w:t xml:space="preserve"> 20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65"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66"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LastNamePartial</w:t>
            </w:r>
          </w:p>
        </w:tc>
        <w:tc>
          <w:tcPr>
            <w:tcW w:w="6953" w:type="dxa"/>
            <w:gridSpan w:val="2"/>
            <w:tcPrChange w:id="2467" w:author="Prachi" w:date="2011-05-22T11:24:00Z">
              <w:tcPr>
                <w:tcW w:w="6863" w:type="dxa"/>
              </w:tcPr>
            </w:tcPrChange>
          </w:tcPr>
          <w:p w:rsidR="0098157D" w:rsidRDefault="0098157D" w:rsidP="00596C9A">
            <w:r w:rsidRPr="00596C9A">
              <w:rPr>
                <w:color w:val="0000FF"/>
              </w:rPr>
              <w:t xml:space="preserve">Description: </w:t>
            </w:r>
            <w:r w:rsidRPr="0098157D">
              <w:t>Partial match for last name field</w:t>
            </w:r>
          </w:p>
          <w:p w:rsidR="0098157D" w:rsidRPr="0098157D" w:rsidRDefault="0098157D" w:rsidP="00596C9A">
            <w:r w:rsidRPr="00596C9A">
              <w:rPr>
                <w:color w:val="0000FF"/>
              </w:rPr>
              <w:t>Default Value:</w:t>
            </w:r>
            <w:r>
              <w:t xml:space="preserve"> 15</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68"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69"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FirstNameExact</w:t>
            </w:r>
          </w:p>
        </w:tc>
        <w:tc>
          <w:tcPr>
            <w:tcW w:w="6953" w:type="dxa"/>
            <w:gridSpan w:val="2"/>
            <w:tcPrChange w:id="2470" w:author="Prachi" w:date="2011-05-22T11:24:00Z">
              <w:tcPr>
                <w:tcW w:w="6863" w:type="dxa"/>
              </w:tcPr>
            </w:tcPrChange>
          </w:tcPr>
          <w:p w:rsidR="0098157D" w:rsidRDefault="0098157D" w:rsidP="00596C9A">
            <w:r w:rsidRPr="00596C9A">
              <w:rPr>
                <w:color w:val="0000FF"/>
              </w:rPr>
              <w:t xml:space="preserve">Description: </w:t>
            </w:r>
            <w:r w:rsidRPr="0098157D">
              <w:t>Exact match for first name field</w:t>
            </w:r>
          </w:p>
          <w:p w:rsidR="0098157D" w:rsidRPr="0098157D" w:rsidRDefault="0098157D" w:rsidP="00596C9A">
            <w:r w:rsidRPr="00596C9A">
              <w:rPr>
                <w:color w:val="0000FF"/>
              </w:rPr>
              <w:t>Default Value:</w:t>
            </w:r>
            <w:r>
              <w:t xml:space="preserve"> 10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71"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72"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FirstNamePartial</w:t>
            </w:r>
          </w:p>
        </w:tc>
        <w:tc>
          <w:tcPr>
            <w:tcW w:w="6953" w:type="dxa"/>
            <w:gridSpan w:val="2"/>
            <w:tcPrChange w:id="2473" w:author="Prachi" w:date="2011-05-22T11:24:00Z">
              <w:tcPr>
                <w:tcW w:w="6863" w:type="dxa"/>
              </w:tcPr>
            </w:tcPrChange>
          </w:tcPr>
          <w:p w:rsidR="0098157D" w:rsidRDefault="0098157D" w:rsidP="00596C9A">
            <w:r w:rsidRPr="00596C9A">
              <w:rPr>
                <w:color w:val="0000FF"/>
              </w:rPr>
              <w:t xml:space="preserve">Description: </w:t>
            </w:r>
            <w:r w:rsidRPr="0098157D">
              <w:t>Partial match for first name field</w:t>
            </w:r>
          </w:p>
          <w:p w:rsidR="0098157D" w:rsidRPr="0098157D" w:rsidRDefault="0098157D" w:rsidP="00596C9A">
            <w:r w:rsidRPr="00596C9A">
              <w:rPr>
                <w:color w:val="0000FF"/>
              </w:rPr>
              <w:t>Default Value:</w:t>
            </w:r>
            <w:r>
              <w:t xml:space="preserve"> 5</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74"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75"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MiddleNameExact</w:t>
            </w:r>
          </w:p>
        </w:tc>
        <w:tc>
          <w:tcPr>
            <w:tcW w:w="6953" w:type="dxa"/>
            <w:gridSpan w:val="2"/>
            <w:tcPrChange w:id="2476" w:author="Prachi" w:date="2011-05-22T11:24:00Z">
              <w:tcPr>
                <w:tcW w:w="6863" w:type="dxa"/>
              </w:tcPr>
            </w:tcPrChange>
          </w:tcPr>
          <w:p w:rsidR="0098157D" w:rsidRDefault="0098157D" w:rsidP="00596C9A">
            <w:r w:rsidRPr="00596C9A">
              <w:rPr>
                <w:color w:val="0000FF"/>
              </w:rPr>
              <w:t xml:space="preserve">Description: </w:t>
            </w:r>
            <w:r w:rsidRPr="0098157D">
              <w:t>Exact match for middle name field</w:t>
            </w:r>
          </w:p>
          <w:p w:rsidR="0098157D" w:rsidRPr="0098157D" w:rsidRDefault="0098157D" w:rsidP="00596C9A">
            <w:r w:rsidRPr="00596C9A">
              <w:rPr>
                <w:color w:val="0000FF"/>
              </w:rPr>
              <w:t>Default Value:</w:t>
            </w:r>
            <w:r>
              <w:t xml:space="preserve"> 10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77"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78"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MiddleNamePartial</w:t>
            </w:r>
          </w:p>
        </w:tc>
        <w:tc>
          <w:tcPr>
            <w:tcW w:w="6953" w:type="dxa"/>
            <w:gridSpan w:val="2"/>
            <w:tcPrChange w:id="2479" w:author="Prachi" w:date="2011-05-22T11:24:00Z">
              <w:tcPr>
                <w:tcW w:w="6863" w:type="dxa"/>
              </w:tcPr>
            </w:tcPrChange>
          </w:tcPr>
          <w:p w:rsidR="0098157D" w:rsidRDefault="0098157D" w:rsidP="00596C9A">
            <w:r w:rsidRPr="00596C9A">
              <w:rPr>
                <w:color w:val="0000FF"/>
              </w:rPr>
              <w:t xml:space="preserve">Description: </w:t>
            </w:r>
            <w:r w:rsidRPr="0098157D">
              <w:t>Partial match for middle name field</w:t>
            </w:r>
          </w:p>
          <w:p w:rsidR="0098157D" w:rsidRPr="0098157D" w:rsidRDefault="0098157D" w:rsidP="00596C9A">
            <w:r w:rsidRPr="00596C9A">
              <w:rPr>
                <w:color w:val="0000FF"/>
              </w:rPr>
              <w:t>Default Value:</w:t>
            </w:r>
            <w:r>
              <w:t xml:space="preserve"> 5</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80"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81"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GenderExact</w:t>
            </w:r>
          </w:p>
        </w:tc>
        <w:tc>
          <w:tcPr>
            <w:tcW w:w="6953" w:type="dxa"/>
            <w:gridSpan w:val="2"/>
            <w:tcPrChange w:id="2482" w:author="Prachi" w:date="2011-05-22T11:24:00Z">
              <w:tcPr>
                <w:tcW w:w="6863" w:type="dxa"/>
              </w:tcPr>
            </w:tcPrChange>
          </w:tcPr>
          <w:p w:rsidR="0098157D" w:rsidRDefault="0098157D" w:rsidP="00596C9A">
            <w:r w:rsidRPr="00596C9A">
              <w:rPr>
                <w:color w:val="0000FF"/>
              </w:rPr>
              <w:t xml:space="preserve">Description: </w:t>
            </w:r>
            <w:r w:rsidRPr="0098157D">
              <w:t>Exact match for gender field</w:t>
            </w:r>
          </w:p>
          <w:p w:rsidR="0098157D" w:rsidRPr="0098157D" w:rsidRDefault="0098157D" w:rsidP="00596C9A">
            <w:r w:rsidRPr="00596C9A">
              <w:rPr>
                <w:color w:val="0000FF"/>
              </w:rPr>
              <w:t>Default Value:</w:t>
            </w:r>
            <w:r>
              <w:t xml:space="preserve"> 5</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83"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84"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RaceExact</w:t>
            </w:r>
          </w:p>
        </w:tc>
        <w:tc>
          <w:tcPr>
            <w:tcW w:w="6953" w:type="dxa"/>
            <w:gridSpan w:val="2"/>
            <w:tcPrChange w:id="2485" w:author="Prachi" w:date="2011-05-22T11:24:00Z">
              <w:tcPr>
                <w:tcW w:w="6863" w:type="dxa"/>
              </w:tcPr>
            </w:tcPrChange>
          </w:tcPr>
          <w:p w:rsidR="0098157D" w:rsidRDefault="0098157D" w:rsidP="00596C9A">
            <w:r w:rsidRPr="00596C9A">
              <w:rPr>
                <w:color w:val="0000FF"/>
              </w:rPr>
              <w:t xml:space="preserve">Description: </w:t>
            </w:r>
            <w:r w:rsidRPr="0098157D">
              <w:t>Exact match for race field</w:t>
            </w:r>
          </w:p>
          <w:p w:rsidR="0098157D" w:rsidRPr="0098157D" w:rsidRDefault="0098157D" w:rsidP="00596C9A">
            <w:r w:rsidRPr="00596C9A">
              <w:rPr>
                <w:color w:val="0000FF"/>
              </w:rPr>
              <w:t>Default Value:</w:t>
            </w:r>
            <w:r>
              <w:t xml:space="preserve"> 10</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86"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PrChange w:id="2487" w:author="Prachi" w:date="2011-05-22T11:24:00Z">
              <w:tcPr>
                <w:tcW w:w="2718" w:type="dxa"/>
                <w:gridSpan w:val="2"/>
              </w:tcPr>
            </w:tcPrChange>
          </w:tcPr>
          <w:p w:rsidR="0098157D" w:rsidRPr="001007A7" w:rsidRDefault="0098157D" w:rsidP="00596C9A">
            <w:pPr>
              <w:rPr>
                <w:rFonts w:ascii="Courier" w:hAnsi="Courier"/>
                <w:sz w:val="20"/>
                <w:szCs w:val="20"/>
              </w:rPr>
            </w:pPr>
            <w:r w:rsidRPr="001007A7">
              <w:rPr>
                <w:rFonts w:ascii="Courier" w:hAnsi="Courier"/>
                <w:sz w:val="20"/>
                <w:szCs w:val="20"/>
              </w:rPr>
              <w:t>RacePartial</w:t>
            </w:r>
          </w:p>
        </w:tc>
        <w:tc>
          <w:tcPr>
            <w:tcW w:w="6953" w:type="dxa"/>
            <w:gridSpan w:val="2"/>
            <w:tcPrChange w:id="2488" w:author="Prachi" w:date="2011-05-22T11:24:00Z">
              <w:tcPr>
                <w:tcW w:w="6863" w:type="dxa"/>
              </w:tcPr>
            </w:tcPrChange>
          </w:tcPr>
          <w:p w:rsidR="0098157D" w:rsidRDefault="0098157D" w:rsidP="00596C9A">
            <w:r w:rsidRPr="00596C9A">
              <w:rPr>
                <w:color w:val="0000FF"/>
              </w:rPr>
              <w:t xml:space="preserve">Description: </w:t>
            </w:r>
            <w:r w:rsidRPr="0098157D">
              <w:t>Partial match for race field</w:t>
            </w:r>
          </w:p>
          <w:p w:rsidR="0098157D" w:rsidRPr="0098157D" w:rsidRDefault="0098157D" w:rsidP="00596C9A">
            <w:r w:rsidRPr="00596C9A">
              <w:rPr>
                <w:color w:val="0000FF"/>
              </w:rPr>
              <w:t>Default Value:</w:t>
            </w:r>
            <w:r>
              <w:t xml:space="preserve"> 5</w:t>
            </w:r>
          </w:p>
        </w:tc>
      </w:tr>
      <w:tr w:rsidR="0098157D" w:rsidTr="0099655B">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2489" w:author="Prachi" w:date="2011-05-22T11:24:00Z">
            <w:tblPrEx>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2628" w:type="dxa"/>
            <w:gridSpan w:val="2"/>
            <w:tcBorders>
              <w:bottom w:val="single" w:sz="4" w:space="0" w:color="000000"/>
            </w:tcBorders>
            <w:tcPrChange w:id="2490" w:author="Prachi" w:date="2011-05-22T11:24:00Z">
              <w:tcPr>
                <w:tcW w:w="2718" w:type="dxa"/>
                <w:gridSpan w:val="2"/>
                <w:tcBorders>
                  <w:bottom w:val="single" w:sz="4" w:space="0" w:color="000000"/>
                </w:tcBorders>
              </w:tcPr>
            </w:tcPrChange>
          </w:tcPr>
          <w:p w:rsidR="0098157D" w:rsidRPr="001007A7" w:rsidRDefault="0098157D" w:rsidP="00596C9A">
            <w:pPr>
              <w:rPr>
                <w:rFonts w:ascii="Courier" w:hAnsi="Courier"/>
                <w:sz w:val="20"/>
                <w:szCs w:val="20"/>
              </w:rPr>
            </w:pPr>
            <w:r w:rsidRPr="001007A7">
              <w:rPr>
                <w:rFonts w:ascii="Courier" w:hAnsi="Courier"/>
                <w:sz w:val="20"/>
                <w:szCs w:val="20"/>
              </w:rPr>
              <w:t>Bonus</w:t>
            </w:r>
          </w:p>
        </w:tc>
        <w:tc>
          <w:tcPr>
            <w:tcW w:w="6953" w:type="dxa"/>
            <w:gridSpan w:val="2"/>
            <w:tcBorders>
              <w:bottom w:val="single" w:sz="4" w:space="0" w:color="000000"/>
            </w:tcBorders>
            <w:tcPrChange w:id="2491" w:author="Prachi" w:date="2011-05-22T11:24:00Z">
              <w:tcPr>
                <w:tcW w:w="6863" w:type="dxa"/>
                <w:tcBorders>
                  <w:bottom w:val="single" w:sz="4" w:space="0" w:color="000000"/>
                </w:tcBorders>
              </w:tcPr>
            </w:tcPrChange>
          </w:tcPr>
          <w:p w:rsidR="0098157D" w:rsidRDefault="0098157D" w:rsidP="00596C9A">
            <w:r w:rsidRPr="00596C9A">
              <w:rPr>
                <w:color w:val="0000FF"/>
              </w:rPr>
              <w:t xml:space="preserve">Description: </w:t>
            </w:r>
            <w:r w:rsidRPr="0098157D">
              <w:t>Given for LastName, FirstName and DOB exact match</w:t>
            </w:r>
          </w:p>
          <w:p w:rsidR="0098157D" w:rsidRPr="0098157D" w:rsidRDefault="0098157D" w:rsidP="00596C9A">
            <w:r w:rsidRPr="00596C9A">
              <w:rPr>
                <w:color w:val="0000FF"/>
              </w:rPr>
              <w:t>Default Value:</w:t>
            </w:r>
            <w:r>
              <w:t xml:space="preserve"> 15</w:t>
            </w:r>
          </w:p>
        </w:tc>
      </w:tr>
      <w:tr w:rsidR="00AE7FB9">
        <w:tc>
          <w:tcPr>
            <w:tcW w:w="9581" w:type="dxa"/>
            <w:gridSpan w:val="4"/>
            <w:shd w:val="pct15" w:color="auto" w:fill="auto"/>
          </w:tcPr>
          <w:p w:rsidR="00AE7FB9" w:rsidRPr="00596C9A" w:rsidRDefault="00AE7FB9" w:rsidP="00AE7FB9">
            <w:r w:rsidRPr="00AE7FB9">
              <w:rPr>
                <w:b/>
              </w:rPr>
              <w:t>Help links</w:t>
            </w:r>
            <w:r>
              <w:rPr>
                <w:b/>
              </w:rPr>
              <w:t xml:space="preserve"> – </w:t>
            </w:r>
            <w:r w:rsidRPr="00AE7FB9">
              <w:t>By default the help documents are present within the application. If there are updated versions which users would like to point to, then it can be configured by using below parameters.</w:t>
            </w:r>
          </w:p>
        </w:tc>
      </w:tr>
      <w:tr w:rsidR="00AE7FB9">
        <w:tc>
          <w:tcPr>
            <w:tcW w:w="2718" w:type="dxa"/>
            <w:gridSpan w:val="3"/>
          </w:tcPr>
          <w:p w:rsidR="00AE7FB9" w:rsidRPr="001007A7" w:rsidRDefault="00AE7FB9" w:rsidP="00AE7FB9">
            <w:pPr>
              <w:rPr>
                <w:rFonts w:ascii="Courier" w:hAnsi="Courier"/>
                <w:sz w:val="20"/>
                <w:szCs w:val="20"/>
              </w:rPr>
            </w:pPr>
            <w:r w:rsidRPr="001007A7">
              <w:rPr>
                <w:rFonts w:ascii="Courier" w:hAnsi="Courier"/>
                <w:sz w:val="20"/>
                <w:szCs w:val="20"/>
              </w:rPr>
              <w:t>userguide.link</w:t>
            </w:r>
          </w:p>
        </w:tc>
        <w:tc>
          <w:tcPr>
            <w:tcW w:w="6863" w:type="dxa"/>
          </w:tcPr>
          <w:p w:rsidR="00AE7FB9" w:rsidRDefault="00AE7FB9" w:rsidP="00AE7FB9">
            <w:pPr>
              <w:rPr>
                <w:color w:val="0000FF"/>
              </w:rPr>
            </w:pPr>
            <w:r w:rsidRPr="00596C9A">
              <w:rPr>
                <w:color w:val="0000FF"/>
              </w:rPr>
              <w:t xml:space="preserve">Description: </w:t>
            </w:r>
            <w:r w:rsidRPr="00AE7FB9">
              <w:t>User manual link</w:t>
            </w:r>
          </w:p>
          <w:p w:rsidR="00AE7FB9" w:rsidRPr="00596C9A" w:rsidRDefault="00AE7FB9" w:rsidP="00AE7FB9">
            <w:r w:rsidRPr="00596C9A">
              <w:rPr>
                <w:color w:val="0000FF"/>
              </w:rPr>
              <w:t>Default Value:</w:t>
            </w:r>
            <w:r w:rsidRPr="00AE7FB9">
              <w:t>caTissue_Suite_User_Manual.doc</w:t>
            </w:r>
          </w:p>
        </w:tc>
      </w:tr>
      <w:tr w:rsidR="00AE7FB9">
        <w:tc>
          <w:tcPr>
            <w:tcW w:w="2718" w:type="dxa"/>
            <w:gridSpan w:val="3"/>
          </w:tcPr>
          <w:p w:rsidR="00AE7FB9" w:rsidRPr="001007A7" w:rsidRDefault="00AE7FB9" w:rsidP="00AE7FB9">
            <w:pPr>
              <w:rPr>
                <w:rFonts w:ascii="Courier" w:hAnsi="Courier"/>
                <w:sz w:val="20"/>
                <w:szCs w:val="20"/>
              </w:rPr>
            </w:pPr>
            <w:r w:rsidRPr="001007A7">
              <w:rPr>
                <w:rFonts w:ascii="Courier" w:hAnsi="Courier"/>
                <w:sz w:val="20"/>
                <w:szCs w:val="20"/>
              </w:rPr>
              <w:t>technicalguide.link</w:t>
            </w:r>
          </w:p>
        </w:tc>
        <w:tc>
          <w:tcPr>
            <w:tcW w:w="6863" w:type="dxa"/>
          </w:tcPr>
          <w:p w:rsidR="00AE7FB9" w:rsidRDefault="00AE7FB9" w:rsidP="00AE7FB9">
            <w:pPr>
              <w:rPr>
                <w:color w:val="0000FF"/>
              </w:rPr>
            </w:pPr>
            <w:r w:rsidRPr="00596C9A">
              <w:rPr>
                <w:color w:val="0000FF"/>
              </w:rPr>
              <w:t xml:space="preserve">Description: </w:t>
            </w:r>
            <w:r w:rsidRPr="00AE7FB9">
              <w:t>Technical guide link</w:t>
            </w:r>
          </w:p>
          <w:p w:rsidR="00AE7FB9" w:rsidRPr="00596C9A" w:rsidRDefault="00AE7FB9" w:rsidP="00AE7FB9">
            <w:r w:rsidRPr="00596C9A">
              <w:rPr>
                <w:color w:val="0000FF"/>
              </w:rPr>
              <w:t>Default Value:</w:t>
            </w:r>
            <w:r w:rsidRPr="00AE7FB9">
              <w:t>caTissueSuite</w:t>
            </w:r>
            <w:r w:rsidR="00D8011C">
              <w:t>_v1_2_</w:t>
            </w:r>
            <w:r w:rsidRPr="00AE7FB9">
              <w:t>_Technical_Guide.doc</w:t>
            </w:r>
          </w:p>
        </w:tc>
      </w:tr>
      <w:tr w:rsidR="00AE7FB9">
        <w:tc>
          <w:tcPr>
            <w:tcW w:w="2718" w:type="dxa"/>
            <w:gridSpan w:val="3"/>
          </w:tcPr>
          <w:p w:rsidR="00AE7FB9" w:rsidRPr="001007A7" w:rsidRDefault="00AE7FB9" w:rsidP="00AE7FB9">
            <w:pPr>
              <w:rPr>
                <w:rFonts w:ascii="Courier" w:hAnsi="Courier"/>
                <w:sz w:val="20"/>
                <w:szCs w:val="20"/>
              </w:rPr>
            </w:pPr>
            <w:r w:rsidRPr="001007A7">
              <w:rPr>
                <w:rFonts w:ascii="Courier" w:hAnsi="Courier"/>
                <w:sz w:val="20"/>
                <w:szCs w:val="20"/>
              </w:rPr>
              <w:lastRenderedPageBreak/>
              <w:t>trainingguide.link</w:t>
            </w:r>
          </w:p>
        </w:tc>
        <w:tc>
          <w:tcPr>
            <w:tcW w:w="6863" w:type="dxa"/>
          </w:tcPr>
          <w:p w:rsidR="00AE7FB9" w:rsidRDefault="00AE7FB9" w:rsidP="00AE7FB9">
            <w:pPr>
              <w:rPr>
                <w:color w:val="0000FF"/>
              </w:rPr>
            </w:pPr>
            <w:r w:rsidRPr="00596C9A">
              <w:rPr>
                <w:color w:val="0000FF"/>
              </w:rPr>
              <w:t xml:space="preserve">Description: </w:t>
            </w:r>
            <w:r w:rsidRPr="00AE7FB9">
              <w:t>Training materials link</w:t>
            </w:r>
          </w:p>
          <w:p w:rsidR="00AE7FB9" w:rsidRPr="00596C9A" w:rsidRDefault="00AE7FB9" w:rsidP="00AE7FB9">
            <w:r w:rsidRPr="00596C9A">
              <w:rPr>
                <w:color w:val="0000FF"/>
              </w:rPr>
              <w:t>Default Value:</w:t>
            </w:r>
            <w:hyperlink r:id="rId24" w:history="1">
              <w:r w:rsidRPr="007B0EDA">
                <w:rPr>
                  <w:rStyle w:val="Hyperlink"/>
                </w:rPr>
                <w:t>http://cabigtrainingdocs.nci.nih.gov/caTissue/index.html</w:t>
              </w:r>
            </w:hyperlink>
          </w:p>
        </w:tc>
      </w:tr>
      <w:tr w:rsidR="00AE7FB9">
        <w:tc>
          <w:tcPr>
            <w:tcW w:w="2718" w:type="dxa"/>
            <w:gridSpan w:val="3"/>
          </w:tcPr>
          <w:p w:rsidR="00AE7FB9" w:rsidRPr="001007A7" w:rsidRDefault="00AE7FB9" w:rsidP="00AE7FB9">
            <w:pPr>
              <w:rPr>
                <w:rFonts w:ascii="Courier" w:hAnsi="Courier"/>
                <w:sz w:val="20"/>
                <w:szCs w:val="20"/>
              </w:rPr>
            </w:pPr>
            <w:r w:rsidRPr="001007A7">
              <w:rPr>
                <w:rFonts w:ascii="Courier" w:hAnsi="Courier"/>
                <w:sz w:val="20"/>
                <w:szCs w:val="20"/>
              </w:rPr>
              <w:t>umlmodel.link</w:t>
            </w:r>
          </w:p>
        </w:tc>
        <w:tc>
          <w:tcPr>
            <w:tcW w:w="6863" w:type="dxa"/>
          </w:tcPr>
          <w:p w:rsidR="00AE7FB9" w:rsidRDefault="00AE7FB9" w:rsidP="00AE7FB9">
            <w:pPr>
              <w:rPr>
                <w:color w:val="0000FF"/>
              </w:rPr>
            </w:pPr>
            <w:r w:rsidRPr="00596C9A">
              <w:rPr>
                <w:color w:val="0000FF"/>
              </w:rPr>
              <w:t xml:space="preserve">Description: </w:t>
            </w:r>
            <w:r w:rsidRPr="00AE7FB9">
              <w:t>UML model diagrams link</w:t>
            </w:r>
          </w:p>
          <w:p w:rsidR="00AE7FB9" w:rsidRPr="00596C9A" w:rsidRDefault="00AE7FB9" w:rsidP="00AE7FB9">
            <w:r w:rsidRPr="00596C9A">
              <w:rPr>
                <w:color w:val="0000FF"/>
              </w:rPr>
              <w:t>Default Value:</w:t>
            </w:r>
            <w:r w:rsidRPr="00AE7FB9">
              <w:t>caTissueSuiteV11_UML.zip</w:t>
            </w:r>
          </w:p>
        </w:tc>
      </w:tr>
      <w:tr w:rsidR="00AE7FB9">
        <w:tc>
          <w:tcPr>
            <w:tcW w:w="2718" w:type="dxa"/>
            <w:gridSpan w:val="3"/>
          </w:tcPr>
          <w:p w:rsidR="00AE7FB9" w:rsidRPr="001007A7" w:rsidRDefault="00AE7FB9" w:rsidP="00AE7FB9">
            <w:pPr>
              <w:rPr>
                <w:rFonts w:ascii="Courier" w:hAnsi="Courier"/>
                <w:sz w:val="20"/>
                <w:szCs w:val="20"/>
              </w:rPr>
            </w:pPr>
            <w:r w:rsidRPr="001007A7">
              <w:rPr>
                <w:rFonts w:ascii="Courier" w:hAnsi="Courier"/>
                <w:sz w:val="20"/>
                <w:szCs w:val="20"/>
              </w:rPr>
              <w:t>knowledgecenter.link</w:t>
            </w:r>
          </w:p>
        </w:tc>
        <w:tc>
          <w:tcPr>
            <w:tcW w:w="6863" w:type="dxa"/>
          </w:tcPr>
          <w:p w:rsidR="00AE7FB9" w:rsidRDefault="00AE7FB9" w:rsidP="00AE7FB9">
            <w:pPr>
              <w:rPr>
                <w:color w:val="0000FF"/>
              </w:rPr>
            </w:pPr>
            <w:r w:rsidRPr="00596C9A">
              <w:rPr>
                <w:color w:val="0000FF"/>
              </w:rPr>
              <w:t xml:space="preserve">Description: </w:t>
            </w:r>
            <w:smartTag w:uri="urn:schemas-microsoft-com:office:smarttags" w:element="place">
              <w:smartTag w:uri="urn:schemas-microsoft-com:office:smarttags" w:element="PlaceName">
                <w:r w:rsidRPr="00AE7FB9">
                  <w:t>Knowledge</w:t>
                </w:r>
              </w:smartTag>
              <w:smartTag w:uri="urn:schemas-microsoft-com:office:smarttags" w:element="PlaceType">
                <w:r w:rsidRPr="00AE7FB9">
                  <w:t>Center</w:t>
                </w:r>
              </w:smartTag>
            </w:smartTag>
            <w:r w:rsidRPr="00AE7FB9">
              <w:t xml:space="preserve"> Link</w:t>
            </w:r>
          </w:p>
          <w:p w:rsidR="00AE7FB9" w:rsidRDefault="00AE7FB9" w:rsidP="00AE7FB9">
            <w:pPr>
              <w:rPr>
                <w:color w:val="0000FF"/>
              </w:rPr>
            </w:pPr>
            <w:r w:rsidRPr="00596C9A">
              <w:rPr>
                <w:color w:val="0000FF"/>
              </w:rPr>
              <w:t>Default Value:</w:t>
            </w:r>
          </w:p>
          <w:p w:rsidR="00AE7FB9" w:rsidRPr="00596C9A" w:rsidRDefault="005202A3" w:rsidP="00AE7FB9">
            <w:hyperlink r:id="rId25" w:history="1">
              <w:r w:rsidR="00AE7FB9" w:rsidRPr="007B0EDA">
                <w:rPr>
                  <w:rStyle w:val="Hyperlink"/>
                </w:rPr>
                <w:t>https://cabig-kc.nci.nih.gov/Biospecimen/KC/index.php/Main_Page</w:t>
              </w:r>
            </w:hyperlink>
          </w:p>
        </w:tc>
      </w:tr>
      <w:tr w:rsidR="00AE7FB9">
        <w:tc>
          <w:tcPr>
            <w:tcW w:w="2718" w:type="dxa"/>
            <w:gridSpan w:val="3"/>
          </w:tcPr>
          <w:p w:rsidR="00AE7FB9" w:rsidRPr="001007A7" w:rsidRDefault="00AE7FB9" w:rsidP="00AE7FB9">
            <w:pPr>
              <w:rPr>
                <w:rFonts w:ascii="Courier" w:hAnsi="Courier"/>
                <w:sz w:val="20"/>
                <w:szCs w:val="20"/>
              </w:rPr>
            </w:pPr>
            <w:r w:rsidRPr="001007A7">
              <w:rPr>
                <w:rFonts w:ascii="Courier" w:hAnsi="Courier"/>
                <w:sz w:val="20"/>
                <w:szCs w:val="20"/>
              </w:rPr>
              <w:t>knowledgecenterforum.link</w:t>
            </w:r>
          </w:p>
        </w:tc>
        <w:tc>
          <w:tcPr>
            <w:tcW w:w="6863" w:type="dxa"/>
          </w:tcPr>
          <w:p w:rsidR="00AE7FB9" w:rsidRDefault="00AE7FB9" w:rsidP="00AE7FB9">
            <w:pPr>
              <w:rPr>
                <w:color w:val="0000FF"/>
              </w:rPr>
            </w:pPr>
            <w:r w:rsidRPr="00596C9A">
              <w:rPr>
                <w:color w:val="0000FF"/>
              </w:rPr>
              <w:t xml:space="preserve">Description: </w:t>
            </w:r>
            <w:smartTag w:uri="urn:schemas-microsoft-com:office:smarttags" w:element="place">
              <w:smartTag w:uri="urn:schemas-microsoft-com:office:smarttags" w:element="PlaceName">
                <w:r w:rsidRPr="00AE7FB9">
                  <w:t>Knowledge</w:t>
                </w:r>
              </w:smartTag>
              <w:smartTag w:uri="urn:schemas-microsoft-com:office:smarttags" w:element="PlaceType">
                <w:r w:rsidRPr="00AE7FB9">
                  <w:t>Center</w:t>
                </w:r>
              </w:smartTag>
            </w:smartTag>
            <w:r w:rsidRPr="00AE7FB9">
              <w:t xml:space="preserve"> Forum Link</w:t>
            </w:r>
          </w:p>
          <w:p w:rsidR="00AE7FB9" w:rsidRPr="00596C9A" w:rsidRDefault="00AE7FB9" w:rsidP="00AE7FB9">
            <w:r w:rsidRPr="00596C9A">
              <w:rPr>
                <w:color w:val="0000FF"/>
              </w:rPr>
              <w:t>Default Value:</w:t>
            </w:r>
            <w:hyperlink r:id="rId26" w:history="1">
              <w:r w:rsidRPr="007B0EDA">
                <w:rPr>
                  <w:rStyle w:val="Hyperlink"/>
                </w:rPr>
                <w:t>https://cabig-kc.nci.nih.gov/Biospecimen/forums/</w:t>
              </w:r>
            </w:hyperlink>
          </w:p>
        </w:tc>
      </w:tr>
      <w:tr w:rsidR="00C9478F" w:rsidRPr="00596C9A">
        <w:tc>
          <w:tcPr>
            <w:tcW w:w="9581" w:type="dxa"/>
            <w:gridSpan w:val="4"/>
            <w:shd w:val="pct15" w:color="auto" w:fill="auto"/>
          </w:tcPr>
          <w:p w:rsidR="00C9478F" w:rsidRPr="00596C9A" w:rsidRDefault="00684683" w:rsidP="00FA7662">
            <w:r>
              <w:rPr>
                <w:b/>
              </w:rPr>
              <w:t>KeywordSearch</w:t>
            </w:r>
            <w:r w:rsidR="00FA7662">
              <w:rPr>
                <w:b/>
              </w:rPr>
              <w:t xml:space="preserve"> -</w:t>
            </w:r>
            <w:r w:rsidR="00C9478F">
              <w:t xml:space="preserve">Change this parameter to </w:t>
            </w:r>
            <w:r w:rsidR="0050538B">
              <w:t xml:space="preserve">make </w:t>
            </w:r>
            <w:r>
              <w:t>KeywordSearch</w:t>
            </w:r>
            <w:r w:rsidR="00C9478F">
              <w:t>enable</w:t>
            </w:r>
            <w:r w:rsidR="0050538B">
              <w:t xml:space="preserve"> or </w:t>
            </w:r>
            <w:r w:rsidR="00C9478F">
              <w:t xml:space="preserve">disable </w:t>
            </w:r>
            <w:r w:rsidR="0050538B">
              <w:t>Indexing of attributes at run time</w:t>
            </w:r>
            <w:r w:rsidR="00C9478F" w:rsidRPr="00AE7FB9">
              <w:t>.</w:t>
            </w:r>
          </w:p>
        </w:tc>
      </w:tr>
      <w:tr w:rsidR="00C9478F" w:rsidRPr="00596C9A">
        <w:tc>
          <w:tcPr>
            <w:tcW w:w="2718" w:type="dxa"/>
            <w:gridSpan w:val="3"/>
          </w:tcPr>
          <w:p w:rsidR="00C9478F" w:rsidRPr="001007A7" w:rsidRDefault="00684683" w:rsidP="00885474">
            <w:pPr>
              <w:rPr>
                <w:rFonts w:ascii="Courier" w:hAnsi="Courier"/>
                <w:sz w:val="20"/>
                <w:szCs w:val="20"/>
              </w:rPr>
            </w:pPr>
            <w:r>
              <w:rPr>
                <w:rFonts w:ascii="Courier" w:hAnsi="Courier"/>
                <w:sz w:val="20"/>
                <w:szCs w:val="20"/>
              </w:rPr>
              <w:t>KeywordSearch</w:t>
            </w:r>
            <w:r w:rsidR="0050538B" w:rsidRPr="001007A7">
              <w:rPr>
                <w:rFonts w:ascii="Courier" w:hAnsi="Courier"/>
                <w:sz w:val="20"/>
                <w:szCs w:val="20"/>
              </w:rPr>
              <w:t>Configured</w:t>
            </w:r>
          </w:p>
        </w:tc>
        <w:tc>
          <w:tcPr>
            <w:tcW w:w="6863" w:type="dxa"/>
          </w:tcPr>
          <w:p w:rsidR="00C9478F" w:rsidRDefault="00C9478F" w:rsidP="00885474">
            <w:pPr>
              <w:rPr>
                <w:color w:val="0000FF"/>
              </w:rPr>
            </w:pPr>
            <w:r w:rsidRPr="00596C9A">
              <w:rPr>
                <w:color w:val="0000FF"/>
              </w:rPr>
              <w:t xml:space="preserve">Description: </w:t>
            </w:r>
            <w:r w:rsidR="0050538B">
              <w:rPr>
                <w:color w:val="0000FF"/>
              </w:rPr>
              <w:t xml:space="preserve">Determined is  </w:t>
            </w:r>
            <w:r w:rsidR="00684683">
              <w:t>KeywordSearch</w:t>
            </w:r>
            <w:r w:rsidR="0050538B">
              <w:t xml:space="preserve"> Configured</w:t>
            </w:r>
          </w:p>
          <w:p w:rsidR="00C9478F" w:rsidRPr="00596C9A" w:rsidRDefault="00C9478F" w:rsidP="0050538B">
            <w:r w:rsidRPr="00596C9A">
              <w:rPr>
                <w:color w:val="0000FF"/>
              </w:rPr>
              <w:t>Default Value:</w:t>
            </w:r>
            <w:r w:rsidR="0050538B">
              <w:t>false</w:t>
            </w:r>
          </w:p>
        </w:tc>
      </w:tr>
      <w:tr w:rsidR="001D3E2A" w:rsidRPr="00596C9A">
        <w:tc>
          <w:tcPr>
            <w:tcW w:w="9581" w:type="dxa"/>
            <w:gridSpan w:val="4"/>
            <w:tcBorders>
              <w:bottom w:val="single" w:sz="4" w:space="0" w:color="auto"/>
            </w:tcBorders>
            <w:shd w:val="pct20" w:color="auto" w:fill="auto"/>
          </w:tcPr>
          <w:p w:rsidR="001D3E2A" w:rsidRPr="00596C9A" w:rsidRDefault="001D3E2A" w:rsidP="00A025CD">
            <w:r>
              <w:rPr>
                <w:b/>
              </w:rPr>
              <w:t xml:space="preserve">caCORE properties – </w:t>
            </w:r>
            <w:r>
              <w:t>S</w:t>
            </w:r>
            <w:r w:rsidRPr="00AE7FB9">
              <w:t>e</w:t>
            </w:r>
            <w:r>
              <w:t>t the value for caCORE query execution</w:t>
            </w:r>
            <w:r w:rsidRPr="00AE7FB9">
              <w:t>.</w:t>
            </w:r>
          </w:p>
        </w:tc>
      </w:tr>
      <w:tr w:rsidR="001D3E2A" w:rsidRPr="00596C9A">
        <w:tc>
          <w:tcPr>
            <w:tcW w:w="2718" w:type="dxa"/>
            <w:gridSpan w:val="3"/>
            <w:tcBorders>
              <w:top w:val="single" w:sz="4" w:space="0" w:color="auto"/>
              <w:left w:val="single" w:sz="4" w:space="0" w:color="auto"/>
              <w:bottom w:val="single" w:sz="4" w:space="0" w:color="auto"/>
              <w:right w:val="single" w:sz="4" w:space="0" w:color="auto"/>
            </w:tcBorders>
          </w:tcPr>
          <w:p w:rsidR="001D3E2A" w:rsidRPr="00DF772B" w:rsidRDefault="001D3E2A" w:rsidP="00A025CD">
            <w:pPr>
              <w:rPr>
                <w:rFonts w:ascii="Courier" w:hAnsi="Courier"/>
                <w:sz w:val="20"/>
                <w:szCs w:val="20"/>
              </w:rPr>
            </w:pPr>
            <w:r w:rsidRPr="00DF772B">
              <w:rPr>
                <w:rFonts w:ascii="Courier" w:hAnsi="Courier"/>
                <w:sz w:val="20"/>
                <w:szCs w:val="20"/>
              </w:rPr>
              <w:t>maxRecordsPercaCOREQueryAllowed</w:t>
            </w:r>
          </w:p>
        </w:tc>
        <w:tc>
          <w:tcPr>
            <w:tcW w:w="6863" w:type="dxa"/>
            <w:tcBorders>
              <w:top w:val="single" w:sz="4" w:space="0" w:color="auto"/>
              <w:left w:val="single" w:sz="4" w:space="0" w:color="auto"/>
              <w:bottom w:val="single" w:sz="4" w:space="0" w:color="auto"/>
              <w:right w:val="single" w:sz="4" w:space="0" w:color="auto"/>
            </w:tcBorders>
          </w:tcPr>
          <w:p w:rsidR="001D3E2A" w:rsidRDefault="001D3E2A" w:rsidP="00A025CD">
            <w:pPr>
              <w:rPr>
                <w:color w:val="0000FF"/>
              </w:rPr>
            </w:pPr>
            <w:r w:rsidRPr="00596C9A">
              <w:rPr>
                <w:color w:val="0000FF"/>
              </w:rPr>
              <w:t xml:space="preserve">Description: </w:t>
            </w:r>
            <w:r>
              <w:t>Maximum records to be fetched during caCORE/caGrid query execution</w:t>
            </w:r>
          </w:p>
          <w:p w:rsidR="001D3E2A" w:rsidRPr="00596C9A" w:rsidRDefault="001D3E2A" w:rsidP="00A025CD">
            <w:pPr>
              <w:rPr>
                <w:color w:val="0000FF"/>
              </w:rPr>
            </w:pPr>
            <w:r w:rsidRPr="00596C9A">
              <w:rPr>
                <w:color w:val="0000FF"/>
              </w:rPr>
              <w:t>Default Value:</w:t>
            </w:r>
            <w:r>
              <w:t xml:space="preserve"> 10000</w:t>
            </w:r>
          </w:p>
        </w:tc>
      </w:tr>
    </w:tbl>
    <w:p w:rsidR="00E530F8" w:rsidRDefault="00E530F8" w:rsidP="004B2E17"/>
    <w:p w:rsidR="00500DA0" w:rsidRDefault="00500DA0" w:rsidP="00500DA0">
      <w:pPr>
        <w:pStyle w:val="Heading3"/>
        <w:tabs>
          <w:tab w:val="left" w:pos="360"/>
        </w:tabs>
      </w:pPr>
      <w:r>
        <w:br w:type="page"/>
      </w:r>
      <w:bookmarkStart w:id="2492" w:name="_Toc287980123"/>
      <w:bookmarkStart w:id="2493" w:name="_Toc287026507"/>
      <w:bookmarkStart w:id="2494" w:name="_Toc288205348"/>
      <w:r>
        <w:lastRenderedPageBreak/>
        <w:t xml:space="preserve">Configuring caTissue </w:t>
      </w:r>
      <w:r w:rsidR="00D8011C">
        <w:t>Suite</w:t>
      </w:r>
      <w:r>
        <w:t xml:space="preserve"> for </w:t>
      </w:r>
      <w:r w:rsidR="00B13E42">
        <w:t>KeywordS</w:t>
      </w:r>
      <w:r>
        <w:t>earch</w:t>
      </w:r>
      <w:bookmarkEnd w:id="2492"/>
      <w:bookmarkEnd w:id="2493"/>
      <w:bookmarkEnd w:id="2494"/>
    </w:p>
    <w:p w:rsidR="00500DA0" w:rsidRDefault="00500DA0" w:rsidP="00500DA0">
      <w:pPr>
        <w:tabs>
          <w:tab w:val="left" w:pos="360"/>
        </w:tabs>
      </w:pPr>
    </w:p>
    <w:p w:rsidR="00CE5F3E" w:rsidRDefault="00CE5F3E" w:rsidP="00CE5F3E">
      <w:pPr>
        <w:tabs>
          <w:tab w:val="left" w:pos="360"/>
        </w:tabs>
      </w:pPr>
      <w:r>
        <w:t xml:space="preserve">A Lucene-based search tool, </w:t>
      </w:r>
      <w:r w:rsidR="00B13E42">
        <w:t>Keyword Search</w:t>
      </w:r>
      <w:r>
        <w:t xml:space="preserve">, is introduced in caTissue </w:t>
      </w:r>
      <w:r w:rsidR="00D6075D">
        <w:t>v</w:t>
      </w:r>
      <w:ins w:id="2495" w:author="Prachi" w:date="2011-05-22T11:25:00Z">
        <w:r w:rsidR="00A7342B">
          <w:t>2.0</w:t>
        </w:r>
      </w:ins>
      <w:del w:id="2496" w:author="Prachi" w:date="2011-05-22T11:25:00Z">
        <w:r w:rsidR="00D6075D" w:rsidDel="00A7342B">
          <w:delText>1.2</w:delText>
        </w:r>
      </w:del>
      <w:r>
        <w:t xml:space="preserve">. </w:t>
      </w:r>
      <w:r w:rsidR="00B13E42">
        <w:t xml:space="preserve">Keyword Search </w:t>
      </w:r>
      <w:r>
        <w:t xml:space="preserve">allows you to search by typing keywords and displays data that matches the search strings within a range of attributes. For more information on searching with </w:t>
      </w:r>
      <w:r w:rsidR="00AE6EE3">
        <w:t>Keyword Search</w:t>
      </w:r>
      <w:r>
        <w:t xml:space="preserve">, refer to the </w:t>
      </w:r>
      <w:r w:rsidRPr="00E82B3C">
        <w:rPr>
          <w:i/>
        </w:rPr>
        <w:t>caTissueEndUser Manual</w:t>
      </w:r>
      <w:r>
        <w:t xml:space="preserve">. </w:t>
      </w:r>
    </w:p>
    <w:p w:rsidR="00CE5F3E" w:rsidRDefault="00CE5F3E" w:rsidP="00CE5F3E">
      <w:pPr>
        <w:tabs>
          <w:tab w:val="left" w:pos="360"/>
        </w:tabs>
      </w:pPr>
      <w:r>
        <w:t xml:space="preserve">To use the search functionality, index the attributes you want to search. Once the application is deployed,create the attributes indexes on the </w:t>
      </w:r>
      <w:r w:rsidR="00B13E42">
        <w:t>Keyword Search</w:t>
      </w:r>
      <w:r>
        <w:t xml:space="preserve">. </w:t>
      </w:r>
    </w:p>
    <w:p w:rsidR="00CE5F3E" w:rsidRDefault="00CE5F3E" w:rsidP="00CE5F3E">
      <w:pPr>
        <w:tabs>
          <w:tab w:val="left" w:pos="360"/>
        </w:tabs>
      </w:pPr>
      <w:r>
        <w:t xml:space="preserve">For creating the index, </w:t>
      </w:r>
      <w:ins w:id="2497" w:author="Prachi Sharma" w:date="2011-05-17T18:14:00Z">
        <w:r w:rsidR="00C66442">
          <w:t xml:space="preserve">change the directory to </w:t>
        </w:r>
        <w:r w:rsidR="00582F88" w:rsidRPr="00582F88">
          <w:rPr>
            <w:rPrChange w:id="2498" w:author="Prachi Sharma" w:date="2011-05-17T18:14:00Z">
              <w:rPr>
                <w:rStyle w:val="KeywordChar"/>
              </w:rPr>
            </w:rPrChange>
          </w:rPr>
          <w:t>CATISSUE_HOME/</w:t>
        </w:r>
        <w:r w:rsidR="00C66442">
          <w:t xml:space="preserve"> folder and </w:t>
        </w:r>
      </w:ins>
      <w:r>
        <w:t>execute the following command</w:t>
      </w:r>
      <w:del w:id="2499" w:author="Prachi Sharma" w:date="2011-05-17T18:14:00Z">
        <w:r w:rsidDel="00C66442">
          <w:delText xml:space="preserve"> from the installable folder in the command prompt</w:delText>
        </w:r>
      </w:del>
      <w:r>
        <w:t>:</w:t>
      </w:r>
    </w:p>
    <w:p w:rsidR="00CE5F3E" w:rsidRPr="00990754" w:rsidRDefault="00CE5F3E" w:rsidP="00CE5F3E">
      <w:pPr>
        <w:tabs>
          <w:tab w:val="left" w:pos="360"/>
        </w:tabs>
        <w:rPr>
          <w:rFonts w:ascii="Courier" w:hAnsi="Courier"/>
        </w:rPr>
      </w:pPr>
      <w:r>
        <w:tab/>
      </w:r>
      <w:r w:rsidRPr="00483A24">
        <w:rPr>
          <w:rFonts w:ascii="Courier" w:hAnsi="Courier"/>
        </w:rPr>
        <w:t>ant run</w:t>
      </w:r>
      <w:r w:rsidR="00B13E42">
        <w:rPr>
          <w:rFonts w:ascii="Courier" w:hAnsi="Courier"/>
        </w:rPr>
        <w:t>KeywordSearch</w:t>
      </w:r>
      <w:r w:rsidRPr="00483A24">
        <w:rPr>
          <w:rFonts w:ascii="Courier" w:hAnsi="Courier"/>
        </w:rPr>
        <w:t>Indexer</w:t>
      </w:r>
    </w:p>
    <w:p w:rsidR="00CE5F3E" w:rsidRDefault="00CE5F3E" w:rsidP="00CE5F3E">
      <w:pPr>
        <w:tabs>
          <w:tab w:val="left" w:pos="360"/>
        </w:tabs>
      </w:pPr>
    </w:p>
    <w:p w:rsidR="00CE5F3E" w:rsidRPr="00B879D2" w:rsidRDefault="00CE5F3E" w:rsidP="00CE5F3E">
      <w:pPr>
        <w:tabs>
          <w:tab w:val="left" w:pos="360"/>
        </w:tabs>
        <w:rPr>
          <w:b/>
        </w:rPr>
      </w:pPr>
      <w:r w:rsidRPr="00B879D2">
        <w:rPr>
          <w:b/>
        </w:rPr>
        <w:t>Note:</w:t>
      </w:r>
      <w:r>
        <w:t xml:space="preserve"> En</w:t>
      </w:r>
      <w:r w:rsidRPr="00B879D2">
        <w:t>sure</w:t>
      </w:r>
      <w:r>
        <w:t xml:space="preserve"> that the DB properties are set appropriately in </w:t>
      </w:r>
      <w:del w:id="2500" w:author="Prachi Sharma" w:date="2011-05-17T18:14:00Z">
        <w:r w:rsidDel="00DB70D3">
          <w:delText>caTissueInstall</w:delText>
        </w:r>
      </w:del>
      <w:ins w:id="2501" w:author="Prachi Sharma" w:date="2011-05-17T18:14:00Z">
        <w:r w:rsidR="00DB70D3">
          <w:t>install</w:t>
        </w:r>
      </w:ins>
      <w:r>
        <w:t>.properties</w:t>
      </w:r>
      <w:ins w:id="2502" w:author="Prachi Sharma" w:date="2011-05-17T18:14:00Z">
        <w:r w:rsidR="00DB70D3">
          <w:t xml:space="preserve"> or upgrade.properties</w:t>
        </w:r>
      </w:ins>
      <w:r>
        <w:t>.</w:t>
      </w:r>
    </w:p>
    <w:p w:rsidR="00EF03AF" w:rsidRDefault="00EF03AF" w:rsidP="00EF03AF">
      <w:pPr>
        <w:tabs>
          <w:tab w:val="left" w:pos="360"/>
        </w:tabs>
      </w:pPr>
      <w:r>
        <w:t xml:space="preserve">To enable run time </w:t>
      </w:r>
      <w:r w:rsidR="00AE6EE3">
        <w:t>Keyword Search</w:t>
      </w:r>
      <w:r>
        <w:t xml:space="preserve"> indexing set value of </w:t>
      </w:r>
      <w:r w:rsidR="00B13E42">
        <w:t>KeywordSearch</w:t>
      </w:r>
      <w:r>
        <w:t xml:space="preserve">Configured property to ‘true’ in </w:t>
      </w:r>
      <w:r w:rsidR="00582F88" w:rsidRPr="00582F88">
        <w:rPr>
          <w:rPrChange w:id="2503" w:author="Prachi Sharma" w:date="2011-05-17T18:16:00Z">
            <w:rPr>
              <w:rStyle w:val="KeywordChar"/>
              <w:sz w:val="20"/>
              <w:szCs w:val="20"/>
            </w:rPr>
          </w:rPrChange>
        </w:rPr>
        <w:t>caTissueCore_Properties.xml</w:t>
      </w:r>
      <w:ins w:id="2504" w:author="Prachi Sharma" w:date="2011-05-17T18:16:00Z">
        <w:r w:rsidR="00FE5EE5">
          <w:t xml:space="preserve">. This file is </w:t>
        </w:r>
      </w:ins>
      <w:ins w:id="2505" w:author="Prachi Sharma" w:date="2011-05-17T18:15:00Z">
        <w:r w:rsidR="00582F88" w:rsidRPr="00582F88">
          <w:rPr>
            <w:rPrChange w:id="2506" w:author="Prachi Sharma" w:date="2011-05-17T18:16:00Z">
              <w:rPr>
                <w:rStyle w:val="KeywordChar"/>
                <w:sz w:val="20"/>
                <w:szCs w:val="20"/>
              </w:rPr>
            </w:rPrChange>
          </w:rPr>
          <w:t xml:space="preserve"> available at JBOSS_HOME/server/&lt;jboss.server.name&gt;/catissuecore-properties</w:t>
        </w:r>
      </w:ins>
      <w:del w:id="2507" w:author="Prachi Sharma" w:date="2011-05-17T18:16:00Z">
        <w:r w:rsidDel="00FE5EE5">
          <w:delText xml:space="preserve">file </w:delText>
        </w:r>
      </w:del>
      <w:ins w:id="2508" w:author="Prachi Sharma" w:date="2011-05-17T18:16:00Z">
        <w:r w:rsidR="00FE5EE5">
          <w:t xml:space="preserve">folder </w:t>
        </w:r>
      </w:ins>
      <w:r>
        <w:t>and restart the JBoss server.</w:t>
      </w:r>
    </w:p>
    <w:p w:rsidR="00EF03AF" w:rsidRPr="00500DA0" w:rsidRDefault="00EF03AF" w:rsidP="00CE5F3E"/>
    <w:p w:rsidR="00632874" w:rsidRDefault="00632874" w:rsidP="00D41662">
      <w:pPr>
        <w:pStyle w:val="Heading3"/>
        <w:tabs>
          <w:tab w:val="left" w:pos="360"/>
        </w:tabs>
      </w:pPr>
      <w:bookmarkStart w:id="2509" w:name="_Configuring_JBoss_Server"/>
      <w:bookmarkStart w:id="2510" w:name="_Toc287980124"/>
      <w:bookmarkStart w:id="2511" w:name="_Toc287026508"/>
      <w:bookmarkStart w:id="2512" w:name="_Toc288205349"/>
      <w:bookmarkEnd w:id="2509"/>
      <w:r>
        <w:t xml:space="preserve">Configuring JBoss Server to deploy caTissue </w:t>
      </w:r>
      <w:r w:rsidR="00573645">
        <w:t xml:space="preserve">using </w:t>
      </w:r>
      <w:r>
        <w:t>HTTPS</w:t>
      </w:r>
      <w:bookmarkEnd w:id="2449"/>
      <w:bookmarkEnd w:id="2510"/>
      <w:bookmarkEnd w:id="2511"/>
      <w:bookmarkEnd w:id="2512"/>
    </w:p>
    <w:p w:rsidR="00632874" w:rsidRDefault="00881E62" w:rsidP="00201130">
      <w:pPr>
        <w:pStyle w:val="NormalWeb"/>
      </w:pPr>
      <w:r>
        <w:rPr>
          <w:b/>
          <w:color w:val="FF0000"/>
        </w:rPr>
        <w:t>IMPORTANT:</w:t>
      </w:r>
      <w:r>
        <w:t xml:space="preserve">  </w:t>
      </w:r>
      <w:r w:rsidR="00632874">
        <w:t xml:space="preserve">Since caTissue contains patient identified information, it is important to deploy it in a secure environment. For more information </w:t>
      </w:r>
      <w:r w:rsidR="00573645">
        <w:t xml:space="preserve">see </w:t>
      </w:r>
      <w:hyperlink r:id="rId27" w:history="1">
        <w:r w:rsidR="00632874">
          <w:rPr>
            <w:rStyle w:val="Hyperlink"/>
          </w:rPr>
          <w:t>http://en.wikipedia.org/wiki/Https</w:t>
        </w:r>
      </w:hyperlink>
      <w:r w:rsidR="00632874">
        <w:t xml:space="preserve">. </w:t>
      </w:r>
      <w:r w:rsidR="00541A8F">
        <w:t xml:space="preserve">Even if the application is installed within secure firewall, it is highly recommended to deploy the application </w:t>
      </w:r>
      <w:r w:rsidR="00573645">
        <w:t xml:space="preserve">using </w:t>
      </w:r>
      <w:r w:rsidR="00541A8F">
        <w:t xml:space="preserve">HTTPS to avoid any unauthorized </w:t>
      </w:r>
      <w:r w:rsidR="00541A8F" w:rsidRPr="00201130">
        <w:t>access.</w:t>
      </w:r>
      <w:r w:rsidR="00201130" w:rsidRPr="00201130">
        <w:rPr>
          <w:b/>
        </w:rPr>
        <w:t>Please note that caTissue Suite v.</w:t>
      </w:r>
      <w:ins w:id="2513" w:author="Prachi" w:date="2011-05-22T11:34:00Z">
        <w:r w:rsidR="00634D8D">
          <w:rPr>
            <w:b/>
          </w:rPr>
          <w:t>2.0</w:t>
        </w:r>
      </w:ins>
      <w:del w:id="2514" w:author="Prachi" w:date="2011-05-22T11:34:00Z">
        <w:r w:rsidR="00201130" w:rsidRPr="00201130" w:rsidDel="00634D8D">
          <w:rPr>
            <w:b/>
          </w:rPr>
          <w:delText>1.2</w:delText>
        </w:r>
      </w:del>
      <w:r w:rsidR="00201130" w:rsidRPr="00201130">
        <w:rPr>
          <w:b/>
        </w:rPr>
        <w:t xml:space="preserve"> deployment is not supported on HTTPS unsigned or self signed certificates.</w:t>
      </w:r>
    </w:p>
    <w:p w:rsidR="00632874" w:rsidRDefault="00632874" w:rsidP="00D41662">
      <w:pPr>
        <w:tabs>
          <w:tab w:val="left" w:pos="360"/>
        </w:tabs>
      </w:pPr>
      <w:r>
        <w:t xml:space="preserve">To deploy caTissue as a </w:t>
      </w:r>
      <w:r w:rsidR="00573645">
        <w:t>HTTPS-</w:t>
      </w:r>
      <w:r>
        <w:t>based secure web application, you need to perform the following steps:</w:t>
      </w:r>
    </w:p>
    <w:p w:rsidR="00632874" w:rsidRDefault="00573645" w:rsidP="00D41662">
      <w:pPr>
        <w:numPr>
          <w:ilvl w:val="0"/>
          <w:numId w:val="6"/>
        </w:numPr>
        <w:tabs>
          <w:tab w:val="left" w:pos="360"/>
        </w:tabs>
      </w:pPr>
      <w:r>
        <w:t>Obtain a server certificate from a certificate authority</w:t>
      </w:r>
      <w:r w:rsidR="00632874">
        <w:t>.</w:t>
      </w:r>
    </w:p>
    <w:p w:rsidR="00632874" w:rsidRDefault="00632874" w:rsidP="00D41662">
      <w:pPr>
        <w:numPr>
          <w:ilvl w:val="0"/>
          <w:numId w:val="6"/>
        </w:numPr>
        <w:tabs>
          <w:tab w:val="left" w:pos="360"/>
        </w:tabs>
      </w:pPr>
      <w:r>
        <w:t>Move the certificate to the appropriate JBoss directory.</w:t>
      </w:r>
    </w:p>
    <w:p w:rsidR="00632874" w:rsidRDefault="00632874" w:rsidP="00D41662">
      <w:pPr>
        <w:numPr>
          <w:ilvl w:val="0"/>
          <w:numId w:val="6"/>
        </w:numPr>
        <w:tabs>
          <w:tab w:val="left" w:pos="360"/>
        </w:tabs>
      </w:pPr>
      <w:bookmarkStart w:id="2515" w:name="OLE_LINK3"/>
      <w:bookmarkStart w:id="2516" w:name="OLE_LINK4"/>
      <w:r>
        <w:t>Edit the JBoss configuration file to turn on SSL.</w:t>
      </w:r>
    </w:p>
    <w:bookmarkEnd w:id="2515"/>
    <w:bookmarkEnd w:id="2516"/>
    <w:p w:rsidR="00632874" w:rsidRDefault="00632874" w:rsidP="00D41662">
      <w:pPr>
        <w:tabs>
          <w:tab w:val="left" w:pos="360"/>
        </w:tabs>
      </w:pPr>
      <w:r>
        <w:rPr>
          <w:b/>
          <w:color w:val="FF0000"/>
        </w:rPr>
        <w:t>CAUTION:</w:t>
      </w:r>
      <w:r>
        <w:t xml:space="preserve">  The JBoss server should be shut down during this process. </w:t>
      </w:r>
    </w:p>
    <w:p w:rsidR="00632874" w:rsidRDefault="00632874" w:rsidP="00D41662">
      <w:pPr>
        <w:tabs>
          <w:tab w:val="left" w:pos="360"/>
        </w:tabs>
        <w:rPr>
          <w:rFonts w:cs="Helvetica"/>
          <w:b/>
        </w:rPr>
      </w:pPr>
      <w:r>
        <w:rPr>
          <w:b/>
        </w:rPr>
        <w:t xml:space="preserve">Step </w:t>
      </w:r>
      <w:r w:rsidR="00D40D94">
        <w:rPr>
          <w:b/>
        </w:rPr>
        <w:t>1</w:t>
      </w:r>
      <w:r>
        <w:rPr>
          <w:b/>
        </w:rPr>
        <w:t>: Moving the Keystore File</w:t>
      </w:r>
    </w:p>
    <w:p w:rsidR="00632874" w:rsidRDefault="00632874" w:rsidP="00D41662">
      <w:pPr>
        <w:numPr>
          <w:ilvl w:val="0"/>
          <w:numId w:val="7"/>
        </w:numPr>
        <w:tabs>
          <w:tab w:val="left" w:pos="360"/>
        </w:tabs>
      </w:pPr>
      <w:r>
        <w:t xml:space="preserve">Rename </w:t>
      </w:r>
      <w:r w:rsidR="00D40D94">
        <w:t xml:space="preserve">the server certificate </w:t>
      </w:r>
      <w:r>
        <w:t xml:space="preserve">file to </w:t>
      </w:r>
      <w:r>
        <w:rPr>
          <w:rStyle w:val="KeywordChar"/>
        </w:rPr>
        <w:t>chap8.keystore</w:t>
      </w:r>
      <w:r>
        <w:t xml:space="preserve">. </w:t>
      </w:r>
    </w:p>
    <w:p w:rsidR="00941049" w:rsidRPr="00941049" w:rsidRDefault="00632874" w:rsidP="00D41662">
      <w:pPr>
        <w:numPr>
          <w:ilvl w:val="0"/>
          <w:numId w:val="7"/>
        </w:numPr>
        <w:tabs>
          <w:tab w:val="left" w:pos="360"/>
        </w:tabs>
        <w:rPr>
          <w:rStyle w:val="KeywordChar"/>
          <w:rFonts w:ascii="Calibri" w:hAnsi="Calibri" w:cs="Times New Roman"/>
          <w:b/>
          <w:sz w:val="22"/>
        </w:rPr>
      </w:pPr>
      <w:r>
        <w:t xml:space="preserve">Copy this keystore file to the </w:t>
      </w:r>
      <w:r>
        <w:rPr>
          <w:rStyle w:val="KeywordChar"/>
        </w:rPr>
        <w:t>conf/</w:t>
      </w:r>
      <w:r>
        <w:t xml:space="preserve"> directory of your </w:t>
      </w:r>
      <w:r>
        <w:rPr>
          <w:rFonts w:ascii="Courier New" w:hAnsi="Courier New" w:cs="Courier New"/>
        </w:rPr>
        <w:t>JBoss</w:t>
      </w:r>
      <w:r>
        <w:t xml:space="preserve"> installation. For example:  </w:t>
      </w:r>
    </w:p>
    <w:p w:rsidR="00632874" w:rsidRDefault="00A57A71" w:rsidP="00D41662">
      <w:pPr>
        <w:tabs>
          <w:tab w:val="left" w:pos="360"/>
        </w:tabs>
        <w:ind w:left="360"/>
        <w:rPr>
          <w:b/>
        </w:rPr>
      </w:pPr>
      <w:r>
        <w:rPr>
          <w:rStyle w:val="KeywordChar"/>
          <w:sz w:val="20"/>
          <w:szCs w:val="20"/>
        </w:rPr>
        <w:t>JBOSS_HOME/server/&lt;jboss.server.name&gt;/</w:t>
      </w:r>
      <w:r w:rsidR="00632874" w:rsidRPr="00863E1A">
        <w:rPr>
          <w:rStyle w:val="KeywordChar"/>
          <w:sz w:val="20"/>
          <w:szCs w:val="20"/>
        </w:rPr>
        <w:t>conf</w:t>
      </w:r>
      <w:r w:rsidR="00632874">
        <w:t>.</w:t>
      </w:r>
    </w:p>
    <w:p w:rsidR="00632874" w:rsidRDefault="00632874" w:rsidP="00D41662">
      <w:pPr>
        <w:tabs>
          <w:tab w:val="left" w:pos="360"/>
        </w:tabs>
        <w:rPr>
          <w:b/>
        </w:rPr>
      </w:pPr>
      <w:r>
        <w:rPr>
          <w:b/>
        </w:rPr>
        <w:t xml:space="preserve">Step </w:t>
      </w:r>
      <w:r w:rsidR="00D40D94">
        <w:rPr>
          <w:b/>
        </w:rPr>
        <w:t>2</w:t>
      </w:r>
      <w:r>
        <w:rPr>
          <w:b/>
        </w:rPr>
        <w:t xml:space="preserve">: </w:t>
      </w:r>
      <w:r>
        <w:t>Editin</w:t>
      </w:r>
      <w:r w:rsidR="006A495A">
        <w:t>g the JBoss Configuration File</w:t>
      </w:r>
    </w:p>
    <w:p w:rsidR="00632874" w:rsidRDefault="00632874" w:rsidP="00D41662">
      <w:pPr>
        <w:numPr>
          <w:ilvl w:val="0"/>
          <w:numId w:val="8"/>
        </w:numPr>
        <w:tabs>
          <w:tab w:val="left" w:pos="360"/>
        </w:tabs>
      </w:pPr>
      <w:r>
        <w:t xml:space="preserve">Open file </w:t>
      </w:r>
      <w:r w:rsidR="00A57A71">
        <w:rPr>
          <w:rStyle w:val="KeywordChar"/>
        </w:rPr>
        <w:t>JBOSS_HOME/server/&lt;jboss.server.name&gt;</w:t>
      </w:r>
      <w:r w:rsidR="0007309C">
        <w:rPr>
          <w:rStyle w:val="KeywordChar"/>
        </w:rPr>
        <w:t>/</w:t>
      </w:r>
      <w:r>
        <w:rPr>
          <w:rStyle w:val="KeywordChar"/>
        </w:rPr>
        <w:t>deploy</w:t>
      </w:r>
      <w:r w:rsidR="0007309C">
        <w:rPr>
          <w:rStyle w:val="KeywordChar"/>
        </w:rPr>
        <w:t>/</w:t>
      </w:r>
      <w:r w:rsidR="0007309C" w:rsidRPr="0007309C">
        <w:rPr>
          <w:rStyle w:val="KeywordChar"/>
        </w:rPr>
        <w:t>jboss-web.deployer</w:t>
      </w:r>
      <w:r w:rsidR="0007309C">
        <w:rPr>
          <w:rStyle w:val="KeywordChar"/>
        </w:rPr>
        <w:t>/</w:t>
      </w:r>
      <w:r>
        <w:rPr>
          <w:rStyle w:val="KeywordChar"/>
        </w:rPr>
        <w:t>server.xml.</w:t>
      </w:r>
    </w:p>
    <w:p w:rsidR="00632874" w:rsidRDefault="00632874" w:rsidP="00D41662">
      <w:pPr>
        <w:numPr>
          <w:ilvl w:val="0"/>
          <w:numId w:val="8"/>
        </w:numPr>
        <w:tabs>
          <w:tab w:val="left" w:pos="360"/>
        </w:tabs>
      </w:pPr>
      <w:r>
        <w:t>Inside this file, there should be a tag</w:t>
      </w:r>
      <w:r w:rsidR="00E32B02">
        <w:t xml:space="preserve"> as in the following:</w:t>
      </w:r>
    </w:p>
    <w:p w:rsidR="005C17F7" w:rsidRPr="005C17F7" w:rsidRDefault="005C17F7" w:rsidP="005C17F7">
      <w:pPr>
        <w:tabs>
          <w:tab w:val="left" w:pos="360"/>
        </w:tabs>
        <w:ind w:left="360"/>
        <w:rPr>
          <w:rFonts w:ascii="Courier" w:hAnsi="Courier" w:cs="Arial"/>
          <w:sz w:val="20"/>
          <w:szCs w:val="20"/>
        </w:rPr>
      </w:pPr>
      <w:r w:rsidRPr="005C17F7">
        <w:rPr>
          <w:rFonts w:ascii="Courier" w:hAnsi="Courier" w:cs="Arial"/>
          <w:sz w:val="20"/>
          <w:szCs w:val="20"/>
        </w:rPr>
        <w:t>&lt;!--</w:t>
      </w:r>
    </w:p>
    <w:p w:rsidR="005C17F7" w:rsidRPr="005C17F7" w:rsidRDefault="005C17F7" w:rsidP="005C17F7">
      <w:pPr>
        <w:tabs>
          <w:tab w:val="left" w:pos="360"/>
        </w:tabs>
        <w:ind w:left="360"/>
        <w:rPr>
          <w:rFonts w:ascii="Courier" w:hAnsi="Courier" w:cs="Arial"/>
          <w:sz w:val="20"/>
          <w:szCs w:val="20"/>
        </w:rPr>
      </w:pPr>
      <w:r>
        <w:rPr>
          <w:rFonts w:ascii="Courier" w:hAnsi="Courier" w:cs="Arial"/>
          <w:sz w:val="20"/>
          <w:szCs w:val="20"/>
        </w:rPr>
        <w:tab/>
      </w:r>
      <w:r w:rsidRPr="005C17F7">
        <w:rPr>
          <w:rFonts w:ascii="Courier" w:hAnsi="Courier" w:cs="Arial"/>
          <w:sz w:val="20"/>
          <w:szCs w:val="20"/>
        </w:rPr>
        <w:t>&lt;Connector port="8443" protocol="HTTP/1.1" SSLEnabled="true"</w:t>
      </w:r>
    </w:p>
    <w:p w:rsidR="005C17F7" w:rsidRPr="005C17F7" w:rsidRDefault="005C17F7" w:rsidP="005C17F7">
      <w:pPr>
        <w:tabs>
          <w:tab w:val="left" w:pos="360"/>
        </w:tabs>
        <w:ind w:left="360"/>
        <w:rPr>
          <w:rFonts w:ascii="Courier" w:hAnsi="Courier" w:cs="Arial"/>
          <w:sz w:val="20"/>
          <w:szCs w:val="20"/>
        </w:rPr>
      </w:pPr>
      <w:r>
        <w:rPr>
          <w:rFonts w:ascii="Courier" w:hAnsi="Courier" w:cs="Arial"/>
          <w:sz w:val="20"/>
          <w:szCs w:val="20"/>
        </w:rPr>
        <w:tab/>
      </w:r>
      <w:r w:rsidRPr="005C17F7">
        <w:rPr>
          <w:rFonts w:ascii="Courier" w:hAnsi="Courier" w:cs="Arial"/>
          <w:sz w:val="20"/>
          <w:szCs w:val="20"/>
        </w:rPr>
        <w:t>maxThreads="150" scheme="https" secure="true"</w:t>
      </w:r>
    </w:p>
    <w:p w:rsidR="005C17F7" w:rsidRPr="005C17F7" w:rsidRDefault="005C17F7" w:rsidP="005C17F7">
      <w:pPr>
        <w:tabs>
          <w:tab w:val="left" w:pos="360"/>
        </w:tabs>
        <w:ind w:left="360"/>
        <w:rPr>
          <w:rFonts w:ascii="Courier" w:hAnsi="Courier" w:cs="Arial"/>
          <w:sz w:val="20"/>
          <w:szCs w:val="20"/>
        </w:rPr>
      </w:pPr>
      <w:r>
        <w:rPr>
          <w:rFonts w:ascii="Courier" w:hAnsi="Courier" w:cs="Arial"/>
          <w:sz w:val="20"/>
          <w:szCs w:val="20"/>
        </w:rPr>
        <w:lastRenderedPageBreak/>
        <w:tab/>
      </w:r>
      <w:r w:rsidRPr="005C17F7">
        <w:rPr>
          <w:rFonts w:ascii="Courier" w:hAnsi="Courier" w:cs="Arial"/>
          <w:sz w:val="20"/>
          <w:szCs w:val="20"/>
        </w:rPr>
        <w:t>clientAuth="false" sslProtocol="TLS" /&gt;</w:t>
      </w:r>
    </w:p>
    <w:p w:rsidR="005C17F7" w:rsidRPr="005C17F7" w:rsidRDefault="005C17F7" w:rsidP="005C17F7">
      <w:pPr>
        <w:tabs>
          <w:tab w:val="left" w:pos="360"/>
        </w:tabs>
        <w:ind w:left="360"/>
        <w:rPr>
          <w:sz w:val="20"/>
          <w:szCs w:val="20"/>
        </w:rPr>
      </w:pPr>
      <w:r w:rsidRPr="005C17F7">
        <w:rPr>
          <w:rFonts w:ascii="Courier" w:hAnsi="Courier" w:cs="Arial"/>
          <w:sz w:val="20"/>
          <w:szCs w:val="20"/>
        </w:rPr>
        <w:t>--&gt;</w:t>
      </w:r>
    </w:p>
    <w:p w:rsidR="00632874" w:rsidRDefault="00632874" w:rsidP="005C17F7">
      <w:pPr>
        <w:numPr>
          <w:ilvl w:val="0"/>
          <w:numId w:val="8"/>
        </w:numPr>
        <w:tabs>
          <w:tab w:val="left" w:pos="360"/>
        </w:tabs>
      </w:pPr>
      <w:r>
        <w:t xml:space="preserve">In </w:t>
      </w:r>
      <w:r w:rsidR="00D40D94">
        <w:t xml:space="preserve">the tag from </w:t>
      </w:r>
      <w:r>
        <w:t xml:space="preserve">step 2 </w:t>
      </w:r>
      <w:r w:rsidR="00D40D94">
        <w:t>(</w:t>
      </w:r>
      <w:r>
        <w:t>above</w:t>
      </w:r>
      <w:r w:rsidR="00D40D94">
        <w:t>)</w:t>
      </w:r>
      <w:r>
        <w:t xml:space="preserve">, perform the following changes: </w:t>
      </w:r>
    </w:p>
    <w:p w:rsidR="00632874" w:rsidRDefault="00632874" w:rsidP="00D41662">
      <w:pPr>
        <w:numPr>
          <w:ilvl w:val="1"/>
          <w:numId w:val="8"/>
        </w:numPr>
        <w:tabs>
          <w:tab w:val="left" w:pos="360"/>
        </w:tabs>
      </w:pPr>
      <w:r>
        <w:t xml:space="preserve">Uncomment the block if it is commented. </w:t>
      </w:r>
    </w:p>
    <w:p w:rsidR="008F6644" w:rsidRDefault="008F6644" w:rsidP="00D41662">
      <w:pPr>
        <w:numPr>
          <w:ilvl w:val="1"/>
          <w:numId w:val="8"/>
        </w:numPr>
        <w:tabs>
          <w:tab w:val="left" w:pos="360"/>
        </w:tabs>
      </w:pPr>
      <w:r>
        <w:t xml:space="preserve">Replace the content with </w:t>
      </w:r>
      <w:r w:rsidR="005D4467">
        <w:t xml:space="preserve">the </w:t>
      </w:r>
      <w:r w:rsidR="00C260B0">
        <w:t>tag</w:t>
      </w:r>
      <w:r w:rsidR="005D4467">
        <w:t xml:space="preserve"> below</w:t>
      </w:r>
    </w:p>
    <w:p w:rsidR="002D7850" w:rsidRPr="002D7850" w:rsidRDefault="002D7850" w:rsidP="002D7850">
      <w:pPr>
        <w:tabs>
          <w:tab w:val="left" w:pos="360"/>
        </w:tabs>
        <w:ind w:left="1440"/>
        <w:jc w:val="left"/>
      </w:pPr>
      <w:r w:rsidRPr="002D7850">
        <w:rPr>
          <w:rFonts w:ascii="Courier" w:hAnsi="Courier"/>
        </w:rPr>
        <w:t>&lt;Connector port="443" address="${jboss.bind.address}" SSLEnabled="true" maxThreads="100" strategy="ms" maxHttpHeaderSize="8192" emptySessionPath="true" scheme="https" secure="true" clientAuth="false" keystoreFile="${jboss.server.home.dir}/conf/chap8.keystore" keystorePass="rmi+ssl" sslProtocol = "TLS" /&gt;</w:t>
      </w:r>
    </w:p>
    <w:p w:rsidR="00632874" w:rsidRDefault="00632874" w:rsidP="008F6644">
      <w:pPr>
        <w:numPr>
          <w:ilvl w:val="1"/>
          <w:numId w:val="8"/>
        </w:numPr>
        <w:tabs>
          <w:tab w:val="left" w:pos="360"/>
        </w:tabs>
        <w:jc w:val="left"/>
      </w:pPr>
      <w:r>
        <w:t xml:space="preserve">Change the port to 443 or </w:t>
      </w:r>
      <w:r w:rsidR="00C94C5F">
        <w:t xml:space="preserve">to </w:t>
      </w:r>
      <w:r>
        <w:t xml:space="preserve">any desired port on which you want to run the application on. </w:t>
      </w:r>
    </w:p>
    <w:p w:rsidR="00632874" w:rsidRDefault="00632874" w:rsidP="00D41662">
      <w:pPr>
        <w:numPr>
          <w:ilvl w:val="1"/>
          <w:numId w:val="8"/>
        </w:numPr>
        <w:tabs>
          <w:tab w:val="left" w:pos="360"/>
        </w:tabs>
      </w:pPr>
      <w:r>
        <w:t xml:space="preserve">Change the keystore password </w:t>
      </w:r>
      <w:r w:rsidR="007C5B21">
        <w:t xml:space="preserve">in parameter </w:t>
      </w:r>
      <w:r w:rsidR="007C5B21" w:rsidRPr="007C5B21">
        <w:rPr>
          <w:rFonts w:ascii="Courier" w:hAnsi="Courier" w:cs="Arial"/>
          <w:sz w:val="20"/>
          <w:szCs w:val="20"/>
        </w:rPr>
        <w:t>keystorePass</w:t>
      </w:r>
      <w:r>
        <w:t xml:space="preserve">to the password </w:t>
      </w:r>
      <w:r w:rsidR="007C5B21">
        <w:t>specified while creating the certificate.</w:t>
      </w:r>
    </w:p>
    <w:p w:rsidR="00632874" w:rsidRDefault="00632874" w:rsidP="00D41662">
      <w:pPr>
        <w:numPr>
          <w:ilvl w:val="0"/>
          <w:numId w:val="8"/>
        </w:numPr>
        <w:tabs>
          <w:tab w:val="left" w:pos="360"/>
        </w:tabs>
      </w:pPr>
      <w:r>
        <w:t>After the changes, the block would look like this:</w:t>
      </w:r>
    </w:p>
    <w:p w:rsidR="00632874" w:rsidRPr="00863E1A" w:rsidRDefault="00632874" w:rsidP="00D41662">
      <w:pPr>
        <w:pStyle w:val="Keyword"/>
        <w:tabs>
          <w:tab w:val="left" w:pos="360"/>
        </w:tabs>
        <w:spacing w:before="60" w:after="60"/>
        <w:ind w:left="360"/>
        <w:rPr>
          <w:sz w:val="20"/>
          <w:szCs w:val="20"/>
        </w:rPr>
      </w:pPr>
      <w:r w:rsidRPr="00863E1A">
        <w:rPr>
          <w:sz w:val="20"/>
          <w:szCs w:val="20"/>
        </w:rPr>
        <w:t>&lt;!-- SSL/TLS Connector configuration using the admin devl guide keystore --&gt;</w:t>
      </w:r>
    </w:p>
    <w:p w:rsidR="00D27D0B" w:rsidRPr="002D7850" w:rsidRDefault="00D27D0B" w:rsidP="00D27D0B">
      <w:pPr>
        <w:tabs>
          <w:tab w:val="left" w:pos="360"/>
        </w:tabs>
        <w:ind w:left="720"/>
        <w:jc w:val="left"/>
      </w:pPr>
      <w:r w:rsidRPr="002D7850">
        <w:rPr>
          <w:rFonts w:ascii="Courier" w:hAnsi="Courier"/>
        </w:rPr>
        <w:t>&lt;Connector port="443" address="${jboss.bind.address}" SSLEnabled="true" maxThreads="100" strategy="ms" maxHttpHeaderSize="8192" emptySessionPath="true" scheme="https" secure="true" clientAuth="false" keystoreFile="${jboss.server.home.dir}/conf/chap8.keystore" keystorePass="</w:t>
      </w:r>
      <w:r>
        <w:rPr>
          <w:rFonts w:ascii="Courier" w:hAnsi="Courier"/>
        </w:rPr>
        <w:t>c</w:t>
      </w:r>
      <w:r w:rsidR="00EF0A71">
        <w:rPr>
          <w:rFonts w:ascii="Courier" w:hAnsi="Courier"/>
        </w:rPr>
        <w:t>ha</w:t>
      </w:r>
      <w:r>
        <w:rPr>
          <w:rFonts w:ascii="Courier" w:hAnsi="Courier"/>
        </w:rPr>
        <w:t>ngeit</w:t>
      </w:r>
      <w:r w:rsidRPr="002D7850">
        <w:rPr>
          <w:rFonts w:ascii="Courier" w:hAnsi="Courier"/>
        </w:rPr>
        <w:t>" sslProtocol = "TLS" /&gt;</w:t>
      </w:r>
    </w:p>
    <w:p w:rsidR="00632874" w:rsidRDefault="00632874" w:rsidP="00D41662">
      <w:pPr>
        <w:numPr>
          <w:ilvl w:val="0"/>
          <w:numId w:val="8"/>
        </w:numPr>
        <w:tabs>
          <w:tab w:val="left" w:pos="360"/>
        </w:tabs>
      </w:pPr>
      <w:r>
        <w:t>Comment the section where the HTTP connector tag is defined so that the application is not accessible through HTTP.</w:t>
      </w:r>
    </w:p>
    <w:p w:rsidR="00632874" w:rsidRDefault="00632874" w:rsidP="00D41662">
      <w:pPr>
        <w:numPr>
          <w:ilvl w:val="0"/>
          <w:numId w:val="8"/>
        </w:numPr>
        <w:tabs>
          <w:tab w:val="left" w:pos="360"/>
        </w:tabs>
      </w:pPr>
      <w:r>
        <w:t xml:space="preserve">Start the JBoss server and access the application by using the following URL: </w:t>
      </w:r>
      <w:hyperlink r:id="rId28" w:history="1">
        <w:r>
          <w:rPr>
            <w:rStyle w:val="Hyperlink"/>
          </w:rPr>
          <w:t>https://machine_name:port/catissuecore/</w:t>
        </w:r>
      </w:hyperlink>
    </w:p>
    <w:p w:rsidR="000A0982" w:rsidRDefault="000A0982" w:rsidP="000A0982">
      <w:pPr>
        <w:tabs>
          <w:tab w:val="left" w:pos="360"/>
        </w:tabs>
        <w:ind w:left="360"/>
      </w:pPr>
    </w:p>
    <w:p w:rsidR="00632874" w:rsidRDefault="00351242" w:rsidP="00D41662">
      <w:pPr>
        <w:pStyle w:val="Heading2"/>
        <w:tabs>
          <w:tab w:val="left" w:pos="360"/>
        </w:tabs>
        <w:rPr>
          <w:bCs/>
        </w:rPr>
      </w:pPr>
      <w:bookmarkStart w:id="2517" w:name="_Ref186453923"/>
      <w:bookmarkStart w:id="2518" w:name="_Ref186453920"/>
      <w:bookmarkStart w:id="2519" w:name="_Toc287980125"/>
      <w:bookmarkStart w:id="2520" w:name="_Toc287026509"/>
      <w:bookmarkStart w:id="2521" w:name="_Toc288205350"/>
      <w:bookmarkStart w:id="2522" w:name="_Toc186452864"/>
      <w:bookmarkEnd w:id="2517"/>
      <w:bookmarkEnd w:id="2518"/>
      <w:r>
        <w:t xml:space="preserve">Configuring </w:t>
      </w:r>
      <w:r w:rsidR="00632874">
        <w:t>CSM</w:t>
      </w:r>
      <w:bookmarkEnd w:id="2519"/>
      <w:bookmarkEnd w:id="2520"/>
      <w:bookmarkEnd w:id="2521"/>
      <w:bookmarkEnd w:id="2522"/>
    </w:p>
    <w:p w:rsidR="00632874" w:rsidRDefault="00632874" w:rsidP="00D41662">
      <w:pPr>
        <w:tabs>
          <w:tab w:val="left" w:pos="360"/>
        </w:tabs>
      </w:pPr>
      <w:r>
        <w:rPr>
          <w:b/>
          <w:bCs/>
          <w:color w:val="FF0000"/>
        </w:rPr>
        <w:t>CAUTION</w:t>
      </w:r>
      <w:r>
        <w:rPr>
          <w:b/>
          <w:bCs/>
        </w:rPr>
        <w:t>:</w:t>
      </w:r>
      <w:r>
        <w:t xml:space="preserve"> Skip this section if you have used the </w:t>
      </w:r>
      <w:del w:id="2523" w:author="Prachi" w:date="2011-05-22T11:36:00Z">
        <w:r w:rsidRPr="00AE29A7" w:rsidDel="007A5166">
          <w:rPr>
            <w:rFonts w:ascii="Courier" w:hAnsi="Courier"/>
            <w:sz w:val="20"/>
            <w:szCs w:val="20"/>
          </w:rPr>
          <w:delText>deploy_all</w:delText>
        </w:r>
        <w:r w:rsidDel="007A5166">
          <w:delText xml:space="preserve"> </w:delText>
        </w:r>
      </w:del>
      <w:ins w:id="2524" w:author="Prachi" w:date="2011-05-22T11:36:00Z">
        <w:r w:rsidR="007A5166">
          <w:rPr>
            <w:rFonts w:ascii="Courier" w:hAnsi="Courier"/>
            <w:sz w:val="20"/>
            <w:szCs w:val="20"/>
          </w:rPr>
          <w:t xml:space="preserve">install/upgrade </w:t>
        </w:r>
      </w:ins>
      <w:r>
        <w:t xml:space="preserve">or the </w:t>
      </w:r>
      <w:ins w:id="2525" w:author="Prachi" w:date="2011-05-22T11:37:00Z">
        <w:r w:rsidR="007A5166">
          <w:rPr>
            <w:rFonts w:ascii="Courier" w:hAnsi="Courier"/>
            <w:sz w:val="20"/>
            <w:szCs w:val="20"/>
          </w:rPr>
          <w:t>install:jboss/upgrade:jboss</w:t>
        </w:r>
      </w:ins>
      <w:del w:id="2526" w:author="Prachi" w:date="2011-05-22T11:37:00Z">
        <w:r w:rsidRPr="00AE29A7" w:rsidDel="007A5166">
          <w:rPr>
            <w:rFonts w:ascii="Courier" w:hAnsi="Courier"/>
            <w:sz w:val="20"/>
            <w:szCs w:val="20"/>
          </w:rPr>
          <w:delText>de</w:delText>
        </w:r>
      </w:del>
      <w:del w:id="2527" w:author="Prachi" w:date="2011-05-22T11:36:00Z">
        <w:r w:rsidRPr="00AE29A7" w:rsidDel="007A5166">
          <w:rPr>
            <w:rFonts w:ascii="Courier" w:hAnsi="Courier"/>
            <w:sz w:val="20"/>
            <w:szCs w:val="20"/>
          </w:rPr>
          <w:delText>ploy_app</w:delText>
        </w:r>
      </w:del>
      <w:r>
        <w:t xml:space="preserve"> target to deploy the application.</w:t>
      </w:r>
    </w:p>
    <w:p w:rsidR="00632874" w:rsidRDefault="00632874" w:rsidP="00D41662">
      <w:pPr>
        <w:tabs>
          <w:tab w:val="left" w:pos="360"/>
        </w:tabs>
        <w:rPr>
          <w:rStyle w:val="courier0"/>
          <w:rFonts w:cs="Helvetica"/>
          <w:b/>
          <w:bCs/>
          <w:color w:val="000000"/>
        </w:rPr>
      </w:pPr>
      <w:r>
        <w:rPr>
          <w:b/>
        </w:rPr>
        <w:t>File</w:t>
      </w:r>
      <w:r>
        <w:rPr>
          <w:rStyle w:val="courier0"/>
          <w:rFonts w:ascii="Arial" w:hAnsi="Arial" w:cs="Arial"/>
          <w:b/>
          <w:bCs/>
          <w:color w:val="000000"/>
          <w:sz w:val="20"/>
        </w:rPr>
        <w:t>:</w:t>
      </w:r>
      <w:r w:rsidRPr="00AE29A7">
        <w:rPr>
          <w:rStyle w:val="KeywordChar"/>
          <w:sz w:val="20"/>
          <w:szCs w:val="20"/>
        </w:rPr>
        <w:t>properties-service.xml</w:t>
      </w:r>
    </w:p>
    <w:p w:rsidR="00632874" w:rsidRDefault="00632874" w:rsidP="00D41662">
      <w:pPr>
        <w:tabs>
          <w:tab w:val="left" w:pos="360"/>
        </w:tabs>
      </w:pPr>
      <w:r>
        <w:rPr>
          <w:b/>
        </w:rPr>
        <w:t>Location: </w:t>
      </w:r>
      <w:r w:rsidR="00A57A71">
        <w:rPr>
          <w:rStyle w:val="KeywordChar"/>
          <w:sz w:val="20"/>
          <w:szCs w:val="20"/>
        </w:rPr>
        <w:t>JBOSS_HOME/server/&lt;jboss.server.name&gt;</w:t>
      </w:r>
      <w:r w:rsidRPr="00AE29A7">
        <w:rPr>
          <w:rStyle w:val="KeywordChar"/>
          <w:sz w:val="20"/>
          <w:szCs w:val="20"/>
        </w:rPr>
        <w:t>/deploy/</w:t>
      </w:r>
    </w:p>
    <w:p w:rsidR="00B021E1" w:rsidRDefault="00632874" w:rsidP="00D41662">
      <w:pPr>
        <w:tabs>
          <w:tab w:val="left" w:pos="360"/>
        </w:tabs>
      </w:pPr>
      <w:r>
        <w:t xml:space="preserve">Add the following entries under the </w:t>
      </w:r>
      <w:r w:rsidRPr="006F417C">
        <w:rPr>
          <w:rFonts w:ascii="Courier" w:hAnsi="Courier"/>
          <w:sz w:val="20"/>
          <w:szCs w:val="20"/>
        </w:rPr>
        <w:t>&lt;mbean&gt;</w:t>
      </w:r>
      <w:r>
        <w:t xml:space="preserve"> tag for </w:t>
      </w:r>
      <w:r w:rsidRPr="006F417C">
        <w:rPr>
          <w:rFonts w:ascii="Courier" w:hAnsi="Courier" w:cs="Courier New"/>
          <w:sz w:val="20"/>
          <w:szCs w:val="20"/>
        </w:rPr>
        <w:t>SystemProperties</w:t>
      </w:r>
      <w:r>
        <w:t xml:space="preserve"> in the above file. </w:t>
      </w:r>
    </w:p>
    <w:p w:rsidR="00632874" w:rsidRPr="006F417C" w:rsidRDefault="00632874" w:rsidP="00D41662">
      <w:pPr>
        <w:tabs>
          <w:tab w:val="left" w:pos="360"/>
        </w:tabs>
        <w:rPr>
          <w:rFonts w:ascii="Courier" w:hAnsi="Courier"/>
          <w:sz w:val="20"/>
          <w:szCs w:val="20"/>
        </w:rPr>
      </w:pPr>
      <w:r w:rsidRPr="006F417C">
        <w:rPr>
          <w:rFonts w:ascii="Courier" w:hAnsi="Courier"/>
          <w:sz w:val="20"/>
          <w:szCs w:val="20"/>
        </w:rPr>
        <w:t>&lt;attribute name="Properties"&gt;&lt;!-- could already exist --&gt;</w:t>
      </w:r>
    </w:p>
    <w:p w:rsidR="00632874" w:rsidRPr="006F417C" w:rsidRDefault="00632874" w:rsidP="00D41662">
      <w:pPr>
        <w:tabs>
          <w:tab w:val="left" w:pos="360"/>
        </w:tabs>
        <w:rPr>
          <w:rFonts w:ascii="Courier" w:hAnsi="Courier"/>
          <w:sz w:val="20"/>
          <w:szCs w:val="20"/>
        </w:rPr>
      </w:pPr>
      <w:r w:rsidRPr="006F417C">
        <w:rPr>
          <w:rFonts w:ascii="Courier" w:hAnsi="Courier"/>
          <w:sz w:val="20"/>
          <w:szCs w:val="20"/>
        </w:rPr>
        <w:t>    gov.nih.nci.sdk.remote.catissuecore.securityLevel=0</w:t>
      </w:r>
    </w:p>
    <w:p w:rsidR="00632874" w:rsidRPr="006F417C" w:rsidRDefault="00632874" w:rsidP="00D41662">
      <w:pPr>
        <w:tabs>
          <w:tab w:val="left" w:pos="360"/>
        </w:tabs>
        <w:rPr>
          <w:rFonts w:ascii="Courier" w:hAnsi="Courier"/>
          <w:sz w:val="20"/>
          <w:szCs w:val="20"/>
        </w:rPr>
      </w:pPr>
      <w:r w:rsidRPr="006F417C">
        <w:rPr>
          <w:rFonts w:ascii="Courier" w:hAnsi="Courier"/>
          <w:sz w:val="20"/>
          <w:szCs w:val="20"/>
        </w:rPr>
        <w:t>    gov.nih.nci.sdk.applications.session.timeout=3000</w:t>
      </w:r>
    </w:p>
    <w:p w:rsidR="00632874" w:rsidRPr="006F417C" w:rsidRDefault="00632874" w:rsidP="00D41662">
      <w:pPr>
        <w:tabs>
          <w:tab w:val="left" w:pos="360"/>
        </w:tabs>
        <w:rPr>
          <w:rFonts w:ascii="Courier New" w:hAnsi="Courier New" w:cs="Courier New"/>
          <w:sz w:val="20"/>
          <w:szCs w:val="20"/>
        </w:rPr>
      </w:pPr>
      <w:r w:rsidRPr="006F417C">
        <w:rPr>
          <w:rFonts w:ascii="Courier" w:hAnsi="Courier"/>
          <w:sz w:val="20"/>
          <w:szCs w:val="20"/>
        </w:rPr>
        <w:t>    gov.nih.nci.security.configFile</w:t>
      </w:r>
      <w:r w:rsidRPr="006F417C">
        <w:rPr>
          <w:rFonts w:ascii="Courier New" w:hAnsi="Courier New" w:cs="Courier New"/>
          <w:sz w:val="20"/>
          <w:szCs w:val="20"/>
        </w:rPr>
        <w:t>=</w:t>
      </w:r>
      <w:r w:rsidRPr="006F417C">
        <w:rPr>
          <w:rFonts w:ascii="Courier" w:hAnsi="Courier"/>
          <w:color w:val="FF0000"/>
          <w:sz w:val="20"/>
          <w:szCs w:val="20"/>
        </w:rPr>
        <w:t>APP_SEQURITY_CONFIG_PATH</w:t>
      </w:r>
    </w:p>
    <w:p w:rsidR="00632874" w:rsidRPr="006F417C" w:rsidRDefault="00632874" w:rsidP="00D41662">
      <w:pPr>
        <w:tabs>
          <w:tab w:val="left" w:pos="360"/>
        </w:tabs>
        <w:rPr>
          <w:rFonts w:ascii="Courier New" w:hAnsi="Courier New" w:cs="Courier New"/>
          <w:sz w:val="18"/>
          <w:szCs w:val="18"/>
        </w:rPr>
      </w:pPr>
      <w:r w:rsidRPr="006F417C">
        <w:rPr>
          <w:rFonts w:ascii="Courier New" w:hAnsi="Courier New" w:cs="Courier New"/>
          <w:sz w:val="20"/>
          <w:szCs w:val="20"/>
        </w:rPr>
        <w:t>    app.propertiesFile=</w:t>
      </w:r>
      <w:r w:rsidRPr="006F417C">
        <w:rPr>
          <w:rFonts w:ascii="Courier" w:hAnsi="Courier"/>
          <w:color w:val="FF0000"/>
          <w:sz w:val="20"/>
          <w:szCs w:val="20"/>
        </w:rPr>
        <w:t>APP_PROPERTIES_PAT</w:t>
      </w:r>
      <w:r w:rsidRPr="006F417C">
        <w:rPr>
          <w:rFonts w:ascii="Courier" w:hAnsi="Courier"/>
          <w:color w:val="FF0000"/>
          <w:sz w:val="18"/>
          <w:szCs w:val="18"/>
        </w:rPr>
        <w:t>H</w:t>
      </w:r>
    </w:p>
    <w:p w:rsidR="00632874" w:rsidRDefault="00632874" w:rsidP="00D41662">
      <w:pPr>
        <w:tabs>
          <w:tab w:val="left" w:pos="360"/>
        </w:tabs>
        <w:rPr>
          <w:rFonts w:ascii="Courier" w:hAnsi="Courier"/>
          <w:sz w:val="18"/>
          <w:szCs w:val="18"/>
        </w:rPr>
      </w:pPr>
      <w:r w:rsidRPr="006F417C">
        <w:rPr>
          <w:rFonts w:ascii="Courier" w:hAnsi="Courier"/>
          <w:sz w:val="18"/>
          <w:szCs w:val="18"/>
        </w:rPr>
        <w:t>&lt;/attribute&gt;&lt;!-- could already exist --&gt;</w:t>
      </w:r>
    </w:p>
    <w:p w:rsidR="00F07BA6" w:rsidRDefault="00B624D8" w:rsidP="00B624D8">
      <w:pPr>
        <w:pStyle w:val="Caption"/>
        <w:rPr>
          <w:rFonts w:ascii="Courier" w:hAnsi="Courier"/>
        </w:rPr>
      </w:pPr>
      <w:r>
        <w:t xml:space="preserve">Table </w:t>
      </w:r>
      <w:fldSimple w:instr=" SEQ Table \* ARABIC ">
        <w:r w:rsidR="00015F9C">
          <w:rPr>
            <w:noProof/>
          </w:rPr>
          <w:t>8</w:t>
        </w:r>
      </w:fldSimple>
      <w:r>
        <w:t xml:space="preserve">: </w:t>
      </w:r>
      <w:r w:rsidR="00C443EC">
        <w:t xml:space="preserve">Configuring </w:t>
      </w:r>
      <w:r w:rsidR="00C443EC" w:rsidRPr="00B624D8">
        <w:rPr>
          <w:rFonts w:ascii="Courier" w:hAnsi="Courier"/>
        </w:rPr>
        <w:t>properties service.xml</w:t>
      </w:r>
    </w:p>
    <w:p w:rsidR="00C443EC" w:rsidRDefault="00F07BA6" w:rsidP="00B624D8">
      <w:pPr>
        <w:pStyle w:val="Caption"/>
      </w:pPr>
      <w:r>
        <w:rPr>
          <w:rFonts w:ascii="Courier" w:hAnsi="Courier"/>
        </w:rPr>
        <w:br w:type="page"/>
      </w:r>
    </w:p>
    <w:tbl>
      <w:tblPr>
        <w:tblW w:w="0" w:type="auto"/>
        <w:tblInd w:w="108" w:type="dxa"/>
        <w:tblCellMar>
          <w:left w:w="0" w:type="dxa"/>
          <w:right w:w="0" w:type="dxa"/>
        </w:tblCellMar>
        <w:tblLook w:val="0000" w:firstRow="0" w:lastRow="0" w:firstColumn="0" w:lastColumn="0" w:noHBand="0" w:noVBand="0"/>
      </w:tblPr>
      <w:tblGrid>
        <w:gridCol w:w="2585"/>
        <w:gridCol w:w="6883"/>
      </w:tblGrid>
      <w:tr w:rsidR="00632874">
        <w:trPr>
          <w:cantSplit/>
          <w:trHeight w:val="371"/>
        </w:trPr>
        <w:tc>
          <w:tcPr>
            <w:tcW w:w="224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632874" w:rsidRDefault="00632874" w:rsidP="00D41662">
            <w:pPr>
              <w:pStyle w:val="tableheadertext0"/>
              <w:tabs>
                <w:tab w:val="left" w:pos="360"/>
              </w:tabs>
              <w:rPr>
                <w:rFonts w:ascii="Arial" w:hAnsi="Arial" w:cs="Arial"/>
              </w:rPr>
            </w:pPr>
            <w:r>
              <w:rPr>
                <w:rFonts w:ascii="Arial" w:hAnsi="Arial" w:cs="Arial"/>
              </w:rPr>
              <w:lastRenderedPageBreak/>
              <w:t>Parameter Name</w:t>
            </w:r>
          </w:p>
        </w:tc>
        <w:tc>
          <w:tcPr>
            <w:tcW w:w="60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632874" w:rsidRDefault="00632874" w:rsidP="00D41662">
            <w:pPr>
              <w:pStyle w:val="tableheadertext0"/>
              <w:tabs>
                <w:tab w:val="left" w:pos="360"/>
              </w:tabs>
              <w:rPr>
                <w:rFonts w:ascii="Arial" w:hAnsi="Arial" w:cs="Arial"/>
              </w:rPr>
            </w:pPr>
            <w:r>
              <w:rPr>
                <w:rFonts w:ascii="Arial" w:hAnsi="Arial" w:cs="Arial"/>
              </w:rPr>
              <w:t>Details</w:t>
            </w:r>
          </w:p>
        </w:tc>
      </w:tr>
      <w:tr w:rsidR="00632874">
        <w:trPr>
          <w:cantSplit/>
          <w:trHeight w:val="1380"/>
        </w:trPr>
        <w:tc>
          <w:tcPr>
            <w:tcW w:w="224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pStyle w:val="Keyword"/>
              <w:tabs>
                <w:tab w:val="left" w:pos="360"/>
              </w:tabs>
              <w:rPr>
                <w:rStyle w:val="courier0"/>
                <w:rFonts w:cs="Helvetica"/>
                <w:b/>
                <w:bCs/>
                <w:color w:val="000000"/>
              </w:rPr>
            </w:pPr>
            <w:r>
              <w:t>APP_SEQURITY_CONFIG_PATH</w:t>
            </w:r>
          </w:p>
        </w:tc>
        <w:tc>
          <w:tcPr>
            <w:tcW w:w="6002"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color w:val="0000FF"/>
              </w:rPr>
            </w:pPr>
            <w:r w:rsidRPr="007F465E">
              <w:rPr>
                <w:color w:val="0000FF"/>
              </w:rPr>
              <w:t>Description</w:t>
            </w:r>
            <w:r w:rsidRPr="007F465E">
              <w:t>:</w:t>
            </w:r>
            <w:r>
              <w:t xml:space="preserve"> Name of the property specifying the application security.</w:t>
            </w:r>
          </w:p>
          <w:p w:rsidR="00632874" w:rsidRDefault="00632874" w:rsidP="00D41662">
            <w:pPr>
              <w:tabs>
                <w:tab w:val="left" w:pos="360"/>
              </w:tabs>
            </w:pPr>
            <w:r w:rsidRPr="007F465E">
              <w:rPr>
                <w:color w:val="0000FF"/>
              </w:rPr>
              <w:t>Value:</w:t>
            </w:r>
            <w:r w:rsidR="00A57A71">
              <w:rPr>
                <w:rFonts w:ascii="Courier" w:hAnsi="Courier"/>
              </w:rPr>
              <w:t>JBOSS_HOME/server/&lt;jboss.server.name&gt;</w:t>
            </w:r>
            <w:r>
              <w:rPr>
                <w:rFonts w:ascii="Courier" w:hAnsi="Courier"/>
              </w:rPr>
              <w:t>/catissuecore-properties/ApplicationSecurityConfig.xml</w:t>
            </w:r>
          </w:p>
        </w:tc>
      </w:tr>
      <w:tr w:rsidR="00632874">
        <w:trPr>
          <w:cantSplit/>
          <w:trHeight w:val="1380"/>
        </w:trPr>
        <w:tc>
          <w:tcPr>
            <w:tcW w:w="224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Pr="007F465E" w:rsidRDefault="00632874" w:rsidP="00D41662">
            <w:pPr>
              <w:pStyle w:val="Keyword"/>
              <w:tabs>
                <w:tab w:val="left" w:pos="360"/>
              </w:tabs>
              <w:rPr>
                <w:rFonts w:cs="Helvetica"/>
              </w:rPr>
            </w:pPr>
            <w:r w:rsidRPr="007F465E">
              <w:t>APP_PROPERTIES_PATH</w:t>
            </w:r>
          </w:p>
        </w:tc>
        <w:tc>
          <w:tcPr>
            <w:tcW w:w="6002" w:type="dxa"/>
            <w:tcBorders>
              <w:top w:val="nil"/>
              <w:left w:val="nil"/>
              <w:bottom w:val="single" w:sz="8" w:space="0" w:color="auto"/>
              <w:right w:val="single" w:sz="8" w:space="0" w:color="auto"/>
            </w:tcBorders>
            <w:tcMar>
              <w:top w:w="0" w:type="dxa"/>
              <w:left w:w="108" w:type="dxa"/>
              <w:bottom w:w="0" w:type="dxa"/>
              <w:right w:w="108" w:type="dxa"/>
            </w:tcMar>
          </w:tcPr>
          <w:p w:rsidR="00632874" w:rsidRPr="007F465E" w:rsidRDefault="00632874" w:rsidP="00D41662">
            <w:pPr>
              <w:tabs>
                <w:tab w:val="left" w:pos="360"/>
              </w:tabs>
              <w:rPr>
                <w:color w:val="0000FF"/>
              </w:rPr>
            </w:pPr>
            <w:r w:rsidRPr="007F465E">
              <w:rPr>
                <w:color w:val="0000FF"/>
              </w:rPr>
              <w:t>Description:</w:t>
            </w:r>
            <w:r w:rsidRPr="007F465E">
              <w:t xml:space="preserve"> Name of the property specifying the application configuration.</w:t>
            </w:r>
          </w:p>
          <w:p w:rsidR="00632874" w:rsidRPr="007F465E" w:rsidRDefault="00632874" w:rsidP="00D41662">
            <w:pPr>
              <w:tabs>
                <w:tab w:val="left" w:pos="360"/>
              </w:tabs>
              <w:rPr>
                <w:color w:val="0000FF"/>
              </w:rPr>
            </w:pPr>
            <w:r w:rsidRPr="007F465E">
              <w:rPr>
                <w:color w:val="0000FF"/>
              </w:rPr>
              <w:t>Value:</w:t>
            </w:r>
            <w:r w:rsidR="00A57A71">
              <w:rPr>
                <w:rFonts w:ascii="Courier" w:hAnsi="Courier"/>
              </w:rPr>
              <w:t>JBOSS_HOME/server/&lt;jboss.server.name&gt;</w:t>
            </w:r>
            <w:r w:rsidRPr="007F465E">
              <w:rPr>
                <w:rFonts w:ascii="Courier" w:hAnsi="Courier"/>
              </w:rPr>
              <w:t>/catissuecore-properties/caTissueCore_Properties.xml</w:t>
            </w:r>
          </w:p>
        </w:tc>
      </w:tr>
    </w:tbl>
    <w:p w:rsidR="008008CB" w:rsidRDefault="008008CB" w:rsidP="00D41662">
      <w:pPr>
        <w:tabs>
          <w:tab w:val="left" w:pos="360"/>
        </w:tabs>
        <w:rPr>
          <w:b/>
          <w:bCs/>
        </w:rPr>
      </w:pPr>
    </w:p>
    <w:p w:rsidR="00612202" w:rsidRDefault="00632874" w:rsidP="00D41662">
      <w:pPr>
        <w:tabs>
          <w:tab w:val="left" w:pos="360"/>
        </w:tabs>
        <w:rPr>
          <w:b/>
          <w:bCs/>
        </w:rPr>
      </w:pPr>
      <w:r w:rsidRPr="006A5356">
        <w:rPr>
          <w:b/>
          <w:bCs/>
        </w:rPr>
        <w:t>Note</w:t>
      </w:r>
      <w:r w:rsidR="006F417C" w:rsidRPr="006A5356">
        <w:rPr>
          <w:b/>
          <w:bCs/>
        </w:rPr>
        <w:t xml:space="preserve">: </w:t>
      </w:r>
    </w:p>
    <w:p w:rsidR="00632874" w:rsidRDefault="00632874" w:rsidP="00D41662">
      <w:pPr>
        <w:numPr>
          <w:ilvl w:val="0"/>
          <w:numId w:val="26"/>
        </w:numPr>
        <w:tabs>
          <w:tab w:val="left" w:pos="360"/>
        </w:tabs>
      </w:pPr>
      <w:r w:rsidRPr="00185FB8">
        <w:rPr>
          <w:rFonts w:ascii="Courier New" w:hAnsi="Courier New" w:cs="Courier New"/>
          <w:sz w:val="20"/>
          <w:szCs w:val="20"/>
        </w:rPr>
        <w:t>gov.nih.nci.security.configFile</w:t>
      </w:r>
      <w:r>
        <w:t xml:space="preserve">is the name of the property file, which points to the fully qualified path where </w:t>
      </w:r>
      <w:r w:rsidRPr="00185FB8">
        <w:rPr>
          <w:rFonts w:ascii="Courier" w:hAnsi="Courier"/>
          <w:sz w:val="20"/>
          <w:szCs w:val="20"/>
        </w:rPr>
        <w:t>ApplicationSecurityConfig.xml</w:t>
      </w:r>
      <w:r>
        <w:t xml:space="preserve">has been placed. The name of the property should be </w:t>
      </w:r>
      <w:r w:rsidRPr="00185FB8">
        <w:rPr>
          <w:rFonts w:ascii="Courier New" w:hAnsi="Courier New" w:cs="Courier New"/>
          <w:sz w:val="20"/>
          <w:szCs w:val="20"/>
        </w:rPr>
        <w:t>gov.nih.nci.security.configFile</w:t>
      </w:r>
      <w:r>
        <w:rPr>
          <w:rFonts w:ascii="Courier New" w:hAnsi="Courier New" w:cs="Courier New"/>
        </w:rPr>
        <w:t xml:space="preserve">, </w:t>
      </w:r>
      <w:r>
        <w:t>and should not be modified as it is a system-wide property.</w:t>
      </w:r>
    </w:p>
    <w:p w:rsidR="00632874" w:rsidRDefault="00632874" w:rsidP="00D41662">
      <w:pPr>
        <w:numPr>
          <w:ilvl w:val="0"/>
          <w:numId w:val="26"/>
        </w:numPr>
        <w:tabs>
          <w:tab w:val="left" w:pos="360"/>
        </w:tabs>
      </w:pPr>
      <w:r>
        <w:t xml:space="preserve">Please note that the path must be separated by UNIX style path separator </w:t>
      </w:r>
      <w:r>
        <w:rPr>
          <w:rFonts w:ascii="Courier New" w:hAnsi="Courier New" w:cs="Courier New"/>
        </w:rPr>
        <w:t>"</w:t>
      </w:r>
      <w:r w:rsidRPr="00185FB8">
        <w:rPr>
          <w:rFonts w:ascii="Courier New" w:hAnsi="Courier New" w:cs="Courier New"/>
          <w:sz w:val="20"/>
          <w:szCs w:val="20"/>
        </w:rPr>
        <w:t>/</w:t>
      </w:r>
      <w:r>
        <w:rPr>
          <w:rFonts w:ascii="Courier New" w:hAnsi="Courier New" w:cs="Courier New"/>
        </w:rPr>
        <w:t>"</w:t>
      </w:r>
      <w:r>
        <w:t>.</w:t>
      </w:r>
    </w:p>
    <w:p w:rsidR="00632874" w:rsidRDefault="00632874" w:rsidP="00D41662">
      <w:pPr>
        <w:tabs>
          <w:tab w:val="left" w:pos="360"/>
        </w:tabs>
        <w:rPr>
          <w:rStyle w:val="courier0"/>
          <w:rFonts w:ascii="Arial" w:hAnsi="Arial"/>
          <w:b/>
          <w:bCs/>
          <w:color w:val="000000"/>
        </w:rPr>
      </w:pPr>
      <w:r>
        <w:rPr>
          <w:b/>
        </w:rPr>
        <w:t>File</w:t>
      </w:r>
      <w:r>
        <w:rPr>
          <w:rStyle w:val="courier0"/>
          <w:rFonts w:ascii="Arial" w:hAnsi="Arial" w:cs="Arial"/>
          <w:b/>
          <w:bCs/>
          <w:color w:val="000000"/>
          <w:sz w:val="20"/>
        </w:rPr>
        <w:t>:</w:t>
      </w:r>
      <w:r w:rsidRPr="00185FB8">
        <w:rPr>
          <w:rStyle w:val="KeywordChar"/>
          <w:sz w:val="20"/>
          <w:szCs w:val="20"/>
        </w:rPr>
        <w:t>login-config.xml</w:t>
      </w:r>
    </w:p>
    <w:p w:rsidR="00632874" w:rsidRDefault="00632874" w:rsidP="00D41662">
      <w:pPr>
        <w:tabs>
          <w:tab w:val="left" w:pos="360"/>
        </w:tabs>
        <w:rPr>
          <w:rStyle w:val="courier0"/>
          <w:rFonts w:cs="Helvetica"/>
          <w:color w:val="000000"/>
          <w:sz w:val="20"/>
        </w:rPr>
      </w:pPr>
      <w:r>
        <w:rPr>
          <w:rStyle w:val="courier0"/>
          <w:rFonts w:ascii="Arial" w:hAnsi="Arial" w:cs="Arial"/>
          <w:b/>
          <w:bCs/>
          <w:color w:val="000000"/>
          <w:sz w:val="20"/>
        </w:rPr>
        <w:t xml:space="preserve">Location: </w:t>
      </w:r>
      <w:r w:rsidR="00A57A71">
        <w:rPr>
          <w:rStyle w:val="courier0"/>
          <w:color w:val="000000"/>
          <w:sz w:val="20"/>
        </w:rPr>
        <w:t>JBOSS_HOME/server/&lt;jboss.server.name&gt;</w:t>
      </w:r>
      <w:r>
        <w:rPr>
          <w:rStyle w:val="courier0"/>
          <w:color w:val="000000"/>
          <w:sz w:val="20"/>
        </w:rPr>
        <w:t>/</w:t>
      </w:r>
      <w:r>
        <w:rPr>
          <w:rFonts w:ascii="Courier" w:hAnsi="Courier"/>
        </w:rPr>
        <w:t>conf/</w:t>
      </w:r>
    </w:p>
    <w:p w:rsidR="00632874" w:rsidRDefault="00632874" w:rsidP="00D41662">
      <w:pPr>
        <w:tabs>
          <w:tab w:val="left" w:pos="360"/>
        </w:tabs>
      </w:pPr>
      <w:r>
        <w:t xml:space="preserve">Add the following entries to the file above. </w:t>
      </w:r>
    </w:p>
    <w:p w:rsidR="006A7BC1" w:rsidRDefault="006A7BC1" w:rsidP="00D41662">
      <w:pPr>
        <w:tabs>
          <w:tab w:val="left" w:pos="360"/>
        </w:tabs>
        <w:rPr>
          <w:rStyle w:val="courier0"/>
          <w:rFonts w:ascii="Arial" w:hAnsi="Arial" w:cs="Arial"/>
          <w:color w:val="000000"/>
          <w:sz w:val="20"/>
        </w:rPr>
      </w:pPr>
    </w:p>
    <w:p w:rsidR="00632874" w:rsidRDefault="00632874" w:rsidP="00D41662">
      <w:pPr>
        <w:tabs>
          <w:tab w:val="left" w:pos="360"/>
        </w:tabs>
        <w:jc w:val="left"/>
        <w:rPr>
          <w:rStyle w:val="courier0"/>
          <w:rFonts w:cs="Helvetica"/>
          <w:color w:val="000000"/>
          <w:sz w:val="20"/>
        </w:rPr>
      </w:pPr>
      <w:r>
        <w:rPr>
          <w:rStyle w:val="courier0"/>
          <w:color w:val="000000"/>
          <w:sz w:val="20"/>
        </w:rPr>
        <w:t>&lt;application-policy name=</w:t>
      </w:r>
      <w:r>
        <w:rPr>
          <w:rStyle w:val="courier0"/>
          <w:b/>
          <w:bCs/>
          <w:color w:val="FF0000"/>
          <w:sz w:val="20"/>
        </w:rPr>
        <w:t>APPLICATION_POLICY</w:t>
      </w:r>
      <w:r>
        <w:rPr>
          <w:rStyle w:val="courier0"/>
          <w:color w:val="000000"/>
          <w:sz w:val="20"/>
        </w:rPr>
        <w:t>&gt;</w:t>
      </w:r>
    </w:p>
    <w:p w:rsidR="00632874" w:rsidRDefault="00632874" w:rsidP="00D41662">
      <w:pPr>
        <w:tabs>
          <w:tab w:val="left" w:pos="360"/>
        </w:tabs>
        <w:jc w:val="left"/>
        <w:rPr>
          <w:rStyle w:val="courier0"/>
          <w:color w:val="000000"/>
          <w:sz w:val="20"/>
        </w:rPr>
      </w:pPr>
      <w:r>
        <w:rPr>
          <w:rStyle w:val="courier0"/>
          <w:color w:val="000000"/>
          <w:sz w:val="20"/>
        </w:rPr>
        <w:t>  &lt;authentication&gt;</w:t>
      </w:r>
    </w:p>
    <w:p w:rsidR="00632874" w:rsidRDefault="00632874" w:rsidP="00D41662">
      <w:pPr>
        <w:tabs>
          <w:tab w:val="left" w:pos="360"/>
        </w:tabs>
        <w:jc w:val="left"/>
        <w:rPr>
          <w:rStyle w:val="courier0"/>
          <w:color w:val="000000"/>
          <w:sz w:val="20"/>
        </w:rPr>
      </w:pPr>
      <w:r>
        <w:rPr>
          <w:rStyle w:val="courier0"/>
          <w:color w:val="000000"/>
          <w:sz w:val="20"/>
        </w:rPr>
        <w:t>    &lt;login-module code = "gov.nih.nci.security.authentication.loginmodules.RDBMSLoginModule" flag = "required" &gt;</w:t>
      </w:r>
    </w:p>
    <w:p w:rsidR="00632874" w:rsidRDefault="00632874" w:rsidP="00D41662">
      <w:pPr>
        <w:tabs>
          <w:tab w:val="left" w:pos="360"/>
        </w:tabs>
        <w:jc w:val="left"/>
        <w:rPr>
          <w:rStyle w:val="courier0"/>
          <w:color w:val="000000"/>
          <w:sz w:val="20"/>
        </w:rPr>
      </w:pPr>
      <w:r>
        <w:rPr>
          <w:rStyle w:val="courier0"/>
          <w:color w:val="000000"/>
          <w:sz w:val="20"/>
        </w:rPr>
        <w:t>        &lt;module-option name="driver"&gt;</w:t>
      </w:r>
      <w:r>
        <w:rPr>
          <w:rStyle w:val="courier0"/>
          <w:color w:val="FF0000"/>
          <w:sz w:val="20"/>
        </w:rPr>
        <w:t>DRIVER_CLASS_NAME</w:t>
      </w:r>
      <w:r>
        <w:rPr>
          <w:rStyle w:val="courier0"/>
          <w:color w:val="000000"/>
          <w:sz w:val="20"/>
        </w:rPr>
        <w:t>&lt;/module-option&gt;</w:t>
      </w:r>
    </w:p>
    <w:p w:rsidR="00632874" w:rsidRDefault="00632874" w:rsidP="00D41662">
      <w:pPr>
        <w:tabs>
          <w:tab w:val="left" w:pos="360"/>
        </w:tabs>
        <w:jc w:val="left"/>
        <w:rPr>
          <w:rStyle w:val="courier0"/>
          <w:color w:val="000000"/>
          <w:sz w:val="20"/>
        </w:rPr>
      </w:pPr>
      <w:r>
        <w:rPr>
          <w:rStyle w:val="courier0"/>
          <w:color w:val="000000"/>
          <w:sz w:val="20"/>
        </w:rPr>
        <w:t>        &lt;module-option name="url"&gt;</w:t>
      </w:r>
      <w:r>
        <w:rPr>
          <w:rStyle w:val="courier0"/>
          <w:color w:val="FF0000"/>
          <w:sz w:val="20"/>
        </w:rPr>
        <w:t>URL</w:t>
      </w:r>
      <w:r>
        <w:rPr>
          <w:rStyle w:val="courier0"/>
          <w:color w:val="000000"/>
          <w:sz w:val="20"/>
        </w:rPr>
        <w:t>&lt;/module-option&gt;</w:t>
      </w:r>
    </w:p>
    <w:p w:rsidR="00632874" w:rsidRDefault="00632874" w:rsidP="00D41662">
      <w:pPr>
        <w:tabs>
          <w:tab w:val="left" w:pos="360"/>
        </w:tabs>
        <w:jc w:val="left"/>
        <w:rPr>
          <w:rStyle w:val="courier0"/>
          <w:color w:val="000000"/>
          <w:sz w:val="20"/>
        </w:rPr>
      </w:pPr>
      <w:r>
        <w:rPr>
          <w:rStyle w:val="courier0"/>
          <w:color w:val="000000"/>
          <w:sz w:val="20"/>
        </w:rPr>
        <w:t>        &lt;module-option name="user"&gt;</w:t>
      </w:r>
      <w:r>
        <w:rPr>
          <w:rStyle w:val="courier0"/>
          <w:color w:val="FF0000"/>
          <w:sz w:val="20"/>
        </w:rPr>
        <w:t>USER_NAME</w:t>
      </w:r>
      <w:r>
        <w:rPr>
          <w:rStyle w:val="courier0"/>
          <w:color w:val="000000"/>
          <w:sz w:val="20"/>
        </w:rPr>
        <w:t>&lt;/module-option&gt;</w:t>
      </w:r>
    </w:p>
    <w:p w:rsidR="00632874" w:rsidRDefault="00632874" w:rsidP="00D41662">
      <w:pPr>
        <w:tabs>
          <w:tab w:val="left" w:pos="360"/>
        </w:tabs>
        <w:jc w:val="left"/>
        <w:rPr>
          <w:rStyle w:val="courier0"/>
          <w:color w:val="000000"/>
          <w:sz w:val="20"/>
        </w:rPr>
      </w:pPr>
      <w:r>
        <w:rPr>
          <w:rStyle w:val="courier0"/>
          <w:color w:val="000000"/>
          <w:sz w:val="20"/>
        </w:rPr>
        <w:t>        &lt;module-option name="passwd"&gt;</w:t>
      </w:r>
      <w:r>
        <w:rPr>
          <w:rStyle w:val="courier0"/>
          <w:color w:val="FF0000"/>
          <w:sz w:val="20"/>
        </w:rPr>
        <w:t>PASSWORD</w:t>
      </w:r>
      <w:r>
        <w:rPr>
          <w:rStyle w:val="courier0"/>
          <w:color w:val="000000"/>
          <w:sz w:val="20"/>
        </w:rPr>
        <w:t>&lt;/module-option&gt;</w:t>
      </w:r>
    </w:p>
    <w:p w:rsidR="00632874" w:rsidRDefault="00632874" w:rsidP="00D41662">
      <w:pPr>
        <w:tabs>
          <w:tab w:val="left" w:pos="360"/>
        </w:tabs>
        <w:jc w:val="left"/>
        <w:rPr>
          <w:rStyle w:val="courier0"/>
          <w:color w:val="000000"/>
          <w:sz w:val="20"/>
        </w:rPr>
      </w:pPr>
      <w:r>
        <w:rPr>
          <w:rStyle w:val="courier0"/>
          <w:color w:val="000000"/>
          <w:sz w:val="20"/>
        </w:rPr>
        <w:t>        &lt;module-option name="query"&gt;select * from csm_user where login_name=? and password=? &lt;/module-option&gt;</w:t>
      </w:r>
    </w:p>
    <w:p w:rsidR="00632874" w:rsidRDefault="00632874" w:rsidP="00D41662">
      <w:pPr>
        <w:tabs>
          <w:tab w:val="left" w:pos="360"/>
        </w:tabs>
        <w:jc w:val="left"/>
        <w:rPr>
          <w:rStyle w:val="courier0"/>
          <w:color w:val="000000"/>
          <w:sz w:val="20"/>
        </w:rPr>
      </w:pPr>
      <w:r>
        <w:rPr>
          <w:rStyle w:val="courier0"/>
          <w:color w:val="000000"/>
          <w:sz w:val="20"/>
        </w:rPr>
        <w:t>  &lt;module-option name="encryption-enabled"&gt;YES&lt;/module-option&gt;</w:t>
      </w:r>
    </w:p>
    <w:p w:rsidR="00632874" w:rsidRDefault="00632874" w:rsidP="00D41662">
      <w:pPr>
        <w:tabs>
          <w:tab w:val="left" w:pos="360"/>
        </w:tabs>
        <w:jc w:val="left"/>
        <w:rPr>
          <w:rStyle w:val="courier0"/>
          <w:color w:val="000000"/>
          <w:sz w:val="20"/>
        </w:rPr>
      </w:pPr>
      <w:r>
        <w:rPr>
          <w:rStyle w:val="courier0"/>
          <w:color w:val="000000"/>
          <w:sz w:val="20"/>
        </w:rPr>
        <w:t>      &lt;/login-module&gt;</w:t>
      </w:r>
    </w:p>
    <w:p w:rsidR="00632874" w:rsidRDefault="00632874" w:rsidP="00D41662">
      <w:pPr>
        <w:tabs>
          <w:tab w:val="left" w:pos="360"/>
        </w:tabs>
        <w:jc w:val="left"/>
        <w:rPr>
          <w:rStyle w:val="courier0"/>
          <w:color w:val="000000"/>
          <w:sz w:val="20"/>
        </w:rPr>
      </w:pPr>
      <w:r>
        <w:rPr>
          <w:rStyle w:val="courier0"/>
          <w:color w:val="000000"/>
          <w:sz w:val="20"/>
        </w:rPr>
        <w:t>    &lt;/authentication&gt;</w:t>
      </w:r>
    </w:p>
    <w:p w:rsidR="00632874" w:rsidRDefault="00632874" w:rsidP="00D41662">
      <w:pPr>
        <w:tabs>
          <w:tab w:val="left" w:pos="360"/>
        </w:tabs>
        <w:jc w:val="left"/>
        <w:rPr>
          <w:rStyle w:val="courier0"/>
          <w:color w:val="000000"/>
          <w:sz w:val="20"/>
        </w:rPr>
      </w:pPr>
      <w:r>
        <w:rPr>
          <w:rStyle w:val="courier0"/>
          <w:color w:val="000000"/>
          <w:sz w:val="20"/>
        </w:rPr>
        <w:t>&lt;/application-policy&gt;</w:t>
      </w:r>
    </w:p>
    <w:p w:rsidR="00632874" w:rsidRDefault="00632874" w:rsidP="00D41662">
      <w:pPr>
        <w:tabs>
          <w:tab w:val="left" w:pos="360"/>
        </w:tabs>
        <w:rPr>
          <w:szCs w:val="20"/>
        </w:rPr>
      </w:pPr>
      <w:r>
        <w:rPr>
          <w:szCs w:val="20"/>
        </w:rPr>
        <w:t xml:space="preserve">The </w:t>
      </w:r>
      <w:r>
        <w:rPr>
          <w:rFonts w:ascii="Courier" w:hAnsi="Courier"/>
          <w:szCs w:val="20"/>
        </w:rPr>
        <w:t>login-module</w:t>
      </w:r>
      <w:r>
        <w:rPr>
          <w:szCs w:val="20"/>
        </w:rPr>
        <w:t xml:space="preserve"> is a CSM Login module class used to perform the authentication task. In this case it is </w:t>
      </w:r>
    </w:p>
    <w:p w:rsidR="00632874" w:rsidRDefault="00632874" w:rsidP="00D41662">
      <w:pPr>
        <w:tabs>
          <w:tab w:val="left" w:pos="360"/>
        </w:tabs>
      </w:pPr>
      <w:r>
        <w:rPr>
          <w:rStyle w:val="KeywordChar"/>
          <w:sz w:val="20"/>
          <w:szCs w:val="20"/>
        </w:rPr>
        <w:t>gov.nih.nci.security.authentication.loginmodules.RDBMSLoginModule</w:t>
      </w:r>
      <w:r>
        <w:rPr>
          <w:szCs w:val="20"/>
        </w:rPr>
        <w:t xml:space="preserve">. </w:t>
      </w:r>
    </w:p>
    <w:p w:rsidR="00632874" w:rsidRDefault="00632874" w:rsidP="00D41662">
      <w:pPr>
        <w:tabs>
          <w:tab w:val="left" w:pos="360"/>
        </w:tabs>
        <w:rPr>
          <w:szCs w:val="20"/>
        </w:rPr>
      </w:pPr>
      <w:r>
        <w:rPr>
          <w:szCs w:val="20"/>
        </w:rPr>
        <w:t xml:space="preserve">Update the following parameters in the </w:t>
      </w:r>
      <w:r w:rsidRPr="00AC6C89">
        <w:rPr>
          <w:szCs w:val="20"/>
        </w:rPr>
        <w:t>above</w:t>
      </w:r>
      <w:r>
        <w:rPr>
          <w:szCs w:val="20"/>
        </w:rPr>
        <w:t xml:space="preserve"> setting:</w:t>
      </w:r>
    </w:p>
    <w:p w:rsidR="007242AA" w:rsidRDefault="008008CB" w:rsidP="008008CB">
      <w:pPr>
        <w:pStyle w:val="Caption"/>
        <w:rPr>
          <w:szCs w:val="20"/>
        </w:rPr>
      </w:pPr>
      <w:r>
        <w:lastRenderedPageBreak/>
        <w:t xml:space="preserve">Table </w:t>
      </w:r>
      <w:fldSimple w:instr=" SEQ Table \* ARABIC ">
        <w:r w:rsidR="00015F9C">
          <w:rPr>
            <w:noProof/>
          </w:rPr>
          <w:t>9</w:t>
        </w:r>
      </w:fldSimple>
      <w:r>
        <w:t xml:space="preserve">: </w:t>
      </w:r>
      <w:r w:rsidR="007242AA">
        <w:t xml:space="preserve">Configuring </w:t>
      </w:r>
      <w:r w:rsidR="007242AA" w:rsidRPr="008008CB">
        <w:rPr>
          <w:rStyle w:val="courier0"/>
          <w:rFonts w:cs="Arial"/>
          <w:bCs w:val="0"/>
          <w:color w:val="000000"/>
        </w:rPr>
        <w:t>login-config.xml</w:t>
      </w:r>
    </w:p>
    <w:tbl>
      <w:tblPr>
        <w:tblW w:w="0" w:type="auto"/>
        <w:tblInd w:w="108" w:type="dxa"/>
        <w:tblLayout w:type="fixed"/>
        <w:tblCellMar>
          <w:left w:w="0" w:type="dxa"/>
          <w:right w:w="0" w:type="dxa"/>
        </w:tblCellMar>
        <w:tblLook w:val="0000" w:firstRow="0" w:lastRow="0" w:firstColumn="0" w:lastColumn="0" w:noHBand="0" w:noVBand="0"/>
      </w:tblPr>
      <w:tblGrid>
        <w:gridCol w:w="2520"/>
        <w:gridCol w:w="6948"/>
      </w:tblGrid>
      <w:tr w:rsidR="00632874">
        <w:trPr>
          <w:tblHeader/>
        </w:trPr>
        <w:tc>
          <w:tcPr>
            <w:tcW w:w="252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632874" w:rsidRDefault="00632874" w:rsidP="00D41662">
            <w:pPr>
              <w:tabs>
                <w:tab w:val="left" w:pos="360"/>
              </w:tabs>
              <w:jc w:val="center"/>
              <w:rPr>
                <w:b/>
              </w:rPr>
            </w:pPr>
            <w:r>
              <w:rPr>
                <w:b/>
              </w:rPr>
              <w:t>Parameter Name</w:t>
            </w:r>
          </w:p>
        </w:tc>
        <w:tc>
          <w:tcPr>
            <w:tcW w:w="694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632874" w:rsidRDefault="00632874" w:rsidP="00D41662">
            <w:pPr>
              <w:tabs>
                <w:tab w:val="left" w:pos="360"/>
              </w:tabs>
              <w:jc w:val="center"/>
              <w:rPr>
                <w:b/>
              </w:rPr>
            </w:pPr>
            <w:r>
              <w:rPr>
                <w:b/>
              </w:rPr>
              <w:t>Details</w:t>
            </w:r>
          </w:p>
        </w:tc>
      </w:tr>
      <w:tr w:rsidR="00632874">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rStyle w:val="courier0"/>
                <w:rFonts w:cs="Helvetica"/>
                <w:color w:val="000000"/>
              </w:rPr>
            </w:pPr>
            <w:r>
              <w:rPr>
                <w:rStyle w:val="courier0"/>
                <w:color w:val="000000"/>
                <w:sz w:val="20"/>
              </w:rPr>
              <w:t>APPLICATION_POLICY</w:t>
            </w:r>
          </w:p>
        </w:tc>
        <w:tc>
          <w:tcPr>
            <w:tcW w:w="6948"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color w:val="0000FF"/>
              </w:rPr>
              <w:t xml:space="preserve">Description: </w:t>
            </w:r>
            <w:r>
              <w:t>Specifies the application for which you are defining the authentication policy.</w:t>
            </w:r>
          </w:p>
          <w:p w:rsidR="00632874" w:rsidRDefault="00632874" w:rsidP="00D41662">
            <w:pPr>
              <w:tabs>
                <w:tab w:val="left" w:pos="360"/>
              </w:tabs>
            </w:pPr>
            <w:r>
              <w:rPr>
                <w:color w:val="0000FF"/>
              </w:rPr>
              <w:t>Default Value</w:t>
            </w:r>
            <w:r>
              <w:t xml:space="preserve">: </w:t>
            </w:r>
            <w:r w:rsidRPr="00185FB8">
              <w:rPr>
                <w:rFonts w:ascii="Courier New" w:hAnsi="Courier New" w:cs="Courier New"/>
                <w:sz w:val="20"/>
                <w:szCs w:val="20"/>
              </w:rPr>
              <w:t>catissuecore</w:t>
            </w:r>
          </w:p>
          <w:p w:rsidR="00632874" w:rsidRDefault="00632874" w:rsidP="00D41662">
            <w:pPr>
              <w:tabs>
                <w:tab w:val="left" w:pos="360"/>
              </w:tabs>
              <w:rPr>
                <w:color w:val="0000FF"/>
              </w:rPr>
            </w:pPr>
            <w:r>
              <w:rPr>
                <w:color w:val="0000FF"/>
              </w:rPr>
              <w:t>Permissible Values:</w:t>
            </w:r>
            <w:r>
              <w:t xml:space="preserve"> N/A</w:t>
            </w:r>
          </w:p>
        </w:tc>
      </w:tr>
      <w:tr w:rsidR="00632874">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rStyle w:val="courier0"/>
                <w:rFonts w:cs="Helvetica"/>
                <w:color w:val="000000"/>
              </w:rPr>
            </w:pPr>
            <w:r>
              <w:rPr>
                <w:rStyle w:val="courier0"/>
                <w:color w:val="000000"/>
                <w:sz w:val="20"/>
              </w:rPr>
              <w:t>DRIVER_CLASS_NAME</w:t>
            </w:r>
          </w:p>
        </w:tc>
        <w:tc>
          <w:tcPr>
            <w:tcW w:w="6948"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color w:val="0000FF"/>
              </w:rPr>
              <w:t xml:space="preserve">Description: </w:t>
            </w:r>
            <w:r>
              <w:t xml:space="preserve">The database driver loaded in memory to perform database operations. </w:t>
            </w:r>
          </w:p>
          <w:p w:rsidR="00632874" w:rsidRDefault="00632874" w:rsidP="00D41662">
            <w:pPr>
              <w:tabs>
                <w:tab w:val="left" w:pos="360"/>
              </w:tabs>
            </w:pPr>
            <w:r>
              <w:rPr>
                <w:color w:val="0000FF"/>
              </w:rPr>
              <w:t xml:space="preserve">Default Value: </w:t>
            </w:r>
            <w:r>
              <w:t>N/A</w:t>
            </w:r>
          </w:p>
          <w:p w:rsidR="00632874" w:rsidRDefault="00632874" w:rsidP="00D41662">
            <w:pPr>
              <w:tabs>
                <w:tab w:val="left" w:pos="360"/>
              </w:tabs>
              <w:rPr>
                <w:color w:val="0000FF"/>
              </w:rPr>
            </w:pPr>
            <w:r>
              <w:rPr>
                <w:color w:val="0000FF"/>
              </w:rPr>
              <w:t xml:space="preserve">Permissible Values: </w:t>
            </w:r>
          </w:p>
          <w:p w:rsidR="00632874" w:rsidRPr="00185FB8" w:rsidRDefault="00632874" w:rsidP="00D41662">
            <w:pPr>
              <w:tabs>
                <w:tab w:val="left" w:pos="360"/>
              </w:tabs>
              <w:rPr>
                <w:sz w:val="20"/>
                <w:szCs w:val="20"/>
              </w:rPr>
            </w:pPr>
            <w:r>
              <w:t xml:space="preserve">MySQL - </w:t>
            </w:r>
            <w:r w:rsidRPr="00185FB8">
              <w:rPr>
                <w:rFonts w:ascii="Courier" w:hAnsi="Courier"/>
                <w:sz w:val="20"/>
                <w:szCs w:val="20"/>
              </w:rPr>
              <w:t>org.gjt.mm.MySQL.Driver</w:t>
            </w:r>
          </w:p>
          <w:p w:rsidR="00632874" w:rsidRDefault="00632874" w:rsidP="00D41662">
            <w:pPr>
              <w:tabs>
                <w:tab w:val="left" w:pos="360"/>
              </w:tabs>
            </w:pPr>
            <w:r>
              <w:t>Oracle –</w:t>
            </w:r>
            <w:r w:rsidRPr="00185FB8">
              <w:rPr>
                <w:rFonts w:ascii="Courier" w:hAnsi="Courier"/>
                <w:sz w:val="20"/>
                <w:szCs w:val="20"/>
              </w:rPr>
              <w:t>oracle.jdbc.driver.OracleDriver</w:t>
            </w:r>
          </w:p>
        </w:tc>
      </w:tr>
      <w:tr w:rsidR="00632874">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rStyle w:val="courier0"/>
                <w:rFonts w:cs="Helvetica"/>
                <w:color w:val="000000"/>
              </w:rPr>
            </w:pPr>
            <w:r>
              <w:rPr>
                <w:rStyle w:val="courier0"/>
                <w:color w:val="000000"/>
                <w:sz w:val="20"/>
              </w:rPr>
              <w:t>URL</w:t>
            </w:r>
          </w:p>
        </w:tc>
        <w:tc>
          <w:tcPr>
            <w:tcW w:w="6948"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color w:val="0000FF"/>
              </w:rPr>
              <w:t>Description:</w:t>
            </w:r>
            <w:r>
              <w:t xml:space="preserve"> The URL used to locate and connect to the database. Specify the database URL that you used during the creation of the database. </w:t>
            </w:r>
          </w:p>
          <w:p w:rsidR="00D55D97" w:rsidRDefault="00632874" w:rsidP="00D41662">
            <w:pPr>
              <w:pStyle w:val="B1-Bullet1"/>
              <w:tabs>
                <w:tab w:val="left" w:pos="360"/>
                <w:tab w:val="num" w:pos="612"/>
              </w:tabs>
            </w:pPr>
            <w:r>
              <w:rPr>
                <w:b/>
                <w:bCs/>
              </w:rPr>
              <w:t>MySQL:</w:t>
            </w:r>
          </w:p>
          <w:p w:rsidR="00632874" w:rsidRPr="00185FB8" w:rsidRDefault="00632874" w:rsidP="00D41662">
            <w:pPr>
              <w:pStyle w:val="B1-Bullet1"/>
              <w:numPr>
                <w:ilvl w:val="0"/>
                <w:numId w:val="0"/>
              </w:numPr>
              <w:tabs>
                <w:tab w:val="left" w:pos="360"/>
              </w:tabs>
            </w:pPr>
            <w:r w:rsidRPr="00185FB8">
              <w:t>jdbc:MySQL://database.host:database.port/database.name</w:t>
            </w:r>
          </w:p>
          <w:p w:rsidR="00D55D97" w:rsidRDefault="00632874" w:rsidP="00D41662">
            <w:pPr>
              <w:pStyle w:val="B1-Bullet1"/>
              <w:tabs>
                <w:tab w:val="left" w:pos="360"/>
                <w:tab w:val="num" w:pos="612"/>
              </w:tabs>
            </w:pPr>
            <w:r>
              <w:rPr>
                <w:b/>
                <w:bCs/>
              </w:rPr>
              <w:t>Oracle:</w:t>
            </w:r>
          </w:p>
          <w:p w:rsidR="00632874" w:rsidRDefault="00632874" w:rsidP="00D41662">
            <w:pPr>
              <w:pStyle w:val="B1-Bullet1"/>
              <w:numPr>
                <w:ilvl w:val="0"/>
                <w:numId w:val="0"/>
              </w:numPr>
              <w:tabs>
                <w:tab w:val="left" w:pos="360"/>
              </w:tabs>
            </w:pPr>
            <w:r w:rsidRPr="00185FB8">
              <w:t>jdbc:oracle:thin:@database.host:database.port:database.name</w:t>
            </w:r>
          </w:p>
          <w:p w:rsidR="00632874" w:rsidRDefault="00632874" w:rsidP="00D41662">
            <w:pPr>
              <w:tabs>
                <w:tab w:val="left" w:pos="360"/>
              </w:tabs>
            </w:pPr>
            <w:r>
              <w:rPr>
                <w:color w:val="0000FF"/>
              </w:rPr>
              <w:t>Default Value:</w:t>
            </w:r>
            <w:r>
              <w:t xml:space="preserve"> N/A</w:t>
            </w:r>
          </w:p>
          <w:p w:rsidR="00632874" w:rsidRDefault="00632874" w:rsidP="00D41662">
            <w:pPr>
              <w:tabs>
                <w:tab w:val="left" w:pos="360"/>
              </w:tabs>
              <w:rPr>
                <w:b/>
                <w:bCs/>
              </w:rPr>
            </w:pPr>
            <w:r>
              <w:rPr>
                <w:color w:val="0000FF"/>
              </w:rPr>
              <w:t>Permissible Values:</w:t>
            </w:r>
            <w:r>
              <w:t xml:space="preserve"> N/A</w:t>
            </w:r>
          </w:p>
        </w:tc>
      </w:tr>
      <w:tr w:rsidR="00632874">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rStyle w:val="courier0"/>
                <w:rFonts w:cs="Helvetica"/>
                <w:color w:val="000000"/>
              </w:rPr>
            </w:pPr>
            <w:r>
              <w:rPr>
                <w:rStyle w:val="courier0"/>
                <w:color w:val="000000"/>
                <w:sz w:val="20"/>
              </w:rPr>
              <w:t>USER_NAME</w:t>
            </w:r>
          </w:p>
        </w:tc>
        <w:tc>
          <w:tcPr>
            <w:tcW w:w="6948"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color w:val="0000FF"/>
              </w:rPr>
              <w:t xml:space="preserve">Description: </w:t>
            </w:r>
            <w:r>
              <w:t xml:space="preserve">The username used to connect to the database. </w:t>
            </w:r>
          </w:p>
          <w:p w:rsidR="00632874" w:rsidRDefault="00632874" w:rsidP="00D41662">
            <w:pPr>
              <w:tabs>
                <w:tab w:val="left" w:pos="360"/>
              </w:tabs>
              <w:rPr>
                <w:color w:val="0000FF"/>
              </w:rPr>
            </w:pPr>
            <w:r>
              <w:rPr>
                <w:color w:val="0000FF"/>
              </w:rPr>
              <w:t xml:space="preserve">Default Value: </w:t>
            </w:r>
            <w:r w:rsidRPr="00185FB8">
              <w:rPr>
                <w:rFonts w:ascii="Courier New" w:hAnsi="Courier New" w:cs="Courier New"/>
                <w:sz w:val="20"/>
                <w:szCs w:val="20"/>
              </w:rPr>
              <w:t>catissue_core</w:t>
            </w:r>
            <w:r w:rsidRPr="00185FB8">
              <w:rPr>
                <w:sz w:val="20"/>
                <w:szCs w:val="20"/>
              </w:rPr>
              <w:t>   </w:t>
            </w:r>
            <w:r>
              <w:t xml:space="preserve">                    </w:t>
            </w:r>
          </w:p>
          <w:p w:rsidR="00632874" w:rsidRDefault="00632874" w:rsidP="00D41662">
            <w:pPr>
              <w:tabs>
                <w:tab w:val="left" w:pos="360"/>
              </w:tabs>
              <w:rPr>
                <w:color w:val="0000FF"/>
              </w:rPr>
            </w:pPr>
            <w:r>
              <w:rPr>
                <w:color w:val="0000FF"/>
              </w:rPr>
              <w:t xml:space="preserve">Permissible Values: </w:t>
            </w:r>
            <w:r>
              <w:t>N/A</w:t>
            </w:r>
          </w:p>
        </w:tc>
      </w:tr>
      <w:tr w:rsidR="00632874">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rPr>
                <w:rStyle w:val="courier0"/>
                <w:rFonts w:cs="Helvetica"/>
                <w:color w:val="000000"/>
              </w:rPr>
            </w:pPr>
            <w:r>
              <w:rPr>
                <w:rStyle w:val="courier0"/>
                <w:color w:val="000000"/>
                <w:sz w:val="20"/>
              </w:rPr>
              <w:t>PASSWORD</w:t>
            </w:r>
          </w:p>
        </w:tc>
        <w:tc>
          <w:tcPr>
            <w:tcW w:w="6948" w:type="dxa"/>
            <w:tcBorders>
              <w:top w:val="nil"/>
              <w:left w:val="nil"/>
              <w:bottom w:val="single" w:sz="8" w:space="0" w:color="auto"/>
              <w:right w:val="single" w:sz="8" w:space="0" w:color="auto"/>
            </w:tcBorders>
            <w:tcMar>
              <w:top w:w="0" w:type="dxa"/>
              <w:left w:w="108" w:type="dxa"/>
              <w:bottom w:w="0" w:type="dxa"/>
              <w:right w:w="108" w:type="dxa"/>
            </w:tcMar>
          </w:tcPr>
          <w:p w:rsidR="00632874" w:rsidRDefault="00632874" w:rsidP="00D41662">
            <w:pPr>
              <w:tabs>
                <w:tab w:val="left" w:pos="360"/>
              </w:tabs>
            </w:pPr>
            <w:r>
              <w:rPr>
                <w:color w:val="0000FF"/>
              </w:rPr>
              <w:t xml:space="preserve">Description: </w:t>
            </w:r>
            <w:r>
              <w:t>The password used to authenticate the username.</w:t>
            </w:r>
          </w:p>
          <w:p w:rsidR="00632874" w:rsidRDefault="00632874" w:rsidP="00D41662">
            <w:pPr>
              <w:tabs>
                <w:tab w:val="left" w:pos="360"/>
              </w:tabs>
              <w:rPr>
                <w:color w:val="0000FF"/>
              </w:rPr>
            </w:pPr>
            <w:r>
              <w:rPr>
                <w:color w:val="0000FF"/>
              </w:rPr>
              <w:t xml:space="preserve">Default Value: </w:t>
            </w:r>
            <w:r w:rsidRPr="00185FB8">
              <w:rPr>
                <w:rFonts w:ascii="Courier New" w:hAnsi="Courier New" w:cs="Courier New"/>
                <w:sz w:val="20"/>
                <w:szCs w:val="20"/>
              </w:rPr>
              <w:t>catissue_core</w:t>
            </w:r>
          </w:p>
          <w:p w:rsidR="00632874" w:rsidRDefault="00632874" w:rsidP="00D41662">
            <w:pPr>
              <w:tabs>
                <w:tab w:val="left" w:pos="360"/>
              </w:tabs>
              <w:rPr>
                <w:color w:val="0000FF"/>
              </w:rPr>
            </w:pPr>
            <w:r>
              <w:rPr>
                <w:color w:val="0000FF"/>
              </w:rPr>
              <w:t xml:space="preserve">Permissible Values: </w:t>
            </w:r>
            <w:r>
              <w:t>N/A</w:t>
            </w:r>
          </w:p>
        </w:tc>
      </w:tr>
    </w:tbl>
    <w:p w:rsidR="00632874" w:rsidRDefault="00632874" w:rsidP="00D41662">
      <w:pPr>
        <w:pStyle w:val="Heading2"/>
        <w:tabs>
          <w:tab w:val="left" w:pos="360"/>
        </w:tabs>
      </w:pPr>
      <w:bookmarkStart w:id="2528" w:name="_Toc287980126"/>
      <w:bookmarkStart w:id="2529" w:name="_Toc287026510"/>
      <w:bookmarkStart w:id="2530" w:name="_Toc288205351"/>
      <w:r>
        <w:t xml:space="preserve">Starting and </w:t>
      </w:r>
      <w:r w:rsidR="00074695">
        <w:t>shutting</w:t>
      </w:r>
      <w:r w:rsidR="00E100E5">
        <w:t>d</w:t>
      </w:r>
      <w:r>
        <w:t>own the Application Server</w:t>
      </w:r>
      <w:bookmarkEnd w:id="2528"/>
      <w:bookmarkEnd w:id="2529"/>
      <w:bookmarkEnd w:id="2530"/>
    </w:p>
    <w:p w:rsidR="000C352D" w:rsidRDefault="000C352D" w:rsidP="00D41662">
      <w:pPr>
        <w:tabs>
          <w:tab w:val="left" w:pos="360"/>
        </w:tabs>
      </w:pPr>
      <w:r w:rsidRPr="000A0982">
        <w:rPr>
          <w:b/>
        </w:rPr>
        <w:t>Note:</w:t>
      </w:r>
      <w:r>
        <w:t xml:space="preserve">  It is important that you review your Jboss configuration against your institutional security policies prior to using caTissue for real work - particularly where protected health information or other sensitive data will managed in caTissue.   See </w:t>
      </w:r>
    </w:p>
    <w:p w:rsidR="00CF31C6" w:rsidRDefault="005202A3" w:rsidP="00CF31C6">
      <w:pPr>
        <w:pStyle w:val="PlainText"/>
        <w:rPr>
          <w:rFonts w:ascii="Calibri" w:hAnsi="Calibri" w:cs="Calibri"/>
          <w:sz w:val="22"/>
          <w:szCs w:val="22"/>
        </w:rPr>
      </w:pPr>
      <w:hyperlink r:id="rId29" w:history="1">
        <w:r w:rsidR="00CF31C6">
          <w:rPr>
            <w:rStyle w:val="Hyperlink"/>
          </w:rPr>
          <w:t>https://wiki.nci.nih.gov/display/BuildandDeploymentAutomation/Securing+JBOSS+Console+Apps</w:t>
        </w:r>
      </w:hyperlink>
      <w:r w:rsidR="00CF31C6" w:rsidRPr="00CF31C6">
        <w:rPr>
          <w:rFonts w:ascii="Calibri" w:hAnsi="Calibri" w:cs="Calibri"/>
          <w:sz w:val="22"/>
          <w:szCs w:val="22"/>
        </w:rPr>
        <w:t>for details on how to secure the JBoss Console.</w:t>
      </w:r>
      <w:r w:rsidR="00CF31C6">
        <w:rPr>
          <w:rFonts w:ascii="Calibri" w:hAnsi="Calibri" w:cs="Calibri"/>
          <w:sz w:val="22"/>
          <w:szCs w:val="22"/>
        </w:rPr>
        <w:t xml:space="preserve">  For more information see the caBIG® Enterprise Security Program web page </w:t>
      </w:r>
    </w:p>
    <w:p w:rsidR="00CF31C6" w:rsidRDefault="005202A3" w:rsidP="00CF31C6">
      <w:pPr>
        <w:pStyle w:val="PlainText"/>
      </w:pPr>
      <w:hyperlink r:id="rId30" w:history="1">
        <w:r w:rsidR="00CF31C6" w:rsidRPr="00C16D30">
          <w:rPr>
            <w:rStyle w:val="Hyperlink"/>
          </w:rPr>
          <w:t>https://wiki.nci.nih.gov/pages/viewpage.action?pageId=24276546</w:t>
        </w:r>
      </w:hyperlink>
    </w:p>
    <w:p w:rsidR="00CF31C6" w:rsidRDefault="00CF31C6" w:rsidP="00D41662">
      <w:pPr>
        <w:tabs>
          <w:tab w:val="left" w:pos="360"/>
        </w:tabs>
      </w:pPr>
    </w:p>
    <w:p w:rsidR="00632874" w:rsidRDefault="00AC6C89" w:rsidP="00D41662">
      <w:pPr>
        <w:tabs>
          <w:tab w:val="left" w:pos="360"/>
        </w:tabs>
        <w:rPr>
          <w:rFonts w:ascii="Courier" w:hAnsi="Courier"/>
          <w:b/>
          <w:color w:val="000000"/>
          <w:sz w:val="20"/>
        </w:rPr>
      </w:pPr>
      <w:r w:rsidRPr="00F74E8E">
        <w:t>Before starting the server, m</w:t>
      </w:r>
      <w:r w:rsidR="00632874" w:rsidRPr="00F74E8E">
        <w:t>ake the following changes in the JBoss startup file (</w:t>
      </w:r>
      <w:ins w:id="2531" w:author="Prachi Sharma" w:date="2011-05-23T12:01:00Z">
        <w:r w:rsidR="004753A7">
          <w:rPr>
            <w:rFonts w:ascii="Courier" w:hAnsi="Courier" w:cs="Arial"/>
            <w:sz w:val="18"/>
          </w:rPr>
          <w:t>run.conf.bat</w:t>
        </w:r>
      </w:ins>
      <w:r w:rsidR="00632874" w:rsidRPr="00F74E8E">
        <w:t xml:space="preserve"> on </w:t>
      </w:r>
      <w:r w:rsidR="00632874" w:rsidRPr="00F74E8E">
        <w:rPr>
          <w:rFonts w:ascii="Courier" w:hAnsi="Courier" w:cs="Arial"/>
          <w:sz w:val="18"/>
        </w:rPr>
        <w:t>Windows</w:t>
      </w:r>
      <w:r w:rsidR="00632874" w:rsidRPr="00F74E8E">
        <w:t xml:space="preserve">, </w:t>
      </w:r>
      <w:r w:rsidR="00632874" w:rsidRPr="00F74E8E">
        <w:rPr>
          <w:rFonts w:ascii="Courier" w:hAnsi="Courier" w:cs="Arial"/>
          <w:sz w:val="18"/>
        </w:rPr>
        <w:t>run.</w:t>
      </w:r>
      <w:r w:rsidR="00387461">
        <w:rPr>
          <w:rFonts w:ascii="Courier" w:hAnsi="Courier" w:cs="Arial"/>
          <w:sz w:val="18"/>
        </w:rPr>
        <w:t xml:space="preserve">conf </w:t>
      </w:r>
      <w:r w:rsidR="00632874" w:rsidRPr="00F74E8E">
        <w:t xml:space="preserve">on </w:t>
      </w:r>
      <w:r w:rsidR="00632874" w:rsidRPr="00F74E8E">
        <w:rPr>
          <w:rFonts w:ascii="Courier" w:hAnsi="Courier" w:cs="Arial"/>
          <w:sz w:val="18"/>
        </w:rPr>
        <w:t>Unix/Linux</w:t>
      </w:r>
      <w:r w:rsidR="00632874" w:rsidRPr="00F74E8E">
        <w:t>).</w:t>
      </w:r>
    </w:p>
    <w:p w:rsidR="00632874" w:rsidRDefault="00632874" w:rsidP="00D41662">
      <w:pPr>
        <w:tabs>
          <w:tab w:val="left" w:pos="360"/>
        </w:tabs>
      </w:pPr>
      <w:r>
        <w:rPr>
          <w:b/>
        </w:rPr>
        <w:t xml:space="preserve">For Windows: </w:t>
      </w:r>
      <w:r>
        <w:t>Open the file</w:t>
      </w:r>
      <w:r>
        <w:rPr>
          <w:rStyle w:val="courier0"/>
          <w:color w:val="000000"/>
          <w:sz w:val="20"/>
        </w:rPr>
        <w:t>JBOSS_HOME/bin/</w:t>
      </w:r>
      <w:ins w:id="2532" w:author="Prachi Sharma" w:date="2011-05-23T12:01:00Z">
        <w:r w:rsidR="004753A7">
          <w:rPr>
            <w:rStyle w:val="courier0"/>
            <w:color w:val="000000"/>
            <w:sz w:val="20"/>
          </w:rPr>
          <w:t>run.conf.bat</w:t>
        </w:r>
      </w:ins>
      <w:r>
        <w:t xml:space="preserve"> and search for the line </w:t>
      </w:r>
      <w:r>
        <w:rPr>
          <w:rStyle w:val="KeywordChar"/>
        </w:rPr>
        <w:t>set JAVA_OPTS</w:t>
      </w:r>
      <w:r>
        <w:t xml:space="preserve"> and modify it to appear like: </w:t>
      </w:r>
    </w:p>
    <w:p w:rsidR="00551E0E" w:rsidRDefault="0063206D" w:rsidP="00D41662">
      <w:pPr>
        <w:pStyle w:val="Keyword"/>
        <w:tabs>
          <w:tab w:val="left" w:pos="360"/>
        </w:tabs>
        <w:ind w:left="-360" w:firstLine="360"/>
      </w:pPr>
      <w:proofErr w:type="gramStart"/>
      <w:ins w:id="2533" w:author="Prachi Sharma" w:date="2011-05-23T12:08:00Z">
        <w:r w:rsidRPr="0063206D">
          <w:lastRenderedPageBreak/>
          <w:t>set</w:t>
        </w:r>
        <w:proofErr w:type="gramEnd"/>
        <w:r w:rsidRPr="0063206D">
          <w:t xml:space="preserve"> "JAVA_OPTS=-Xms128M -Xmx1024M -XX:MaxPermSize=256M -Dorg.apache.jasper.compiler.Parser.STRICT_QUOTE_ESCAPING=false"</w:t>
        </w:r>
      </w:ins>
    </w:p>
    <w:p w:rsidR="00632874" w:rsidRDefault="00632874" w:rsidP="00D41662">
      <w:pPr>
        <w:pStyle w:val="Keyword"/>
        <w:tabs>
          <w:tab w:val="left" w:pos="360"/>
        </w:tabs>
        <w:ind w:left="-360" w:firstLine="360"/>
      </w:pPr>
      <w:del w:id="2534" w:author="Prachi Sharma" w:date="2011-05-23T12:02:00Z">
        <w:r w:rsidDel="004E73AB">
          <w:delText>set JAVA_OPTS=%JAVA_OPTS% -Xms512m -Xmx1024m -XX:PermSize=64m -XX:MaxPermSize=256m</w:delText>
        </w:r>
      </w:del>
    </w:p>
    <w:p w:rsidR="00632874" w:rsidRDefault="00632874" w:rsidP="00D41662">
      <w:pPr>
        <w:tabs>
          <w:tab w:val="left" w:pos="360"/>
        </w:tabs>
      </w:pPr>
      <w:r>
        <w:rPr>
          <w:rFonts w:ascii="Arial" w:hAnsi="Arial" w:cs="Arial"/>
          <w:b/>
          <w:bCs/>
          <w:sz w:val="20"/>
        </w:rPr>
        <w:t xml:space="preserve">For Linux and </w:t>
      </w:r>
      <w:proofErr w:type="gramStart"/>
      <w:r>
        <w:rPr>
          <w:rFonts w:ascii="Arial" w:hAnsi="Arial" w:cs="Arial"/>
          <w:b/>
          <w:bCs/>
          <w:sz w:val="20"/>
        </w:rPr>
        <w:t>Unix</w:t>
      </w:r>
      <w:proofErr w:type="gramEnd"/>
      <w:r>
        <w:rPr>
          <w:rFonts w:ascii="Arial" w:hAnsi="Arial" w:cs="Arial"/>
          <w:b/>
          <w:bCs/>
          <w:sz w:val="20"/>
        </w:rPr>
        <w:t xml:space="preserve">: </w:t>
      </w:r>
      <w:r>
        <w:t>Open file</w:t>
      </w:r>
      <w:ins w:id="2535" w:author="Prachi Sharma" w:date="2011-05-23T12:08:00Z">
        <w:r w:rsidR="0063206D">
          <w:t xml:space="preserve"> </w:t>
        </w:r>
      </w:ins>
      <w:del w:id="2536" w:author="Prachi Sharma" w:date="2011-05-23T12:09:00Z">
        <w:r w:rsidDel="0063206D">
          <w:rPr>
            <w:rStyle w:val="KeywordChar"/>
          </w:rPr>
          <w:delText>/usr/local/jboss</w:delText>
        </w:r>
      </w:del>
      <w:ins w:id="2537" w:author="Prachi Sharma" w:date="2011-05-23T12:09:00Z">
        <w:r w:rsidR="0063206D">
          <w:rPr>
            <w:rStyle w:val="courier0"/>
            <w:color w:val="000000"/>
            <w:sz w:val="20"/>
          </w:rPr>
          <w:t>JBOSS_HOME/</w:t>
        </w:r>
      </w:ins>
      <w:del w:id="2538" w:author="Prachi Sharma" w:date="2011-05-23T12:09:00Z">
        <w:r w:rsidDel="0063206D">
          <w:rPr>
            <w:rStyle w:val="KeywordChar"/>
          </w:rPr>
          <w:delText>/</w:delText>
        </w:r>
      </w:del>
      <w:r>
        <w:rPr>
          <w:rStyle w:val="KeywordChar"/>
        </w:rPr>
        <w:t xml:space="preserve">bin/run.conf </w:t>
      </w:r>
      <w:r>
        <w:rPr>
          <w:rStyle w:val="courier0"/>
          <w:color w:val="000000"/>
        </w:rPr>
        <w:t xml:space="preserve">and </w:t>
      </w:r>
      <w:r>
        <w:t xml:space="preserve">search for the line starting with JAVA_OPTS and modify </w:t>
      </w:r>
      <w:r w:rsidRPr="00195DDD">
        <w:t>it</w:t>
      </w:r>
      <w:r>
        <w:t xml:space="preserve"> to appear like: </w:t>
      </w:r>
      <w:r w:rsidR="00551E0E">
        <w:t>“</w:t>
      </w:r>
    </w:p>
    <w:p w:rsidR="00551E0E" w:rsidRDefault="00F20BC7" w:rsidP="00D41662">
      <w:pPr>
        <w:pStyle w:val="Keyword"/>
        <w:tabs>
          <w:tab w:val="left" w:pos="360"/>
        </w:tabs>
        <w:rPr>
          <w:ins w:id="2539" w:author="Prachi Sharma" w:date="2011-05-23T12:09:00Z"/>
        </w:rPr>
      </w:pPr>
      <w:ins w:id="2540" w:author="Prachi Sharma" w:date="2011-05-23T12:09:00Z">
        <w:r>
          <w:t>JAVA_OPTS="-Xms128M -Xmx1024M -XX</w:t>
        </w:r>
        <w:proofErr w:type="gramStart"/>
        <w:r>
          <w:t>:MaxPermSize</w:t>
        </w:r>
        <w:proofErr w:type="gramEnd"/>
        <w:r>
          <w:t>=256M -Dorg.apache.jasper.compiler.Parser.STRICT_QUOTE_ESCAPING=false Dsun.rmi.dgc.client.gcInterval=3600000 -Dsun.rmi.dgc.server.gcInterval=3600000"</w:t>
        </w:r>
      </w:ins>
    </w:p>
    <w:p w:rsidR="00F20BC7" w:rsidRPr="00F20BC7" w:rsidRDefault="00F20BC7" w:rsidP="00F20BC7">
      <w:pPr>
        <w:pPrChange w:id="2541" w:author="Prachi Sharma" w:date="2011-05-23T12:09:00Z">
          <w:pPr>
            <w:pStyle w:val="Keyword"/>
            <w:tabs>
              <w:tab w:val="left" w:pos="360"/>
            </w:tabs>
          </w:pPr>
        </w:pPrChange>
      </w:pPr>
    </w:p>
    <w:p w:rsidR="00632874" w:rsidDel="00F20BC7" w:rsidRDefault="00632874" w:rsidP="00D41662">
      <w:pPr>
        <w:pStyle w:val="Keyword"/>
        <w:tabs>
          <w:tab w:val="left" w:pos="360"/>
        </w:tabs>
        <w:rPr>
          <w:del w:id="2542" w:author="Prachi Sharma" w:date="2011-05-23T12:09:00Z"/>
        </w:rPr>
      </w:pPr>
      <w:del w:id="2543" w:author="Prachi Sharma" w:date="2011-05-23T12:09:00Z">
        <w:r w:rsidDel="00F20BC7">
          <w:delText>JAVA_OPTS="-server -Xms128m -Xmx1024m -XX:PermSize=64m -XX:MaxPermSize=256m</w:delText>
        </w:r>
        <w:r w:rsidR="00551E0E" w:rsidDel="00F20BC7">
          <w:delText>"</w:delText>
        </w:r>
      </w:del>
    </w:p>
    <w:p w:rsidR="00551E0E" w:rsidRDefault="00551E0E" w:rsidP="00D41662">
      <w:pPr>
        <w:tabs>
          <w:tab w:val="left" w:pos="360"/>
        </w:tabs>
      </w:pPr>
    </w:p>
    <w:p w:rsidR="0015608E" w:rsidRDefault="00632874" w:rsidP="00D41662">
      <w:pPr>
        <w:tabs>
          <w:tab w:val="left" w:pos="360"/>
        </w:tabs>
        <w:rPr>
          <w:ins w:id="2544" w:author="Prachi Sharma" w:date="2011-05-23T12:32:00Z"/>
        </w:rPr>
      </w:pPr>
      <w:r w:rsidRPr="00640D6D">
        <w:t>Now</w:t>
      </w:r>
      <w:r w:rsidR="00640D6D" w:rsidRPr="00640D6D">
        <w:t>,</w:t>
      </w:r>
      <w:r w:rsidRPr="00640D6D">
        <w:t xml:space="preserve"> start the JBoss server as per the instructions</w:t>
      </w:r>
      <w:r>
        <w:t xml:space="preserve"> below:</w:t>
      </w:r>
    </w:p>
    <w:p w:rsidR="00921C98" w:rsidRPr="00921C98" w:rsidRDefault="00921C98" w:rsidP="00921C98">
      <w:pPr>
        <w:pPrChange w:id="2545" w:author="Prachi Sharma" w:date="2011-05-23T12:32:00Z">
          <w:pPr>
            <w:tabs>
              <w:tab w:val="left" w:pos="360"/>
            </w:tabs>
          </w:pPr>
        </w:pPrChange>
      </w:pPr>
      <w:ins w:id="2546" w:author="Prachi Sharma" w:date="2011-05-23T12:32:00Z">
        <w:r w:rsidRPr="00921C98">
          <w:rPr>
            <w:b/>
            <w:rPrChange w:id="2547" w:author="Prachi Sharma" w:date="2011-05-23T12:32:00Z">
              <w:rPr/>
            </w:rPrChange>
          </w:rPr>
          <w:t>Note:</w:t>
        </w:r>
      </w:ins>
      <w:ins w:id="2548" w:author="Prachi Sharma" w:date="2011-05-23T12:33:00Z">
        <w:r>
          <w:rPr>
            <w:b/>
          </w:rPr>
          <w:t xml:space="preserve"> </w:t>
        </w:r>
      </w:ins>
      <w:ins w:id="2549" w:author="Prachi Sharma" w:date="2011-05-23T12:37:00Z">
        <w:r w:rsidRPr="00C84015">
          <w:rPr>
            <w:rPrChange w:id="2550" w:author="Prachi Sharma" w:date="2011-05-23T12:38:00Z">
              <w:rPr>
                <w:b/>
              </w:rPr>
            </w:rPrChange>
          </w:rPr>
          <w:t>O</w:t>
        </w:r>
      </w:ins>
      <w:ins w:id="2551" w:author="Prachi Sharma" w:date="2011-05-23T12:34:00Z">
        <w:r>
          <w:t>n successful execution of the the targets</w:t>
        </w:r>
      </w:ins>
      <w:ins w:id="2552" w:author="Prachi Sharma" w:date="2011-05-23T12:37:00Z">
        <w:r>
          <w:t xml:space="preserve"> install/install</w:t>
        </w:r>
        <w:proofErr w:type="gramStart"/>
        <w:r>
          <w:t>:jboss</w:t>
        </w:r>
        <w:proofErr w:type="gramEnd"/>
        <w:r>
          <w:t>, the server starts automatically</w:t>
        </w:r>
      </w:ins>
      <w:ins w:id="2553" w:author="Prachi Sharma" w:date="2011-05-23T12:34:00Z">
        <w:r>
          <w:t>. User needs to kill the server and then restart it as specified below.</w:t>
        </w:r>
      </w:ins>
    </w:p>
    <w:p w:rsidR="000C3AD6" w:rsidRDefault="00C04EE4" w:rsidP="00D41662">
      <w:pPr>
        <w:tabs>
          <w:tab w:val="left" w:pos="360"/>
        </w:tabs>
      </w:pPr>
      <w:r>
        <w:rPr>
          <w:b/>
          <w:color w:val="FF0000"/>
        </w:rPr>
        <w:t xml:space="preserve">CAUTION: </w:t>
      </w:r>
      <w:r>
        <w:t xml:space="preserve">Line for setting parameters for </w:t>
      </w:r>
      <w:r w:rsidRPr="00C04EE4">
        <w:rPr>
          <w:rFonts w:ascii="Courier" w:hAnsi="Courier" w:cs="Arial"/>
          <w:sz w:val="18"/>
        </w:rPr>
        <w:t>JAVA_OPTS</w:t>
      </w:r>
      <w:r>
        <w:t xml:space="preserve"> ideally will already be present in the </w:t>
      </w:r>
      <w:r w:rsidRPr="00C04EE4">
        <w:rPr>
          <w:rFonts w:ascii="Courier" w:hAnsi="Courier" w:cs="Arial"/>
          <w:sz w:val="18"/>
        </w:rPr>
        <w:t>run.bat/run.conf</w:t>
      </w:r>
      <w:r>
        <w:t xml:space="preserve">, in which case you just need to change the heap space and </w:t>
      </w:r>
      <w:r w:rsidRPr="00C04EE4">
        <w:rPr>
          <w:rFonts w:ascii="Courier" w:hAnsi="Courier" w:cs="Arial"/>
          <w:sz w:val="18"/>
        </w:rPr>
        <w:t>PermSize</w:t>
      </w:r>
      <w:r>
        <w:t xml:space="preserve"> settings similar to above.</w:t>
      </w:r>
    </w:p>
    <w:p w:rsidR="00C04EE4" w:rsidRPr="00C04EE4" w:rsidRDefault="00C04EE4" w:rsidP="00D41662">
      <w:pPr>
        <w:tabs>
          <w:tab w:val="left" w:pos="360"/>
        </w:tabs>
      </w:pPr>
    </w:p>
    <w:p w:rsidR="00632874" w:rsidRDefault="008008CB" w:rsidP="008008CB">
      <w:pPr>
        <w:pStyle w:val="Caption"/>
      </w:pPr>
      <w:r>
        <w:t xml:space="preserve">Table </w:t>
      </w:r>
      <w:fldSimple w:instr=" SEQ Table \* ARABIC ">
        <w:r w:rsidR="00015F9C">
          <w:rPr>
            <w:noProof/>
          </w:rPr>
          <w:t>10</w:t>
        </w:r>
      </w:fldSimple>
      <w:r>
        <w:t xml:space="preserve">: </w:t>
      </w:r>
      <w:r w:rsidR="00857CB3">
        <w:t>Server Startup and Shutdown</w:t>
      </w:r>
    </w:p>
    <w:tbl>
      <w:tblPr>
        <w:tblW w:w="0" w:type="auto"/>
        <w:tblInd w:w="198" w:type="dxa"/>
        <w:tblCellMar>
          <w:left w:w="0" w:type="dxa"/>
          <w:right w:w="0" w:type="dxa"/>
        </w:tblCellMar>
        <w:tblLook w:val="0000" w:firstRow="0" w:lastRow="0" w:firstColumn="0" w:lastColumn="0" w:noHBand="0" w:noVBand="0"/>
      </w:tblPr>
      <w:tblGrid>
        <w:gridCol w:w="1148"/>
        <w:gridCol w:w="3840"/>
        <w:gridCol w:w="3600"/>
      </w:tblGrid>
      <w:tr w:rsidR="00632874">
        <w:trPr>
          <w:tblHeader/>
        </w:trPr>
        <w:tc>
          <w:tcPr>
            <w:tcW w:w="660" w:type="dxa"/>
            <w:tcBorders>
              <w:top w:val="single" w:sz="8"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tcPr>
          <w:p w:rsidR="00632874" w:rsidRDefault="00632874" w:rsidP="00D41662">
            <w:pPr>
              <w:tabs>
                <w:tab w:val="left" w:pos="360"/>
              </w:tabs>
              <w:jc w:val="center"/>
              <w:rPr>
                <w:b/>
              </w:rPr>
            </w:pPr>
            <w:r>
              <w:rPr>
                <w:b/>
              </w:rPr>
              <w:t>Operation</w:t>
            </w:r>
          </w:p>
        </w:tc>
        <w:tc>
          <w:tcPr>
            <w:tcW w:w="3840" w:type="dxa"/>
            <w:tcBorders>
              <w:top w:val="single" w:sz="8" w:space="0" w:color="auto"/>
              <w:left w:val="nil"/>
              <w:bottom w:val="single" w:sz="4" w:space="0" w:color="auto"/>
              <w:right w:val="single" w:sz="8" w:space="0" w:color="auto"/>
            </w:tcBorders>
            <w:shd w:val="pct15" w:color="auto" w:fill="auto"/>
            <w:tcMar>
              <w:top w:w="0" w:type="dxa"/>
              <w:left w:w="108" w:type="dxa"/>
              <w:bottom w:w="0" w:type="dxa"/>
              <w:right w:w="108" w:type="dxa"/>
            </w:tcMar>
          </w:tcPr>
          <w:p w:rsidR="00632874" w:rsidRDefault="00632874" w:rsidP="00D41662">
            <w:pPr>
              <w:tabs>
                <w:tab w:val="left" w:pos="360"/>
              </w:tabs>
              <w:jc w:val="center"/>
              <w:rPr>
                <w:b/>
              </w:rPr>
            </w:pPr>
            <w:r>
              <w:rPr>
                <w:b/>
              </w:rPr>
              <w:t>Windows</w:t>
            </w:r>
          </w:p>
        </w:tc>
        <w:tc>
          <w:tcPr>
            <w:tcW w:w="3600" w:type="dxa"/>
            <w:tcBorders>
              <w:top w:val="single" w:sz="8" w:space="0" w:color="auto"/>
              <w:left w:val="nil"/>
              <w:bottom w:val="single" w:sz="4" w:space="0" w:color="auto"/>
              <w:right w:val="single" w:sz="8" w:space="0" w:color="auto"/>
            </w:tcBorders>
            <w:shd w:val="pct15" w:color="auto" w:fill="auto"/>
            <w:tcMar>
              <w:top w:w="0" w:type="dxa"/>
              <w:left w:w="108" w:type="dxa"/>
              <w:bottom w:w="0" w:type="dxa"/>
              <w:right w:w="108" w:type="dxa"/>
            </w:tcMar>
          </w:tcPr>
          <w:p w:rsidR="00632874" w:rsidRDefault="00632874" w:rsidP="00D41662">
            <w:pPr>
              <w:tabs>
                <w:tab w:val="left" w:pos="360"/>
              </w:tabs>
              <w:jc w:val="center"/>
              <w:rPr>
                <w:b/>
              </w:rPr>
            </w:pPr>
            <w:r>
              <w:rPr>
                <w:b/>
              </w:rPr>
              <w:t>Linux and Unix</w:t>
            </w:r>
          </w:p>
        </w:tc>
      </w:tr>
      <w:tr w:rsidR="00632874">
        <w:trPr>
          <w:trHeight w:val="440"/>
        </w:trPr>
        <w:tc>
          <w:tcPr>
            <w:tcW w:w="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2874" w:rsidRDefault="00632874" w:rsidP="00D41662">
            <w:pPr>
              <w:tabs>
                <w:tab w:val="left" w:pos="360"/>
              </w:tabs>
              <w:rPr>
                <w:b/>
              </w:rPr>
            </w:pPr>
            <w:r>
              <w:rPr>
                <w:b/>
              </w:rPr>
              <w:t>Start</w:t>
            </w:r>
          </w:p>
        </w:tc>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2874" w:rsidRDefault="00632874" w:rsidP="00EF0A71">
            <w:pPr>
              <w:pStyle w:val="Keyword"/>
              <w:tabs>
                <w:tab w:val="left" w:pos="360"/>
              </w:tabs>
            </w:pPr>
            <w:r>
              <w:rPr>
                <w:rStyle w:val="courier0"/>
                <w:color w:val="000000"/>
                <w:sz w:val="20"/>
              </w:rPr>
              <w:t>JBOSS_HOME/bin/run.bat</w:t>
            </w:r>
            <w:r w:rsidR="00EF0A71">
              <w:rPr>
                <w:rStyle w:val="courier0"/>
                <w:color w:val="000000"/>
                <w:sz w:val="20"/>
              </w:rPr>
              <w:t xml:space="preserve"> -b</w:t>
            </w:r>
            <w:r w:rsidR="00991B31">
              <w:rPr>
                <w:rStyle w:val="courier0"/>
                <w:color w:val="000000"/>
                <w:sz w:val="20"/>
              </w:rPr>
              <w:t>&lt;</w:t>
            </w:r>
            <w:r w:rsidR="00835937">
              <w:rPr>
                <w:rStyle w:val="courier0"/>
                <w:color w:val="000000"/>
                <w:sz w:val="20"/>
              </w:rPr>
              <w:t xml:space="preserve">host </w:t>
            </w:r>
            <w:r w:rsidR="00991B31">
              <w:rPr>
                <w:rStyle w:val="courier0"/>
                <w:color w:val="000000"/>
                <w:sz w:val="20"/>
              </w:rPr>
              <w:t xml:space="preserve">or </w:t>
            </w:r>
            <w:r w:rsidR="00835937">
              <w:rPr>
                <w:rStyle w:val="courier0"/>
                <w:color w:val="000000"/>
                <w:sz w:val="20"/>
              </w:rPr>
              <w:t>ip</w:t>
            </w:r>
            <w:r w:rsidR="00991B31">
              <w:rPr>
                <w:rStyle w:val="courier0"/>
                <w:color w:val="000000"/>
                <w:sz w:val="20"/>
              </w:rPr>
              <w:t>&gt;</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2874" w:rsidRDefault="00632874" w:rsidP="00D41662">
            <w:pPr>
              <w:pStyle w:val="Keyword"/>
              <w:tabs>
                <w:tab w:val="left" w:pos="360"/>
              </w:tabs>
              <w:rPr>
                <w:rFonts w:cs="Helvetica"/>
              </w:rPr>
            </w:pPr>
            <w:r>
              <w:t xml:space="preserve">nohup </w:t>
            </w:r>
            <w:r>
              <w:rPr>
                <w:rStyle w:val="courier0"/>
                <w:color w:val="000000"/>
                <w:sz w:val="20"/>
              </w:rPr>
              <w:t>$JBOSS_HOME/bin</w:t>
            </w:r>
            <w:r>
              <w:t>/run.sh</w:t>
            </w:r>
            <w:r w:rsidR="00EF0A71">
              <w:rPr>
                <w:rStyle w:val="courier0"/>
                <w:color w:val="000000"/>
                <w:sz w:val="20"/>
              </w:rPr>
              <w:t>-</w:t>
            </w:r>
            <w:r w:rsidR="00991B31">
              <w:rPr>
                <w:rStyle w:val="courier0"/>
                <w:color w:val="000000"/>
                <w:sz w:val="20"/>
              </w:rPr>
              <w:t xml:space="preserve">b </w:t>
            </w:r>
            <w:r w:rsidR="00835937">
              <w:rPr>
                <w:rStyle w:val="courier0"/>
                <w:color w:val="000000"/>
                <w:sz w:val="20"/>
              </w:rPr>
              <w:t>&lt;host or ip&gt;</w:t>
            </w:r>
          </w:p>
        </w:tc>
      </w:tr>
      <w:tr w:rsidR="00632874">
        <w:tc>
          <w:tcPr>
            <w:tcW w:w="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2874" w:rsidRDefault="00632874" w:rsidP="00D41662">
            <w:pPr>
              <w:tabs>
                <w:tab w:val="left" w:pos="360"/>
              </w:tabs>
              <w:rPr>
                <w:b/>
              </w:rPr>
            </w:pPr>
            <w:r>
              <w:rPr>
                <w:b/>
              </w:rPr>
              <w:t>Stop</w:t>
            </w:r>
          </w:p>
        </w:tc>
        <w:tc>
          <w:tcPr>
            <w:tcW w:w="38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2874" w:rsidRDefault="00632874" w:rsidP="00D41662">
            <w:pPr>
              <w:pStyle w:val="Keyword"/>
              <w:tabs>
                <w:tab w:val="left" w:pos="360"/>
              </w:tabs>
            </w:pPr>
            <w:r>
              <w:rPr>
                <w:rStyle w:val="courier0"/>
                <w:color w:val="000000"/>
                <w:sz w:val="20"/>
              </w:rPr>
              <w:t>JBOSS_HOME/bin/</w:t>
            </w:r>
            <w:r>
              <w:t>shutdown</w:t>
            </w:r>
            <w:r>
              <w:rPr>
                <w:rStyle w:val="courier0"/>
                <w:color w:val="000000"/>
                <w:sz w:val="20"/>
              </w:rPr>
              <w:t>.bat</w:t>
            </w:r>
          </w:p>
        </w:tc>
        <w:tc>
          <w:tcPr>
            <w:tcW w:w="3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2874" w:rsidRDefault="00632874" w:rsidP="00D41662">
            <w:pPr>
              <w:pStyle w:val="Keyword"/>
              <w:tabs>
                <w:tab w:val="left" w:pos="360"/>
              </w:tabs>
            </w:pPr>
            <w:r>
              <w:rPr>
                <w:rStyle w:val="courier0"/>
                <w:color w:val="000000"/>
                <w:sz w:val="20"/>
              </w:rPr>
              <w:t>JBOSS_HOME/bin</w:t>
            </w:r>
            <w:r>
              <w:t>/shutdown.sh</w:t>
            </w:r>
          </w:p>
        </w:tc>
      </w:tr>
    </w:tbl>
    <w:p w:rsidR="008008CB" w:rsidRDefault="00835937" w:rsidP="00860848">
      <w:bookmarkStart w:id="2554" w:name="_Toc186452867"/>
      <w:r w:rsidRPr="00EF0A71">
        <w:rPr>
          <w:b/>
        </w:rPr>
        <w:t>Note</w:t>
      </w:r>
      <w:proofErr w:type="gramStart"/>
      <w:r w:rsidRPr="00EF0A71">
        <w:rPr>
          <w:b/>
        </w:rPr>
        <w:t>:</w:t>
      </w:r>
      <w:r w:rsidRPr="00835937">
        <w:t>The</w:t>
      </w:r>
      <w:proofErr w:type="gramEnd"/>
      <w:r w:rsidRPr="00835937">
        <w:t xml:space="preserve"> –b option i</w:t>
      </w:r>
      <w:r>
        <w:t>nserver start up comma</w:t>
      </w:r>
      <w:r w:rsidR="00522393">
        <w:t>n</w:t>
      </w:r>
      <w:r>
        <w:t>d is optional.</w:t>
      </w:r>
      <w:r w:rsidR="00522393">
        <w:t xml:space="preserve"> The host name or IP address </w:t>
      </w:r>
      <w:r w:rsidR="00D70A21">
        <w:t>specified</w:t>
      </w:r>
      <w:r w:rsidR="00522393">
        <w:t xml:space="preserve"> with this option is used as </w:t>
      </w:r>
      <w:r w:rsidR="00D65B66">
        <w:t xml:space="preserve">a </w:t>
      </w:r>
      <w:r w:rsidR="00B11E06">
        <w:t>bind address</w:t>
      </w:r>
      <w:r w:rsidR="00522393">
        <w:t xml:space="preserve"> to all jboss service</w:t>
      </w:r>
      <w:r w:rsidR="00D65B66">
        <w:t>s</w:t>
      </w:r>
      <w:r w:rsidR="00522393">
        <w:t xml:space="preserve">. If </w:t>
      </w:r>
      <w:r w:rsidR="00D65B66">
        <w:t xml:space="preserve">the </w:t>
      </w:r>
      <w:r w:rsidR="00522393">
        <w:t>–b option is not specified</w:t>
      </w:r>
      <w:r w:rsidR="00D65B66">
        <w:t>,</w:t>
      </w:r>
      <w:r w:rsidR="00522393">
        <w:t xml:space="preserve"> the server will </w:t>
      </w:r>
      <w:r w:rsidR="00D65B66">
        <w:t xml:space="preserve">be </w:t>
      </w:r>
      <w:r w:rsidR="00522393">
        <w:t xml:space="preserve">accessible </w:t>
      </w:r>
      <w:r w:rsidR="00D65B66">
        <w:t xml:space="preserve">only </w:t>
      </w:r>
      <w:r w:rsidR="00522393">
        <w:t xml:space="preserve">from the machine where it is deployed i.e. </w:t>
      </w:r>
      <w:r w:rsidR="00D65B66">
        <w:t xml:space="preserve">the </w:t>
      </w:r>
      <w:r w:rsidR="00522393">
        <w:t xml:space="preserve">server is accessible by URL </w:t>
      </w:r>
      <w:r w:rsidR="00D65B66" w:rsidRPr="00D65B66">
        <w:rPr>
          <w:bCs/>
        </w:rPr>
        <w:t>http://localhost:port</w:t>
      </w:r>
      <w:r w:rsidR="00696338" w:rsidRPr="005839F5">
        <w:t>_number</w:t>
      </w:r>
    </w:p>
    <w:p w:rsidR="00835937" w:rsidRPr="00522393" w:rsidRDefault="00835937" w:rsidP="00860848"/>
    <w:p w:rsidR="00632874" w:rsidRDefault="00632874" w:rsidP="00D41662">
      <w:pPr>
        <w:pStyle w:val="Heading2"/>
        <w:tabs>
          <w:tab w:val="left" w:pos="360"/>
        </w:tabs>
        <w:rPr>
          <w:bCs/>
          <w:szCs w:val="28"/>
        </w:rPr>
      </w:pPr>
      <w:bookmarkStart w:id="2555" w:name="_Toc287980127"/>
      <w:bookmarkStart w:id="2556" w:name="_Toc287026511"/>
      <w:bookmarkStart w:id="2557" w:name="_Toc288205352"/>
      <w:r>
        <w:t>Accessing the Web Application</w:t>
      </w:r>
      <w:bookmarkEnd w:id="2554"/>
      <w:bookmarkEnd w:id="2555"/>
      <w:bookmarkEnd w:id="2556"/>
      <w:bookmarkEnd w:id="2557"/>
    </w:p>
    <w:p w:rsidR="00632874" w:rsidRDefault="00632874" w:rsidP="00D41662">
      <w:pPr>
        <w:tabs>
          <w:tab w:val="left" w:pos="360"/>
        </w:tabs>
      </w:pPr>
      <w:r>
        <w:t xml:space="preserve">Once the JBoss server is started, you can access the application using a web browser. The following is the URL pattern used for the application: </w:t>
      </w:r>
      <w:hyperlink r:id="rId31" w:history="1">
        <w:r w:rsidR="000424F1" w:rsidRPr="0029366C">
          <w:rPr>
            <w:rStyle w:val="Hyperlink"/>
          </w:rPr>
          <w:t>http://machine_name:port_number/catissuecore</w:t>
        </w:r>
      </w:hyperlink>
    </w:p>
    <w:p w:rsidR="00632874" w:rsidRDefault="00632874" w:rsidP="00D41662">
      <w:pPr>
        <w:tabs>
          <w:tab w:val="left" w:pos="360"/>
        </w:tabs>
        <w:rPr>
          <w:rFonts w:ascii="Courier New" w:hAnsi="Courier New" w:cs="Courier New"/>
          <w:color w:val="000000"/>
        </w:rPr>
      </w:pPr>
      <w:r>
        <w:t xml:space="preserve">When the browser displays the home page of caTissue Suite, you can log on to the application by specifying the values </w:t>
      </w:r>
      <w:r w:rsidR="00F74E8E">
        <w:t xml:space="preserve">which were </w:t>
      </w:r>
      <w:r>
        <w:t xml:space="preserve">configured in </w:t>
      </w:r>
      <w:r w:rsidRPr="00F74E8E">
        <w:rPr>
          <w:rFonts w:ascii="Courier New" w:hAnsi="Courier New" w:cs="Courier New"/>
          <w:color w:val="000000"/>
          <w:sz w:val="20"/>
          <w:szCs w:val="20"/>
        </w:rPr>
        <w:t xml:space="preserve">first.admin.emailAddress </w:t>
      </w:r>
      <w:r w:rsidRPr="00F74E8E">
        <w:rPr>
          <w:color w:val="000000"/>
        </w:rPr>
        <w:t>and</w:t>
      </w:r>
      <w:r w:rsidRPr="00F74E8E">
        <w:rPr>
          <w:rFonts w:ascii="Courier New" w:hAnsi="Courier New" w:cs="Courier New"/>
          <w:color w:val="000000"/>
          <w:sz w:val="20"/>
          <w:szCs w:val="20"/>
        </w:rPr>
        <w:t>first.admin.password</w:t>
      </w:r>
      <w:r w:rsidR="00F74E8E" w:rsidRPr="00F74E8E">
        <w:t>of</w:t>
      </w:r>
      <w:r w:rsidR="00F74E8E">
        <w:rPr>
          <w:rFonts w:ascii="Courier New" w:hAnsi="Courier New" w:cs="Courier New"/>
          <w:color w:val="000000"/>
          <w:sz w:val="20"/>
          <w:szCs w:val="20"/>
        </w:rPr>
        <w:t xml:space="preserve"> caTissueInstall.properties </w:t>
      </w:r>
      <w:r w:rsidR="00F74E8E" w:rsidRPr="00F74E8E">
        <w:t>before deployment</w:t>
      </w:r>
      <w:r>
        <w:rPr>
          <w:rFonts w:ascii="Courier New" w:hAnsi="Courier New" w:cs="Courier New"/>
          <w:color w:val="000000"/>
        </w:rPr>
        <w:t>.</w:t>
      </w:r>
    </w:p>
    <w:p w:rsidR="00632874" w:rsidRDefault="00632874" w:rsidP="00D41662">
      <w:pPr>
        <w:pStyle w:val="Heading2"/>
        <w:tabs>
          <w:tab w:val="left" w:pos="360"/>
        </w:tabs>
      </w:pPr>
      <w:bookmarkStart w:id="2558" w:name="_Ref191131893"/>
      <w:bookmarkStart w:id="2559" w:name="_Toc287980128"/>
      <w:bookmarkStart w:id="2560" w:name="_Toc287026512"/>
      <w:bookmarkStart w:id="2561" w:name="_Toc288205353"/>
      <w:r>
        <w:t>Deployment Errors</w:t>
      </w:r>
      <w:bookmarkEnd w:id="2558"/>
      <w:bookmarkEnd w:id="2559"/>
      <w:bookmarkEnd w:id="2560"/>
      <w:bookmarkEnd w:id="2561"/>
    </w:p>
    <w:p w:rsidR="00632874" w:rsidRDefault="00632874" w:rsidP="00D41662">
      <w:pPr>
        <w:tabs>
          <w:tab w:val="left" w:pos="360"/>
        </w:tabs>
      </w:pPr>
      <w:r>
        <w:t>The common deployment errors are:</w:t>
      </w:r>
    </w:p>
    <w:p w:rsidR="00632874" w:rsidRDefault="00632874" w:rsidP="00D41662">
      <w:pPr>
        <w:tabs>
          <w:tab w:val="left" w:pos="360"/>
        </w:tabs>
      </w:pPr>
      <w:r>
        <w:rPr>
          <w:b/>
        </w:rPr>
        <w:t xml:space="preserve">Error: </w:t>
      </w:r>
      <w:r>
        <w:rPr>
          <w:rStyle w:val="KeywordChar"/>
          <w:sz w:val="20"/>
          <w:szCs w:val="20"/>
        </w:rPr>
        <w:t>ANT_HOME</w:t>
      </w:r>
      <w:r>
        <w:t xml:space="preserve"> is set incorrectly or </w:t>
      </w:r>
      <w:r>
        <w:rPr>
          <w:rStyle w:val="KeywordChar"/>
          <w:sz w:val="20"/>
          <w:szCs w:val="20"/>
        </w:rPr>
        <w:t>ant</w:t>
      </w:r>
      <w:r>
        <w:t xml:space="preserve"> could not be located. Please set </w:t>
      </w:r>
      <w:r>
        <w:rPr>
          <w:rStyle w:val="KeywordChar"/>
          <w:sz w:val="20"/>
          <w:szCs w:val="20"/>
        </w:rPr>
        <w:t>ANT_HOME</w:t>
      </w:r>
      <w:r>
        <w:t>.</w:t>
      </w:r>
    </w:p>
    <w:p w:rsidR="00632874" w:rsidRDefault="00632874" w:rsidP="00D41662">
      <w:pPr>
        <w:tabs>
          <w:tab w:val="left" w:pos="360"/>
        </w:tabs>
      </w:pPr>
      <w:r>
        <w:rPr>
          <w:b/>
        </w:rPr>
        <w:t xml:space="preserve">Cause: </w:t>
      </w:r>
      <w:r>
        <w:rPr>
          <w:rStyle w:val="KeywordChar"/>
          <w:sz w:val="20"/>
          <w:szCs w:val="20"/>
        </w:rPr>
        <w:t>ANT_HOME</w:t>
      </w:r>
      <w:r>
        <w:t xml:space="preserve"> is not set or set incorrectly.</w:t>
      </w:r>
    </w:p>
    <w:p w:rsidR="00632874" w:rsidRDefault="00632874" w:rsidP="00D41662">
      <w:pPr>
        <w:tabs>
          <w:tab w:val="left" w:pos="360"/>
        </w:tabs>
        <w:rPr>
          <w:b/>
        </w:rPr>
      </w:pPr>
      <w:r>
        <w:rPr>
          <w:b/>
        </w:rPr>
        <w:t xml:space="preserve">Solution: </w:t>
      </w:r>
      <w:r>
        <w:t xml:space="preserve">Set the </w:t>
      </w:r>
      <w:r>
        <w:rPr>
          <w:rStyle w:val="KeywordChar"/>
          <w:sz w:val="20"/>
          <w:szCs w:val="20"/>
        </w:rPr>
        <w:t>ANT_HOME</w:t>
      </w:r>
      <w:r w:rsidR="00F74E8E">
        <w:t xml:space="preserve">environment </w:t>
      </w:r>
      <w:r>
        <w:t>variable and retry</w:t>
      </w:r>
      <w:r w:rsidR="00F74E8E">
        <w:t xml:space="preserve"> the deployment</w:t>
      </w:r>
      <w:r>
        <w:t>.</w:t>
      </w:r>
    </w:p>
    <w:p w:rsidR="00632874" w:rsidRDefault="00632874" w:rsidP="00D41662">
      <w:pPr>
        <w:tabs>
          <w:tab w:val="left" w:pos="360"/>
        </w:tabs>
        <w:rPr>
          <w:b/>
        </w:rPr>
      </w:pPr>
    </w:p>
    <w:p w:rsidR="00632874" w:rsidRDefault="00632874" w:rsidP="00D41662">
      <w:pPr>
        <w:tabs>
          <w:tab w:val="left" w:pos="360"/>
        </w:tabs>
      </w:pPr>
      <w:r>
        <w:rPr>
          <w:b/>
        </w:rPr>
        <w:t xml:space="preserve">Error: </w:t>
      </w:r>
      <w:r>
        <w:rPr>
          <w:rStyle w:val="KeywordChar"/>
          <w:sz w:val="20"/>
          <w:szCs w:val="20"/>
        </w:rPr>
        <w:t>ant</w:t>
      </w:r>
      <w:r>
        <w:t xml:space="preserve"> is not recognized as an internal or external command, operable program, or batch file.</w:t>
      </w:r>
    </w:p>
    <w:p w:rsidR="00632874" w:rsidRDefault="00632874" w:rsidP="00D41662">
      <w:pPr>
        <w:tabs>
          <w:tab w:val="left" w:pos="360"/>
        </w:tabs>
      </w:pPr>
      <w:r>
        <w:rPr>
          <w:b/>
        </w:rPr>
        <w:lastRenderedPageBreak/>
        <w:t xml:space="preserve">Cause: </w:t>
      </w:r>
      <w:r>
        <w:rPr>
          <w:rStyle w:val="KeywordChar"/>
          <w:sz w:val="20"/>
          <w:szCs w:val="20"/>
        </w:rPr>
        <w:t>ANT_HOME/bin</w:t>
      </w:r>
      <w:r>
        <w:t xml:space="preserve"> is not in the system path. </w:t>
      </w:r>
    </w:p>
    <w:p w:rsidR="00632874" w:rsidRDefault="00632874" w:rsidP="00D41662">
      <w:pPr>
        <w:tabs>
          <w:tab w:val="left" w:pos="360"/>
        </w:tabs>
      </w:pPr>
      <w:r>
        <w:rPr>
          <w:b/>
        </w:rPr>
        <w:t xml:space="preserve">Solution: </w:t>
      </w:r>
      <w:r>
        <w:t xml:space="preserve">Make sure that </w:t>
      </w:r>
      <w:r>
        <w:rPr>
          <w:rStyle w:val="KeywordChar"/>
          <w:sz w:val="20"/>
          <w:szCs w:val="20"/>
        </w:rPr>
        <w:t>ANT_HOME</w:t>
      </w:r>
      <w:r>
        <w:t xml:space="preserve"> is set to the </w:t>
      </w:r>
      <w:r w:rsidR="007447C9">
        <w:t>appropriate</w:t>
      </w:r>
      <w:r>
        <w:t xml:space="preserve"> folder and </w:t>
      </w:r>
      <w:r>
        <w:rPr>
          <w:rStyle w:val="KeywordChar"/>
          <w:sz w:val="20"/>
          <w:szCs w:val="20"/>
        </w:rPr>
        <w:t>ANT_HOME/bin</w:t>
      </w:r>
      <w:r>
        <w:t xml:space="preserve"> is present in the system path variable.</w:t>
      </w:r>
    </w:p>
    <w:p w:rsidR="00632874" w:rsidRDefault="00632874" w:rsidP="00D41662">
      <w:pPr>
        <w:tabs>
          <w:tab w:val="left" w:pos="360"/>
        </w:tabs>
      </w:pPr>
    </w:p>
    <w:p w:rsidR="00632874" w:rsidRDefault="00632874" w:rsidP="00D41662">
      <w:pPr>
        <w:tabs>
          <w:tab w:val="left" w:pos="360"/>
        </w:tabs>
      </w:pPr>
      <w:r>
        <w:rPr>
          <w:b/>
        </w:rPr>
        <w:t>Error:</w:t>
      </w:r>
      <w:r>
        <w:t xml:space="preserve"> The following error occurred while executing this line: </w:t>
      </w:r>
      <w:r>
        <w:rPr>
          <w:rStyle w:val="KeywordChar"/>
          <w:sz w:val="20"/>
          <w:szCs w:val="20"/>
        </w:rPr>
        <w:t>D:\SuiteDep\deploy.xml:501: java.sql.SQLException:</w:t>
      </w:r>
      <w:r>
        <w:t xml:space="preserve"> Unable to connect to any hosts due to exception: </w:t>
      </w:r>
      <w:r>
        <w:rPr>
          <w:rStyle w:val="KeywordChar"/>
          <w:sz w:val="20"/>
          <w:szCs w:val="20"/>
        </w:rPr>
        <w:t>java.net.ConnectException</w:t>
      </w:r>
      <w:r>
        <w:t xml:space="preserve">: Connection refused: connect </w:t>
      </w:r>
    </w:p>
    <w:p w:rsidR="00632874" w:rsidRDefault="00632874" w:rsidP="00D41662">
      <w:pPr>
        <w:tabs>
          <w:tab w:val="left" w:pos="360"/>
        </w:tabs>
      </w:pPr>
      <w:r>
        <w:rPr>
          <w:b/>
        </w:rPr>
        <w:t>Cause:</w:t>
      </w:r>
      <w:r>
        <w:t xml:space="preserve"> Database name, user name, or password</w:t>
      </w:r>
      <w:r w:rsidR="009433A6">
        <w:t xml:space="preserve"> is</w:t>
      </w:r>
      <w:r>
        <w:t xml:space="preserve"> not configured correctly.</w:t>
      </w:r>
    </w:p>
    <w:p w:rsidR="00632874" w:rsidRDefault="00632874" w:rsidP="00D41662">
      <w:pPr>
        <w:tabs>
          <w:tab w:val="left" w:pos="360"/>
        </w:tabs>
      </w:pPr>
      <w:r>
        <w:rPr>
          <w:b/>
        </w:rPr>
        <w:t>Solution:</w:t>
      </w:r>
      <w:r>
        <w:t xml:space="preserve"> Crosscheck the name by logging to the database</w:t>
      </w:r>
      <w:r w:rsidR="009433A6">
        <w:t xml:space="preserve"> and by</w:t>
      </w:r>
      <w:r>
        <w:t xml:space="preserve"> using the database client. </w:t>
      </w:r>
    </w:p>
    <w:p w:rsidR="00632874" w:rsidRDefault="00632874" w:rsidP="00D41662">
      <w:pPr>
        <w:tabs>
          <w:tab w:val="left" w:pos="360"/>
        </w:tabs>
      </w:pPr>
    </w:p>
    <w:p w:rsidR="00632874" w:rsidRDefault="00632874" w:rsidP="00D41662">
      <w:pPr>
        <w:tabs>
          <w:tab w:val="left" w:pos="360"/>
        </w:tabs>
        <w:rPr>
          <w:b/>
        </w:rPr>
      </w:pPr>
      <w:r>
        <w:rPr>
          <w:b/>
        </w:rPr>
        <w:t xml:space="preserve">Error: </w:t>
      </w:r>
      <w:r>
        <w:t>Cannot access</w:t>
      </w:r>
      <w:r w:rsidRPr="000424F1">
        <w:t>http://machine_name:port_number/catissue</w:t>
      </w:r>
      <w:r w:rsidR="000424F1" w:rsidRPr="002443C6">
        <w:t>core</w:t>
      </w:r>
    </w:p>
    <w:p w:rsidR="00632874" w:rsidRDefault="00632874" w:rsidP="00D41662">
      <w:pPr>
        <w:tabs>
          <w:tab w:val="left" w:pos="360"/>
        </w:tabs>
        <w:rPr>
          <w:b/>
        </w:rPr>
      </w:pPr>
      <w:r>
        <w:rPr>
          <w:b/>
        </w:rPr>
        <w:t xml:space="preserve">Cause: </w:t>
      </w:r>
      <w:r>
        <w:t>Check if the</w:t>
      </w:r>
      <w:r w:rsidRPr="00242A23">
        <w:rPr>
          <w:rStyle w:val="KeywordChar"/>
          <w:sz w:val="20"/>
          <w:szCs w:val="20"/>
        </w:rPr>
        <w:t>jboss.home</w:t>
      </w:r>
      <w:r>
        <w:t xml:space="preserve"> parameter in </w:t>
      </w:r>
      <w:del w:id="2562" w:author="Prachi" w:date="2011-05-22T12:10:00Z">
        <w:r w:rsidR="00523FDC" w:rsidDel="00802926">
          <w:rPr>
            <w:rStyle w:val="KeywordChar"/>
            <w:sz w:val="20"/>
            <w:szCs w:val="20"/>
          </w:rPr>
          <w:delText>caTissueInstall</w:delText>
        </w:r>
      </w:del>
      <w:ins w:id="2563" w:author="Prachi" w:date="2011-05-22T12:10:00Z">
        <w:r w:rsidR="00802926">
          <w:rPr>
            <w:rStyle w:val="KeywordChar"/>
            <w:sz w:val="20"/>
            <w:szCs w:val="20"/>
          </w:rPr>
          <w:t>install</w:t>
        </w:r>
      </w:ins>
      <w:r w:rsidR="00523FDC">
        <w:rPr>
          <w:rStyle w:val="KeywordChar"/>
          <w:sz w:val="20"/>
          <w:szCs w:val="20"/>
        </w:rPr>
        <w:t xml:space="preserve">.properties </w:t>
      </w:r>
      <w:r>
        <w:t>file is set correctly.</w:t>
      </w:r>
    </w:p>
    <w:p w:rsidR="00632874" w:rsidRDefault="00632874" w:rsidP="00D41662">
      <w:pPr>
        <w:tabs>
          <w:tab w:val="left" w:pos="360"/>
        </w:tabs>
      </w:pPr>
      <w:r>
        <w:rPr>
          <w:b/>
        </w:rPr>
        <w:t xml:space="preserve">Solution: </w:t>
      </w:r>
      <w:r>
        <w:t xml:space="preserve">Correct the </w:t>
      </w:r>
      <w:r w:rsidRPr="00242A23">
        <w:rPr>
          <w:rStyle w:val="KeywordChar"/>
          <w:sz w:val="20"/>
          <w:szCs w:val="20"/>
        </w:rPr>
        <w:t>jboss.home</w:t>
      </w:r>
      <w:r>
        <w:t xml:space="preserve"> parameter if set incorrectly. </w:t>
      </w:r>
      <w:r w:rsidR="00130545">
        <w:t xml:space="preserve">You should use the Unix path separator "/"to separate folders in the path in place of </w:t>
      </w:r>
      <w:r>
        <w:t xml:space="preserve">the Windows forward slash.  For example: use </w:t>
      </w:r>
      <w:r w:rsidRPr="00242A23">
        <w:rPr>
          <w:rStyle w:val="KeywordChar"/>
          <w:sz w:val="20"/>
          <w:szCs w:val="20"/>
        </w:rPr>
        <w:t>D:/jboss</w:t>
      </w:r>
      <w:r>
        <w:t xml:space="preserve"> and not </w:t>
      </w:r>
      <w:r w:rsidRPr="00242A23">
        <w:rPr>
          <w:rStyle w:val="KeywordChar"/>
          <w:sz w:val="20"/>
          <w:szCs w:val="20"/>
        </w:rPr>
        <w:t>D:\jboss</w:t>
      </w:r>
      <w:r>
        <w:t>.</w:t>
      </w:r>
    </w:p>
    <w:p w:rsidR="00632874" w:rsidRDefault="00632874" w:rsidP="00D41662">
      <w:pPr>
        <w:tabs>
          <w:tab w:val="left" w:pos="360"/>
        </w:tabs>
      </w:pPr>
    </w:p>
    <w:p w:rsidR="00632874" w:rsidRDefault="00632874" w:rsidP="00D41662">
      <w:pPr>
        <w:tabs>
          <w:tab w:val="left" w:pos="360"/>
        </w:tabs>
      </w:pPr>
      <w:r>
        <w:rPr>
          <w:b/>
        </w:rPr>
        <w:t>Error:</w:t>
      </w:r>
      <w:r>
        <w:t xml:space="preserve"> Deployment log shows email could not be sent.</w:t>
      </w:r>
    </w:p>
    <w:p w:rsidR="00632874" w:rsidRDefault="00632874" w:rsidP="00D41662">
      <w:pPr>
        <w:tabs>
          <w:tab w:val="left" w:pos="360"/>
        </w:tabs>
      </w:pPr>
      <w:r>
        <w:rPr>
          <w:b/>
        </w:rPr>
        <w:t>Cause:</w:t>
      </w:r>
      <w:r>
        <w:t xml:space="preserve"> The configuration parameters in the </w:t>
      </w:r>
      <w:del w:id="2564" w:author="Prachi" w:date="2011-05-22T12:11:00Z">
        <w:r w:rsidRPr="00242A23" w:rsidDel="00F0798E">
          <w:rPr>
            <w:rStyle w:val="KeywordChar"/>
            <w:sz w:val="20"/>
            <w:szCs w:val="20"/>
          </w:rPr>
          <w:delText>caTissueI</w:delText>
        </w:r>
      </w:del>
      <w:ins w:id="2565" w:author="Prachi" w:date="2011-05-22T12:11:00Z">
        <w:r w:rsidR="00F0798E">
          <w:rPr>
            <w:rStyle w:val="KeywordChar"/>
            <w:sz w:val="20"/>
            <w:szCs w:val="20"/>
          </w:rPr>
          <w:t>i</w:t>
        </w:r>
      </w:ins>
      <w:r w:rsidRPr="00242A23">
        <w:rPr>
          <w:rStyle w:val="KeywordChar"/>
          <w:sz w:val="20"/>
          <w:szCs w:val="20"/>
        </w:rPr>
        <w:t>nstall.properties</w:t>
      </w:r>
      <w:r>
        <w:t xml:space="preserve"> file are not set correctly.  The email server is not accessible from this machine.</w:t>
      </w:r>
    </w:p>
    <w:p w:rsidR="00632874" w:rsidRDefault="00632874" w:rsidP="00D41662">
      <w:pPr>
        <w:tabs>
          <w:tab w:val="left" w:pos="360"/>
        </w:tabs>
        <w:rPr>
          <w:rStyle w:val="KeywordChar"/>
          <w:sz w:val="20"/>
          <w:szCs w:val="20"/>
        </w:rPr>
      </w:pPr>
      <w:r>
        <w:rPr>
          <w:b/>
        </w:rPr>
        <w:t>Solution:</w:t>
      </w:r>
      <w:r>
        <w:t xml:space="preserve"> There is no need to run the deployment again if this is the only error you encountered. However, if you do not correct this problem, caTissue will not send email notifications. To correct this problem, correct the configuration parameters in </w:t>
      </w:r>
      <w:r w:rsidR="00A57A71">
        <w:rPr>
          <w:rStyle w:val="KeywordChar"/>
          <w:sz w:val="20"/>
          <w:szCs w:val="20"/>
        </w:rPr>
        <w:t>JBOSS_HOME/server/&lt;jboss.server.name&gt;</w:t>
      </w:r>
      <w:r w:rsidRPr="00AD2E3B">
        <w:rPr>
          <w:rStyle w:val="KeywordChar"/>
          <w:sz w:val="20"/>
          <w:szCs w:val="20"/>
        </w:rPr>
        <w:t>/catissuecore-properties/caTissueCore_propeties.xml</w:t>
      </w:r>
    </w:p>
    <w:p w:rsidR="006A7BC1" w:rsidRDefault="006A7BC1" w:rsidP="00D41662">
      <w:pPr>
        <w:tabs>
          <w:tab w:val="left" w:pos="360"/>
        </w:tabs>
        <w:rPr>
          <w:rStyle w:val="KeywordChar"/>
          <w:sz w:val="20"/>
          <w:szCs w:val="20"/>
        </w:rPr>
      </w:pPr>
    </w:p>
    <w:p w:rsidR="0084108D" w:rsidRDefault="0084108D" w:rsidP="00D41662">
      <w:pPr>
        <w:tabs>
          <w:tab w:val="left" w:pos="360"/>
        </w:tabs>
      </w:pPr>
      <w:r>
        <w:rPr>
          <w:b/>
        </w:rPr>
        <w:t xml:space="preserve">Error: </w:t>
      </w:r>
      <w:r w:rsidRPr="0084108D">
        <w:t>java.io.IOException: java.io.IOException: sqlldr: not found</w:t>
      </w:r>
    </w:p>
    <w:p w:rsidR="0084108D" w:rsidRPr="000E4061" w:rsidRDefault="0084108D" w:rsidP="00D41662">
      <w:pPr>
        <w:tabs>
          <w:tab w:val="left" w:pos="360"/>
        </w:tabs>
      </w:pPr>
      <w:r w:rsidRPr="000E4061">
        <w:rPr>
          <w:b/>
        </w:rPr>
        <w:t xml:space="preserve">Cause: </w:t>
      </w:r>
      <w:r>
        <w:rPr>
          <w:b/>
        </w:rPr>
        <w:t>S</w:t>
      </w:r>
      <w:r w:rsidRPr="000E4061">
        <w:t>ystem variable</w:t>
      </w:r>
      <w:r>
        <w:t>s</w:t>
      </w:r>
      <w:r w:rsidRPr="000E4061">
        <w:t xml:space="preserve"> ORACLE_HOME </w:t>
      </w:r>
      <w:r>
        <w:t>and PATH not set properly.</w:t>
      </w:r>
    </w:p>
    <w:p w:rsidR="0084108D" w:rsidRDefault="0084108D" w:rsidP="00D41662">
      <w:pPr>
        <w:tabs>
          <w:tab w:val="left" w:pos="360"/>
        </w:tabs>
      </w:pPr>
      <w:r w:rsidRPr="0084108D">
        <w:rPr>
          <w:rStyle w:val="KeywordChar"/>
          <w:rFonts w:ascii="Calibri" w:hAnsi="Calibri"/>
          <w:b/>
          <w:sz w:val="22"/>
        </w:rPr>
        <w:t>Solution</w:t>
      </w:r>
      <w:r w:rsidRPr="000E4061">
        <w:rPr>
          <w:rStyle w:val="KeywordChar"/>
          <w:rFonts w:ascii="Calibri" w:hAnsi="Calibri"/>
          <w:sz w:val="22"/>
        </w:rPr>
        <w:t>:</w:t>
      </w:r>
      <w:r>
        <w:rPr>
          <w:rStyle w:val="KeywordChar"/>
          <w:rFonts w:ascii="Calibri" w:hAnsi="Calibri"/>
          <w:sz w:val="22"/>
        </w:rPr>
        <w:t xml:space="preserve"> Set the s</w:t>
      </w:r>
      <w:r>
        <w:t xml:space="preserve">ystem variable </w:t>
      </w:r>
      <w:r w:rsidR="002A5D1A">
        <w:t xml:space="preserve">to </w:t>
      </w:r>
      <w:r>
        <w:t>ORACLE_HOME and ensure that the system variable ‘PATH’ point</w:t>
      </w:r>
      <w:r w:rsidR="002A5D1A">
        <w:t>s</w:t>
      </w:r>
      <w:r>
        <w:t xml:space="preserve"> to </w:t>
      </w:r>
      <w:r w:rsidRPr="0084108D">
        <w:rPr>
          <w:rFonts w:ascii="Courier" w:hAnsi="Courier"/>
          <w:sz w:val="18"/>
          <w:szCs w:val="18"/>
        </w:rPr>
        <w:t>ORACLE_HOME/bin</w:t>
      </w:r>
      <w:r>
        <w:t>.</w:t>
      </w:r>
    </w:p>
    <w:p w:rsidR="0084108D" w:rsidRDefault="0084108D" w:rsidP="00D41662">
      <w:pPr>
        <w:tabs>
          <w:tab w:val="left" w:pos="360"/>
        </w:tabs>
        <w:rPr>
          <w:rStyle w:val="KeywordChar"/>
          <w:sz w:val="20"/>
          <w:szCs w:val="20"/>
        </w:rPr>
      </w:pPr>
    </w:p>
    <w:p w:rsidR="007C4422" w:rsidRDefault="007C4422" w:rsidP="00D41662">
      <w:pPr>
        <w:tabs>
          <w:tab w:val="left" w:pos="360"/>
        </w:tabs>
        <w:rPr>
          <w:b/>
        </w:rPr>
      </w:pPr>
    </w:p>
    <w:p w:rsidR="007C4422" w:rsidRDefault="007C4422" w:rsidP="00D41662">
      <w:pPr>
        <w:tabs>
          <w:tab w:val="left" w:pos="360"/>
        </w:tabs>
        <w:rPr>
          <w:rFonts w:ascii="Courier New" w:hAnsi="Courier New" w:cs="Courier New"/>
          <w:color w:val="000000"/>
          <w:sz w:val="20"/>
          <w:szCs w:val="20"/>
        </w:rPr>
      </w:pPr>
      <w:r w:rsidRPr="00A802FC">
        <w:rPr>
          <w:b/>
        </w:rPr>
        <w:t>Error:</w:t>
      </w:r>
      <w:r w:rsidRPr="00A802FC">
        <w:rPr>
          <w:rFonts w:ascii="Courier New" w:hAnsi="Courier New" w:cs="Courier New"/>
          <w:color w:val="000000"/>
          <w:sz w:val="20"/>
          <w:szCs w:val="20"/>
        </w:rPr>
        <w:t>java.sql.SQLException: Invalid authorization specification message from server</w:t>
      </w:r>
      <w:r w:rsidRPr="00A802FC">
        <w:rPr>
          <w:rFonts w:ascii="Courier New" w:hAnsi="Courier New" w:cs="Courier New"/>
          <w:color w:val="000000"/>
          <w:sz w:val="20"/>
        </w:rPr>
        <w:t>: "Access denied for user 'username</w:t>
      </w:r>
      <w:r w:rsidRPr="00A802FC">
        <w:rPr>
          <w:rFonts w:ascii="Courier New" w:hAnsi="Courier New" w:cs="Courier New"/>
          <w:color w:val="000000"/>
          <w:sz w:val="20"/>
          <w:szCs w:val="20"/>
        </w:rPr>
        <w:t>'@'%' (using password: YES)"</w:t>
      </w:r>
    </w:p>
    <w:p w:rsidR="007C4422" w:rsidRDefault="007C4422" w:rsidP="00D41662">
      <w:pPr>
        <w:tabs>
          <w:tab w:val="left" w:pos="360"/>
        </w:tabs>
      </w:pPr>
      <w:r w:rsidRPr="00041F34">
        <w:rPr>
          <w:rFonts w:cs="Courier New"/>
          <w:b/>
          <w:color w:val="000000"/>
        </w:rPr>
        <w:t>Cause:</w:t>
      </w:r>
      <w:r>
        <w:t xml:space="preserve">No file privileges were given to the database user. </w:t>
      </w:r>
      <w:r>
        <w:rPr>
          <w:rFonts w:cs="Arial"/>
          <w:lang w:bidi="ar-SA"/>
        </w:rPr>
        <w:t xml:space="preserve">Occurs while importing </w:t>
      </w:r>
      <w:r w:rsidRPr="007816BB">
        <w:rPr>
          <w:rFonts w:cs="Arial"/>
          <w:lang w:bidi="ar-SA"/>
        </w:rPr>
        <w:t>CA</w:t>
      </w:r>
      <w:r>
        <w:rPr>
          <w:rFonts w:cs="Arial"/>
          <w:lang w:bidi="ar-SA"/>
        </w:rPr>
        <w:t xml:space="preserve"> model data of caTissue</w:t>
      </w:r>
      <w:r w:rsidRPr="007816BB">
        <w:rPr>
          <w:rFonts w:cs="Arial"/>
          <w:lang w:bidi="ar-SA"/>
        </w:rPr>
        <w:t xml:space="preserve"> Suite Application to MySQL Database</w:t>
      </w:r>
      <w:r>
        <w:rPr>
          <w:rFonts w:cs="Arial"/>
          <w:lang w:bidi="ar-SA"/>
        </w:rPr>
        <w:t>.</w:t>
      </w:r>
    </w:p>
    <w:p w:rsidR="007C4422" w:rsidRDefault="007C4422" w:rsidP="00D41662">
      <w:pPr>
        <w:tabs>
          <w:tab w:val="left" w:pos="360"/>
        </w:tabs>
        <w:spacing w:before="0" w:after="120"/>
        <w:jc w:val="left"/>
      </w:pPr>
      <w:r w:rsidRPr="00041F34">
        <w:rPr>
          <w:b/>
        </w:rPr>
        <w:t>Solution:</w:t>
      </w:r>
      <w:r w:rsidR="00D65B66">
        <w:rPr>
          <w:rFonts w:cs="Arial"/>
          <w:lang w:bidi="ar-SA"/>
        </w:rPr>
        <w:t>E</w:t>
      </w:r>
      <w:r w:rsidRPr="00E66111">
        <w:rPr>
          <w:rFonts w:cs="Arial"/>
          <w:lang w:bidi="ar-SA"/>
        </w:rPr>
        <w:t xml:space="preserve">nsure that the </w:t>
      </w:r>
      <w:r w:rsidRPr="00E66111">
        <w:rPr>
          <w:rFonts w:cs="Courier New"/>
          <w:lang w:bidi="ar-SA"/>
        </w:rPr>
        <w:t>mysql.user</w:t>
      </w:r>
      <w:r w:rsidRPr="00E66111">
        <w:rPr>
          <w:rFonts w:cs="Arial"/>
          <w:lang w:bidi="ar-SA"/>
        </w:rPr>
        <w:t xml:space="preserve"> table</w:t>
      </w:r>
      <w:r>
        <w:rPr>
          <w:rFonts w:cs="Arial"/>
          <w:lang w:bidi="ar-SA"/>
        </w:rPr>
        <w:t xml:space="preserve"> has</w:t>
      </w:r>
      <w:r w:rsidRPr="00632DE5">
        <w:rPr>
          <w:rFonts w:ascii="Courier" w:hAnsi="Courier" w:cs="Courier New"/>
          <w:sz w:val="20"/>
          <w:szCs w:val="20"/>
          <w:lang w:bidi="ar-SA"/>
        </w:rPr>
        <w:t>File_priv=</w:t>
      </w:r>
      <w:r>
        <w:rPr>
          <w:rFonts w:ascii="Courier" w:hAnsi="Courier" w:cs="Courier New"/>
          <w:sz w:val="20"/>
          <w:szCs w:val="20"/>
          <w:lang w:bidi="ar-SA"/>
        </w:rPr>
        <w:t xml:space="preserve"> ‘</w:t>
      </w:r>
      <w:r w:rsidRPr="00632DE5">
        <w:rPr>
          <w:rFonts w:ascii="Courier" w:hAnsi="Courier" w:cs="Courier New"/>
          <w:sz w:val="20"/>
          <w:szCs w:val="20"/>
          <w:lang w:bidi="ar-SA"/>
        </w:rPr>
        <w:t>Y</w:t>
      </w:r>
      <w:r>
        <w:rPr>
          <w:rFonts w:ascii="Courier" w:hAnsi="Courier" w:cs="Courier New"/>
          <w:sz w:val="20"/>
          <w:szCs w:val="20"/>
          <w:lang w:bidi="ar-SA"/>
        </w:rPr>
        <w:t xml:space="preserve">’ </w:t>
      </w:r>
      <w:r w:rsidRPr="00E66111">
        <w:rPr>
          <w:rFonts w:cs="Arial"/>
          <w:lang w:bidi="ar-SA"/>
        </w:rPr>
        <w:t>value for the user.</w:t>
      </w:r>
      <w:r>
        <w:t>To check whether it’s set to ‘Y’, execute the following query.</w:t>
      </w:r>
    </w:p>
    <w:p w:rsidR="007C4422" w:rsidRDefault="007C4422" w:rsidP="00D41662">
      <w:pPr>
        <w:tabs>
          <w:tab w:val="left" w:pos="360"/>
        </w:tabs>
        <w:spacing w:before="0" w:after="120"/>
        <w:jc w:val="left"/>
        <w:rPr>
          <w:rFonts w:ascii="Courier" w:hAnsi="Courier" w:cs="Courier New"/>
          <w:sz w:val="20"/>
          <w:szCs w:val="20"/>
          <w:lang w:bidi="ar-SA"/>
        </w:rPr>
      </w:pPr>
      <w:r>
        <w:rPr>
          <w:rFonts w:ascii="Courier" w:hAnsi="Courier" w:cs="Courier New"/>
          <w:sz w:val="20"/>
          <w:szCs w:val="20"/>
          <w:lang w:bidi="ar-SA"/>
        </w:rPr>
        <w:t>SELECT User, file</w:t>
      </w:r>
      <w:r w:rsidRPr="00EE6422">
        <w:rPr>
          <w:rFonts w:ascii="Courier" w:hAnsi="Courier" w:cs="Courier New"/>
          <w:sz w:val="20"/>
          <w:szCs w:val="20"/>
          <w:lang w:bidi="ar-SA"/>
        </w:rPr>
        <w:t>_priv from mysql.user;</w:t>
      </w:r>
    </w:p>
    <w:p w:rsidR="007C4422" w:rsidRPr="00A802FC" w:rsidRDefault="007C4422" w:rsidP="00D41662">
      <w:pPr>
        <w:tabs>
          <w:tab w:val="left" w:pos="360"/>
        </w:tabs>
        <w:spacing w:before="0" w:after="120"/>
        <w:jc w:val="left"/>
        <w:rPr>
          <w:rFonts w:cs="Courier New"/>
          <w:lang w:bidi="ar-SA"/>
        </w:rPr>
      </w:pPr>
      <w:r w:rsidRPr="00A802FC">
        <w:rPr>
          <w:rFonts w:cs="Courier New"/>
          <w:lang w:bidi="ar-SA"/>
        </w:rPr>
        <w:t>If its ‘N’,</w:t>
      </w:r>
      <w:r>
        <w:rPr>
          <w:rFonts w:cs="Courier New"/>
          <w:lang w:bidi="ar-SA"/>
        </w:rPr>
        <w:t xml:space="preserve"> you need to </w:t>
      </w:r>
      <w:r w:rsidRPr="00A802FC">
        <w:rPr>
          <w:rFonts w:cs="Courier New"/>
          <w:lang w:bidi="ar-SA"/>
        </w:rPr>
        <w:t>set the file privilege to ‘Y’ using following sql.</w:t>
      </w:r>
    </w:p>
    <w:p w:rsidR="007C4422" w:rsidRDefault="007C4422" w:rsidP="00D41662">
      <w:pPr>
        <w:tabs>
          <w:tab w:val="left" w:pos="360"/>
        </w:tabs>
        <w:spacing w:before="0" w:after="120"/>
        <w:rPr>
          <w:rFonts w:ascii="Courier New" w:hAnsi="Courier New" w:cs="Courier New"/>
          <w:sz w:val="20"/>
          <w:szCs w:val="20"/>
          <w:lang w:bidi="ar-SA"/>
        </w:rPr>
      </w:pPr>
      <w:r w:rsidRPr="00920D2F">
        <w:rPr>
          <w:rFonts w:ascii="Courier New" w:hAnsi="Courier New" w:cs="Courier New"/>
          <w:sz w:val="20"/>
          <w:szCs w:val="20"/>
          <w:lang w:bidi="ar-SA"/>
        </w:rPr>
        <w:t>USE mysql;</w:t>
      </w:r>
    </w:p>
    <w:p w:rsidR="007C4422" w:rsidRPr="00920D2F" w:rsidRDefault="007C4422" w:rsidP="00D41662">
      <w:pPr>
        <w:tabs>
          <w:tab w:val="left" w:pos="360"/>
        </w:tabs>
        <w:spacing w:before="0" w:after="120"/>
        <w:rPr>
          <w:rFonts w:ascii="Courier New" w:hAnsi="Courier New" w:cs="Courier New"/>
          <w:sz w:val="20"/>
          <w:szCs w:val="20"/>
          <w:lang w:bidi="ar-SA"/>
        </w:rPr>
      </w:pPr>
      <w:r>
        <w:rPr>
          <w:rFonts w:ascii="Courier New" w:hAnsi="Courier New" w:cs="Courier New"/>
          <w:sz w:val="20"/>
          <w:szCs w:val="20"/>
          <w:lang w:bidi="ar-SA"/>
        </w:rPr>
        <w:t xml:space="preserve">UPDATE </w:t>
      </w:r>
      <w:r w:rsidRPr="00920D2F">
        <w:rPr>
          <w:rFonts w:ascii="Courier New" w:hAnsi="Courier New" w:cs="Courier New"/>
          <w:sz w:val="20"/>
          <w:szCs w:val="20"/>
          <w:lang w:bidi="ar-SA"/>
        </w:rPr>
        <w:t>User SET File_priv = 'Y' where User='username';</w:t>
      </w:r>
    </w:p>
    <w:p w:rsidR="007C4422" w:rsidRDefault="007C4422" w:rsidP="00D41662">
      <w:pPr>
        <w:tabs>
          <w:tab w:val="left" w:pos="360"/>
        </w:tabs>
        <w:spacing w:before="0" w:after="120"/>
        <w:rPr>
          <w:rFonts w:ascii="Courier New" w:hAnsi="Courier New" w:cs="Courier New"/>
          <w:lang w:bidi="ar-SA"/>
        </w:rPr>
      </w:pPr>
      <w:r w:rsidRPr="00920D2F">
        <w:rPr>
          <w:rFonts w:ascii="Courier New" w:hAnsi="Courier New" w:cs="Courier New"/>
          <w:sz w:val="20"/>
          <w:szCs w:val="20"/>
          <w:lang w:bidi="ar-SA"/>
        </w:rPr>
        <w:lastRenderedPageBreak/>
        <w:t>FLUSH PRIVILEGES</w:t>
      </w:r>
      <w:r w:rsidRPr="00920D2F">
        <w:rPr>
          <w:rFonts w:ascii="Courier New" w:hAnsi="Courier New" w:cs="Courier New"/>
          <w:lang w:bidi="ar-SA"/>
        </w:rPr>
        <w:t>;</w:t>
      </w:r>
    </w:p>
    <w:p w:rsidR="007C4422" w:rsidRDefault="007C4422" w:rsidP="00D41662">
      <w:pPr>
        <w:tabs>
          <w:tab w:val="left" w:pos="360"/>
        </w:tabs>
        <w:rPr>
          <w:rFonts w:cs="Courier New"/>
          <w:lang w:bidi="ar-SA"/>
        </w:rPr>
      </w:pPr>
      <w:r>
        <w:rPr>
          <w:rFonts w:cs="Courier New"/>
          <w:lang w:bidi="ar-SA"/>
        </w:rPr>
        <w:t>After setting the appropriate file privileges, r</w:t>
      </w:r>
      <w:r w:rsidRPr="00A802FC">
        <w:rPr>
          <w:rFonts w:cs="Courier New"/>
          <w:lang w:bidi="ar-SA"/>
        </w:rPr>
        <w:t>edeploy the application for creation of the database.</w:t>
      </w:r>
    </w:p>
    <w:p w:rsidR="0068290B" w:rsidRDefault="0068290B" w:rsidP="00D41662">
      <w:pPr>
        <w:tabs>
          <w:tab w:val="left" w:pos="360"/>
        </w:tabs>
        <w:rPr>
          <w:rFonts w:cs="Courier New"/>
          <w:lang w:bidi="ar-SA"/>
        </w:rPr>
      </w:pPr>
    </w:p>
    <w:p w:rsidR="0068290B" w:rsidRPr="0068290B" w:rsidRDefault="0068290B" w:rsidP="00D41662">
      <w:pPr>
        <w:tabs>
          <w:tab w:val="left" w:pos="360"/>
        </w:tabs>
        <w:rPr>
          <w:rFonts w:cs="Courier New"/>
          <w:b/>
          <w:lang w:bidi="ar-SA"/>
        </w:rPr>
      </w:pPr>
      <w:r w:rsidRPr="0068290B">
        <w:rPr>
          <w:rFonts w:cs="Courier New"/>
          <w:b/>
          <w:lang w:bidi="ar-SA"/>
        </w:rPr>
        <w:t>Known issues:</w:t>
      </w:r>
    </w:p>
    <w:p w:rsidR="0068290B" w:rsidRPr="0068290B" w:rsidRDefault="0068290B" w:rsidP="00D41662">
      <w:pPr>
        <w:tabs>
          <w:tab w:val="left" w:pos="360"/>
        </w:tabs>
        <w:rPr>
          <w:rFonts w:cs="Arial"/>
          <w:lang w:bidi="ar-SA"/>
        </w:rPr>
      </w:pPr>
      <w:r w:rsidRPr="0068290B">
        <w:rPr>
          <w:rFonts w:cs="Arial"/>
          <w:lang w:bidi="ar-SA"/>
        </w:rPr>
        <w:t>Bug 9885: DE warnings at the time of deployment – These are just warnings and do not affect the functionality, so can be ignored.</w:t>
      </w:r>
    </w:p>
    <w:p w:rsidR="0068290B" w:rsidRDefault="0068290B" w:rsidP="0068290B">
      <w:pPr>
        <w:tabs>
          <w:tab w:val="left" w:pos="360"/>
        </w:tabs>
        <w:rPr>
          <w:rFonts w:cs="Arial"/>
          <w:lang w:bidi="ar-SA"/>
        </w:rPr>
      </w:pPr>
      <w:r w:rsidRPr="0068290B">
        <w:rPr>
          <w:rFonts w:cs="Arial"/>
          <w:lang w:bidi="ar-SA"/>
        </w:rPr>
        <w:t>Bug 9696 - warnings at the time of jboss server starting</w:t>
      </w:r>
      <w:r>
        <w:rPr>
          <w:rFonts w:cs="Arial"/>
          <w:lang w:bidi="ar-SA"/>
        </w:rPr>
        <w:t xml:space="preserve"> - </w:t>
      </w:r>
      <w:r w:rsidRPr="0068290B">
        <w:rPr>
          <w:rFonts w:cs="Arial"/>
          <w:lang w:bidi="ar-SA"/>
        </w:rPr>
        <w:t>These are just warnings and do not affect the functionality, so can be ignored.</w:t>
      </w:r>
      <w:r w:rsidR="00057E9F">
        <w:rPr>
          <w:rFonts w:cs="Arial"/>
          <w:lang w:bidi="ar-SA"/>
        </w:rPr>
        <w:t xml:space="preserve"> This is specific to deployment with Oracle as the driver.</w:t>
      </w:r>
    </w:p>
    <w:p w:rsidR="00057E9F" w:rsidRPr="0068290B" w:rsidRDefault="00057E9F" w:rsidP="0068290B">
      <w:pPr>
        <w:tabs>
          <w:tab w:val="left" w:pos="360"/>
        </w:tabs>
        <w:rPr>
          <w:rFonts w:cs="Arial"/>
          <w:lang w:bidi="ar-SA"/>
        </w:rPr>
      </w:pPr>
      <w:r w:rsidRPr="00057E9F">
        <w:rPr>
          <w:rFonts w:cs="Arial"/>
          <w:lang w:bidi="ar-SA"/>
        </w:rPr>
        <w:t xml:space="preserve">5938 -Searching on participant last name </w:t>
      </w:r>
      <w:r>
        <w:rPr>
          <w:rFonts w:cs="Arial"/>
          <w:lang w:bidi="ar-SA"/>
        </w:rPr>
        <w:t xml:space="preserve">as scientist returns the result – Workaround for this to keep track of the audit trail of the API queries. This can be achieved by DB queries on table </w:t>
      </w:r>
      <w:r>
        <w:rPr>
          <w:rFonts w:ascii="Courier" w:hAnsi="Courier"/>
        </w:rPr>
        <w:t>catissue_audit_event_query_log</w:t>
      </w:r>
      <w:r w:rsidR="004D7415" w:rsidRPr="004D7415">
        <w:rPr>
          <w:rFonts w:cs="Arial"/>
          <w:lang w:bidi="ar-SA"/>
        </w:rPr>
        <w:t>(contains queries executed by the user)</w:t>
      </w:r>
      <w:r>
        <w:t xml:space="preserve">and </w:t>
      </w:r>
      <w:r w:rsidRPr="00057E9F">
        <w:rPr>
          <w:rFonts w:ascii="Courier" w:hAnsi="Courier"/>
        </w:rPr>
        <w:t>c</w:t>
      </w:r>
      <w:r>
        <w:rPr>
          <w:rFonts w:ascii="Courier" w:hAnsi="Courier"/>
        </w:rPr>
        <w:t>atissue_audit_event(</w:t>
      </w:r>
      <w:r>
        <w:t xml:space="preserve">value of </w:t>
      </w:r>
      <w:r w:rsidRPr="001E3C72">
        <w:rPr>
          <w:rFonts w:ascii="Courier" w:hAnsi="Courier"/>
        </w:rPr>
        <w:t>comment</w:t>
      </w:r>
      <w:r>
        <w:t xml:space="preserve"> field </w:t>
      </w:r>
      <w:r w:rsidR="004D7415">
        <w:t xml:space="preserve">in this table </w:t>
      </w:r>
      <w:r>
        <w:t xml:space="preserve">is ‘APIQueryLog’ to indicate that </w:t>
      </w:r>
      <w:r w:rsidR="004D7415">
        <w:t>it is API query</w:t>
      </w:r>
      <w:r>
        <w:t>).</w:t>
      </w:r>
    </w:p>
    <w:p w:rsidR="00632874" w:rsidRPr="00F368A8" w:rsidRDefault="00632874" w:rsidP="00F368A8">
      <w:pPr>
        <w:pStyle w:val="Heading1"/>
      </w:pPr>
      <w:bookmarkStart w:id="2566" w:name="_Toc188896898"/>
      <w:bookmarkStart w:id="2567" w:name="_Ref189299996"/>
      <w:bookmarkStart w:id="2568" w:name="_Ref189300003"/>
      <w:bookmarkStart w:id="2569" w:name="_Ref191093740"/>
      <w:bookmarkStart w:id="2570" w:name="_Toc287980129"/>
      <w:bookmarkStart w:id="2571" w:name="_Toc287026513"/>
      <w:bookmarkStart w:id="2572" w:name="_Toc288205354"/>
      <w:bookmarkEnd w:id="0"/>
      <w:bookmarkEnd w:id="1"/>
      <w:r w:rsidRPr="00F368A8">
        <w:lastRenderedPageBreak/>
        <w:t>caTIES</w:t>
      </w:r>
      <w:bookmarkEnd w:id="2566"/>
      <w:bookmarkEnd w:id="2567"/>
      <w:bookmarkEnd w:id="2568"/>
      <w:r w:rsidR="00D8011C">
        <w:t>(v2.3)</w:t>
      </w:r>
      <w:r w:rsidR="00AC7171" w:rsidRPr="00F368A8">
        <w:t>I</w:t>
      </w:r>
      <w:r w:rsidR="00FA76D0" w:rsidRPr="00F368A8">
        <w:t>ntegration in Suite</w:t>
      </w:r>
      <w:bookmarkEnd w:id="2569"/>
      <w:bookmarkEnd w:id="2570"/>
      <w:bookmarkEnd w:id="2571"/>
      <w:bookmarkEnd w:id="2572"/>
    </w:p>
    <w:p w:rsidR="00632874" w:rsidRDefault="00B34E72" w:rsidP="00D41662">
      <w:pPr>
        <w:tabs>
          <w:tab w:val="left" w:pos="360"/>
        </w:tabs>
      </w:pPr>
      <w:r>
        <w:t xml:space="preserve">The following section describes how to load the </w:t>
      </w:r>
      <w:r w:rsidR="006D4030">
        <w:t xml:space="preserve">surgical </w:t>
      </w:r>
      <w:r>
        <w:t xml:space="preserve">pathology reports and associate them to the </w:t>
      </w:r>
      <w:r w:rsidR="006D4030" w:rsidRPr="006D4030">
        <w:rPr>
          <w:rStyle w:val="KeywordChar"/>
          <w:sz w:val="20"/>
          <w:szCs w:val="20"/>
        </w:rPr>
        <w:t>P</w:t>
      </w:r>
      <w:r w:rsidRPr="006D4030">
        <w:rPr>
          <w:rStyle w:val="KeywordChar"/>
          <w:sz w:val="20"/>
          <w:szCs w:val="20"/>
        </w:rPr>
        <w:t>articipants</w:t>
      </w:r>
      <w:r w:rsidR="006D4030">
        <w:t xml:space="preserve"> and </w:t>
      </w:r>
      <w:r w:rsidR="006D4030" w:rsidRPr="006D4030">
        <w:rPr>
          <w:rStyle w:val="KeywordChar"/>
          <w:sz w:val="20"/>
          <w:szCs w:val="20"/>
        </w:rPr>
        <w:t>Specimen collection groups</w:t>
      </w:r>
      <w:r>
        <w:t xml:space="preserve"> in the</w:t>
      </w:r>
      <w:r w:rsidR="006D4030">
        <w:t xml:space="preserve"> Suite</w:t>
      </w:r>
      <w:r>
        <w:t xml:space="preserve"> database. </w:t>
      </w:r>
      <w:r w:rsidR="00632874">
        <w:t>The caTIES pipeline consists of three services as described below:</w:t>
      </w:r>
    </w:p>
    <w:p w:rsidR="004073CE" w:rsidRDefault="008008CB" w:rsidP="008008CB">
      <w:pPr>
        <w:pStyle w:val="Caption"/>
      </w:pPr>
      <w:r>
        <w:t xml:space="preserve">Table </w:t>
      </w:r>
      <w:fldSimple w:instr=" SEQ Table \* ARABIC ">
        <w:r w:rsidR="00015F9C">
          <w:rPr>
            <w:noProof/>
          </w:rPr>
          <w:t>11</w:t>
        </w:r>
      </w:fldSimple>
      <w:r>
        <w:t xml:space="preserve">: </w:t>
      </w:r>
      <w:r w:rsidR="004073CE">
        <w:t>Three Services of caTIES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218"/>
      </w:tblGrid>
      <w:tr w:rsidR="00632874">
        <w:tc>
          <w:tcPr>
            <w:tcW w:w="2250" w:type="dxa"/>
          </w:tcPr>
          <w:p w:rsidR="00632874" w:rsidRDefault="00632874" w:rsidP="00D41662">
            <w:pPr>
              <w:tabs>
                <w:tab w:val="left" w:pos="360"/>
              </w:tabs>
            </w:pPr>
            <w:r>
              <w:t>Report loader</w:t>
            </w:r>
          </w:p>
        </w:tc>
        <w:tc>
          <w:tcPr>
            <w:tcW w:w="7218" w:type="dxa"/>
          </w:tcPr>
          <w:p w:rsidR="00632874" w:rsidRDefault="00632874" w:rsidP="00D41662">
            <w:pPr>
              <w:tabs>
                <w:tab w:val="left" w:pos="360"/>
              </w:tabs>
            </w:pPr>
            <w:r>
              <w:t xml:space="preserve">This service loads the HL7 formatted reports into the caTissue Suite database. This service takes care of creating the corresponding participants and specimen collection groups </w:t>
            </w:r>
            <w:r w:rsidR="00F74E8E">
              <w:t>which</w:t>
            </w:r>
            <w:r>
              <w:t xml:space="preserve"> are not present. It also reports conflicts, if any. Please refer to the user manual for details.</w:t>
            </w:r>
          </w:p>
        </w:tc>
      </w:tr>
      <w:tr w:rsidR="00632874">
        <w:tc>
          <w:tcPr>
            <w:tcW w:w="2250" w:type="dxa"/>
          </w:tcPr>
          <w:p w:rsidR="00632874" w:rsidRDefault="00632874" w:rsidP="00D41662">
            <w:pPr>
              <w:tabs>
                <w:tab w:val="left" w:pos="360"/>
              </w:tabs>
            </w:pPr>
            <w:r>
              <w:t>Report de-identifier</w:t>
            </w:r>
          </w:p>
        </w:tc>
        <w:tc>
          <w:tcPr>
            <w:tcW w:w="7218" w:type="dxa"/>
          </w:tcPr>
          <w:p w:rsidR="00632874" w:rsidRDefault="00632874" w:rsidP="005C0351">
            <w:pPr>
              <w:tabs>
                <w:tab w:val="left" w:pos="360"/>
              </w:tabs>
            </w:pPr>
            <w:r>
              <w:t>This service de-identifies the SPRs</w:t>
            </w:r>
            <w:r w:rsidR="00D65B66">
              <w:t xml:space="preserve">. Users have </w:t>
            </w:r>
            <w:r w:rsidR="00946014">
              <w:t>the option to</w:t>
            </w:r>
            <w:r w:rsidR="003133D9">
              <w:t xml:space="preserve"> select one of the three de-identifier options </w:t>
            </w:r>
            <w:r w:rsidR="006E4BE7">
              <w:t>described in T</w:t>
            </w:r>
            <w:r w:rsidR="005C0351">
              <w:t>able 13.</w:t>
            </w:r>
          </w:p>
        </w:tc>
      </w:tr>
      <w:tr w:rsidR="00632874">
        <w:tc>
          <w:tcPr>
            <w:tcW w:w="2250" w:type="dxa"/>
          </w:tcPr>
          <w:p w:rsidR="00632874" w:rsidRDefault="00632874" w:rsidP="00D41662">
            <w:pPr>
              <w:tabs>
                <w:tab w:val="left" w:pos="360"/>
              </w:tabs>
            </w:pPr>
            <w:r>
              <w:t>Concept coder</w:t>
            </w:r>
          </w:p>
        </w:tc>
        <w:tc>
          <w:tcPr>
            <w:tcW w:w="7218" w:type="dxa"/>
          </w:tcPr>
          <w:p w:rsidR="00632874" w:rsidRDefault="00632874" w:rsidP="00D65B66">
            <w:pPr>
              <w:tabs>
                <w:tab w:val="left" w:pos="360"/>
              </w:tabs>
            </w:pPr>
            <w:r>
              <w:t xml:space="preserve">This service </w:t>
            </w:r>
            <w:r w:rsidR="00D65B66">
              <w:t>concept-</w:t>
            </w:r>
            <w:r>
              <w:t>codes the de-identified SPRs with the concepts from the NCI Metathesaurus.</w:t>
            </w:r>
          </w:p>
        </w:tc>
      </w:tr>
    </w:tbl>
    <w:p w:rsidR="003133D9" w:rsidRDefault="008008CB" w:rsidP="008008CB">
      <w:pPr>
        <w:pStyle w:val="Caption"/>
      </w:pPr>
      <w:bookmarkStart w:id="2573" w:name="_Ref195274641"/>
      <w:r>
        <w:t xml:space="preserve">Table </w:t>
      </w:r>
      <w:fldSimple w:instr=" SEQ Table \* ARABIC ">
        <w:r w:rsidR="00015F9C">
          <w:rPr>
            <w:noProof/>
          </w:rPr>
          <w:t>12</w:t>
        </w:r>
      </w:fldSimple>
      <w:r>
        <w:t xml:space="preserve">: </w:t>
      </w:r>
      <w:r w:rsidR="00296788">
        <w:t>De-identifier options</w:t>
      </w:r>
      <w:bookmarkEnd w:id="25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218"/>
      </w:tblGrid>
      <w:tr w:rsidR="003133D9">
        <w:tc>
          <w:tcPr>
            <w:tcW w:w="2250" w:type="dxa"/>
          </w:tcPr>
          <w:p w:rsidR="003133D9" w:rsidRDefault="003133D9" w:rsidP="00D41662">
            <w:pPr>
              <w:tabs>
                <w:tab w:val="left" w:pos="360"/>
              </w:tabs>
            </w:pPr>
            <w:r>
              <w:t>DeID de-identifier</w:t>
            </w:r>
          </w:p>
        </w:tc>
        <w:tc>
          <w:tcPr>
            <w:tcW w:w="7218" w:type="dxa"/>
          </w:tcPr>
          <w:p w:rsidR="003133D9" w:rsidRDefault="003F5C95" w:rsidP="00D65B66">
            <w:pPr>
              <w:tabs>
                <w:tab w:val="left" w:pos="360"/>
              </w:tabs>
            </w:pPr>
            <w:r>
              <w:t xml:space="preserve">DeID de-identifier </w:t>
            </w:r>
            <w:r w:rsidR="00D65B66">
              <w:t>uses</w:t>
            </w:r>
            <w:r>
              <w:t xml:space="preserve"> the DeID de-identification tool to de-identfy SPRs</w:t>
            </w:r>
            <w:r w:rsidR="003133D9">
              <w:t>.</w:t>
            </w:r>
            <w:r>
              <w:t xml:space="preserve"> The DeID tool is available only for </w:t>
            </w:r>
            <w:r w:rsidR="00D65B66">
              <w:t xml:space="preserve">the Windows </w:t>
            </w:r>
            <w:r>
              <w:t xml:space="preserve">platform. </w:t>
            </w:r>
            <w:r w:rsidR="00D65B66">
              <w:t xml:space="preserve">The </w:t>
            </w:r>
            <w:r>
              <w:t>DeID tool must be installed on the machine prior to deploying DeID de-identifier.</w:t>
            </w:r>
          </w:p>
        </w:tc>
      </w:tr>
      <w:tr w:rsidR="003133D9">
        <w:tc>
          <w:tcPr>
            <w:tcW w:w="2250" w:type="dxa"/>
          </w:tcPr>
          <w:p w:rsidR="003861DB" w:rsidRDefault="003133D9" w:rsidP="00D41662">
            <w:pPr>
              <w:tabs>
                <w:tab w:val="left" w:pos="360"/>
              </w:tabs>
            </w:pPr>
            <w:r>
              <w:t>Harvard Scrubber</w:t>
            </w:r>
          </w:p>
          <w:p w:rsidR="003133D9" w:rsidRDefault="003133D9" w:rsidP="00D41662">
            <w:pPr>
              <w:tabs>
                <w:tab w:val="left" w:pos="360"/>
              </w:tabs>
            </w:pPr>
            <w:r>
              <w:t>de-identifier</w:t>
            </w:r>
          </w:p>
        </w:tc>
        <w:tc>
          <w:tcPr>
            <w:tcW w:w="7218" w:type="dxa"/>
          </w:tcPr>
          <w:p w:rsidR="003133D9" w:rsidRDefault="00946014" w:rsidP="00D65B66">
            <w:pPr>
              <w:tabs>
                <w:tab w:val="left" w:pos="360"/>
              </w:tabs>
            </w:pPr>
            <w:r>
              <w:t>User</w:t>
            </w:r>
            <w:r w:rsidR="00D65B66">
              <w:t>s</w:t>
            </w:r>
            <w:r>
              <w:t xml:space="preserve"> may choose this option to use </w:t>
            </w:r>
            <w:r w:rsidR="003F5C95">
              <w:t xml:space="preserve">Harvard Scrubber </w:t>
            </w:r>
            <w:r>
              <w:t xml:space="preserve">as the </w:t>
            </w:r>
            <w:r w:rsidR="003F5C95">
              <w:t xml:space="preserve">de-identification tool. </w:t>
            </w:r>
            <w:r w:rsidR="00D65B66">
              <w:t xml:space="preserve">This </w:t>
            </w:r>
            <w:r w:rsidR="003F5C95">
              <w:t xml:space="preserve">is </w:t>
            </w:r>
            <w:r>
              <w:t xml:space="preserve">an </w:t>
            </w:r>
            <w:r w:rsidR="003F5C95">
              <w:t>open source tool</w:t>
            </w:r>
            <w:r>
              <w:t xml:space="preserve"> andis </w:t>
            </w:r>
            <w:r w:rsidR="003F5C95">
              <w:t xml:space="preserve">bundled with the de-identifier hence not required to install prior to deploying </w:t>
            </w:r>
            <w:r w:rsidR="00D65B66">
              <w:t xml:space="preserve">the </w:t>
            </w:r>
            <w:r w:rsidR="003F5C95">
              <w:t>de-identifier service</w:t>
            </w:r>
            <w:r w:rsidR="003133D9">
              <w:t>.</w:t>
            </w:r>
          </w:p>
        </w:tc>
      </w:tr>
      <w:tr w:rsidR="003133D9">
        <w:tc>
          <w:tcPr>
            <w:tcW w:w="2250" w:type="dxa"/>
          </w:tcPr>
          <w:p w:rsidR="003861DB" w:rsidRDefault="003133D9" w:rsidP="003861DB">
            <w:pPr>
              <w:tabs>
                <w:tab w:val="left" w:pos="360"/>
              </w:tabs>
            </w:pPr>
            <w:r>
              <w:t>Do-Nothing</w:t>
            </w:r>
          </w:p>
          <w:p w:rsidR="003133D9" w:rsidRDefault="003133D9" w:rsidP="003861DB">
            <w:pPr>
              <w:tabs>
                <w:tab w:val="left" w:pos="360"/>
              </w:tabs>
            </w:pPr>
            <w:r>
              <w:t>de-identifier</w:t>
            </w:r>
          </w:p>
        </w:tc>
        <w:tc>
          <w:tcPr>
            <w:tcW w:w="7218" w:type="dxa"/>
          </w:tcPr>
          <w:p w:rsidR="003133D9" w:rsidRDefault="00296788" w:rsidP="00D41662">
            <w:pPr>
              <w:tabs>
                <w:tab w:val="left" w:pos="360"/>
              </w:tabs>
            </w:pPr>
            <w:r>
              <w:t>By using this option, user</w:t>
            </w:r>
            <w:r w:rsidR="00D65B66">
              <w:t>s</w:t>
            </w:r>
            <w:r>
              <w:t xml:space="preserve"> might choose not to de-identify the reports. </w:t>
            </w:r>
          </w:p>
        </w:tc>
      </w:tr>
      <w:tr w:rsidR="003133D9">
        <w:tc>
          <w:tcPr>
            <w:tcW w:w="2250" w:type="dxa"/>
          </w:tcPr>
          <w:p w:rsidR="003133D9" w:rsidRDefault="003133D9" w:rsidP="00D41662">
            <w:pPr>
              <w:tabs>
                <w:tab w:val="left" w:pos="360"/>
              </w:tabs>
            </w:pPr>
            <w:r>
              <w:t>Custom de-identifier</w:t>
            </w:r>
          </w:p>
        </w:tc>
        <w:tc>
          <w:tcPr>
            <w:tcW w:w="7218" w:type="dxa"/>
          </w:tcPr>
          <w:p w:rsidR="003133D9" w:rsidRDefault="008478DE" w:rsidP="00D65B66">
            <w:pPr>
              <w:tabs>
                <w:tab w:val="left" w:pos="360"/>
              </w:tabs>
            </w:pPr>
            <w:r>
              <w:t xml:space="preserve">This option is </w:t>
            </w:r>
            <w:r w:rsidR="00296788">
              <w:t>available</w:t>
            </w:r>
            <w:r>
              <w:t xml:space="preserve"> for users </w:t>
            </w:r>
            <w:r w:rsidR="00296788">
              <w:t xml:space="preserve">who wish to </w:t>
            </w:r>
            <w:r>
              <w:t xml:space="preserve">use their own de-identifier to de-identify SPRs. </w:t>
            </w:r>
          </w:p>
        </w:tc>
      </w:tr>
    </w:tbl>
    <w:p w:rsidR="003133D9" w:rsidRDefault="003133D9" w:rsidP="00D41662">
      <w:pPr>
        <w:tabs>
          <w:tab w:val="left" w:pos="360"/>
        </w:tabs>
      </w:pPr>
    </w:p>
    <w:p w:rsidR="00632874" w:rsidRDefault="008008CB" w:rsidP="00D41662">
      <w:pPr>
        <w:tabs>
          <w:tab w:val="left" w:pos="360"/>
        </w:tabs>
      </w:pPr>
      <w:r>
        <w:br w:type="page"/>
      </w:r>
      <w:r w:rsidR="00632874">
        <w:lastRenderedPageBreak/>
        <w:t>The following deployment options are available when deploying the caTIES services:</w:t>
      </w:r>
    </w:p>
    <w:p w:rsidR="00430C5C" w:rsidRDefault="008008CB" w:rsidP="008008CB">
      <w:pPr>
        <w:pStyle w:val="Caption"/>
      </w:pPr>
      <w:r>
        <w:t xml:space="preserve">Table </w:t>
      </w:r>
      <w:fldSimple w:instr=" SEQ Table \* ARABIC ">
        <w:r w:rsidR="00015F9C">
          <w:rPr>
            <w:noProof/>
          </w:rPr>
          <w:t>13</w:t>
        </w:r>
      </w:fldSimple>
      <w:r>
        <w:t xml:space="preserve">: </w:t>
      </w:r>
      <w:r w:rsidR="00430C5C">
        <w:t>Deployment Options for caTIES Services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218"/>
      </w:tblGrid>
      <w:tr w:rsidR="00632874">
        <w:tc>
          <w:tcPr>
            <w:tcW w:w="2250" w:type="dxa"/>
          </w:tcPr>
          <w:p w:rsidR="00632874" w:rsidRDefault="00632874" w:rsidP="00D41662">
            <w:pPr>
              <w:tabs>
                <w:tab w:val="left" w:pos="360"/>
              </w:tabs>
            </w:pPr>
            <w:r>
              <w:t>Install Suite with zero caTIES services</w:t>
            </w:r>
          </w:p>
        </w:tc>
        <w:tc>
          <w:tcPr>
            <w:tcW w:w="7218" w:type="dxa"/>
          </w:tcPr>
          <w:p w:rsidR="00632874" w:rsidRDefault="00632874" w:rsidP="00D41662">
            <w:pPr>
              <w:tabs>
                <w:tab w:val="left" w:pos="360"/>
              </w:tabs>
            </w:pPr>
            <w:r>
              <w:t>This means that the caTissue Suite will not support the caTIES pipeline.</w:t>
            </w:r>
          </w:p>
        </w:tc>
      </w:tr>
      <w:tr w:rsidR="00632874">
        <w:tc>
          <w:tcPr>
            <w:tcW w:w="2250" w:type="dxa"/>
          </w:tcPr>
          <w:p w:rsidR="00632874" w:rsidRDefault="00632874" w:rsidP="00D41662">
            <w:pPr>
              <w:tabs>
                <w:tab w:val="left" w:pos="360"/>
              </w:tabs>
            </w:pPr>
            <w:r>
              <w:t>Install Suite with only report loader</w:t>
            </w:r>
          </w:p>
        </w:tc>
        <w:tc>
          <w:tcPr>
            <w:tcW w:w="7218" w:type="dxa"/>
          </w:tcPr>
          <w:p w:rsidR="00632874" w:rsidRDefault="00632874" w:rsidP="00D65B66">
            <w:pPr>
              <w:tabs>
                <w:tab w:val="left" w:pos="360"/>
              </w:tabs>
            </w:pPr>
            <w:r>
              <w:t>This means that caTissue Suite will only support identified report. The scientist will not have access to the de-identified SPRs.</w:t>
            </w:r>
          </w:p>
        </w:tc>
      </w:tr>
      <w:tr w:rsidR="00632874">
        <w:tc>
          <w:tcPr>
            <w:tcW w:w="2250" w:type="dxa"/>
          </w:tcPr>
          <w:p w:rsidR="00632874" w:rsidRDefault="00632874" w:rsidP="00D41662">
            <w:pPr>
              <w:tabs>
                <w:tab w:val="left" w:pos="360"/>
              </w:tabs>
            </w:pPr>
            <w:r>
              <w:t>Install Suite with only report loader and de-identifier services</w:t>
            </w:r>
          </w:p>
        </w:tc>
        <w:tc>
          <w:tcPr>
            <w:tcW w:w="7218" w:type="dxa"/>
          </w:tcPr>
          <w:p w:rsidR="00632874" w:rsidRDefault="00632874" w:rsidP="00D65B66">
            <w:pPr>
              <w:tabs>
                <w:tab w:val="left" w:pos="360"/>
              </w:tabs>
            </w:pPr>
            <w:r>
              <w:t xml:space="preserve">This means that caTissue Suite will support both identified and de-identified reports and the scientist will have access to the de-identified SPRs. But, the reports </w:t>
            </w:r>
            <w:r w:rsidR="00FF2E20">
              <w:t xml:space="preserve">will not </w:t>
            </w:r>
            <w:r>
              <w:t>be</w:t>
            </w:r>
            <w:r w:rsidR="00D65B66">
              <w:t xml:space="preserve"> concept-</w:t>
            </w:r>
            <w:r>
              <w:t>coded and therefore users can perform only free-text based queries.</w:t>
            </w:r>
          </w:p>
        </w:tc>
      </w:tr>
      <w:tr w:rsidR="00632874">
        <w:tc>
          <w:tcPr>
            <w:tcW w:w="2250" w:type="dxa"/>
          </w:tcPr>
          <w:p w:rsidR="003861DB" w:rsidRDefault="00632874" w:rsidP="003861DB">
            <w:pPr>
              <w:tabs>
                <w:tab w:val="left" w:pos="360"/>
              </w:tabs>
              <w:jc w:val="left"/>
            </w:pPr>
            <w:r>
              <w:t xml:space="preserve">Install Suite with report loader, </w:t>
            </w:r>
          </w:p>
          <w:p w:rsidR="00632874" w:rsidRDefault="00632874" w:rsidP="00A65C65">
            <w:pPr>
              <w:tabs>
                <w:tab w:val="left" w:pos="360"/>
              </w:tabs>
              <w:jc w:val="left"/>
            </w:pPr>
            <w:r>
              <w:t>de-identifier, and conceptcoder services ( all three services)</w:t>
            </w:r>
          </w:p>
        </w:tc>
        <w:tc>
          <w:tcPr>
            <w:tcW w:w="7218" w:type="dxa"/>
          </w:tcPr>
          <w:p w:rsidR="00632874" w:rsidRDefault="00632874" w:rsidP="00D65B66">
            <w:pPr>
              <w:tabs>
                <w:tab w:val="left" w:pos="360"/>
              </w:tabs>
            </w:pPr>
            <w:r>
              <w:t xml:space="preserve">This means that the caTissue Suite will support both identified and de-identified reports and the reports will be </w:t>
            </w:r>
            <w:r w:rsidR="00D65B66">
              <w:t>concept-</w:t>
            </w:r>
            <w:r>
              <w:t>coded. Therefore users can perform free-text as well as concept code based queries.</w:t>
            </w:r>
          </w:p>
        </w:tc>
      </w:tr>
    </w:tbl>
    <w:p w:rsidR="00632874" w:rsidRDefault="00632874" w:rsidP="00D41662">
      <w:pPr>
        <w:tabs>
          <w:tab w:val="left" w:pos="360"/>
        </w:tabs>
      </w:pPr>
      <w:r>
        <w:t xml:space="preserve">To run the caTIES pipeline, you need to: </w:t>
      </w:r>
    </w:p>
    <w:p w:rsidR="00632874" w:rsidRDefault="00632874" w:rsidP="00D41662">
      <w:pPr>
        <w:numPr>
          <w:ilvl w:val="0"/>
          <w:numId w:val="12"/>
        </w:numPr>
        <w:tabs>
          <w:tab w:val="left" w:pos="360"/>
        </w:tabs>
        <w:spacing w:before="0" w:after="0"/>
      </w:pPr>
      <w:r>
        <w:t>Download MMTx library and data.zip.</w:t>
      </w:r>
    </w:p>
    <w:p w:rsidR="00632874" w:rsidRDefault="00632874" w:rsidP="00D41662">
      <w:pPr>
        <w:numPr>
          <w:ilvl w:val="0"/>
          <w:numId w:val="12"/>
        </w:numPr>
        <w:tabs>
          <w:tab w:val="left" w:pos="360"/>
        </w:tabs>
        <w:spacing w:before="0" w:after="0"/>
      </w:pPr>
      <w:r>
        <w:t>Deploy the Gate library on the caTissue Suite web server.</w:t>
      </w:r>
    </w:p>
    <w:p w:rsidR="00632874" w:rsidRDefault="00632874" w:rsidP="00D41662">
      <w:pPr>
        <w:numPr>
          <w:ilvl w:val="0"/>
          <w:numId w:val="12"/>
        </w:numPr>
        <w:tabs>
          <w:tab w:val="left" w:pos="360"/>
        </w:tabs>
        <w:spacing w:before="0" w:after="0"/>
      </w:pPr>
      <w:r>
        <w:t>Configure and deploy caTIES.</w:t>
      </w:r>
    </w:p>
    <w:p w:rsidR="00E90DDA" w:rsidRDefault="00632874" w:rsidP="00D41662">
      <w:pPr>
        <w:numPr>
          <w:ilvl w:val="0"/>
          <w:numId w:val="12"/>
        </w:numPr>
        <w:tabs>
          <w:tab w:val="left" w:pos="360"/>
        </w:tabs>
        <w:spacing w:before="0" w:after="0"/>
      </w:pPr>
      <w:r>
        <w:t>Run caTIES pipeline.</w:t>
      </w:r>
    </w:p>
    <w:p w:rsidR="00632874" w:rsidRDefault="00E90DDA" w:rsidP="00D41662">
      <w:pPr>
        <w:tabs>
          <w:tab w:val="left" w:pos="360"/>
        </w:tabs>
      </w:pPr>
      <w:r>
        <w:br w:type="page"/>
      </w:r>
    </w:p>
    <w:p w:rsidR="00632874" w:rsidRDefault="00632874" w:rsidP="00F368A8">
      <w:pPr>
        <w:pStyle w:val="Heading2"/>
      </w:pPr>
      <w:bookmarkStart w:id="2574" w:name="_Toc287980130"/>
      <w:bookmarkStart w:id="2575" w:name="_Toc287026514"/>
      <w:bookmarkStart w:id="2576" w:name="_Toc288205355"/>
      <w:bookmarkStart w:id="2577" w:name="_Toc188896899"/>
      <w:r>
        <w:lastRenderedPageBreak/>
        <w:t>Downloading MMTx Library and data.zip</w:t>
      </w:r>
      <w:bookmarkEnd w:id="2574"/>
      <w:bookmarkEnd w:id="2575"/>
      <w:bookmarkEnd w:id="2576"/>
    </w:p>
    <w:p w:rsidR="00632874" w:rsidRDefault="00632874" w:rsidP="00D41662">
      <w:pPr>
        <w:tabs>
          <w:tab w:val="left" w:pos="360"/>
        </w:tabs>
      </w:pPr>
      <w:r w:rsidRPr="006D4030">
        <w:rPr>
          <w:b/>
        </w:rPr>
        <w:t>Note:</w:t>
      </w:r>
      <w:r>
        <w:t xml:space="preserve"> You can ignore this section if you are not going to deploy the caTIES concept coder pipeline. </w:t>
      </w:r>
    </w:p>
    <w:p w:rsidR="00632874" w:rsidRDefault="003F4501" w:rsidP="00D41662">
      <w:pPr>
        <w:numPr>
          <w:ilvl w:val="0"/>
          <w:numId w:val="21"/>
        </w:numPr>
        <w:tabs>
          <w:tab w:val="left" w:pos="360"/>
        </w:tabs>
      </w:pPr>
      <w:r>
        <w:t>Download the MMTx library (</w:t>
      </w:r>
      <w:r w:rsidRPr="00734408">
        <w:rPr>
          <w:rStyle w:val="KeywordChar"/>
          <w:sz w:val="20"/>
          <w:szCs w:val="20"/>
        </w:rPr>
        <w:t>MMTx-2.4b.zip</w:t>
      </w:r>
      <w:r>
        <w:t xml:space="preserve">) and </w:t>
      </w:r>
      <w:r w:rsidRPr="00734408">
        <w:rPr>
          <w:rStyle w:val="KeywordChar"/>
          <w:sz w:val="20"/>
          <w:szCs w:val="20"/>
        </w:rPr>
        <w:t>ncimeta-0601.zip</w:t>
      </w:r>
      <w:r>
        <w:t xml:space="preserve"> from </w:t>
      </w:r>
      <w:hyperlink r:id="rId32" w:history="1">
        <w:r>
          <w:rPr>
            <w:rStyle w:val="Hyperlink"/>
          </w:rPr>
          <w:t>http://catissuecore.wustl.edu/caties_datafiles/</w:t>
        </w:r>
      </w:hyperlink>
      <w:r>
        <w:t xml:space="preserve"> o</w:t>
      </w:r>
      <w:r w:rsidR="00632874">
        <w:t xml:space="preserve">n the machine </w:t>
      </w:r>
      <w:r w:rsidR="00734408">
        <w:t>where</w:t>
      </w:r>
      <w:r w:rsidR="00632874">
        <w:t xml:space="preserve"> you </w:t>
      </w:r>
      <w:r w:rsidR="00734408">
        <w:t>will</w:t>
      </w:r>
      <w:r w:rsidR="00632874">
        <w:t xml:space="preserve"> deploy the caTIES concept coder service.</w:t>
      </w:r>
    </w:p>
    <w:p w:rsidR="00632874" w:rsidRDefault="00632874" w:rsidP="00D41662">
      <w:pPr>
        <w:numPr>
          <w:ilvl w:val="0"/>
          <w:numId w:val="21"/>
        </w:numPr>
        <w:tabs>
          <w:tab w:val="left" w:pos="360"/>
        </w:tabs>
      </w:pPr>
      <w:r>
        <w:t xml:space="preserve">Unzip the </w:t>
      </w:r>
      <w:r w:rsidRPr="00C52170">
        <w:rPr>
          <w:rStyle w:val="KeywordChar"/>
          <w:sz w:val="20"/>
          <w:szCs w:val="20"/>
        </w:rPr>
        <w:t>MMTx-2.4b.zip</w:t>
      </w:r>
      <w:r>
        <w:t xml:space="preserve"> to a folder. This folder will be referred </w:t>
      </w:r>
      <w:r w:rsidR="00C52170">
        <w:t xml:space="preserve">to as </w:t>
      </w:r>
      <w:r w:rsidRPr="00C52170">
        <w:rPr>
          <w:rStyle w:val="KeywordChar"/>
          <w:sz w:val="20"/>
          <w:szCs w:val="20"/>
        </w:rPr>
        <w:t>MMTX_ROOT</w:t>
      </w:r>
      <w:r>
        <w:t xml:space="preserve"> henceforth.</w:t>
      </w:r>
    </w:p>
    <w:p w:rsidR="00632874" w:rsidRDefault="00632874" w:rsidP="00D41662">
      <w:pPr>
        <w:numPr>
          <w:ilvl w:val="0"/>
          <w:numId w:val="21"/>
        </w:numPr>
        <w:tabs>
          <w:tab w:val="left" w:pos="360"/>
        </w:tabs>
      </w:pPr>
      <w:r>
        <w:t xml:space="preserve">Unzip </w:t>
      </w:r>
      <w:r>
        <w:rPr>
          <w:rStyle w:val="KeywordChar"/>
        </w:rPr>
        <w:t>ncimeta-0601.zip</w:t>
      </w:r>
      <w:r w:rsidR="00C52170">
        <w:t xml:space="preserve">and extract </w:t>
      </w:r>
      <w:r>
        <w:t xml:space="preserve">to the </w:t>
      </w:r>
      <w:r w:rsidRPr="003F4501">
        <w:rPr>
          <w:rStyle w:val="KeywordChar"/>
          <w:sz w:val="20"/>
          <w:szCs w:val="20"/>
        </w:rPr>
        <w:t>MMTX_ROOT\nls\mmtx\data\</w:t>
      </w:r>
      <w:r>
        <w:t xml:space="preserve"> folder.</w:t>
      </w:r>
    </w:p>
    <w:p w:rsidR="00C52170" w:rsidRDefault="00632874" w:rsidP="00D41662">
      <w:pPr>
        <w:pStyle w:val="BodyText"/>
        <w:numPr>
          <w:ilvl w:val="0"/>
          <w:numId w:val="21"/>
        </w:numPr>
        <w:tabs>
          <w:tab w:val="left" w:pos="360"/>
        </w:tabs>
        <w:spacing w:before="0" w:after="120"/>
      </w:pPr>
      <w:r>
        <w:t>Update</w:t>
      </w:r>
      <w:r w:rsidR="00C52170">
        <w:t xml:space="preserve"> the</w:t>
      </w:r>
      <w:r w:rsidRPr="003F4501">
        <w:rPr>
          <w:rStyle w:val="KeywordChar"/>
          <w:sz w:val="20"/>
          <w:szCs w:val="20"/>
        </w:rPr>
        <w:t>mmtxRegistry.cfg</w:t>
      </w:r>
      <w:r>
        <w:t xml:space="preserve"> file present at </w:t>
      </w:r>
      <w:r w:rsidRPr="003F4501">
        <w:rPr>
          <w:rStyle w:val="KeywordChar"/>
          <w:sz w:val="20"/>
          <w:szCs w:val="20"/>
        </w:rPr>
        <w:t>MMTX_ROOT\nls\mmtx\config</w:t>
      </w:r>
      <w:r w:rsidR="00C52170">
        <w:t>.</w:t>
      </w:r>
    </w:p>
    <w:p w:rsidR="00632874" w:rsidRDefault="00C52170" w:rsidP="00D41662">
      <w:pPr>
        <w:pStyle w:val="BodyText"/>
        <w:numPr>
          <w:ilvl w:val="0"/>
          <w:numId w:val="21"/>
        </w:numPr>
        <w:tabs>
          <w:tab w:val="left" w:pos="360"/>
        </w:tabs>
        <w:spacing w:before="0" w:after="120"/>
        <w:rPr>
          <w:rStyle w:val="KeywordChar"/>
          <w:rFonts w:ascii="Calibri" w:hAnsi="Calibri" w:cs="Times New Roman"/>
          <w:sz w:val="22"/>
        </w:rPr>
      </w:pPr>
      <w:r>
        <w:t>S</w:t>
      </w:r>
      <w:r w:rsidR="00632874">
        <w:t xml:space="preserve">et various properties for MMTx including </w:t>
      </w:r>
      <w:r w:rsidR="00632874">
        <w:rPr>
          <w:rStyle w:val="KeywordChar"/>
        </w:rPr>
        <w:t>MMTX_ROOT</w:t>
      </w:r>
    </w:p>
    <w:p w:rsidR="00632874" w:rsidRDefault="00632874" w:rsidP="00D41662">
      <w:pPr>
        <w:pStyle w:val="Heading2"/>
        <w:tabs>
          <w:tab w:val="left" w:pos="360"/>
        </w:tabs>
      </w:pPr>
      <w:bookmarkStart w:id="2578" w:name="_Toc287980131"/>
      <w:bookmarkStart w:id="2579" w:name="_Toc287026515"/>
      <w:bookmarkStart w:id="2580" w:name="_Toc288205356"/>
      <w:r>
        <w:t>Deploying Gate Library</w:t>
      </w:r>
      <w:bookmarkEnd w:id="2578"/>
      <w:bookmarkEnd w:id="2579"/>
      <w:bookmarkEnd w:id="2580"/>
    </w:p>
    <w:p w:rsidR="00632874" w:rsidRDefault="00632874" w:rsidP="00D41662">
      <w:pPr>
        <w:numPr>
          <w:ilvl w:val="0"/>
          <w:numId w:val="20"/>
        </w:numPr>
        <w:tabs>
          <w:tab w:val="left" w:pos="360"/>
        </w:tabs>
      </w:pPr>
      <w:r>
        <w:t xml:space="preserve">On the machine where the caTissue Suite web server is deployed, change the directory to </w:t>
      </w:r>
      <w:r w:rsidRPr="00736462">
        <w:rPr>
          <w:rStyle w:val="KeywordChar"/>
          <w:sz w:val="20"/>
          <w:szCs w:val="20"/>
        </w:rPr>
        <w:t>CATISSUE_HOME/</w:t>
      </w:r>
      <w:r>
        <w:t>.</w:t>
      </w:r>
    </w:p>
    <w:p w:rsidR="00632874" w:rsidRDefault="00632874" w:rsidP="00927A95">
      <w:pPr>
        <w:numPr>
          <w:ilvl w:val="0"/>
          <w:numId w:val="20"/>
        </w:numPr>
        <w:tabs>
          <w:tab w:val="left" w:pos="360"/>
        </w:tabs>
        <w:jc w:val="left"/>
      </w:pPr>
      <w:r>
        <w:t xml:space="preserve">Configure the following parameters in </w:t>
      </w:r>
      <w:r w:rsidRPr="00736462">
        <w:rPr>
          <w:rStyle w:val="KeywordChar"/>
          <w:sz w:val="20"/>
          <w:szCs w:val="20"/>
        </w:rPr>
        <w:t>CATISSUE_HOME/</w:t>
      </w:r>
      <w:del w:id="2581" w:author="Prachi" w:date="2011-05-22T12:12:00Z">
        <w:r w:rsidRPr="00736462" w:rsidDel="008F0957">
          <w:rPr>
            <w:rStyle w:val="KeywordChar"/>
            <w:sz w:val="20"/>
            <w:szCs w:val="20"/>
          </w:rPr>
          <w:delText>ca</w:delText>
        </w:r>
        <w:r w:rsidR="008C0EA0" w:rsidDel="008F0957">
          <w:rPr>
            <w:rStyle w:val="KeywordChar"/>
            <w:sz w:val="20"/>
            <w:szCs w:val="20"/>
          </w:rPr>
          <w:delText>T</w:delText>
        </w:r>
        <w:r w:rsidRPr="00736462" w:rsidDel="008F0957">
          <w:rPr>
            <w:rStyle w:val="KeywordChar"/>
            <w:sz w:val="20"/>
            <w:szCs w:val="20"/>
          </w:rPr>
          <w:delText>issue</w:delText>
        </w:r>
        <w:r w:rsidR="008C0EA0" w:rsidDel="008F0957">
          <w:rPr>
            <w:rStyle w:val="KeywordChar"/>
            <w:sz w:val="20"/>
            <w:szCs w:val="20"/>
          </w:rPr>
          <w:delText>I</w:delText>
        </w:r>
      </w:del>
      <w:ins w:id="2582" w:author="Prachi" w:date="2011-05-22T12:12:00Z">
        <w:r w:rsidR="008F0957">
          <w:rPr>
            <w:rStyle w:val="KeywordChar"/>
            <w:sz w:val="20"/>
            <w:szCs w:val="20"/>
          </w:rPr>
          <w:t>i</w:t>
        </w:r>
      </w:ins>
      <w:r w:rsidRPr="00736462">
        <w:rPr>
          <w:rStyle w:val="KeywordChar"/>
          <w:sz w:val="20"/>
          <w:szCs w:val="20"/>
        </w:rPr>
        <w:t>nstall.properties</w:t>
      </w:r>
      <w:ins w:id="2583" w:author="Prachi" w:date="2011-05-22T12:12:00Z">
        <w:r w:rsidR="008F0957">
          <w:rPr>
            <w:rStyle w:val="KeywordChar"/>
            <w:sz w:val="20"/>
            <w:szCs w:val="20"/>
          </w:rPr>
          <w:t xml:space="preserve"> or </w:t>
        </w:r>
        <w:r w:rsidR="008F0957" w:rsidRPr="00736462">
          <w:rPr>
            <w:rStyle w:val="KeywordChar"/>
            <w:sz w:val="20"/>
            <w:szCs w:val="20"/>
          </w:rPr>
          <w:t>CATISSUE_HOME/</w:t>
        </w:r>
        <w:r w:rsidR="008F0957">
          <w:rPr>
            <w:rStyle w:val="KeywordChar"/>
            <w:sz w:val="20"/>
            <w:szCs w:val="20"/>
          </w:rPr>
          <w:t>upgrade</w:t>
        </w:r>
        <w:r w:rsidR="008F0957" w:rsidRPr="00736462">
          <w:rPr>
            <w:rStyle w:val="KeywordChar"/>
            <w:sz w:val="20"/>
            <w:szCs w:val="20"/>
          </w:rPr>
          <w:t>.properties</w:t>
        </w:r>
      </w:ins>
      <w:r>
        <w:t>.</w:t>
      </w:r>
    </w:p>
    <w:p w:rsidR="00E71D77" w:rsidRPr="00E71D77" w:rsidRDefault="00E71D77" w:rsidP="00E71D77">
      <w:pPr>
        <w:numPr>
          <w:ilvl w:val="1"/>
          <w:numId w:val="20"/>
        </w:numPr>
        <w:tabs>
          <w:tab w:val="left" w:pos="360"/>
        </w:tabs>
        <w:jc w:val="left"/>
      </w:pPr>
      <w:r w:rsidRPr="00362114">
        <w:rPr>
          <w:rFonts w:ascii="Courier" w:hAnsi="Courier"/>
          <w:sz w:val="20"/>
          <w:szCs w:val="20"/>
        </w:rPr>
        <w:t>caties.mmtx.home</w:t>
      </w:r>
    </w:p>
    <w:p w:rsidR="00E71D77" w:rsidRPr="00E71D77" w:rsidRDefault="00E71D77" w:rsidP="00E71D77">
      <w:pPr>
        <w:numPr>
          <w:ilvl w:val="1"/>
          <w:numId w:val="20"/>
        </w:numPr>
        <w:tabs>
          <w:tab w:val="left" w:pos="360"/>
        </w:tabs>
        <w:jc w:val="left"/>
      </w:pPr>
      <w:r w:rsidRPr="00362114">
        <w:rPr>
          <w:rFonts w:ascii="Courier" w:hAnsi="Courier"/>
          <w:sz w:val="20"/>
          <w:szCs w:val="20"/>
        </w:rPr>
        <w:t>jboss.server.host</w:t>
      </w:r>
    </w:p>
    <w:p w:rsidR="00E71D77" w:rsidRDefault="00E71D77" w:rsidP="00E71D77">
      <w:pPr>
        <w:numPr>
          <w:ilvl w:val="1"/>
          <w:numId w:val="20"/>
        </w:numPr>
        <w:tabs>
          <w:tab w:val="left" w:pos="360"/>
        </w:tabs>
        <w:jc w:val="left"/>
        <w:rPr>
          <w:rStyle w:val="KeywordChar"/>
          <w:rFonts w:ascii="Calibri" w:hAnsi="Calibri" w:cs="Times New Roman"/>
          <w:sz w:val="22"/>
        </w:rPr>
      </w:pPr>
      <w:r w:rsidRPr="00362114">
        <w:rPr>
          <w:rFonts w:ascii="Courier" w:hAnsi="Courier"/>
          <w:sz w:val="20"/>
          <w:szCs w:val="20"/>
        </w:rPr>
        <w:t>jboss.container.secure</w:t>
      </w:r>
    </w:p>
    <w:p w:rsidR="00632874" w:rsidRDefault="00632874" w:rsidP="00D41662">
      <w:pPr>
        <w:numPr>
          <w:ilvl w:val="0"/>
          <w:numId w:val="20"/>
        </w:numPr>
        <w:tabs>
          <w:tab w:val="left" w:pos="360"/>
        </w:tabs>
      </w:pPr>
      <w:r>
        <w:t xml:space="preserve">Run </w:t>
      </w:r>
      <w:r w:rsidRPr="00FD1CE4">
        <w:rPr>
          <w:rStyle w:val="KeywordChar"/>
          <w:sz w:val="20"/>
          <w:szCs w:val="20"/>
        </w:rPr>
        <w:t>ant deploy</w:t>
      </w:r>
      <w:ins w:id="2584" w:author="Prachi" w:date="2011-05-22T12:13:00Z">
        <w:r w:rsidR="00EC05E7">
          <w:rPr>
            <w:rStyle w:val="KeywordChar"/>
            <w:sz w:val="20"/>
            <w:szCs w:val="20"/>
          </w:rPr>
          <w:t>:</w:t>
        </w:r>
      </w:ins>
      <w:del w:id="2585" w:author="Prachi" w:date="2011-05-22T12:13:00Z">
        <w:r w:rsidRPr="00FD1CE4" w:rsidDel="00EC05E7">
          <w:rPr>
            <w:rStyle w:val="KeywordChar"/>
            <w:sz w:val="20"/>
            <w:szCs w:val="20"/>
          </w:rPr>
          <w:delText>_</w:delText>
        </w:r>
      </w:del>
      <w:r w:rsidRPr="00FD1CE4">
        <w:rPr>
          <w:rStyle w:val="KeywordChar"/>
          <w:sz w:val="20"/>
          <w:szCs w:val="20"/>
        </w:rPr>
        <w:t>gate</w:t>
      </w:r>
    </w:p>
    <w:p w:rsidR="00632874" w:rsidRDefault="00632874" w:rsidP="00D41662">
      <w:pPr>
        <w:pStyle w:val="Heading2"/>
        <w:tabs>
          <w:tab w:val="left" w:pos="360"/>
        </w:tabs>
      </w:pPr>
      <w:bookmarkStart w:id="2586" w:name="_Toc287980132"/>
      <w:bookmarkStart w:id="2587" w:name="_Toc287026516"/>
      <w:bookmarkStart w:id="2588" w:name="_Toc288205357"/>
      <w:r>
        <w:t>Configuring caTIES</w:t>
      </w:r>
      <w:bookmarkEnd w:id="2577"/>
      <w:bookmarkEnd w:id="2586"/>
      <w:bookmarkEnd w:id="2587"/>
      <w:bookmarkEnd w:id="2588"/>
    </w:p>
    <w:p w:rsidR="00632874" w:rsidRDefault="00632874" w:rsidP="00D41662">
      <w:pPr>
        <w:tabs>
          <w:tab w:val="left" w:pos="360"/>
        </w:tabs>
        <w:rPr>
          <w:b/>
        </w:rPr>
      </w:pPr>
      <w:r>
        <w:t xml:space="preserve">Configure the following parameters in the </w:t>
      </w:r>
      <w:r w:rsidRPr="00FD1CE4">
        <w:rPr>
          <w:rStyle w:val="KeywordChar"/>
          <w:sz w:val="20"/>
          <w:szCs w:val="20"/>
        </w:rPr>
        <w:t>CATISSUE_HOME/</w:t>
      </w:r>
      <w:r w:rsidR="006139C7">
        <w:rPr>
          <w:rStyle w:val="KeywordChar"/>
          <w:sz w:val="20"/>
          <w:szCs w:val="20"/>
        </w:rPr>
        <w:t>modules/caTIES/conf</w:t>
      </w:r>
      <w:r w:rsidR="0022348D">
        <w:rPr>
          <w:rStyle w:val="KeywordChar"/>
          <w:sz w:val="20"/>
          <w:szCs w:val="20"/>
        </w:rPr>
        <w:t>/</w:t>
      </w:r>
      <w:r w:rsidR="00087B57">
        <w:rPr>
          <w:rFonts w:ascii="Courier" w:hAnsi="Courier"/>
          <w:sz w:val="20"/>
          <w:szCs w:val="20"/>
        </w:rPr>
        <w:t>deploy</w:t>
      </w:r>
      <w:r w:rsidRPr="00FD1CE4">
        <w:rPr>
          <w:rFonts w:ascii="Courier" w:hAnsi="Courier"/>
          <w:sz w:val="20"/>
          <w:szCs w:val="20"/>
        </w:rPr>
        <w:t>caties.properties</w:t>
      </w:r>
      <w:ins w:id="2589" w:author="Prachi" w:date="2011-05-22T12:13:00Z">
        <w:r w:rsidR="004A0BC3">
          <w:rPr>
            <w:rFonts w:ascii="Courier" w:hAnsi="Courier"/>
            <w:sz w:val="20"/>
            <w:szCs w:val="20"/>
          </w:rPr>
          <w:t xml:space="preserve"> </w:t>
        </w:r>
      </w:ins>
      <w:r>
        <w:t>file</w:t>
      </w:r>
      <w:r>
        <w:rPr>
          <w:b/>
        </w:rPr>
        <w:t>.</w:t>
      </w:r>
    </w:p>
    <w:p w:rsidR="00632874" w:rsidRDefault="00775C1B" w:rsidP="008008CB">
      <w:pPr>
        <w:pStyle w:val="Caption"/>
      </w:pPr>
      <w:r>
        <w:br w:type="page"/>
      </w:r>
      <w:r w:rsidR="008008CB">
        <w:lastRenderedPageBreak/>
        <w:t xml:space="preserve">Table </w:t>
      </w:r>
      <w:fldSimple w:instr=" SEQ Table \* ARABIC ">
        <w:r w:rsidR="00015F9C">
          <w:rPr>
            <w:noProof/>
          </w:rPr>
          <w:t>14</w:t>
        </w:r>
      </w:fldSimple>
      <w:r w:rsidR="008008CB">
        <w:t xml:space="preserve">: </w:t>
      </w:r>
      <w:r w:rsidR="009D1D98">
        <w:t>caTIES Installation configuration parameters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6750"/>
      </w:tblGrid>
      <w:tr w:rsidR="00632874">
        <w:trPr>
          <w:tblHeader/>
        </w:trPr>
        <w:tc>
          <w:tcPr>
            <w:tcW w:w="2520" w:type="dxa"/>
            <w:shd w:val="clear" w:color="auto" w:fill="D9D9D9"/>
          </w:tcPr>
          <w:p w:rsidR="00632874" w:rsidRDefault="00632874" w:rsidP="00D41662">
            <w:pPr>
              <w:tabs>
                <w:tab w:val="left" w:pos="360"/>
              </w:tabs>
              <w:jc w:val="center"/>
              <w:rPr>
                <w:rStyle w:val="Courier"/>
                <w:b/>
                <w:bCs/>
              </w:rPr>
            </w:pPr>
            <w:r>
              <w:rPr>
                <w:b/>
              </w:rPr>
              <w:t>Property Name</w:t>
            </w:r>
          </w:p>
        </w:tc>
        <w:tc>
          <w:tcPr>
            <w:tcW w:w="6750" w:type="dxa"/>
            <w:shd w:val="clear" w:color="auto" w:fill="D9D9D9"/>
          </w:tcPr>
          <w:p w:rsidR="00632874" w:rsidRDefault="00632874" w:rsidP="00D41662">
            <w:pPr>
              <w:tabs>
                <w:tab w:val="left" w:pos="360"/>
              </w:tabs>
              <w:jc w:val="center"/>
              <w:rPr>
                <w:b/>
                <w:color w:val="0000FF"/>
              </w:rPr>
            </w:pPr>
            <w:r>
              <w:rPr>
                <w:b/>
              </w:rPr>
              <w:t>Description</w:t>
            </w:r>
          </w:p>
        </w:tc>
      </w:tr>
      <w:tr w:rsidR="009B5549">
        <w:tc>
          <w:tcPr>
            <w:tcW w:w="2520" w:type="dxa"/>
          </w:tcPr>
          <w:p w:rsidR="009B5549" w:rsidRDefault="009B5549" w:rsidP="00D41662">
            <w:pPr>
              <w:tabs>
                <w:tab w:val="left" w:pos="360"/>
              </w:tabs>
              <w:rPr>
                <w:rFonts w:ascii="Courier" w:hAnsi="Courier"/>
                <w:sz w:val="20"/>
              </w:rPr>
            </w:pPr>
            <w:r>
              <w:rPr>
                <w:rFonts w:ascii="Courier" w:hAnsi="Courier"/>
                <w:sz w:val="20"/>
              </w:rPr>
              <w:t>keystore.file.path</w:t>
            </w:r>
          </w:p>
        </w:tc>
        <w:tc>
          <w:tcPr>
            <w:tcW w:w="6750" w:type="dxa"/>
          </w:tcPr>
          <w:p w:rsidR="009B5549" w:rsidRDefault="009B5549" w:rsidP="00D41662">
            <w:pPr>
              <w:tabs>
                <w:tab w:val="left" w:pos="360"/>
              </w:tabs>
            </w:pPr>
            <w:r>
              <w:rPr>
                <w:color w:val="0000FF"/>
              </w:rPr>
              <w:t xml:space="preserve">Description: </w:t>
            </w:r>
            <w:r>
              <w:t>Path to the keystore file if the caTissue is deployed as HTTPS.</w:t>
            </w:r>
          </w:p>
          <w:p w:rsidR="009B5549" w:rsidRDefault="009B5549" w:rsidP="00D41662">
            <w:pPr>
              <w:tabs>
                <w:tab w:val="left" w:pos="360"/>
              </w:tabs>
            </w:pPr>
            <w:r>
              <w:rPr>
                <w:color w:val="0000FF"/>
              </w:rPr>
              <w:t xml:space="preserve">Default Value: </w:t>
            </w:r>
            <w:r>
              <w:t>N/A</w:t>
            </w:r>
          </w:p>
          <w:p w:rsidR="009B5549" w:rsidRDefault="009B5549" w:rsidP="00D41662">
            <w:pPr>
              <w:tabs>
                <w:tab w:val="left" w:pos="360"/>
              </w:tabs>
              <w:rPr>
                <w:color w:val="0000FF"/>
              </w:rPr>
            </w:pPr>
            <w:r>
              <w:rPr>
                <w:color w:val="0000FF"/>
              </w:rPr>
              <w:t xml:space="preserve">Permissible Values: </w:t>
            </w:r>
            <w:r>
              <w:t>N/A</w:t>
            </w:r>
          </w:p>
        </w:tc>
      </w:tr>
      <w:tr w:rsidR="009B5549">
        <w:trPr>
          <w:trHeight w:val="503"/>
        </w:trPr>
        <w:tc>
          <w:tcPr>
            <w:tcW w:w="9270" w:type="dxa"/>
            <w:gridSpan w:val="2"/>
            <w:shd w:val="clear" w:color="auto" w:fill="CCCCCC"/>
          </w:tcPr>
          <w:p w:rsidR="009B5549" w:rsidRDefault="009B5549" w:rsidP="00D41662">
            <w:pPr>
              <w:tabs>
                <w:tab w:val="left" w:pos="360"/>
              </w:tabs>
              <w:rPr>
                <w:b/>
              </w:rPr>
            </w:pPr>
            <w:r>
              <w:rPr>
                <w:b/>
              </w:rPr>
              <w:t>Report Loader Server Settings</w:t>
            </w:r>
          </w:p>
        </w:tc>
      </w:tr>
      <w:tr w:rsidR="00087B57">
        <w:tc>
          <w:tcPr>
            <w:tcW w:w="2520" w:type="dxa"/>
          </w:tcPr>
          <w:p w:rsidR="00087B57" w:rsidRDefault="00087B57" w:rsidP="00D41662">
            <w:pPr>
              <w:tabs>
                <w:tab w:val="left" w:pos="360"/>
              </w:tabs>
              <w:rPr>
                <w:rFonts w:ascii="Courier" w:hAnsi="Courier"/>
                <w:sz w:val="20"/>
              </w:rPr>
            </w:pPr>
            <w:r>
              <w:rPr>
                <w:rStyle w:val="Courier"/>
                <w:bCs/>
              </w:rPr>
              <w:t>add.default.collection.protocol</w:t>
            </w:r>
          </w:p>
        </w:tc>
        <w:tc>
          <w:tcPr>
            <w:tcW w:w="6750" w:type="dxa"/>
          </w:tcPr>
          <w:p w:rsidR="00087B57" w:rsidRDefault="00087B57" w:rsidP="00D41662">
            <w:pPr>
              <w:tabs>
                <w:tab w:val="left" w:pos="360"/>
              </w:tabs>
            </w:pPr>
            <w:r>
              <w:rPr>
                <w:color w:val="0000FF"/>
              </w:rPr>
              <w:t xml:space="preserve">Description: </w:t>
            </w:r>
            <w:r>
              <w:t xml:space="preserve">Should be set to </w:t>
            </w:r>
            <w:r w:rsidRPr="00E93E8D">
              <w:rPr>
                <w:rFonts w:ascii="Courier" w:hAnsi="Courier"/>
                <w:sz w:val="20"/>
                <w:szCs w:val="20"/>
              </w:rPr>
              <w:t>yes</w:t>
            </w:r>
            <w:r>
              <w:rPr>
                <w:rStyle w:val="CommentReference"/>
                <w:vanish/>
              </w:rPr>
              <w:t>if</w:t>
            </w:r>
            <w:r>
              <w:t xml:space="preserve"> if you want to add </w:t>
            </w:r>
            <w:r w:rsidR="00927A95">
              <w:t xml:space="preserve">a </w:t>
            </w:r>
            <w:r>
              <w:t xml:space="preserve">default collection protocol to the system. The default collection protocol will be used by report loader to the associated reports. </w:t>
            </w:r>
          </w:p>
          <w:p w:rsidR="00087B57" w:rsidRDefault="00087B57" w:rsidP="00D41662">
            <w:pPr>
              <w:tabs>
                <w:tab w:val="left" w:pos="360"/>
              </w:tabs>
              <w:rPr>
                <w:color w:val="0000FF"/>
              </w:rPr>
            </w:pPr>
            <w:r>
              <w:rPr>
                <w:color w:val="0000FF"/>
              </w:rPr>
              <w:t xml:space="preserve">Default Value: </w:t>
            </w:r>
            <w:r>
              <w:t>None</w:t>
            </w:r>
          </w:p>
          <w:p w:rsidR="00087B57" w:rsidRDefault="00087B57" w:rsidP="00D41662">
            <w:pPr>
              <w:tabs>
                <w:tab w:val="left" w:pos="360"/>
              </w:tabs>
              <w:rPr>
                <w:color w:val="0000FF"/>
              </w:rPr>
            </w:pPr>
            <w:r>
              <w:rPr>
                <w:color w:val="0000FF"/>
              </w:rPr>
              <w:t>Permissible Values:</w:t>
            </w:r>
            <w:r>
              <w:t xml:space="preserve"> yes, no</w:t>
            </w:r>
          </w:p>
        </w:tc>
      </w:tr>
      <w:tr w:rsidR="00087B57">
        <w:tc>
          <w:tcPr>
            <w:tcW w:w="2520" w:type="dxa"/>
          </w:tcPr>
          <w:p w:rsidR="00087B57" w:rsidRDefault="00087B57" w:rsidP="00D41662">
            <w:pPr>
              <w:tabs>
                <w:tab w:val="left" w:pos="360"/>
              </w:tabs>
              <w:rPr>
                <w:rFonts w:ascii="Courier" w:hAnsi="Courier"/>
                <w:sz w:val="20"/>
              </w:rPr>
            </w:pPr>
            <w:r>
              <w:rPr>
                <w:rStyle w:val="Courier"/>
                <w:bCs/>
              </w:rPr>
              <w:t>install.report.loader.server</w:t>
            </w:r>
          </w:p>
        </w:tc>
        <w:tc>
          <w:tcPr>
            <w:tcW w:w="6750" w:type="dxa"/>
          </w:tcPr>
          <w:p w:rsidR="00087B57" w:rsidRDefault="00087B57"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want to install </w:t>
            </w:r>
            <w:r w:rsidR="00927A95">
              <w:t xml:space="preserve">a </w:t>
            </w:r>
            <w:r>
              <w:t>report loader server.</w:t>
            </w:r>
          </w:p>
          <w:p w:rsidR="00087B57" w:rsidRDefault="00087B57" w:rsidP="00D41662">
            <w:pPr>
              <w:tabs>
                <w:tab w:val="left" w:pos="360"/>
              </w:tabs>
            </w:pPr>
            <w:r>
              <w:rPr>
                <w:color w:val="0000FF"/>
              </w:rPr>
              <w:t xml:space="preserve">Default Value: </w:t>
            </w:r>
            <w:r>
              <w:t>None</w:t>
            </w:r>
          </w:p>
          <w:p w:rsidR="00087B57" w:rsidRDefault="00087B57" w:rsidP="00D41662">
            <w:pPr>
              <w:tabs>
                <w:tab w:val="left" w:pos="360"/>
              </w:tabs>
              <w:rPr>
                <w:color w:val="0000FF"/>
              </w:rPr>
            </w:pPr>
            <w:r>
              <w:rPr>
                <w:color w:val="0000FF"/>
              </w:rPr>
              <w:t xml:space="preserve">Permissible Values: </w:t>
            </w:r>
            <w:r>
              <w:t>yes, no</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report.loader.installation.dir</w:t>
            </w:r>
          </w:p>
        </w:tc>
        <w:tc>
          <w:tcPr>
            <w:tcW w:w="6750" w:type="dxa"/>
          </w:tcPr>
          <w:p w:rsidR="00087B57" w:rsidRDefault="00087B57" w:rsidP="00D41662">
            <w:pPr>
              <w:tabs>
                <w:tab w:val="left" w:pos="360"/>
              </w:tabs>
            </w:pPr>
            <w:r>
              <w:rPr>
                <w:color w:val="0000FF"/>
              </w:rPr>
              <w:t xml:space="preserve">Description: </w:t>
            </w:r>
            <w:r>
              <w:t xml:space="preserve">If you opt to install </w:t>
            </w:r>
            <w:r w:rsidR="00927A95">
              <w:t xml:space="preserve">a </w:t>
            </w:r>
            <w:r>
              <w:t xml:space="preserve">report loader server, then this property should be used to specify the location where report loader server will be deployed. </w:t>
            </w:r>
          </w:p>
          <w:p w:rsidR="00087B57" w:rsidRDefault="00087B57" w:rsidP="00D41662">
            <w:pPr>
              <w:tabs>
                <w:tab w:val="left" w:pos="360"/>
              </w:tabs>
            </w:pPr>
            <w:r>
              <w:rPr>
                <w:color w:val="0000FF"/>
              </w:rPr>
              <w:t xml:space="preserve">Default Value: </w:t>
            </w:r>
            <w:r>
              <w:t>N/A</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input.files.dir</w:t>
            </w:r>
          </w:p>
        </w:tc>
        <w:tc>
          <w:tcPr>
            <w:tcW w:w="6750" w:type="dxa"/>
          </w:tcPr>
          <w:p w:rsidR="00087B57" w:rsidRDefault="00087B57" w:rsidP="00D41662">
            <w:pPr>
              <w:tabs>
                <w:tab w:val="left" w:pos="360"/>
              </w:tabs>
              <w:rPr>
                <w:color w:val="0000FF"/>
              </w:rPr>
            </w:pPr>
            <w:r>
              <w:rPr>
                <w:color w:val="0000FF"/>
              </w:rPr>
              <w:t xml:space="preserve">Description: </w:t>
            </w:r>
            <w:r>
              <w:t xml:space="preserve">Path of the directory from which the report loader will pick up the files containing HL7 format report for providing input to the caTIES pipeline. </w:t>
            </w:r>
          </w:p>
          <w:p w:rsidR="00087B57" w:rsidRDefault="00087B57" w:rsidP="00D41662">
            <w:pPr>
              <w:tabs>
                <w:tab w:val="left" w:pos="360"/>
              </w:tabs>
            </w:pPr>
            <w:r>
              <w:rPr>
                <w:color w:val="0000FF"/>
              </w:rPr>
              <w:t xml:space="preserve">Default Value: </w:t>
            </w:r>
            <w:r>
              <w:t>N/A</w:t>
            </w:r>
          </w:p>
          <w:p w:rsidR="00087B57" w:rsidRDefault="00087B57" w:rsidP="00D41662">
            <w:pPr>
              <w:tabs>
                <w:tab w:val="left" w:pos="360"/>
              </w:tabs>
            </w:pPr>
            <w:r>
              <w:rPr>
                <w:color w:val="0000FF"/>
              </w:rPr>
              <w:t>Permissible Values:</w:t>
            </w:r>
            <w:r>
              <w:t xml:space="preserve"> N/A</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bad.files.dir</w:t>
            </w:r>
          </w:p>
        </w:tc>
        <w:tc>
          <w:tcPr>
            <w:tcW w:w="6750" w:type="dxa"/>
          </w:tcPr>
          <w:p w:rsidR="00087B57" w:rsidRDefault="00087B57" w:rsidP="00D41662">
            <w:pPr>
              <w:tabs>
                <w:tab w:val="left" w:pos="360"/>
              </w:tabs>
            </w:pPr>
            <w:r>
              <w:rPr>
                <w:color w:val="0000FF"/>
              </w:rPr>
              <w:t xml:space="preserve">Description: </w:t>
            </w:r>
            <w:r>
              <w:t>Path of the directory where the files containing invalid HL7 format report</w:t>
            </w:r>
            <w:r w:rsidR="00927A95">
              <w:t>s</w:t>
            </w:r>
            <w:r>
              <w:t xml:space="preserve"> will be placed. </w:t>
            </w:r>
          </w:p>
          <w:p w:rsidR="00087B57" w:rsidRDefault="00087B57" w:rsidP="00D41662">
            <w:pPr>
              <w:tabs>
                <w:tab w:val="left" w:pos="360"/>
              </w:tabs>
              <w:rPr>
                <w:color w:val="0000FF"/>
              </w:rPr>
            </w:pPr>
            <w:r>
              <w:rPr>
                <w:color w:val="0000FF"/>
              </w:rPr>
              <w:t xml:space="preserve">Default Value: </w:t>
            </w:r>
            <w:r>
              <w:t>N/A</w:t>
            </w:r>
          </w:p>
          <w:p w:rsidR="00087B57" w:rsidRDefault="00087B57" w:rsidP="00D41662">
            <w:pPr>
              <w:tabs>
                <w:tab w:val="left" w:pos="360"/>
              </w:tabs>
            </w:pPr>
            <w:r>
              <w:rPr>
                <w:color w:val="0000FF"/>
              </w:rPr>
              <w:t>Permissible Values:</w:t>
            </w:r>
            <w:r>
              <w:t xml:space="preserve"> N/A</w:t>
            </w:r>
          </w:p>
        </w:tc>
      </w:tr>
      <w:tr w:rsidR="00087B57">
        <w:tc>
          <w:tcPr>
            <w:tcW w:w="2520" w:type="dxa"/>
          </w:tcPr>
          <w:p w:rsidR="00087B57" w:rsidRDefault="00087B57" w:rsidP="00D41662">
            <w:pPr>
              <w:tabs>
                <w:tab w:val="left" w:pos="360"/>
              </w:tabs>
              <w:rPr>
                <w:rStyle w:val="Courier"/>
                <w:bCs/>
              </w:rPr>
            </w:pPr>
            <w:r>
              <w:rPr>
                <w:rStyle w:val="Courier"/>
                <w:bCs/>
              </w:rPr>
              <w:t>process.file.dir</w:t>
            </w:r>
          </w:p>
          <w:p w:rsidR="00087B57" w:rsidRDefault="00087B57" w:rsidP="00D41662">
            <w:pPr>
              <w:tabs>
                <w:tab w:val="left" w:pos="360"/>
              </w:tabs>
              <w:rPr>
                <w:rStyle w:val="Courier"/>
                <w:bCs/>
              </w:rPr>
            </w:pPr>
          </w:p>
        </w:tc>
        <w:tc>
          <w:tcPr>
            <w:tcW w:w="6750" w:type="dxa"/>
          </w:tcPr>
          <w:p w:rsidR="00087B57" w:rsidRDefault="00087B57" w:rsidP="00D41662">
            <w:pPr>
              <w:tabs>
                <w:tab w:val="left" w:pos="360"/>
              </w:tabs>
              <w:rPr>
                <w:color w:val="0000FF"/>
              </w:rPr>
            </w:pPr>
            <w:r>
              <w:rPr>
                <w:color w:val="0000FF"/>
              </w:rPr>
              <w:t xml:space="preserve">Description: </w:t>
            </w:r>
            <w:r>
              <w:t xml:space="preserve">Path of the directory where </w:t>
            </w:r>
            <w:r w:rsidR="00927A95">
              <w:t>successfully-</w:t>
            </w:r>
            <w:r>
              <w:t xml:space="preserve">processed HL7 format files will be placed. </w:t>
            </w:r>
          </w:p>
          <w:p w:rsidR="00087B57" w:rsidRDefault="00087B57" w:rsidP="00D41662">
            <w:pPr>
              <w:tabs>
                <w:tab w:val="left" w:pos="360"/>
              </w:tabs>
            </w:pPr>
            <w:r>
              <w:rPr>
                <w:color w:val="0000FF"/>
              </w:rPr>
              <w:t>Default Value: N/A</w:t>
            </w:r>
          </w:p>
          <w:p w:rsidR="00087B57" w:rsidRDefault="00087B57" w:rsidP="00D41662">
            <w:pPr>
              <w:tabs>
                <w:tab w:val="left" w:pos="360"/>
              </w:tabs>
            </w:pPr>
            <w:r>
              <w:rPr>
                <w:color w:val="0000FF"/>
              </w:rPr>
              <w:t>Permissible Values:</w:t>
            </w:r>
            <w:r>
              <w:t xml:space="preserve"> 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collection.protocol.title</w:t>
            </w:r>
          </w:p>
        </w:tc>
        <w:tc>
          <w:tcPr>
            <w:tcW w:w="6750" w:type="dxa"/>
          </w:tcPr>
          <w:p w:rsidR="00087B57" w:rsidRDefault="00087B57" w:rsidP="00D41662">
            <w:pPr>
              <w:tabs>
                <w:tab w:val="left" w:pos="360"/>
              </w:tabs>
              <w:rPr>
                <w:color w:val="0000FF"/>
              </w:rPr>
            </w:pPr>
            <w:r>
              <w:rPr>
                <w:color w:val="0000FF"/>
              </w:rPr>
              <w:t>Description</w:t>
            </w:r>
            <w:r>
              <w:t xml:space="preserve">: The title of the collection protocol which, will be used by the report loader to associated reports. If you have set </w:t>
            </w:r>
            <w:r>
              <w:rPr>
                <w:rStyle w:val="Courier"/>
                <w:bCs/>
              </w:rPr>
              <w:t>add.default.collection.protocol</w:t>
            </w:r>
            <w:r>
              <w:t xml:space="preserve"> to</w:t>
            </w:r>
            <w:r>
              <w:rPr>
                <w:rStyle w:val="Courier"/>
                <w:bCs/>
              </w:rPr>
              <w:t xml:space="preserve"> yes</w:t>
            </w:r>
            <w:r>
              <w:t xml:space="preserve">,then the deployment process will create a new collection protocol by this name. If it is set to </w:t>
            </w:r>
            <w:r>
              <w:lastRenderedPageBreak/>
              <w:t>no, then the deployment process will assume that a collection protocol by this name already exists in the database.</w:t>
            </w:r>
          </w:p>
          <w:p w:rsidR="00087B57" w:rsidRDefault="00087B57" w:rsidP="00D41662">
            <w:pPr>
              <w:tabs>
                <w:tab w:val="left" w:pos="360"/>
              </w:tabs>
              <w:rPr>
                <w:color w:val="0000FF"/>
              </w:rPr>
            </w:pPr>
            <w:r>
              <w:rPr>
                <w:color w:val="0000FF"/>
              </w:rPr>
              <w:t xml:space="preserve">Default Value: </w:t>
            </w:r>
            <w:r>
              <w:t>N/A</w:t>
            </w:r>
          </w:p>
          <w:p w:rsidR="00087B57" w:rsidRDefault="00087B57" w:rsidP="00D41662">
            <w:pPr>
              <w:tabs>
                <w:tab w:val="left" w:pos="360"/>
              </w:tabs>
              <w:rPr>
                <w:color w:val="0000FF"/>
              </w:rPr>
            </w:pPr>
            <w:r>
              <w:rPr>
                <w:color w:val="0000FF"/>
              </w:rPr>
              <w:t xml:space="preserve">Permissible Values: </w:t>
            </w:r>
            <w:r>
              <w:t>N/A</w:t>
            </w:r>
          </w:p>
        </w:tc>
      </w:tr>
      <w:tr w:rsidR="001A167E">
        <w:tc>
          <w:tcPr>
            <w:tcW w:w="2520" w:type="dxa"/>
          </w:tcPr>
          <w:p w:rsidR="001A167E" w:rsidRDefault="001A167E" w:rsidP="00D41662">
            <w:pPr>
              <w:tabs>
                <w:tab w:val="left" w:pos="360"/>
              </w:tabs>
              <w:rPr>
                <w:rFonts w:ascii="Courier New" w:hAnsi="Courier New" w:cs="Courier New"/>
                <w:color w:val="000000"/>
                <w:sz w:val="20"/>
              </w:rPr>
            </w:pPr>
            <w:r>
              <w:rPr>
                <w:rFonts w:ascii="Courier New" w:hAnsi="Courier New" w:cs="Courier New"/>
                <w:color w:val="000000"/>
                <w:sz w:val="20"/>
              </w:rPr>
              <w:lastRenderedPageBreak/>
              <w:t>site.name</w:t>
            </w:r>
          </w:p>
        </w:tc>
        <w:tc>
          <w:tcPr>
            <w:tcW w:w="6750" w:type="dxa"/>
          </w:tcPr>
          <w:p w:rsidR="001A167E" w:rsidRDefault="001A167E" w:rsidP="001A167E">
            <w:pPr>
              <w:tabs>
                <w:tab w:val="left" w:pos="360"/>
              </w:tabs>
              <w:rPr>
                <w:color w:val="0000FF"/>
              </w:rPr>
            </w:pPr>
            <w:r>
              <w:rPr>
                <w:color w:val="0000FF"/>
              </w:rPr>
              <w:t>Description</w:t>
            </w:r>
            <w:r>
              <w:t xml:space="preserve">: The name of the site which will be used by the report loader to associate with the default collection protocol. </w:t>
            </w:r>
            <w:r w:rsidR="00927A95">
              <w:t xml:space="preserve">This property is mandatory </w:t>
            </w:r>
            <w:r>
              <w:t xml:space="preserve">If you have set </w:t>
            </w:r>
            <w:r>
              <w:rPr>
                <w:rStyle w:val="Courier"/>
                <w:bCs/>
              </w:rPr>
              <w:t>add.default.collection.protocol</w:t>
            </w:r>
            <w:r>
              <w:t xml:space="preserve"> to</w:t>
            </w:r>
            <w:r>
              <w:rPr>
                <w:rStyle w:val="Courier"/>
                <w:bCs/>
              </w:rPr>
              <w:t xml:space="preserve"> yes</w:t>
            </w:r>
            <w:r>
              <w:t xml:space="preserve">. </w:t>
            </w:r>
            <w:r w:rsidR="00927A95">
              <w:t>A</w:t>
            </w:r>
            <w:r>
              <w:t xml:space="preserve"> new site is created with the specified name</w:t>
            </w:r>
            <w:r w:rsidR="00927A95">
              <w:t xml:space="preserve"> if one does not already exist.</w:t>
            </w:r>
          </w:p>
          <w:p w:rsidR="001A167E" w:rsidRDefault="001A167E" w:rsidP="001A167E">
            <w:pPr>
              <w:tabs>
                <w:tab w:val="left" w:pos="360"/>
              </w:tabs>
              <w:rPr>
                <w:color w:val="0000FF"/>
              </w:rPr>
            </w:pPr>
            <w:r>
              <w:rPr>
                <w:color w:val="0000FF"/>
              </w:rPr>
              <w:t xml:space="preserve">Default Value: </w:t>
            </w:r>
            <w:r>
              <w:t>N/A</w:t>
            </w:r>
          </w:p>
          <w:p w:rsidR="001A167E" w:rsidRDefault="001A167E" w:rsidP="001A167E">
            <w:pPr>
              <w:tabs>
                <w:tab w:val="left" w:pos="360"/>
              </w:tabs>
              <w:rPr>
                <w:color w:val="0000FF"/>
              </w:rPr>
            </w:pPr>
            <w:r>
              <w:rPr>
                <w:color w:val="0000FF"/>
              </w:rPr>
              <w:t xml:space="preserve">Permissible Values: </w:t>
            </w:r>
            <w:r>
              <w:t>N/A</w:t>
            </w:r>
          </w:p>
        </w:tc>
      </w:tr>
      <w:tr w:rsidR="001C389C">
        <w:trPr>
          <w:trHeight w:val="467"/>
        </w:trPr>
        <w:tc>
          <w:tcPr>
            <w:tcW w:w="9270" w:type="dxa"/>
            <w:gridSpan w:val="2"/>
            <w:shd w:val="clear" w:color="auto" w:fill="CCCCCC"/>
          </w:tcPr>
          <w:p w:rsidR="001C389C" w:rsidRDefault="001C389C" w:rsidP="00D41662">
            <w:pPr>
              <w:tabs>
                <w:tab w:val="left" w:pos="360"/>
              </w:tabs>
              <w:rPr>
                <w:b/>
              </w:rPr>
            </w:pPr>
            <w:r>
              <w:rPr>
                <w:b/>
              </w:rPr>
              <w:t>Report Concept Code Server Settings</w:t>
            </w:r>
          </w:p>
        </w:tc>
      </w:tr>
      <w:tr w:rsidR="001C389C">
        <w:tc>
          <w:tcPr>
            <w:tcW w:w="2520" w:type="dxa"/>
          </w:tcPr>
          <w:p w:rsidR="001C389C" w:rsidRDefault="001C389C" w:rsidP="00D41662">
            <w:pPr>
              <w:tabs>
                <w:tab w:val="left" w:pos="360"/>
              </w:tabs>
              <w:rPr>
                <w:rFonts w:ascii="Courier" w:hAnsi="Courier"/>
                <w:sz w:val="20"/>
              </w:rPr>
            </w:pPr>
            <w:r>
              <w:rPr>
                <w:rFonts w:ascii="Courier" w:hAnsi="Courier"/>
                <w:sz w:val="20"/>
              </w:rPr>
              <w:t>install.concept.code.server</w:t>
            </w:r>
          </w:p>
        </w:tc>
        <w:tc>
          <w:tcPr>
            <w:tcW w:w="6750" w:type="dxa"/>
          </w:tcPr>
          <w:p w:rsidR="001C389C" w:rsidRDefault="001C389C"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want to install report concept code server.</w:t>
            </w:r>
          </w:p>
          <w:p w:rsidR="001C389C" w:rsidRDefault="001C389C" w:rsidP="00D41662">
            <w:pPr>
              <w:tabs>
                <w:tab w:val="left" w:pos="360"/>
              </w:tabs>
            </w:pPr>
            <w:r>
              <w:rPr>
                <w:color w:val="0000FF"/>
              </w:rPr>
              <w:t xml:space="preserve">Default Value: </w:t>
            </w:r>
            <w:r>
              <w:t>None</w:t>
            </w:r>
          </w:p>
          <w:p w:rsidR="001C389C" w:rsidRDefault="001C389C" w:rsidP="00D41662">
            <w:pPr>
              <w:tabs>
                <w:tab w:val="left" w:pos="360"/>
              </w:tabs>
              <w:rPr>
                <w:color w:val="0000FF"/>
              </w:rPr>
            </w:pPr>
            <w:r>
              <w:rPr>
                <w:color w:val="0000FF"/>
              </w:rPr>
              <w:t xml:space="preserve">Permissible Values: </w:t>
            </w:r>
            <w:r>
              <w:t>yes, no</w:t>
            </w:r>
          </w:p>
        </w:tc>
      </w:tr>
      <w:tr w:rsidR="001C389C">
        <w:tc>
          <w:tcPr>
            <w:tcW w:w="2520" w:type="dxa"/>
          </w:tcPr>
          <w:p w:rsidR="001C389C" w:rsidRDefault="001C389C" w:rsidP="00D41662">
            <w:pPr>
              <w:tabs>
                <w:tab w:val="left" w:pos="360"/>
              </w:tabs>
              <w:rPr>
                <w:rFonts w:ascii="Courier" w:hAnsi="Courier"/>
                <w:sz w:val="20"/>
              </w:rPr>
            </w:pPr>
            <w:r>
              <w:rPr>
                <w:rFonts w:ascii="Courier" w:hAnsi="Courier"/>
                <w:sz w:val="20"/>
              </w:rPr>
              <w:t>concept.code.installation.dir</w:t>
            </w:r>
          </w:p>
        </w:tc>
        <w:tc>
          <w:tcPr>
            <w:tcW w:w="6750" w:type="dxa"/>
          </w:tcPr>
          <w:p w:rsidR="001C389C" w:rsidRDefault="001C389C" w:rsidP="00D41662">
            <w:pPr>
              <w:tabs>
                <w:tab w:val="left" w:pos="360"/>
              </w:tabs>
            </w:pPr>
            <w:r>
              <w:rPr>
                <w:color w:val="0000FF"/>
              </w:rPr>
              <w:t xml:space="preserve">Description: </w:t>
            </w:r>
            <w:r>
              <w:t xml:space="preserve">If you opt to install </w:t>
            </w:r>
            <w:r w:rsidR="00927A95">
              <w:t xml:space="preserve">a </w:t>
            </w:r>
            <w:r>
              <w:t xml:space="preserve">report </w:t>
            </w:r>
            <w:r w:rsidR="00927A95">
              <w:t>concept-</w:t>
            </w:r>
            <w:r>
              <w:t xml:space="preserve">code server then this should be used to specify the location where </w:t>
            </w:r>
            <w:r w:rsidR="00927A95">
              <w:t xml:space="preserve">the </w:t>
            </w:r>
            <w:r>
              <w:t xml:space="preserve">report </w:t>
            </w:r>
            <w:r w:rsidR="00927A95">
              <w:t>concept-</w:t>
            </w:r>
            <w:r>
              <w:t>code server will be deployed.</w:t>
            </w:r>
          </w:p>
          <w:p w:rsidR="001C389C" w:rsidRDefault="001C389C" w:rsidP="00D41662">
            <w:pPr>
              <w:tabs>
                <w:tab w:val="left" w:pos="360"/>
              </w:tabs>
            </w:pPr>
            <w:r>
              <w:rPr>
                <w:color w:val="0000FF"/>
              </w:rPr>
              <w:t xml:space="preserve">Default Value: </w:t>
            </w:r>
            <w:r>
              <w:t>N/A</w:t>
            </w:r>
          </w:p>
          <w:p w:rsidR="001C389C" w:rsidRDefault="001C389C" w:rsidP="00D41662">
            <w:pPr>
              <w:tabs>
                <w:tab w:val="left" w:pos="360"/>
              </w:tabs>
              <w:rPr>
                <w:color w:val="0000FF"/>
              </w:rPr>
            </w:pPr>
            <w:r>
              <w:rPr>
                <w:color w:val="0000FF"/>
              </w:rPr>
              <w:t xml:space="preserve">Permissible Values: </w:t>
            </w:r>
            <w:r>
              <w:t>N/A</w:t>
            </w:r>
          </w:p>
        </w:tc>
      </w:tr>
      <w:tr w:rsidR="001C389C">
        <w:trPr>
          <w:trHeight w:val="467"/>
        </w:trPr>
        <w:tc>
          <w:tcPr>
            <w:tcW w:w="9270" w:type="dxa"/>
            <w:gridSpan w:val="2"/>
            <w:shd w:val="clear" w:color="auto" w:fill="C0C0C0"/>
          </w:tcPr>
          <w:p w:rsidR="001C389C" w:rsidRDefault="001C389C" w:rsidP="00D41662">
            <w:pPr>
              <w:tabs>
                <w:tab w:val="left" w:pos="360"/>
              </w:tabs>
              <w:rPr>
                <w:b/>
              </w:rPr>
            </w:pPr>
            <w:r>
              <w:rPr>
                <w:b/>
              </w:rPr>
              <w:t>Report De-identification Server Settings</w:t>
            </w:r>
          </w:p>
        </w:tc>
      </w:tr>
      <w:tr w:rsidR="001C389C">
        <w:tc>
          <w:tcPr>
            <w:tcW w:w="2520" w:type="dxa"/>
          </w:tcPr>
          <w:p w:rsidR="001C389C" w:rsidRDefault="001C389C" w:rsidP="00D41662">
            <w:pPr>
              <w:tabs>
                <w:tab w:val="left" w:pos="360"/>
              </w:tabs>
              <w:rPr>
                <w:rFonts w:ascii="Courier New" w:hAnsi="Courier New" w:cs="Courier New"/>
                <w:color w:val="000000"/>
                <w:sz w:val="20"/>
              </w:rPr>
            </w:pPr>
            <w:r>
              <w:rPr>
                <w:rFonts w:ascii="Courier" w:hAnsi="Courier"/>
                <w:sz w:val="20"/>
              </w:rPr>
              <w:t>install.deidentifier.server</w:t>
            </w:r>
          </w:p>
        </w:tc>
        <w:tc>
          <w:tcPr>
            <w:tcW w:w="6750" w:type="dxa"/>
          </w:tcPr>
          <w:p w:rsidR="001C389C" w:rsidRDefault="001C389C"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want to install </w:t>
            </w:r>
            <w:r w:rsidR="00927A95">
              <w:t xml:space="preserve">a </w:t>
            </w:r>
            <w:r>
              <w:t>report de-identification server.</w:t>
            </w:r>
          </w:p>
          <w:p w:rsidR="001C389C" w:rsidRDefault="001C389C" w:rsidP="00D41662">
            <w:pPr>
              <w:tabs>
                <w:tab w:val="left" w:pos="360"/>
              </w:tabs>
            </w:pPr>
            <w:r>
              <w:rPr>
                <w:color w:val="0000FF"/>
              </w:rPr>
              <w:t xml:space="preserve">Default Value: </w:t>
            </w:r>
            <w:r>
              <w:t>None</w:t>
            </w:r>
          </w:p>
          <w:p w:rsidR="001C389C" w:rsidRDefault="001C389C" w:rsidP="00D41662">
            <w:pPr>
              <w:tabs>
                <w:tab w:val="left" w:pos="360"/>
              </w:tabs>
              <w:rPr>
                <w:color w:val="0000FF"/>
              </w:rPr>
            </w:pPr>
            <w:r>
              <w:rPr>
                <w:color w:val="0000FF"/>
              </w:rPr>
              <w:t xml:space="preserve">Permissible Values: </w:t>
            </w:r>
            <w:r>
              <w:t>yes, no</w:t>
            </w:r>
          </w:p>
        </w:tc>
      </w:tr>
      <w:tr w:rsidR="001C389C">
        <w:tc>
          <w:tcPr>
            <w:tcW w:w="2520" w:type="dxa"/>
          </w:tcPr>
          <w:p w:rsidR="001C389C" w:rsidRDefault="001C389C" w:rsidP="00D41662">
            <w:pPr>
              <w:tabs>
                <w:tab w:val="left" w:pos="360"/>
              </w:tabs>
              <w:rPr>
                <w:rFonts w:ascii="Courier New" w:hAnsi="Courier New" w:cs="Courier New"/>
                <w:color w:val="000000"/>
                <w:sz w:val="20"/>
              </w:rPr>
            </w:pPr>
            <w:r>
              <w:rPr>
                <w:rFonts w:ascii="Courier" w:hAnsi="Courier"/>
                <w:sz w:val="20"/>
              </w:rPr>
              <w:t>deididentifier.installation.dir</w:t>
            </w:r>
          </w:p>
        </w:tc>
        <w:tc>
          <w:tcPr>
            <w:tcW w:w="6750" w:type="dxa"/>
          </w:tcPr>
          <w:p w:rsidR="001C389C" w:rsidRDefault="001C389C" w:rsidP="00D41662">
            <w:pPr>
              <w:tabs>
                <w:tab w:val="left" w:pos="360"/>
              </w:tabs>
            </w:pPr>
            <w:r>
              <w:rPr>
                <w:color w:val="0000FF"/>
              </w:rPr>
              <w:t xml:space="preserve">Description: </w:t>
            </w:r>
            <w:r>
              <w:t xml:space="preserve">If you opt to install report </w:t>
            </w:r>
            <w:r w:rsidR="00927A95">
              <w:t xml:space="preserve">a </w:t>
            </w:r>
            <w:r>
              <w:t xml:space="preserve">de-identification server, then this property should be used to specify the location where </w:t>
            </w:r>
            <w:r w:rsidR="00927A95">
              <w:t xml:space="preserve">the </w:t>
            </w:r>
            <w:r>
              <w:t>report de-identification server will be deployed.</w:t>
            </w:r>
          </w:p>
          <w:p w:rsidR="001C389C" w:rsidRDefault="001C389C" w:rsidP="00D41662">
            <w:pPr>
              <w:tabs>
                <w:tab w:val="left" w:pos="360"/>
              </w:tabs>
            </w:pPr>
            <w:r>
              <w:rPr>
                <w:color w:val="0000FF"/>
              </w:rPr>
              <w:t xml:space="preserve">Default Value: </w:t>
            </w:r>
            <w:r>
              <w:t>N/A</w:t>
            </w:r>
          </w:p>
          <w:p w:rsidR="001C389C" w:rsidRDefault="001C389C" w:rsidP="00D41662">
            <w:pPr>
              <w:tabs>
                <w:tab w:val="left" w:pos="360"/>
              </w:tabs>
              <w:rPr>
                <w:color w:val="0000FF"/>
              </w:rPr>
            </w:pPr>
            <w:r>
              <w:rPr>
                <w:color w:val="0000FF"/>
              </w:rPr>
              <w:t xml:space="preserve">Permissible Values: </w:t>
            </w:r>
            <w:r>
              <w:t>N/A</w:t>
            </w:r>
          </w:p>
        </w:tc>
      </w:tr>
      <w:tr w:rsidR="00AC545D">
        <w:tc>
          <w:tcPr>
            <w:tcW w:w="2520" w:type="dxa"/>
          </w:tcPr>
          <w:p w:rsidR="00AC545D" w:rsidRDefault="00AC545D" w:rsidP="00D41662">
            <w:pPr>
              <w:tabs>
                <w:tab w:val="left" w:pos="360"/>
              </w:tabs>
              <w:rPr>
                <w:rFonts w:ascii="Courier New" w:hAnsi="Courier New" w:cs="Courier New"/>
                <w:color w:val="000000"/>
                <w:sz w:val="20"/>
              </w:rPr>
            </w:pPr>
            <w:r>
              <w:rPr>
                <w:rFonts w:ascii="Courier" w:hAnsi="Courier"/>
                <w:sz w:val="20"/>
              </w:rPr>
              <w:t>install.deid.</w:t>
            </w:r>
            <w:r w:rsidR="00A84921">
              <w:rPr>
                <w:rFonts w:ascii="Courier" w:hAnsi="Courier"/>
                <w:sz w:val="20"/>
              </w:rPr>
              <w:t>deididentifier</w:t>
            </w:r>
          </w:p>
        </w:tc>
        <w:tc>
          <w:tcPr>
            <w:tcW w:w="6750" w:type="dxa"/>
          </w:tcPr>
          <w:p w:rsidR="00AC545D" w:rsidRDefault="00AC545D"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want to install report de-identification server based on DeID tool. DeID is a </w:t>
            </w:r>
            <w:r w:rsidR="00927A95">
              <w:t>third-</w:t>
            </w:r>
            <w:r>
              <w:t>party report de-identifi</w:t>
            </w:r>
            <w:r w:rsidR="00A84921">
              <w:t>cation tool which should be installed on the system to d</w:t>
            </w:r>
            <w:r w:rsidR="00927A95">
              <w:t>e</w:t>
            </w:r>
            <w:r w:rsidR="00A84921">
              <w:t>-identify reports using this tool.</w:t>
            </w:r>
          </w:p>
          <w:p w:rsidR="00AC545D" w:rsidRDefault="00AC545D" w:rsidP="00D41662">
            <w:pPr>
              <w:tabs>
                <w:tab w:val="left" w:pos="360"/>
              </w:tabs>
            </w:pPr>
            <w:r>
              <w:rPr>
                <w:color w:val="0000FF"/>
              </w:rPr>
              <w:t xml:space="preserve">Default Value: </w:t>
            </w:r>
            <w:r>
              <w:t>None</w:t>
            </w:r>
          </w:p>
          <w:p w:rsidR="00AC545D" w:rsidRDefault="00AC545D" w:rsidP="00D41662">
            <w:pPr>
              <w:tabs>
                <w:tab w:val="left" w:pos="360"/>
              </w:tabs>
              <w:rPr>
                <w:color w:val="0000FF"/>
              </w:rPr>
            </w:pPr>
            <w:r>
              <w:rPr>
                <w:color w:val="0000FF"/>
              </w:rPr>
              <w:t xml:space="preserve">Permissible Values: </w:t>
            </w:r>
            <w:r>
              <w:t>yes, no</w:t>
            </w:r>
          </w:p>
        </w:tc>
      </w:tr>
      <w:tr w:rsidR="00A84921">
        <w:tc>
          <w:tcPr>
            <w:tcW w:w="2520" w:type="dxa"/>
          </w:tcPr>
          <w:p w:rsidR="00A84921" w:rsidRDefault="00A84921" w:rsidP="00D41662">
            <w:pPr>
              <w:tabs>
                <w:tab w:val="left" w:pos="360"/>
              </w:tabs>
              <w:rPr>
                <w:rFonts w:ascii="Courier New" w:hAnsi="Courier New" w:cs="Courier New"/>
                <w:color w:val="000000"/>
                <w:sz w:val="20"/>
              </w:rPr>
            </w:pPr>
            <w:r>
              <w:rPr>
                <w:rFonts w:ascii="Courier" w:hAnsi="Courier"/>
                <w:sz w:val="20"/>
              </w:rPr>
              <w:lastRenderedPageBreak/>
              <w:t>install.</w:t>
            </w:r>
            <w:r w:rsidR="00282719">
              <w:rPr>
                <w:rFonts w:ascii="Courier" w:hAnsi="Courier"/>
                <w:sz w:val="20"/>
              </w:rPr>
              <w:t>harvardscrubber</w:t>
            </w:r>
            <w:r>
              <w:rPr>
                <w:rFonts w:ascii="Courier" w:hAnsi="Courier"/>
                <w:sz w:val="20"/>
              </w:rPr>
              <w:t>.deididentifier</w:t>
            </w:r>
          </w:p>
        </w:tc>
        <w:tc>
          <w:tcPr>
            <w:tcW w:w="6750" w:type="dxa"/>
          </w:tcPr>
          <w:p w:rsidR="00A84921" w:rsidRDefault="00A84921"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want to install report de-identification server based on </w:t>
            </w:r>
            <w:r w:rsidR="00927A95">
              <w:t xml:space="preserve">the </w:t>
            </w:r>
            <w:r w:rsidR="00282719">
              <w:t xml:space="preserve">HarvardScrubber </w:t>
            </w:r>
            <w:r>
              <w:t xml:space="preserve">tool. </w:t>
            </w:r>
            <w:r w:rsidR="00282719">
              <w:t>Harvard Scrubber is an open source tool for de-identification</w:t>
            </w:r>
            <w:r>
              <w:t>.</w:t>
            </w:r>
          </w:p>
          <w:p w:rsidR="00A84921" w:rsidRDefault="00A84921" w:rsidP="00D41662">
            <w:pPr>
              <w:tabs>
                <w:tab w:val="left" w:pos="360"/>
              </w:tabs>
            </w:pPr>
            <w:r>
              <w:rPr>
                <w:color w:val="0000FF"/>
              </w:rPr>
              <w:t xml:space="preserve">Default Value: </w:t>
            </w:r>
            <w:r>
              <w:t>None</w:t>
            </w:r>
          </w:p>
          <w:p w:rsidR="00A84921" w:rsidRDefault="00A84921" w:rsidP="00D41662">
            <w:pPr>
              <w:tabs>
                <w:tab w:val="left" w:pos="360"/>
              </w:tabs>
              <w:rPr>
                <w:color w:val="0000FF"/>
              </w:rPr>
            </w:pPr>
            <w:r>
              <w:rPr>
                <w:color w:val="0000FF"/>
              </w:rPr>
              <w:t xml:space="preserve">Permissible Values: </w:t>
            </w:r>
            <w:r>
              <w:t>yes, no</w:t>
            </w:r>
          </w:p>
        </w:tc>
      </w:tr>
      <w:tr w:rsidR="00A84921">
        <w:tc>
          <w:tcPr>
            <w:tcW w:w="2520" w:type="dxa"/>
          </w:tcPr>
          <w:p w:rsidR="00A84921" w:rsidRDefault="00A84921" w:rsidP="00D41662">
            <w:pPr>
              <w:tabs>
                <w:tab w:val="left" w:pos="360"/>
              </w:tabs>
              <w:rPr>
                <w:rFonts w:ascii="Courier New" w:hAnsi="Courier New" w:cs="Courier New"/>
                <w:color w:val="000000"/>
                <w:sz w:val="20"/>
              </w:rPr>
            </w:pPr>
            <w:r>
              <w:rPr>
                <w:rFonts w:ascii="Courier" w:hAnsi="Courier"/>
                <w:sz w:val="20"/>
              </w:rPr>
              <w:t>install.</w:t>
            </w:r>
            <w:r w:rsidR="00282719">
              <w:rPr>
                <w:rFonts w:ascii="Courier" w:hAnsi="Courier"/>
                <w:sz w:val="20"/>
              </w:rPr>
              <w:t>donothing</w:t>
            </w:r>
            <w:r>
              <w:rPr>
                <w:rFonts w:ascii="Courier" w:hAnsi="Courier"/>
                <w:sz w:val="20"/>
              </w:rPr>
              <w:t>.deididentifier</w:t>
            </w:r>
          </w:p>
        </w:tc>
        <w:tc>
          <w:tcPr>
            <w:tcW w:w="6750" w:type="dxa"/>
          </w:tcPr>
          <w:p w:rsidR="00A84921" w:rsidRDefault="00A84921"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t>
            </w:r>
            <w:r w:rsidR="00282719">
              <w:t xml:space="preserve">do not </w:t>
            </w:r>
            <w:r>
              <w:t>want to de-identif</w:t>
            </w:r>
            <w:r w:rsidR="00282719">
              <w:t>y report text but want to use concept coder server</w:t>
            </w:r>
            <w:r>
              <w:t xml:space="preserve">. </w:t>
            </w:r>
            <w:r w:rsidR="00282719">
              <w:t>Donothing identifier copies identified report text as it is to de-identified report</w:t>
            </w:r>
            <w:r>
              <w:t>.</w:t>
            </w:r>
          </w:p>
          <w:p w:rsidR="00A84921" w:rsidRDefault="00A84921" w:rsidP="00D41662">
            <w:pPr>
              <w:tabs>
                <w:tab w:val="left" w:pos="360"/>
              </w:tabs>
            </w:pPr>
            <w:r>
              <w:rPr>
                <w:color w:val="0000FF"/>
              </w:rPr>
              <w:t xml:space="preserve">Default Value: </w:t>
            </w:r>
            <w:r>
              <w:t>None</w:t>
            </w:r>
          </w:p>
          <w:p w:rsidR="00A84921" w:rsidRDefault="00A84921" w:rsidP="00D41662">
            <w:pPr>
              <w:tabs>
                <w:tab w:val="left" w:pos="360"/>
              </w:tabs>
              <w:rPr>
                <w:color w:val="0000FF"/>
              </w:rPr>
            </w:pPr>
            <w:r>
              <w:rPr>
                <w:color w:val="0000FF"/>
              </w:rPr>
              <w:t xml:space="preserve">Permissible Values: </w:t>
            </w:r>
            <w:r>
              <w:t>yes, no</w:t>
            </w:r>
          </w:p>
        </w:tc>
      </w:tr>
      <w:tr w:rsidR="00D6785B">
        <w:tc>
          <w:tcPr>
            <w:tcW w:w="2520" w:type="dxa"/>
          </w:tcPr>
          <w:p w:rsidR="00D6785B" w:rsidRDefault="00D6785B" w:rsidP="00D41662">
            <w:pPr>
              <w:tabs>
                <w:tab w:val="left" w:pos="360"/>
              </w:tabs>
              <w:rPr>
                <w:rFonts w:ascii="Courier New" w:hAnsi="Courier New" w:cs="Courier New"/>
                <w:color w:val="000000"/>
                <w:sz w:val="20"/>
              </w:rPr>
            </w:pPr>
            <w:r>
              <w:rPr>
                <w:rFonts w:ascii="Courier" w:hAnsi="Courier"/>
                <w:sz w:val="20"/>
              </w:rPr>
              <w:t>install.custom.deididentifier</w:t>
            </w:r>
          </w:p>
        </w:tc>
        <w:tc>
          <w:tcPr>
            <w:tcW w:w="6750" w:type="dxa"/>
          </w:tcPr>
          <w:p w:rsidR="00D6785B" w:rsidRDefault="00D6785B" w:rsidP="00D41662">
            <w:pPr>
              <w:tabs>
                <w:tab w:val="left" w:pos="360"/>
              </w:tabs>
            </w:pPr>
            <w:r>
              <w:rPr>
                <w:color w:val="0000FF"/>
              </w:rPr>
              <w:t xml:space="preserve">Description: </w:t>
            </w:r>
            <w:r>
              <w:t xml:space="preserve">Should be set to </w:t>
            </w:r>
            <w:r w:rsidRPr="00E93E8D">
              <w:rPr>
                <w:rFonts w:ascii="Courier" w:hAnsi="Courier"/>
                <w:sz w:val="20"/>
                <w:szCs w:val="20"/>
              </w:rPr>
              <w:t>yes</w:t>
            </w:r>
            <w:r>
              <w:t xml:space="preserve"> if you </w:t>
            </w:r>
            <w:r w:rsidR="00EF2BB0">
              <w:t>wish</w:t>
            </w:r>
            <w:r>
              <w:t xml:space="preserve"> to de-identify report text </w:t>
            </w:r>
            <w:r w:rsidR="00A66184">
              <w:t>using your own custom de-identification tool</w:t>
            </w:r>
            <w:r>
              <w:t>.</w:t>
            </w:r>
          </w:p>
          <w:p w:rsidR="00D6785B" w:rsidRDefault="00D6785B" w:rsidP="00D41662">
            <w:pPr>
              <w:tabs>
                <w:tab w:val="left" w:pos="360"/>
              </w:tabs>
            </w:pPr>
            <w:r>
              <w:rPr>
                <w:color w:val="0000FF"/>
              </w:rPr>
              <w:t xml:space="preserve">Default Value: </w:t>
            </w:r>
            <w:r>
              <w:t>None</w:t>
            </w:r>
          </w:p>
          <w:p w:rsidR="00D6785B" w:rsidRDefault="00D6785B" w:rsidP="00D41662">
            <w:pPr>
              <w:tabs>
                <w:tab w:val="left" w:pos="360"/>
              </w:tabs>
              <w:rPr>
                <w:color w:val="0000FF"/>
              </w:rPr>
            </w:pPr>
            <w:r>
              <w:rPr>
                <w:color w:val="0000FF"/>
              </w:rPr>
              <w:t xml:space="preserve">Permissible Values: </w:t>
            </w:r>
            <w:r>
              <w:t>yes, no</w:t>
            </w:r>
          </w:p>
        </w:tc>
      </w:tr>
      <w:tr w:rsidR="001C389C">
        <w:tc>
          <w:tcPr>
            <w:tcW w:w="2520" w:type="dxa"/>
          </w:tcPr>
          <w:p w:rsidR="001C389C" w:rsidRDefault="00997FB7" w:rsidP="00D41662">
            <w:pPr>
              <w:tabs>
                <w:tab w:val="left" w:pos="360"/>
              </w:tabs>
              <w:rPr>
                <w:rFonts w:ascii="Courier New" w:hAnsi="Courier New" w:cs="Courier New"/>
                <w:color w:val="000000"/>
                <w:sz w:val="20"/>
              </w:rPr>
            </w:pPr>
            <w:r>
              <w:rPr>
                <w:rFonts w:ascii="Courier New" w:hAnsi="Courier New" w:cs="Courier New"/>
                <w:color w:val="000000"/>
                <w:sz w:val="20"/>
              </w:rPr>
              <w:t>deid.home</w:t>
            </w:r>
          </w:p>
        </w:tc>
        <w:tc>
          <w:tcPr>
            <w:tcW w:w="6750" w:type="dxa"/>
          </w:tcPr>
          <w:p w:rsidR="001C389C" w:rsidRDefault="001C389C" w:rsidP="00D41662">
            <w:pPr>
              <w:tabs>
                <w:tab w:val="left" w:pos="360"/>
              </w:tabs>
              <w:rPr>
                <w:color w:val="0000FF"/>
              </w:rPr>
            </w:pPr>
            <w:r>
              <w:rPr>
                <w:color w:val="0000FF"/>
              </w:rPr>
              <w:t>Description</w:t>
            </w:r>
            <w:r>
              <w:t xml:space="preserve">: </w:t>
            </w:r>
            <w:r w:rsidR="00CB6EF9">
              <w:t xml:space="preserve">This property should be set only if </w:t>
            </w:r>
            <w:r w:rsidR="00CB6EF9">
              <w:rPr>
                <w:rFonts w:ascii="Courier" w:hAnsi="Courier"/>
                <w:sz w:val="20"/>
              </w:rPr>
              <w:t xml:space="preserve">install.deid.deididentifier </w:t>
            </w:r>
            <w:r w:rsidR="00CB6EF9">
              <w:t xml:space="preserve">property is set to </w:t>
            </w:r>
            <w:r w:rsidR="00E77C8B" w:rsidRPr="00E93E8D">
              <w:rPr>
                <w:rFonts w:ascii="Courier" w:hAnsi="Courier"/>
                <w:sz w:val="20"/>
                <w:szCs w:val="20"/>
              </w:rPr>
              <w:t>yes</w:t>
            </w:r>
            <w:r w:rsidR="00CB6EF9">
              <w:t>.</w:t>
            </w:r>
            <w:r w:rsidR="00061070">
              <w:t xml:space="preserve"> This property should point the DeID tool installation directory.</w:t>
            </w:r>
          </w:p>
          <w:p w:rsidR="001C389C" w:rsidRDefault="001C389C" w:rsidP="00D41662">
            <w:pPr>
              <w:tabs>
                <w:tab w:val="left" w:pos="360"/>
              </w:tabs>
              <w:rPr>
                <w:color w:val="0000FF"/>
              </w:rPr>
            </w:pPr>
            <w:r>
              <w:rPr>
                <w:color w:val="0000FF"/>
              </w:rPr>
              <w:t xml:space="preserve">Default Value: </w:t>
            </w:r>
            <w:r w:rsidR="00CB6EF9">
              <w:t>None</w:t>
            </w:r>
          </w:p>
          <w:p w:rsidR="001C389C" w:rsidRDefault="001C389C" w:rsidP="00D41662">
            <w:pPr>
              <w:tabs>
                <w:tab w:val="left" w:pos="360"/>
              </w:tabs>
            </w:pPr>
            <w:r>
              <w:rPr>
                <w:color w:val="0000FF"/>
              </w:rPr>
              <w:t xml:space="preserve">Permissible Values: </w:t>
            </w:r>
            <w:r>
              <w:t>N/A</w:t>
            </w:r>
          </w:p>
          <w:p w:rsidR="001C389C" w:rsidRDefault="001C389C" w:rsidP="00D41662">
            <w:pPr>
              <w:tabs>
                <w:tab w:val="left" w:pos="360"/>
              </w:tabs>
              <w:rPr>
                <w:color w:val="0000FF"/>
              </w:rPr>
            </w:pPr>
          </w:p>
        </w:tc>
      </w:tr>
      <w:tr w:rsidR="001C389C">
        <w:trPr>
          <w:trHeight w:val="800"/>
        </w:trPr>
        <w:tc>
          <w:tcPr>
            <w:tcW w:w="2520" w:type="dxa"/>
          </w:tcPr>
          <w:p w:rsidR="001C389C" w:rsidRDefault="00061070" w:rsidP="00D41662">
            <w:pPr>
              <w:tabs>
                <w:tab w:val="left" w:pos="360"/>
              </w:tabs>
              <w:rPr>
                <w:rFonts w:ascii="Courier New" w:hAnsi="Courier New" w:cs="Courier New"/>
                <w:color w:val="000000"/>
                <w:sz w:val="20"/>
              </w:rPr>
            </w:pPr>
            <w:r>
              <w:rPr>
                <w:rFonts w:ascii="Courier New" w:hAnsi="Courier New" w:cs="Courier New"/>
                <w:color w:val="000000"/>
                <w:sz w:val="20"/>
              </w:rPr>
              <w:t>deid.dny.folder</w:t>
            </w:r>
          </w:p>
        </w:tc>
        <w:tc>
          <w:tcPr>
            <w:tcW w:w="6750" w:type="dxa"/>
          </w:tcPr>
          <w:p w:rsidR="001C389C" w:rsidRDefault="001C389C" w:rsidP="00D41662">
            <w:pPr>
              <w:tabs>
                <w:tab w:val="left" w:pos="360"/>
              </w:tabs>
              <w:rPr>
                <w:color w:val="0000FF"/>
              </w:rPr>
            </w:pPr>
            <w:r>
              <w:rPr>
                <w:color w:val="0000FF"/>
              </w:rPr>
              <w:t>Description</w:t>
            </w:r>
            <w:r>
              <w:t xml:space="preserve">: </w:t>
            </w:r>
            <w:r w:rsidR="00061070">
              <w:t xml:space="preserve">This property should be set only if </w:t>
            </w:r>
            <w:r w:rsidR="00061070">
              <w:rPr>
                <w:rFonts w:ascii="Courier" w:hAnsi="Courier"/>
                <w:sz w:val="20"/>
              </w:rPr>
              <w:t xml:space="preserve">install.deid.deididentifier </w:t>
            </w:r>
            <w:r w:rsidR="00061070">
              <w:t xml:space="preserve">property is set to </w:t>
            </w:r>
            <w:r w:rsidR="00E77C8B" w:rsidRPr="00E93E8D">
              <w:rPr>
                <w:rFonts w:ascii="Courier" w:hAnsi="Courier"/>
                <w:sz w:val="20"/>
                <w:szCs w:val="20"/>
              </w:rPr>
              <w:t>yes</w:t>
            </w:r>
            <w:r w:rsidR="00061070">
              <w:t>. This property should point the folder where the DeID tool’s data dictionary is available.</w:t>
            </w:r>
          </w:p>
          <w:p w:rsidR="001C389C" w:rsidRDefault="001C389C" w:rsidP="00D41662">
            <w:pPr>
              <w:tabs>
                <w:tab w:val="left" w:pos="360"/>
              </w:tabs>
              <w:rPr>
                <w:color w:val="0000FF"/>
              </w:rPr>
            </w:pPr>
            <w:r>
              <w:rPr>
                <w:color w:val="0000FF"/>
              </w:rPr>
              <w:t xml:space="preserve">Default Value: </w:t>
            </w:r>
            <w:r w:rsidR="005E19EA">
              <w:t>None</w:t>
            </w:r>
          </w:p>
          <w:p w:rsidR="001C389C" w:rsidRDefault="001C389C" w:rsidP="00D41662">
            <w:pPr>
              <w:tabs>
                <w:tab w:val="left" w:pos="360"/>
              </w:tabs>
              <w:rPr>
                <w:color w:val="0000FF"/>
              </w:rPr>
            </w:pPr>
            <w:r>
              <w:rPr>
                <w:color w:val="0000FF"/>
              </w:rPr>
              <w:t xml:space="preserve">Permissible Values: </w:t>
            </w:r>
            <w:r>
              <w:t>N/A</w:t>
            </w:r>
          </w:p>
        </w:tc>
      </w:tr>
      <w:tr w:rsidR="001C389C">
        <w:tc>
          <w:tcPr>
            <w:tcW w:w="2520" w:type="dxa"/>
          </w:tcPr>
          <w:p w:rsidR="001C389C" w:rsidRDefault="00447289" w:rsidP="00D41662">
            <w:pPr>
              <w:tabs>
                <w:tab w:val="left" w:pos="360"/>
              </w:tabs>
              <w:rPr>
                <w:rFonts w:ascii="Courier New" w:hAnsi="Courier New" w:cs="Courier New"/>
                <w:color w:val="000000"/>
                <w:sz w:val="20"/>
              </w:rPr>
            </w:pPr>
            <w:r>
              <w:rPr>
                <w:rFonts w:ascii="Courier New" w:hAnsi="Courier New" w:cs="Courier New"/>
                <w:color w:val="000000"/>
                <w:sz w:val="20"/>
              </w:rPr>
              <w:t>deididentifier</w:t>
            </w:r>
            <w:r w:rsidR="00835591">
              <w:rPr>
                <w:rFonts w:ascii="Courier New" w:hAnsi="Courier New" w:cs="Courier New"/>
                <w:color w:val="000000"/>
                <w:sz w:val="20"/>
              </w:rPr>
              <w:t>.class.name</w:t>
            </w:r>
          </w:p>
        </w:tc>
        <w:tc>
          <w:tcPr>
            <w:tcW w:w="6750" w:type="dxa"/>
          </w:tcPr>
          <w:p w:rsidR="001C389C" w:rsidRDefault="001C389C" w:rsidP="00D41662">
            <w:pPr>
              <w:tabs>
                <w:tab w:val="left" w:pos="360"/>
              </w:tabs>
              <w:rPr>
                <w:color w:val="0000FF"/>
              </w:rPr>
            </w:pPr>
            <w:r>
              <w:rPr>
                <w:color w:val="0000FF"/>
              </w:rPr>
              <w:t>Description</w:t>
            </w:r>
            <w:r>
              <w:t xml:space="preserve">: </w:t>
            </w:r>
            <w:r w:rsidR="00835591">
              <w:t xml:space="preserve">This property should be set only if </w:t>
            </w:r>
            <w:r w:rsidR="00835591">
              <w:rPr>
                <w:rFonts w:ascii="Courier" w:hAnsi="Courier"/>
                <w:sz w:val="20"/>
              </w:rPr>
              <w:t xml:space="preserve">install.custom.deididentifier </w:t>
            </w:r>
            <w:r w:rsidR="00835591">
              <w:t xml:space="preserve">property is set to </w:t>
            </w:r>
            <w:r w:rsidR="00E77C8B" w:rsidRPr="00E93E8D">
              <w:rPr>
                <w:rFonts w:ascii="Courier" w:hAnsi="Courier"/>
                <w:sz w:val="20"/>
                <w:szCs w:val="20"/>
              </w:rPr>
              <w:t>yes</w:t>
            </w:r>
            <w:r>
              <w:t>.</w:t>
            </w:r>
            <w:r w:rsidR="00447289">
              <w:t xml:space="preserve"> This property specifies the absolute Class name of the custom de-identifier.</w:t>
            </w:r>
          </w:p>
          <w:p w:rsidR="001C389C" w:rsidRDefault="001C389C" w:rsidP="00D41662">
            <w:pPr>
              <w:tabs>
                <w:tab w:val="left" w:pos="360"/>
              </w:tabs>
              <w:rPr>
                <w:color w:val="0000FF"/>
              </w:rPr>
            </w:pPr>
            <w:r>
              <w:rPr>
                <w:color w:val="0000FF"/>
              </w:rPr>
              <w:t xml:space="preserve">Default Value: </w:t>
            </w:r>
            <w:r w:rsidR="00447289">
              <w:t>None</w:t>
            </w:r>
          </w:p>
          <w:p w:rsidR="001C389C" w:rsidRDefault="001C389C" w:rsidP="00D41662">
            <w:pPr>
              <w:tabs>
                <w:tab w:val="left" w:pos="360"/>
              </w:tabs>
            </w:pPr>
            <w:r>
              <w:rPr>
                <w:color w:val="0000FF"/>
              </w:rPr>
              <w:t xml:space="preserve">Permissible Values: </w:t>
            </w:r>
            <w:r>
              <w:t>N/A</w:t>
            </w:r>
          </w:p>
          <w:p w:rsidR="001C389C" w:rsidRDefault="001C389C" w:rsidP="00D41662">
            <w:pPr>
              <w:tabs>
                <w:tab w:val="left" w:pos="360"/>
              </w:tabs>
              <w:rPr>
                <w:color w:val="0000FF"/>
              </w:rPr>
            </w:pPr>
          </w:p>
        </w:tc>
      </w:tr>
    </w:tbl>
    <w:p w:rsidR="006A68CC" w:rsidRDefault="006A68CC" w:rsidP="00D41662">
      <w:pPr>
        <w:tabs>
          <w:tab w:val="left" w:pos="360"/>
        </w:tabs>
        <w:rPr>
          <w:rStyle w:val="Heading3Char1"/>
        </w:rPr>
      </w:pPr>
      <w:bookmarkStart w:id="2590" w:name="_Toc187222073"/>
    </w:p>
    <w:p w:rsidR="00632874" w:rsidRDefault="00632874" w:rsidP="00D41662">
      <w:pPr>
        <w:tabs>
          <w:tab w:val="left" w:pos="360"/>
        </w:tabs>
        <w:rPr>
          <w:rStyle w:val="KeywordChar"/>
        </w:rPr>
      </w:pPr>
      <w:r>
        <w:rPr>
          <w:rStyle w:val="Heading3Char1"/>
        </w:rPr>
        <w:t xml:space="preserve">Configuring </w:t>
      </w:r>
      <w:r>
        <w:rPr>
          <w:rStyle w:val="Heading3Char1"/>
          <w:rFonts w:ascii="Courier" w:hAnsi="Courier"/>
          <w:sz w:val="20"/>
          <w:szCs w:val="20"/>
        </w:rPr>
        <w:t>CATISSUE_HOME/</w:t>
      </w:r>
      <w:r w:rsidR="009D087E">
        <w:rPr>
          <w:rStyle w:val="Heading3Char1"/>
          <w:rFonts w:ascii="Courier" w:hAnsi="Courier"/>
          <w:sz w:val="20"/>
          <w:szCs w:val="20"/>
        </w:rPr>
        <w:t>modules/caTIES/</w:t>
      </w:r>
      <w:r>
        <w:rPr>
          <w:rStyle w:val="Heading3Char1"/>
          <w:rFonts w:ascii="Courier" w:hAnsi="Courier"/>
          <w:sz w:val="20"/>
          <w:szCs w:val="20"/>
        </w:rPr>
        <w:t>sites_configuration.xml</w:t>
      </w:r>
    </w:p>
    <w:p w:rsidR="00F74E8E" w:rsidRDefault="00F74E8E" w:rsidP="00D41662">
      <w:pPr>
        <w:tabs>
          <w:tab w:val="left" w:pos="360"/>
        </w:tabs>
      </w:pPr>
      <w:r>
        <w:rPr>
          <w:b/>
        </w:rPr>
        <w:t xml:space="preserve">Note: </w:t>
      </w:r>
      <w:r>
        <w:t xml:space="preserve">The properties with characters beginning and ending with @@ will be automatically replaced with the corresponding values from the </w:t>
      </w:r>
      <w:r w:rsidRPr="00D824BE">
        <w:rPr>
          <w:rStyle w:val="KeywordChar"/>
          <w:sz w:val="20"/>
          <w:szCs w:val="20"/>
        </w:rPr>
        <w:t>CATISSUE_HOME/</w:t>
      </w:r>
      <w:del w:id="2591" w:author="Prachi" w:date="2011-05-22T12:18:00Z">
        <w:r w:rsidR="00523FDC" w:rsidDel="00853EC1">
          <w:rPr>
            <w:rStyle w:val="KeywordChar"/>
            <w:sz w:val="20"/>
            <w:szCs w:val="20"/>
          </w:rPr>
          <w:delText>caTissueI</w:delText>
        </w:r>
      </w:del>
      <w:ins w:id="2592" w:author="Prachi" w:date="2011-05-22T12:18:00Z">
        <w:r w:rsidR="00853EC1">
          <w:rPr>
            <w:rStyle w:val="KeywordChar"/>
            <w:sz w:val="20"/>
            <w:szCs w:val="20"/>
          </w:rPr>
          <w:t>i</w:t>
        </w:r>
      </w:ins>
      <w:r w:rsidR="00523FDC">
        <w:rPr>
          <w:rStyle w:val="KeywordChar"/>
          <w:sz w:val="20"/>
          <w:szCs w:val="20"/>
        </w:rPr>
        <w:t>nstall.properties</w:t>
      </w:r>
      <w:ins w:id="2593" w:author="Prachi" w:date="2011-05-22T12:18:00Z">
        <w:r w:rsidR="00853EC1">
          <w:rPr>
            <w:rStyle w:val="KeywordChar"/>
            <w:sz w:val="20"/>
            <w:szCs w:val="20"/>
          </w:rPr>
          <w:t xml:space="preserve"> or </w:t>
        </w:r>
        <w:bookmarkStart w:id="2594" w:name="OLE_LINK5"/>
        <w:bookmarkStart w:id="2595" w:name="OLE_LINK6"/>
        <w:r w:rsidR="00853EC1" w:rsidRPr="00D824BE">
          <w:rPr>
            <w:rStyle w:val="KeywordChar"/>
            <w:sz w:val="20"/>
            <w:szCs w:val="20"/>
          </w:rPr>
          <w:t>CATISSUE_HOME/</w:t>
        </w:r>
      </w:ins>
      <w:ins w:id="2596" w:author="Prachi" w:date="2011-05-22T12:19:00Z">
        <w:r w:rsidR="00853EC1">
          <w:rPr>
            <w:rStyle w:val="KeywordChar"/>
            <w:sz w:val="20"/>
            <w:szCs w:val="20"/>
          </w:rPr>
          <w:t>upgrade</w:t>
        </w:r>
      </w:ins>
      <w:ins w:id="2597" w:author="Prachi" w:date="2011-05-22T12:18:00Z">
        <w:r w:rsidR="00853EC1">
          <w:rPr>
            <w:rStyle w:val="KeywordChar"/>
            <w:sz w:val="20"/>
            <w:szCs w:val="20"/>
          </w:rPr>
          <w:t>.properties</w:t>
        </w:r>
      </w:ins>
      <w:r w:rsidR="00523FDC">
        <w:rPr>
          <w:rStyle w:val="KeywordChar"/>
          <w:sz w:val="20"/>
          <w:szCs w:val="20"/>
        </w:rPr>
        <w:t xml:space="preserve"> </w:t>
      </w:r>
      <w:bookmarkEnd w:id="2594"/>
      <w:bookmarkEnd w:id="2595"/>
      <w:r>
        <w:t xml:space="preserve">file. If you are deploying caTIES services on the same </w:t>
      </w:r>
      <w:r>
        <w:lastRenderedPageBreak/>
        <w:t xml:space="preserve">machine as caTissue web application, then you need not set these parameters. If you are deploying caTIES on a different machine, then you can copy the fully configured </w:t>
      </w:r>
      <w:r w:rsidRPr="00D824BE">
        <w:rPr>
          <w:rStyle w:val="KeywordChar"/>
          <w:sz w:val="20"/>
          <w:szCs w:val="20"/>
        </w:rPr>
        <w:t>CATISSUE_HOME/</w:t>
      </w:r>
      <w:ins w:id="2598" w:author="Prachi" w:date="2011-05-22T12:19:00Z">
        <w:r w:rsidR="00853EC1">
          <w:rPr>
            <w:rStyle w:val="KeywordChar"/>
            <w:sz w:val="20"/>
            <w:szCs w:val="20"/>
          </w:rPr>
          <w:t>i</w:t>
        </w:r>
      </w:ins>
      <w:del w:id="2599" w:author="Prachi" w:date="2011-05-22T12:19:00Z">
        <w:r w:rsidR="00523FDC" w:rsidDel="00853EC1">
          <w:rPr>
            <w:rStyle w:val="KeywordChar"/>
            <w:sz w:val="20"/>
            <w:szCs w:val="20"/>
          </w:rPr>
          <w:delText>caTissueI</w:delText>
        </w:r>
      </w:del>
      <w:r w:rsidR="00523FDC">
        <w:rPr>
          <w:rStyle w:val="KeywordChar"/>
          <w:sz w:val="20"/>
          <w:szCs w:val="20"/>
        </w:rPr>
        <w:t xml:space="preserve">nstall.properties </w:t>
      </w:r>
      <w:ins w:id="2600" w:author="Prachi" w:date="2011-05-22T12:19:00Z">
        <w:r w:rsidR="00853EC1">
          <w:rPr>
            <w:rStyle w:val="KeywordChar"/>
            <w:sz w:val="20"/>
            <w:szCs w:val="20"/>
          </w:rPr>
          <w:t xml:space="preserve">or </w:t>
        </w:r>
        <w:r w:rsidR="00853EC1" w:rsidRPr="00D824BE">
          <w:rPr>
            <w:rStyle w:val="KeywordChar"/>
            <w:sz w:val="20"/>
            <w:szCs w:val="20"/>
          </w:rPr>
          <w:t>CATISSUE_HOME/</w:t>
        </w:r>
        <w:r w:rsidR="00853EC1">
          <w:rPr>
            <w:rStyle w:val="KeywordChar"/>
            <w:sz w:val="20"/>
            <w:szCs w:val="20"/>
          </w:rPr>
          <w:t xml:space="preserve">upgrade.properties </w:t>
        </w:r>
      </w:ins>
      <w:r>
        <w:t>file from the machine on which you have deployed the caTissue web application. You can also set these parameters directly in this file.</w:t>
      </w:r>
    </w:p>
    <w:p w:rsidR="00625F86" w:rsidRDefault="00320997" w:rsidP="00D41662">
      <w:pPr>
        <w:tabs>
          <w:tab w:val="left" w:pos="360"/>
        </w:tabs>
        <w:rPr>
          <w:bCs/>
        </w:rPr>
      </w:pPr>
      <w:r>
        <w:br w:type="page"/>
      </w:r>
      <w:r w:rsidR="00632874">
        <w:lastRenderedPageBreak/>
        <w:t>The HL7 reports contain a site abbreviation code</w:t>
      </w:r>
      <w:r w:rsidR="00775C1B">
        <w:t xml:space="preserve">, </w:t>
      </w:r>
      <w:r w:rsidR="00632874">
        <w:t>which may or may not map directly to the actual site name used in Suite.  Therefore, for every site expected in the caTIES reports, the</w:t>
      </w:r>
      <w:r w:rsidR="00632874">
        <w:rPr>
          <w:bCs/>
        </w:rPr>
        <w:t xml:space="preserve"> sites configuration file should contain:</w:t>
      </w:r>
    </w:p>
    <w:p w:rsidR="00632874" w:rsidRPr="00625F86" w:rsidRDefault="00632874" w:rsidP="00D41662">
      <w:pPr>
        <w:tabs>
          <w:tab w:val="left" w:pos="360"/>
        </w:tabs>
        <w:jc w:val="left"/>
        <w:rPr>
          <w:rFonts w:ascii="Courier New" w:hAnsi="Courier New" w:cs="Courier New"/>
          <w:sz w:val="20"/>
          <w:szCs w:val="20"/>
        </w:rPr>
      </w:pPr>
      <w:r w:rsidRPr="00625F86">
        <w:rPr>
          <w:rFonts w:ascii="Courier New" w:hAnsi="Courier New" w:cs="Courier New"/>
          <w:sz w:val="20"/>
          <w:szCs w:val="20"/>
        </w:rPr>
        <w:t>&lt;sites&gt;</w:t>
      </w:r>
    </w:p>
    <w:p w:rsidR="00632874" w:rsidRPr="00625F86" w:rsidRDefault="00632874" w:rsidP="00D41662">
      <w:pPr>
        <w:tabs>
          <w:tab w:val="left" w:pos="360"/>
        </w:tabs>
        <w:jc w:val="left"/>
        <w:rPr>
          <w:rFonts w:ascii="Courier New" w:hAnsi="Courier New" w:cs="Courier New"/>
          <w:sz w:val="20"/>
          <w:szCs w:val="20"/>
        </w:rPr>
      </w:pPr>
      <w:r w:rsidRPr="00625F86">
        <w:rPr>
          <w:rFonts w:ascii="Courier New" w:hAnsi="Courier New" w:cs="Courier New"/>
          <w:sz w:val="20"/>
          <w:szCs w:val="20"/>
        </w:rPr>
        <w:tab/>
        <w:t>&lt;site&gt;</w:t>
      </w:r>
    </w:p>
    <w:p w:rsidR="00632874" w:rsidRPr="00625F86" w:rsidRDefault="00632874" w:rsidP="00D41662">
      <w:pPr>
        <w:tabs>
          <w:tab w:val="left" w:pos="360"/>
        </w:tabs>
        <w:jc w:val="left"/>
        <w:rPr>
          <w:rFonts w:ascii="Courier New" w:hAnsi="Courier New" w:cs="Courier New"/>
          <w:sz w:val="20"/>
          <w:szCs w:val="20"/>
        </w:rPr>
      </w:pPr>
      <w:r w:rsidRPr="00625F86">
        <w:rPr>
          <w:rFonts w:ascii="Courier New" w:hAnsi="Courier New" w:cs="Courier New"/>
          <w:sz w:val="20"/>
          <w:szCs w:val="20"/>
        </w:rPr>
        <w:tab/>
      </w:r>
      <w:r w:rsidRPr="00625F86">
        <w:rPr>
          <w:rFonts w:ascii="Courier New" w:hAnsi="Courier New" w:cs="Courier New"/>
          <w:sz w:val="20"/>
          <w:szCs w:val="20"/>
        </w:rPr>
        <w:tab/>
        <w:t>&lt;SITE_NAME&gt;&lt;site name in caTissue&gt;&lt;/SITE_NAME&gt;</w:t>
      </w:r>
    </w:p>
    <w:p w:rsidR="00632874" w:rsidRPr="00625F86" w:rsidRDefault="00632874" w:rsidP="00D41662">
      <w:pPr>
        <w:tabs>
          <w:tab w:val="left" w:pos="360"/>
        </w:tabs>
        <w:jc w:val="left"/>
        <w:rPr>
          <w:rFonts w:ascii="Courier New" w:hAnsi="Courier New" w:cs="Courier New"/>
          <w:sz w:val="20"/>
          <w:szCs w:val="20"/>
        </w:rPr>
      </w:pPr>
      <w:r w:rsidRPr="00625F86">
        <w:rPr>
          <w:rFonts w:ascii="Courier New" w:hAnsi="Courier New" w:cs="Courier New"/>
          <w:sz w:val="20"/>
          <w:szCs w:val="20"/>
        </w:rPr>
        <w:tab/>
      </w:r>
      <w:r w:rsidRPr="00625F86">
        <w:rPr>
          <w:rFonts w:ascii="Courier New" w:hAnsi="Courier New" w:cs="Courier New"/>
          <w:sz w:val="20"/>
          <w:szCs w:val="20"/>
        </w:rPr>
        <w:tab/>
        <w:t>&lt;SITE_ABBRIVIATION&gt;&lt;site name in the HL7 reports&gt;&lt;/SITE_ABBRIVIATION&gt;</w:t>
      </w:r>
    </w:p>
    <w:p w:rsidR="00632874" w:rsidRPr="00625F86" w:rsidRDefault="00632874" w:rsidP="00D41662">
      <w:pPr>
        <w:tabs>
          <w:tab w:val="left" w:pos="360"/>
        </w:tabs>
        <w:jc w:val="left"/>
        <w:rPr>
          <w:rFonts w:ascii="Courier New" w:hAnsi="Courier New" w:cs="Courier New"/>
          <w:sz w:val="20"/>
          <w:szCs w:val="20"/>
        </w:rPr>
      </w:pPr>
      <w:r w:rsidRPr="00625F86">
        <w:rPr>
          <w:rFonts w:ascii="Courier New" w:hAnsi="Courier New" w:cs="Courier New"/>
          <w:sz w:val="20"/>
          <w:szCs w:val="20"/>
        </w:rPr>
        <w:tab/>
        <w:t>&lt;/site&gt;</w:t>
      </w:r>
    </w:p>
    <w:p w:rsidR="00632874" w:rsidRDefault="00632874" w:rsidP="00D41662">
      <w:pPr>
        <w:tabs>
          <w:tab w:val="left" w:pos="360"/>
        </w:tabs>
        <w:jc w:val="left"/>
        <w:rPr>
          <w:rFonts w:ascii="Courier New" w:hAnsi="Courier New" w:cs="Courier New"/>
          <w:sz w:val="20"/>
          <w:szCs w:val="20"/>
        </w:rPr>
      </w:pPr>
      <w:r w:rsidRPr="00625F86">
        <w:rPr>
          <w:rFonts w:ascii="Courier New" w:hAnsi="Courier New" w:cs="Courier New"/>
          <w:sz w:val="20"/>
          <w:szCs w:val="20"/>
        </w:rPr>
        <w:t>&lt;/sites&gt;</w:t>
      </w:r>
    </w:p>
    <w:p w:rsidR="00A02953" w:rsidRDefault="00F03B1E" w:rsidP="00481043">
      <w:pPr>
        <w:tabs>
          <w:tab w:val="left" w:pos="360"/>
        </w:tabs>
      </w:pPr>
      <w:r w:rsidRPr="00572061">
        <w:t>In this configuration file, m</w:t>
      </w:r>
      <w:r w:rsidR="00242DEA" w:rsidRPr="00572061">
        <w:t xml:space="preserve">ultiple caTissue sites can be mapped to </w:t>
      </w:r>
      <w:r w:rsidRPr="00572061">
        <w:t>single HL7 site abbreviation.</w:t>
      </w:r>
      <w:r w:rsidR="00B92E78">
        <w:t xml:space="preserve"> The caTissue site names </w:t>
      </w:r>
      <w:r w:rsidR="007D44C3">
        <w:t>mentioned here should be names of valid and active sites in caTissue.</w:t>
      </w:r>
      <w:r w:rsidR="00082CF4">
        <w:t xml:space="preserve"> Following is an example configuration.</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&lt;sites&gt;</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ab/>
        <w:t>&lt;site&gt;</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ab/>
      </w:r>
      <w:r w:rsidRPr="00082CF4">
        <w:rPr>
          <w:rFonts w:ascii="Courier New" w:hAnsi="Courier New" w:cs="Courier New"/>
          <w:sz w:val="20"/>
          <w:szCs w:val="20"/>
        </w:rPr>
        <w:tab/>
        <w:t>&lt;SITE_NAME&gt;BJH&lt;/SITE_NAME&gt;</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ab/>
      </w:r>
      <w:r w:rsidRPr="00082CF4">
        <w:rPr>
          <w:rFonts w:ascii="Courier New" w:hAnsi="Courier New" w:cs="Courier New"/>
          <w:sz w:val="20"/>
          <w:szCs w:val="20"/>
        </w:rPr>
        <w:tab/>
        <w:t>&lt;SITE_NAME&gt;Siteman Cancer Site&lt;/SITE_NAME&gt;</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ab/>
      </w:r>
      <w:r w:rsidRPr="00082CF4">
        <w:rPr>
          <w:rFonts w:ascii="Courier New" w:hAnsi="Courier New" w:cs="Courier New"/>
          <w:sz w:val="20"/>
          <w:szCs w:val="20"/>
        </w:rPr>
        <w:tab/>
        <w:t>&lt;SITE_NAME&gt;BJC&lt;/SITE_NAME&gt;</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ab/>
      </w:r>
      <w:r w:rsidRPr="00082CF4">
        <w:rPr>
          <w:rFonts w:ascii="Courier New" w:hAnsi="Courier New" w:cs="Courier New"/>
          <w:sz w:val="20"/>
          <w:szCs w:val="20"/>
        </w:rPr>
        <w:tab/>
        <w:t>&lt;SITE_ABBRIVIATION&gt;RY&lt;/SITE_ABBRIVIATION&gt;</w:t>
      </w:r>
    </w:p>
    <w:p w:rsidR="00082CF4" w:rsidRP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ab/>
        <w:t>&lt;/site&gt;</w:t>
      </w:r>
    </w:p>
    <w:p w:rsidR="00082CF4" w:rsidRDefault="00082CF4" w:rsidP="00082CF4">
      <w:pPr>
        <w:tabs>
          <w:tab w:val="left" w:pos="360"/>
        </w:tabs>
        <w:rPr>
          <w:rFonts w:ascii="Courier New" w:hAnsi="Courier New" w:cs="Courier New"/>
          <w:sz w:val="20"/>
          <w:szCs w:val="20"/>
        </w:rPr>
      </w:pPr>
      <w:r w:rsidRPr="00082CF4">
        <w:rPr>
          <w:rFonts w:ascii="Courier New" w:hAnsi="Courier New" w:cs="Courier New"/>
          <w:sz w:val="20"/>
          <w:szCs w:val="20"/>
        </w:rPr>
        <w:t>&lt;/sites&gt;</w:t>
      </w:r>
    </w:p>
    <w:p w:rsidR="00082CF4" w:rsidRDefault="00082CF4" w:rsidP="00082CF4">
      <w:pPr>
        <w:tabs>
          <w:tab w:val="left" w:pos="360"/>
        </w:tabs>
      </w:pPr>
      <w:r w:rsidRPr="00786AE2">
        <w:t xml:space="preserve">Here, BJH, Siteman Cancer Site, BJC are existing sites in caTissue application and </w:t>
      </w:r>
      <w:r w:rsidR="006C08A2" w:rsidRPr="00786AE2">
        <w:t xml:space="preserve">the abbreviation </w:t>
      </w:r>
      <w:r w:rsidRPr="00786AE2">
        <w:t xml:space="preserve">RY is the </w:t>
      </w:r>
      <w:r w:rsidR="006C08A2" w:rsidRPr="00786AE2">
        <w:t>name of the site used in HL7 forms.</w:t>
      </w:r>
    </w:p>
    <w:p w:rsidR="00EF66BA" w:rsidRDefault="00EF66BA" w:rsidP="00D41662">
      <w:pPr>
        <w:tabs>
          <w:tab w:val="left" w:pos="360"/>
        </w:tabs>
        <w:jc w:val="left"/>
        <w:rPr>
          <w:rFonts w:ascii="Courier New" w:hAnsi="Courier New" w:cs="Courier New"/>
          <w:sz w:val="20"/>
          <w:szCs w:val="20"/>
        </w:rPr>
      </w:pPr>
    </w:p>
    <w:p w:rsidR="00A02953" w:rsidRDefault="00A02953" w:rsidP="00A02953">
      <w:pPr>
        <w:tabs>
          <w:tab w:val="left" w:pos="360"/>
        </w:tabs>
        <w:rPr>
          <w:rStyle w:val="KeywordChar"/>
          <w:sz w:val="20"/>
          <w:szCs w:val="20"/>
        </w:rPr>
      </w:pPr>
      <w:r>
        <w:rPr>
          <w:rStyle w:val="Heading3Char1"/>
        </w:rPr>
        <w:t xml:space="preserve">Configuring </w:t>
      </w:r>
      <w:r>
        <w:rPr>
          <w:rStyle w:val="Heading3Char1"/>
          <w:rFonts w:ascii="Courier" w:hAnsi="Courier"/>
          <w:sz w:val="20"/>
          <w:szCs w:val="20"/>
        </w:rPr>
        <w:t>CATISSUE_HOME/</w:t>
      </w:r>
      <w:r w:rsidR="00806227">
        <w:rPr>
          <w:rStyle w:val="Heading3Char1"/>
          <w:rFonts w:ascii="Courier" w:hAnsi="Courier"/>
          <w:sz w:val="20"/>
          <w:szCs w:val="20"/>
        </w:rPr>
        <w:t>modules/caTIES/conf</w:t>
      </w:r>
      <w:r>
        <w:rPr>
          <w:rStyle w:val="Heading3Char1"/>
          <w:rFonts w:ascii="Courier" w:hAnsi="Courier"/>
          <w:sz w:val="20"/>
          <w:szCs w:val="20"/>
        </w:rPr>
        <w:t>/</w:t>
      </w:r>
      <w:ins w:id="2601" w:author="Prachi Sharma" w:date="2011-05-23T12:11:00Z">
        <w:r w:rsidR="0009154B" w:rsidRPr="0009154B">
          <w:rPr>
            <w:rStyle w:val="Heading3Char1"/>
            <w:rFonts w:ascii="Courier" w:hAnsi="Courier"/>
            <w:sz w:val="20"/>
            <w:szCs w:val="20"/>
            <w:rPrChange w:id="2602" w:author="Prachi Sharma" w:date="2011-05-23T12:11:00Z">
              <w:rPr/>
            </w:rPrChange>
          </w:rPr>
          <w:t>application-config-client-info.xml</w:t>
        </w:r>
      </w:ins>
      <w:r>
        <w:rPr>
          <w:rStyle w:val="Heading3Char1"/>
          <w:rFonts w:ascii="Courier" w:hAnsi="Courier"/>
          <w:sz w:val="20"/>
          <w:szCs w:val="20"/>
        </w:rPr>
        <w:t>.xml</w:t>
      </w:r>
    </w:p>
    <w:p w:rsidR="00A02953" w:rsidRPr="006272CB" w:rsidRDefault="006272CB" w:rsidP="00A02953">
      <w:pPr>
        <w:tabs>
          <w:tab w:val="left" w:pos="360"/>
        </w:tabs>
      </w:pPr>
      <w:r w:rsidRPr="006272CB">
        <w:t>The property</w:t>
      </w:r>
      <w:ins w:id="2603" w:author="Prachi Sharma" w:date="2011-05-23T12:14:00Z">
        <w:r w:rsidR="001A0A7B">
          <w:t xml:space="preserve"> </w:t>
        </w:r>
      </w:ins>
      <w:r w:rsidR="00A02953" w:rsidRPr="00A02953">
        <w:rPr>
          <w:rStyle w:val="KeywordChar"/>
          <w:sz w:val="20"/>
          <w:szCs w:val="20"/>
        </w:rPr>
        <w:t>serviceUrl</w:t>
      </w:r>
      <w:ins w:id="2604" w:author="Prachi Sharma" w:date="2011-05-23T12:13:00Z">
        <w:r w:rsidR="001A0A7B">
          <w:rPr>
            <w:rStyle w:val="KeywordChar"/>
            <w:sz w:val="20"/>
            <w:szCs w:val="20"/>
          </w:rPr>
          <w:t xml:space="preserve"> </w:t>
        </w:r>
        <w:r w:rsidR="001A0A7B" w:rsidRPr="001A0A7B">
          <w:rPr>
            <w:rPrChange w:id="2605" w:author="Prachi Sharma" w:date="2011-05-23T12:14:00Z">
              <w:rPr>
                <w:rStyle w:val="KeywordChar"/>
                <w:sz w:val="20"/>
                <w:szCs w:val="20"/>
              </w:rPr>
            </w:rPrChange>
          </w:rPr>
          <w:t>in bean id</w:t>
        </w:r>
        <w:r w:rsidR="001A0A7B">
          <w:rPr>
            <w:rStyle w:val="KeywordChar"/>
            <w:sz w:val="20"/>
            <w:szCs w:val="20"/>
          </w:rPr>
          <w:t xml:space="preserve"> </w:t>
        </w:r>
        <w:r w:rsidR="001A0A7B" w:rsidRPr="001A0A7B">
          <w:rPr>
            <w:rStyle w:val="KeywordChar"/>
            <w:sz w:val="20"/>
            <w:szCs w:val="20"/>
          </w:rPr>
          <w:t>catissue_cacoreApplicationService</w:t>
        </w:r>
        <w:r w:rsidR="001A0A7B">
          <w:rPr>
            <w:rStyle w:val="KeywordChar"/>
            <w:sz w:val="20"/>
            <w:szCs w:val="20"/>
          </w:rPr>
          <w:t xml:space="preserve"> </w:t>
        </w:r>
      </w:ins>
      <w:r w:rsidR="00DF73E7">
        <w:t>needs to be modified t</w:t>
      </w:r>
      <w:r w:rsidR="00A02953" w:rsidRPr="006272CB">
        <w:t xml:space="preserve">o point to the caTissue application URL. For instance, if the URL of caTissue is </w:t>
      </w:r>
      <w:hyperlink r:id="rId33" w:history="1">
        <w:r w:rsidR="00A02953" w:rsidRPr="006272CB">
          <w:t>https://ps2222:8443/catissuecore</w:t>
        </w:r>
      </w:hyperlink>
      <w:r w:rsidR="00A02953" w:rsidRPr="006272CB">
        <w:t xml:space="preserve"> then the serviceUrl value will be </w:t>
      </w:r>
    </w:p>
    <w:p w:rsidR="00A02953" w:rsidRDefault="005202A3" w:rsidP="00A02953">
      <w:pPr>
        <w:tabs>
          <w:tab w:val="left" w:pos="360"/>
        </w:tabs>
        <w:rPr>
          <w:ins w:id="2606" w:author="Prachi Sharma" w:date="2011-05-23T12:14:00Z"/>
        </w:rPr>
      </w:pPr>
      <w:hyperlink r:id="rId34" w:history="1">
        <w:r w:rsidR="00A02953" w:rsidRPr="006272CB">
          <w:t>https://ps2222:8443/catissuecore</w:t>
        </w:r>
      </w:hyperlink>
      <w:r w:rsidR="00A02953" w:rsidRPr="006272CB">
        <w:t>/</w:t>
      </w:r>
      <w:ins w:id="2607" w:author="Prachi Sharma" w:date="2011-05-23T12:14:00Z">
        <w:r w:rsidR="001A0A7B" w:rsidRPr="001A0A7B">
          <w:t>http/applicationService</w:t>
        </w:r>
      </w:ins>
      <w:del w:id="2608" w:author="Prachi Sharma" w:date="2011-05-23T12:14:00Z">
        <w:r w:rsidR="00A02953" w:rsidRPr="006272CB" w:rsidDel="001A0A7B">
          <w:delText>http/remoteService</w:delText>
        </w:r>
      </w:del>
    </w:p>
    <w:p w:rsidR="001A0A7B" w:rsidRPr="006272CB" w:rsidRDefault="001A0A7B" w:rsidP="001A0A7B">
      <w:pPr>
        <w:tabs>
          <w:tab w:val="left" w:pos="360"/>
        </w:tabs>
        <w:rPr>
          <w:ins w:id="2609" w:author="Prachi Sharma" w:date="2011-05-23T12:14:00Z"/>
        </w:rPr>
      </w:pPr>
      <w:ins w:id="2610" w:author="Prachi Sharma" w:date="2011-05-23T12:14:00Z">
        <w:r w:rsidRPr="006272CB">
          <w:t>The property</w:t>
        </w:r>
        <w:r>
          <w:t xml:space="preserve"> </w:t>
        </w:r>
        <w:r w:rsidRPr="00A02953">
          <w:rPr>
            <w:rStyle w:val="KeywordChar"/>
            <w:sz w:val="20"/>
            <w:szCs w:val="20"/>
          </w:rPr>
          <w:t>serviceUrl</w:t>
        </w:r>
        <w:r>
          <w:rPr>
            <w:rStyle w:val="KeywordChar"/>
            <w:sz w:val="20"/>
            <w:szCs w:val="20"/>
          </w:rPr>
          <w:t xml:space="preserve"> </w:t>
        </w:r>
        <w:r w:rsidRPr="00E53124">
          <w:t>in bean id</w:t>
        </w:r>
        <w:r>
          <w:rPr>
            <w:rStyle w:val="KeywordChar"/>
            <w:sz w:val="20"/>
            <w:szCs w:val="20"/>
          </w:rPr>
          <w:t xml:space="preserve"> </w:t>
        </w:r>
      </w:ins>
      <w:ins w:id="2611" w:author="Prachi Sharma" w:date="2011-05-23T12:15:00Z">
        <w:r w:rsidRPr="001A0A7B">
          <w:rPr>
            <w:rStyle w:val="KeywordChar"/>
            <w:sz w:val="20"/>
            <w:szCs w:val="20"/>
          </w:rPr>
          <w:t>catissue_cacoreAuthenticationManager</w:t>
        </w:r>
      </w:ins>
      <w:ins w:id="2612" w:author="Prachi Sharma" w:date="2011-05-23T12:14:00Z">
        <w:r>
          <w:rPr>
            <w:rStyle w:val="KeywordChar"/>
            <w:sz w:val="20"/>
            <w:szCs w:val="20"/>
          </w:rPr>
          <w:t xml:space="preserve"> </w:t>
        </w:r>
        <w:r>
          <w:t>needs to be modified t</w:t>
        </w:r>
        <w:r w:rsidRPr="006272CB">
          <w:t xml:space="preserve">o point to the caTissue application URL. For instance, if the URL of caTissue is </w:t>
        </w:r>
        <w:r>
          <w:fldChar w:fldCharType="begin"/>
        </w:r>
        <w:r>
          <w:instrText xml:space="preserve"> HYPERLINK "https://ps2222:8443/catissuecore" </w:instrText>
        </w:r>
        <w:r>
          <w:fldChar w:fldCharType="separate"/>
        </w:r>
        <w:r w:rsidRPr="006272CB">
          <w:t>https://ps2222:8443/catissuecore</w:t>
        </w:r>
        <w:r>
          <w:fldChar w:fldCharType="end"/>
        </w:r>
        <w:r w:rsidRPr="006272CB">
          <w:t xml:space="preserve"> then the serviceUrl value will be </w:t>
        </w:r>
      </w:ins>
    </w:p>
    <w:p w:rsidR="001A0A7B" w:rsidRPr="006272CB" w:rsidRDefault="001A0A7B" w:rsidP="001A0A7B">
      <w:pPr>
        <w:tabs>
          <w:tab w:val="left" w:pos="360"/>
        </w:tabs>
      </w:pPr>
      <w:ins w:id="2613" w:author="Prachi Sharma" w:date="2011-05-23T12:14:00Z">
        <w:r>
          <w:fldChar w:fldCharType="begin"/>
        </w:r>
        <w:r>
          <w:instrText xml:space="preserve"> HYPERLINK "https://ps2222:8443/catissuecore" </w:instrText>
        </w:r>
        <w:r>
          <w:fldChar w:fldCharType="separate"/>
        </w:r>
        <w:r w:rsidRPr="006272CB">
          <w:t>https://ps2222:8443/catissuecore</w:t>
        </w:r>
        <w:r>
          <w:fldChar w:fldCharType="end"/>
        </w:r>
        <w:r w:rsidRPr="006272CB">
          <w:t>/</w:t>
        </w:r>
      </w:ins>
      <w:ins w:id="2614" w:author="Prachi Sharma" w:date="2011-05-23T12:15:00Z">
        <w:r w:rsidRPr="001A0A7B">
          <w:t>http/remoteAuthenticationManager</w:t>
        </w:r>
      </w:ins>
    </w:p>
    <w:p w:rsidR="00A02953" w:rsidRPr="00625F86" w:rsidRDefault="00A02953" w:rsidP="00D41662">
      <w:pPr>
        <w:tabs>
          <w:tab w:val="left" w:pos="360"/>
        </w:tabs>
        <w:jc w:val="left"/>
        <w:rPr>
          <w:rFonts w:ascii="Courier New" w:hAnsi="Courier New" w:cs="Courier New"/>
          <w:sz w:val="20"/>
          <w:szCs w:val="20"/>
        </w:rPr>
      </w:pPr>
    </w:p>
    <w:p w:rsidR="00632874" w:rsidRDefault="00632874" w:rsidP="00D41662">
      <w:pPr>
        <w:pStyle w:val="Heading2"/>
        <w:tabs>
          <w:tab w:val="left" w:pos="360"/>
        </w:tabs>
      </w:pPr>
      <w:bookmarkStart w:id="2615" w:name="_Toc188896900"/>
      <w:bookmarkStart w:id="2616" w:name="_Toc287980133"/>
      <w:bookmarkStart w:id="2617" w:name="_Toc287026517"/>
      <w:bookmarkStart w:id="2618" w:name="_Toc288205358"/>
      <w:r>
        <w:t>Deploying caTIES</w:t>
      </w:r>
      <w:bookmarkEnd w:id="2590"/>
      <w:bookmarkEnd w:id="2615"/>
      <w:bookmarkEnd w:id="2616"/>
      <w:bookmarkEnd w:id="2617"/>
      <w:bookmarkEnd w:id="2618"/>
    </w:p>
    <w:p w:rsidR="00DD449E" w:rsidRDefault="00DD449E" w:rsidP="00D41662">
      <w:pPr>
        <w:tabs>
          <w:tab w:val="left" w:pos="360"/>
        </w:tabs>
        <w:spacing w:before="0" w:after="0"/>
        <w:ind w:left="360"/>
      </w:pPr>
      <w:r>
        <w:t>To deploy caTIES:</w:t>
      </w:r>
    </w:p>
    <w:p w:rsidR="00632874" w:rsidRDefault="00632874" w:rsidP="00D41662">
      <w:pPr>
        <w:numPr>
          <w:ilvl w:val="0"/>
          <w:numId w:val="13"/>
        </w:numPr>
        <w:tabs>
          <w:tab w:val="left" w:pos="360"/>
        </w:tabs>
        <w:spacing w:before="0" w:after="0"/>
      </w:pPr>
      <w:r>
        <w:t xml:space="preserve">From the command prompt, go to the </w:t>
      </w:r>
      <w:r w:rsidRPr="00625F86">
        <w:rPr>
          <w:rStyle w:val="KeywordChar"/>
          <w:sz w:val="20"/>
          <w:szCs w:val="20"/>
        </w:rPr>
        <w:t>CATISSUE_HOME/</w:t>
      </w:r>
      <w:r>
        <w:t xml:space="preserve"> folder.</w:t>
      </w:r>
    </w:p>
    <w:p w:rsidR="00632874" w:rsidRDefault="00632874" w:rsidP="00D41662">
      <w:pPr>
        <w:numPr>
          <w:ilvl w:val="0"/>
          <w:numId w:val="13"/>
        </w:numPr>
        <w:tabs>
          <w:tab w:val="left" w:pos="360"/>
        </w:tabs>
        <w:spacing w:before="0" w:after="0"/>
        <w:rPr>
          <w:rStyle w:val="KeywordChar"/>
          <w:rFonts w:ascii="Courier New" w:hAnsi="Courier New" w:cs="Courier New"/>
        </w:rPr>
      </w:pPr>
      <w:r>
        <w:t>Run the ANT task</w:t>
      </w:r>
      <w:r w:rsidR="00625F86">
        <w:t xml:space="preserve"> as</w:t>
      </w:r>
      <w:r>
        <w:t xml:space="preserve"> follows: </w:t>
      </w:r>
      <w:r w:rsidRPr="00625F86">
        <w:rPr>
          <w:rStyle w:val="KeywordChar"/>
          <w:sz w:val="20"/>
          <w:szCs w:val="20"/>
        </w:rPr>
        <w:t>ant deploy</w:t>
      </w:r>
      <w:ins w:id="2619" w:author="Prachi" w:date="2011-05-22T12:20:00Z">
        <w:r w:rsidR="00686750">
          <w:rPr>
            <w:rStyle w:val="KeywordChar"/>
            <w:sz w:val="20"/>
            <w:szCs w:val="20"/>
          </w:rPr>
          <w:t>:</w:t>
        </w:r>
      </w:ins>
      <w:del w:id="2620" w:author="Prachi" w:date="2011-05-22T12:20:00Z">
        <w:r w:rsidRPr="00625F86" w:rsidDel="00686750">
          <w:rPr>
            <w:rStyle w:val="KeywordChar"/>
            <w:sz w:val="20"/>
            <w:szCs w:val="20"/>
          </w:rPr>
          <w:delText>_</w:delText>
        </w:r>
      </w:del>
      <w:r w:rsidRPr="00625F86">
        <w:rPr>
          <w:rStyle w:val="KeywordChar"/>
          <w:sz w:val="20"/>
          <w:szCs w:val="20"/>
        </w:rPr>
        <w:t>caties</w:t>
      </w:r>
      <w:r w:rsidR="00625F86">
        <w:t>.</w:t>
      </w:r>
    </w:p>
    <w:p w:rsidR="00632874" w:rsidRDefault="00632874" w:rsidP="00D41662">
      <w:pPr>
        <w:pStyle w:val="Heading2"/>
        <w:tabs>
          <w:tab w:val="left" w:pos="360"/>
        </w:tabs>
      </w:pPr>
      <w:bookmarkStart w:id="2621" w:name="_Toc182124512"/>
      <w:bookmarkStart w:id="2622" w:name="_Toc188896901"/>
      <w:bookmarkStart w:id="2623" w:name="_Toc287980134"/>
      <w:bookmarkStart w:id="2624" w:name="_Toc287026518"/>
      <w:bookmarkStart w:id="2625" w:name="_Toc288205359"/>
      <w:r>
        <w:t>Running caTIES pipeline</w:t>
      </w:r>
      <w:bookmarkEnd w:id="2621"/>
      <w:bookmarkEnd w:id="2622"/>
      <w:bookmarkEnd w:id="2623"/>
      <w:bookmarkEnd w:id="2624"/>
      <w:bookmarkEnd w:id="2625"/>
    </w:p>
    <w:p w:rsidR="00D77E5D" w:rsidRDefault="00D77E5D" w:rsidP="00D41662">
      <w:pPr>
        <w:pStyle w:val="Caption"/>
        <w:tabs>
          <w:tab w:val="left" w:pos="360"/>
        </w:tabs>
        <w:spacing w:after="120"/>
        <w:rPr>
          <w:b w:val="0"/>
          <w:bCs w:val="0"/>
          <w:sz w:val="22"/>
          <w:szCs w:val="22"/>
        </w:rPr>
      </w:pPr>
      <w:r>
        <w:rPr>
          <w:b w:val="0"/>
          <w:bCs w:val="0"/>
          <w:sz w:val="22"/>
          <w:szCs w:val="22"/>
        </w:rPr>
        <w:t>After deployment of the caTies s</w:t>
      </w:r>
      <w:r w:rsidR="00A804DC">
        <w:rPr>
          <w:b w:val="0"/>
          <w:bCs w:val="0"/>
          <w:sz w:val="22"/>
          <w:szCs w:val="22"/>
        </w:rPr>
        <w:t>erver, the user has to verify</w:t>
      </w:r>
      <w:r>
        <w:rPr>
          <w:b w:val="0"/>
          <w:bCs w:val="0"/>
          <w:sz w:val="22"/>
          <w:szCs w:val="22"/>
        </w:rPr>
        <w:t xml:space="preserve"> each of the </w:t>
      </w:r>
      <w:r w:rsidR="00523FDC">
        <w:rPr>
          <w:b w:val="0"/>
          <w:bCs w:val="0"/>
          <w:sz w:val="22"/>
          <w:szCs w:val="22"/>
        </w:rPr>
        <w:t>caTIES.properties</w:t>
      </w:r>
      <w:r>
        <w:rPr>
          <w:b w:val="0"/>
          <w:bCs w:val="0"/>
          <w:sz w:val="22"/>
          <w:szCs w:val="22"/>
        </w:rPr>
        <w:t xml:space="preserve"> file present within respective server’s caTies_conf folder </w:t>
      </w:r>
      <w:r w:rsidR="00A779C8">
        <w:rPr>
          <w:b w:val="0"/>
          <w:bCs w:val="0"/>
          <w:sz w:val="22"/>
          <w:szCs w:val="22"/>
        </w:rPr>
        <w:t>for:</w:t>
      </w:r>
    </w:p>
    <w:p w:rsidR="00D77E5D" w:rsidRDefault="00D77E5D" w:rsidP="00444265">
      <w:pPr>
        <w:numPr>
          <w:ilvl w:val="0"/>
          <w:numId w:val="31"/>
        </w:numPr>
        <w:tabs>
          <w:tab w:val="left" w:pos="360"/>
        </w:tabs>
      </w:pPr>
      <w:r>
        <w:lastRenderedPageBreak/>
        <w:t>Running Report Loader server</w:t>
      </w:r>
    </w:p>
    <w:p w:rsidR="00D77E5D" w:rsidRDefault="00D77E5D" w:rsidP="00444265">
      <w:pPr>
        <w:numPr>
          <w:ilvl w:val="0"/>
          <w:numId w:val="31"/>
        </w:numPr>
        <w:tabs>
          <w:tab w:val="left" w:pos="360"/>
        </w:tabs>
      </w:pPr>
      <w:r>
        <w:t>Running De-identification server</w:t>
      </w:r>
    </w:p>
    <w:p w:rsidR="00D77E5D" w:rsidRPr="00D77E5D" w:rsidRDefault="00D77E5D" w:rsidP="00444265">
      <w:pPr>
        <w:numPr>
          <w:ilvl w:val="0"/>
          <w:numId w:val="31"/>
        </w:numPr>
        <w:tabs>
          <w:tab w:val="left" w:pos="360"/>
        </w:tabs>
      </w:pPr>
      <w:r>
        <w:t>Running Concept code server</w:t>
      </w:r>
      <w:r w:rsidR="00962B8E">
        <w:t>.</w:t>
      </w:r>
    </w:p>
    <w:p w:rsidR="00632874" w:rsidRDefault="00632874" w:rsidP="00D41662">
      <w:pPr>
        <w:pStyle w:val="Caption"/>
        <w:tabs>
          <w:tab w:val="left" w:pos="360"/>
        </w:tabs>
        <w:spacing w:before="120" w:after="120"/>
        <w:jc w:val="left"/>
        <w:rPr>
          <w:b w:val="0"/>
          <w:bCs w:val="0"/>
          <w:sz w:val="22"/>
          <w:szCs w:val="22"/>
        </w:rPr>
      </w:pPr>
      <w:r w:rsidRPr="006D4030">
        <w:rPr>
          <w:bCs w:val="0"/>
          <w:sz w:val="22"/>
          <w:szCs w:val="22"/>
        </w:rPr>
        <w:t>Note:</w:t>
      </w:r>
      <w:r>
        <w:rPr>
          <w:b w:val="0"/>
          <w:bCs w:val="0"/>
          <w:sz w:val="22"/>
          <w:szCs w:val="22"/>
        </w:rPr>
        <w:t xml:space="preserve"> The JBoss server on which caTissue Suite is deployed should be up and running</w:t>
      </w:r>
      <w:r w:rsidR="00962B8E">
        <w:rPr>
          <w:b w:val="0"/>
          <w:bCs w:val="0"/>
          <w:sz w:val="22"/>
          <w:szCs w:val="22"/>
        </w:rPr>
        <w:t xml:space="preserve"> for starting the </w:t>
      </w:r>
      <w:r w:rsidR="00534AD5">
        <w:rPr>
          <w:b w:val="0"/>
          <w:bCs w:val="0"/>
          <w:sz w:val="22"/>
          <w:szCs w:val="22"/>
        </w:rPr>
        <w:t>above-</w:t>
      </w:r>
      <w:r w:rsidR="00962B8E">
        <w:rPr>
          <w:b w:val="0"/>
          <w:bCs w:val="0"/>
          <w:sz w:val="22"/>
          <w:szCs w:val="22"/>
        </w:rPr>
        <w:t xml:space="preserve">mentioned </w:t>
      </w:r>
      <w:r w:rsidR="00A779C8">
        <w:rPr>
          <w:b w:val="0"/>
          <w:bCs w:val="0"/>
          <w:sz w:val="22"/>
          <w:szCs w:val="22"/>
        </w:rPr>
        <w:t>servers.</w:t>
      </w:r>
    </w:p>
    <w:p w:rsidR="00842F91" w:rsidRDefault="00D77E5D" w:rsidP="00534AD5">
      <w:pPr>
        <w:tabs>
          <w:tab w:val="left" w:pos="360"/>
        </w:tabs>
        <w:jc w:val="left"/>
      </w:pPr>
      <w:r>
        <w:t>The table below describes the properties present within</w:t>
      </w:r>
      <w:r w:rsidR="00842F91" w:rsidRPr="00A779C8">
        <w:rPr>
          <w:rStyle w:val="KeywordChar1"/>
        </w:rPr>
        <w:t xml:space="preserve">&lt;caTIES_server&gt;/caTIES_conf/caTIES.properties </w:t>
      </w:r>
      <w:r w:rsidR="00BD2C86" w:rsidRPr="00FD0717">
        <w:t>file</w:t>
      </w:r>
      <w:r w:rsidR="00BD2C86">
        <w:t xml:space="preserve"> which</w:t>
      </w:r>
      <w:r>
        <w:t xml:space="preserve"> needs to be set appropriately before running the respective servers.</w:t>
      </w:r>
    </w:p>
    <w:p w:rsidR="00AB2F76" w:rsidRPr="00842F91" w:rsidRDefault="00AB2F76" w:rsidP="00534AD5">
      <w:pPr>
        <w:tabs>
          <w:tab w:val="left" w:pos="360"/>
        </w:tabs>
        <w:jc w:val="left"/>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6750"/>
      </w:tblGrid>
      <w:tr w:rsidR="00087B57">
        <w:trPr>
          <w:tblHeader/>
        </w:trPr>
        <w:tc>
          <w:tcPr>
            <w:tcW w:w="2520" w:type="dxa"/>
            <w:shd w:val="clear" w:color="auto" w:fill="D9D9D9"/>
          </w:tcPr>
          <w:p w:rsidR="00087B57" w:rsidRDefault="00087B57" w:rsidP="00D41662">
            <w:pPr>
              <w:tabs>
                <w:tab w:val="left" w:pos="360"/>
              </w:tabs>
              <w:jc w:val="center"/>
              <w:rPr>
                <w:rStyle w:val="Courier"/>
                <w:b/>
                <w:bCs/>
              </w:rPr>
            </w:pPr>
            <w:r>
              <w:rPr>
                <w:b/>
              </w:rPr>
              <w:t>Property Name</w:t>
            </w:r>
          </w:p>
        </w:tc>
        <w:tc>
          <w:tcPr>
            <w:tcW w:w="6750" w:type="dxa"/>
            <w:shd w:val="clear" w:color="auto" w:fill="D9D9D9"/>
          </w:tcPr>
          <w:p w:rsidR="00087B57" w:rsidRDefault="00087B57" w:rsidP="00D41662">
            <w:pPr>
              <w:tabs>
                <w:tab w:val="left" w:pos="360"/>
              </w:tabs>
              <w:jc w:val="center"/>
              <w:rPr>
                <w:b/>
                <w:color w:val="0000FF"/>
              </w:rPr>
            </w:pPr>
            <w:r>
              <w:rPr>
                <w:b/>
              </w:rPr>
              <w:t>Description</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keystore</w:t>
            </w:r>
            <w:r w:rsidR="00317A51">
              <w:rPr>
                <w:rFonts w:ascii="Courier" w:hAnsi="Courier"/>
                <w:sz w:val="20"/>
              </w:rPr>
              <w:t>F</w:t>
            </w:r>
            <w:r>
              <w:rPr>
                <w:rFonts w:ascii="Courier" w:hAnsi="Courier"/>
                <w:sz w:val="20"/>
              </w:rPr>
              <w:t>ile</w:t>
            </w:r>
            <w:r w:rsidR="00317A51">
              <w:rPr>
                <w:rFonts w:ascii="Courier" w:hAnsi="Courier"/>
                <w:sz w:val="20"/>
              </w:rPr>
              <w:t>P</w:t>
            </w:r>
            <w:r>
              <w:rPr>
                <w:rFonts w:ascii="Courier" w:hAnsi="Courier"/>
                <w:sz w:val="20"/>
              </w:rPr>
              <w:t>ath</w:t>
            </w:r>
          </w:p>
        </w:tc>
        <w:tc>
          <w:tcPr>
            <w:tcW w:w="6750" w:type="dxa"/>
          </w:tcPr>
          <w:p w:rsidR="00087B57" w:rsidRDefault="00087B57" w:rsidP="00D41662">
            <w:pPr>
              <w:tabs>
                <w:tab w:val="left" w:pos="360"/>
              </w:tabs>
            </w:pPr>
            <w:r>
              <w:rPr>
                <w:color w:val="0000FF"/>
              </w:rPr>
              <w:t xml:space="preserve">Description: </w:t>
            </w:r>
            <w:r>
              <w:t>Path to the keystore file if the caTissue is deployed as HTTPS.</w:t>
            </w:r>
          </w:p>
          <w:p w:rsidR="00087B57" w:rsidRDefault="00087B57" w:rsidP="00D41662">
            <w:pPr>
              <w:tabs>
                <w:tab w:val="left" w:pos="360"/>
              </w:tabs>
            </w:pPr>
            <w:r>
              <w:rPr>
                <w:color w:val="0000FF"/>
              </w:rPr>
              <w:t xml:space="preserve">Default Value: </w:t>
            </w:r>
            <w:r>
              <w:t>N/A</w:t>
            </w:r>
          </w:p>
          <w:p w:rsidR="00087B57" w:rsidRDefault="00087B57" w:rsidP="00D41662">
            <w:pPr>
              <w:tabs>
                <w:tab w:val="left" w:pos="360"/>
              </w:tabs>
              <w:rPr>
                <w:color w:val="0000FF"/>
              </w:rPr>
            </w:pPr>
            <w:r>
              <w:rPr>
                <w:color w:val="0000FF"/>
              </w:rPr>
              <w:t xml:space="preserve">Permissible Values: </w:t>
            </w:r>
            <w:r>
              <w:t>N/A</w:t>
            </w:r>
          </w:p>
        </w:tc>
      </w:tr>
      <w:tr w:rsidR="00087B57">
        <w:trPr>
          <w:cantSplit/>
        </w:trPr>
        <w:tc>
          <w:tcPr>
            <w:tcW w:w="2520" w:type="dxa"/>
          </w:tcPr>
          <w:p w:rsidR="00087B57" w:rsidRDefault="00CE10C5" w:rsidP="00D41662">
            <w:pPr>
              <w:tabs>
                <w:tab w:val="left" w:pos="360"/>
              </w:tabs>
              <w:rPr>
                <w:rFonts w:ascii="Courier" w:hAnsi="Courier"/>
                <w:sz w:val="20"/>
              </w:rPr>
            </w:pPr>
            <w:r>
              <w:rPr>
                <w:rFonts w:ascii="Courier" w:hAnsi="Courier"/>
                <w:sz w:val="20"/>
              </w:rPr>
              <w:t>userN</w:t>
            </w:r>
            <w:r w:rsidR="00087B57">
              <w:rPr>
                <w:rFonts w:ascii="Courier" w:hAnsi="Courier"/>
                <w:sz w:val="20"/>
              </w:rPr>
              <w:t>ame</w:t>
            </w:r>
          </w:p>
        </w:tc>
        <w:tc>
          <w:tcPr>
            <w:tcW w:w="6750" w:type="dxa"/>
          </w:tcPr>
          <w:p w:rsidR="00087B57" w:rsidRDefault="00087B57" w:rsidP="00D41662">
            <w:pPr>
              <w:tabs>
                <w:tab w:val="left" w:pos="360"/>
              </w:tabs>
              <w:jc w:val="left"/>
            </w:pPr>
            <w:r>
              <w:rPr>
                <w:color w:val="0000FF"/>
              </w:rPr>
              <w:t>Description</w:t>
            </w:r>
            <w:r>
              <w:t xml:space="preserve">: Username of the user having administrator privileges to run </w:t>
            </w:r>
            <w:r w:rsidR="0001338C">
              <w:t xml:space="preserve">the </w:t>
            </w:r>
            <w:r>
              <w:t xml:space="preserve">caTIES server. The token will be automatically replaced with the value specified in </w:t>
            </w:r>
            <w:r w:rsidRPr="00E93E8D">
              <w:rPr>
                <w:rFonts w:ascii="Courier" w:hAnsi="Courier"/>
                <w:sz w:val="20"/>
                <w:szCs w:val="20"/>
              </w:rPr>
              <w:t>caTissueInstall.properties</w:t>
            </w:r>
            <w:r>
              <w:t xml:space="preserve"> for the property first.admin.emailAddress.</w:t>
            </w:r>
          </w:p>
          <w:p w:rsidR="00087B57" w:rsidRDefault="00087B57" w:rsidP="00D41662">
            <w:pPr>
              <w:tabs>
                <w:tab w:val="left" w:pos="360"/>
              </w:tabs>
            </w:pPr>
            <w:r>
              <w:rPr>
                <w:color w:val="0000FF"/>
              </w:rPr>
              <w:t xml:space="preserve">Default Value: </w:t>
            </w:r>
            <w:r>
              <w:t>@@ADMIN_EMAIL@@</w:t>
            </w:r>
          </w:p>
          <w:p w:rsidR="00087B57" w:rsidRDefault="00087B57" w:rsidP="00D41662">
            <w:pPr>
              <w:tabs>
                <w:tab w:val="left" w:pos="360"/>
              </w:tabs>
              <w:rPr>
                <w:color w:val="0000FF"/>
              </w:rPr>
            </w:pPr>
            <w:r>
              <w:rPr>
                <w:color w:val="0000FF"/>
              </w:rPr>
              <w:t xml:space="preserve">Permissible Values: </w:t>
            </w:r>
            <w:r>
              <w:rPr>
                <w:color w:val="000000"/>
              </w:rPr>
              <w:t>None</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password</w:t>
            </w:r>
          </w:p>
        </w:tc>
        <w:tc>
          <w:tcPr>
            <w:tcW w:w="6750" w:type="dxa"/>
          </w:tcPr>
          <w:p w:rsidR="00087B57" w:rsidRDefault="00087B57" w:rsidP="00D41662">
            <w:pPr>
              <w:tabs>
                <w:tab w:val="left" w:pos="360"/>
              </w:tabs>
            </w:pPr>
            <w:r>
              <w:rPr>
                <w:color w:val="0000FF"/>
              </w:rPr>
              <w:t xml:space="preserve">Description: </w:t>
            </w:r>
            <w:r>
              <w:t xml:space="preserve">Password of the user whose user name is specified in property </w:t>
            </w:r>
            <w:r>
              <w:rPr>
                <w:rFonts w:ascii="Courier" w:hAnsi="Courier"/>
                <w:sz w:val="20"/>
              </w:rPr>
              <w:t>username</w:t>
            </w:r>
            <w:r>
              <w:t xml:space="preserve">. The token will be automatically replaced with the value specified in </w:t>
            </w:r>
            <w:r w:rsidRPr="009C6E22">
              <w:rPr>
                <w:rFonts w:ascii="Courier" w:hAnsi="Courier"/>
                <w:sz w:val="20"/>
                <w:szCs w:val="20"/>
              </w:rPr>
              <w:t>caTissueInstall.properties</w:t>
            </w:r>
            <w:r>
              <w:t xml:space="preserve"> file for the property first.admin.password.</w:t>
            </w:r>
          </w:p>
          <w:p w:rsidR="00087B57" w:rsidRDefault="00087B57" w:rsidP="00D41662">
            <w:pPr>
              <w:tabs>
                <w:tab w:val="left" w:pos="360"/>
              </w:tabs>
              <w:rPr>
                <w:color w:val="0000FF"/>
              </w:rPr>
            </w:pPr>
            <w:r>
              <w:rPr>
                <w:color w:val="0000FF"/>
              </w:rPr>
              <w:t xml:space="preserve">Default Value: </w:t>
            </w:r>
            <w:r>
              <w:t xml:space="preserve">@@ADMIN_PASSWORD@@ </w:t>
            </w:r>
          </w:p>
          <w:p w:rsidR="00087B57" w:rsidRDefault="00087B57" w:rsidP="00D41662">
            <w:pPr>
              <w:tabs>
                <w:tab w:val="left" w:pos="360"/>
              </w:tabs>
            </w:pPr>
            <w:r>
              <w:rPr>
                <w:color w:val="0000FF"/>
              </w:rPr>
              <w:t xml:space="preserve">Permissible Values: </w:t>
            </w:r>
            <w:r>
              <w:t>None</w:t>
            </w:r>
          </w:p>
          <w:p w:rsidR="00087B57" w:rsidRDefault="00087B57" w:rsidP="00D41662">
            <w:pPr>
              <w:tabs>
                <w:tab w:val="left" w:pos="360"/>
              </w:tabs>
            </w:pPr>
            <w:r>
              <w:rPr>
                <w:b/>
              </w:rPr>
              <w:t xml:space="preserve">Note: </w:t>
            </w:r>
            <w:r>
              <w:rPr>
                <w:bCs/>
              </w:rPr>
              <w:t xml:space="preserve">If you are a new user of caTissue web application, you must change the password at first login and </w:t>
            </w:r>
            <w:r w:rsidR="00B721F3">
              <w:rPr>
                <w:bCs/>
              </w:rPr>
              <w:t xml:space="preserve">update </w:t>
            </w:r>
            <w:r>
              <w:rPr>
                <w:bCs/>
              </w:rPr>
              <w:t>that new password here</w:t>
            </w:r>
          </w:p>
        </w:tc>
      </w:tr>
      <w:tr w:rsidR="00087B57">
        <w:trPr>
          <w:trHeight w:val="503"/>
        </w:trPr>
        <w:tc>
          <w:tcPr>
            <w:tcW w:w="9270" w:type="dxa"/>
            <w:gridSpan w:val="2"/>
            <w:shd w:val="clear" w:color="auto" w:fill="CCCCCC"/>
          </w:tcPr>
          <w:p w:rsidR="00087B57" w:rsidRDefault="00087B57" w:rsidP="00D41662">
            <w:pPr>
              <w:tabs>
                <w:tab w:val="left" w:pos="360"/>
              </w:tabs>
              <w:rPr>
                <w:b/>
              </w:rPr>
            </w:pPr>
            <w:r>
              <w:rPr>
                <w:b/>
              </w:rPr>
              <w:t>Report Loader Server Settings</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inputDir</w:t>
            </w:r>
          </w:p>
        </w:tc>
        <w:tc>
          <w:tcPr>
            <w:tcW w:w="6750" w:type="dxa"/>
          </w:tcPr>
          <w:p w:rsidR="00087B57" w:rsidRDefault="00087B57" w:rsidP="00D41662">
            <w:pPr>
              <w:tabs>
                <w:tab w:val="left" w:pos="360"/>
              </w:tabs>
              <w:rPr>
                <w:color w:val="0000FF"/>
              </w:rPr>
            </w:pPr>
            <w:r>
              <w:rPr>
                <w:color w:val="0000FF"/>
              </w:rPr>
              <w:t xml:space="preserve">Description: </w:t>
            </w:r>
            <w:r>
              <w:t xml:space="preserve">Path of the directory from which the report loader will pick up the files containing HL7 format report for providing input to the caTIES pipeline. </w:t>
            </w:r>
            <w:r w:rsidR="00980746">
              <w:t xml:space="preserve">The token will be automatically replaced with the value specified in </w:t>
            </w:r>
            <w:r w:rsidR="00980746">
              <w:rPr>
                <w:rFonts w:ascii="Courier" w:hAnsi="Courier"/>
                <w:sz w:val="20"/>
                <w:szCs w:val="20"/>
              </w:rPr>
              <w:t>deploycaties</w:t>
            </w:r>
            <w:r w:rsidR="00980746" w:rsidRPr="00E93E8D">
              <w:rPr>
                <w:rFonts w:ascii="Courier" w:hAnsi="Courier"/>
                <w:sz w:val="20"/>
                <w:szCs w:val="20"/>
              </w:rPr>
              <w:t>.properties</w:t>
            </w:r>
            <w:r w:rsidR="00980746">
              <w:t xml:space="preserve"> for the property input.file.dir.</w:t>
            </w:r>
          </w:p>
          <w:p w:rsidR="00087B57" w:rsidRDefault="00087B57" w:rsidP="00D41662">
            <w:pPr>
              <w:tabs>
                <w:tab w:val="left" w:pos="360"/>
              </w:tabs>
            </w:pPr>
            <w:r>
              <w:rPr>
                <w:color w:val="0000FF"/>
              </w:rPr>
              <w:t xml:space="preserve">Default Value: </w:t>
            </w:r>
            <w:r w:rsidR="00980746">
              <w:t>@@INPUT_FILE</w:t>
            </w:r>
            <w:r w:rsidR="00DF33B1">
              <w:t>S_DIR</w:t>
            </w:r>
            <w:r w:rsidR="00980746">
              <w:t>@@</w:t>
            </w:r>
          </w:p>
          <w:p w:rsidR="00087B57" w:rsidRDefault="00087B57" w:rsidP="00D41662">
            <w:pPr>
              <w:tabs>
                <w:tab w:val="left" w:pos="360"/>
              </w:tabs>
            </w:pPr>
            <w:r>
              <w:rPr>
                <w:color w:val="0000FF"/>
              </w:rPr>
              <w:t>Permissible Values:</w:t>
            </w:r>
            <w:r>
              <w:t xml:space="preserve"> N/A</w:t>
            </w:r>
          </w:p>
        </w:tc>
      </w:tr>
      <w:tr w:rsidR="00087B57">
        <w:tc>
          <w:tcPr>
            <w:tcW w:w="2520" w:type="dxa"/>
          </w:tcPr>
          <w:p w:rsidR="00087B57" w:rsidRDefault="00087B57" w:rsidP="00D41662">
            <w:pPr>
              <w:tabs>
                <w:tab w:val="left" w:pos="360"/>
              </w:tabs>
              <w:rPr>
                <w:rFonts w:ascii="Courier" w:hAnsi="Courier"/>
                <w:sz w:val="20"/>
              </w:rPr>
            </w:pPr>
            <w:r>
              <w:rPr>
                <w:rFonts w:ascii="Courier" w:hAnsi="Courier"/>
                <w:sz w:val="20"/>
              </w:rPr>
              <w:t>badFilesDir</w:t>
            </w:r>
          </w:p>
        </w:tc>
        <w:tc>
          <w:tcPr>
            <w:tcW w:w="6750" w:type="dxa"/>
          </w:tcPr>
          <w:p w:rsidR="00087B57" w:rsidRDefault="00087B57" w:rsidP="00D41662">
            <w:pPr>
              <w:tabs>
                <w:tab w:val="left" w:pos="360"/>
              </w:tabs>
            </w:pPr>
            <w:r>
              <w:rPr>
                <w:color w:val="0000FF"/>
              </w:rPr>
              <w:t xml:space="preserve">Description: </w:t>
            </w:r>
            <w:r>
              <w:t xml:space="preserve">Path of the directory where the files containing invalid HL7 format report will be placed. </w:t>
            </w:r>
            <w:r w:rsidR="00676670">
              <w:t xml:space="preserve">The token will be automatically replaced with the value specified in </w:t>
            </w:r>
            <w:r w:rsidR="00676670">
              <w:rPr>
                <w:rFonts w:ascii="Courier" w:hAnsi="Courier"/>
                <w:sz w:val="20"/>
                <w:szCs w:val="20"/>
              </w:rPr>
              <w:t>deploycaties</w:t>
            </w:r>
            <w:r w:rsidR="00676670" w:rsidRPr="00E93E8D">
              <w:rPr>
                <w:rFonts w:ascii="Courier" w:hAnsi="Courier"/>
                <w:sz w:val="20"/>
                <w:szCs w:val="20"/>
              </w:rPr>
              <w:t>.properties</w:t>
            </w:r>
            <w:r w:rsidR="00676670">
              <w:t xml:space="preserve"> for the property bad.file.dir.</w:t>
            </w:r>
          </w:p>
          <w:p w:rsidR="00087B57" w:rsidRDefault="00087B57" w:rsidP="00D41662">
            <w:pPr>
              <w:tabs>
                <w:tab w:val="left" w:pos="360"/>
              </w:tabs>
              <w:rPr>
                <w:color w:val="0000FF"/>
              </w:rPr>
            </w:pPr>
            <w:r>
              <w:rPr>
                <w:color w:val="0000FF"/>
              </w:rPr>
              <w:lastRenderedPageBreak/>
              <w:t xml:space="preserve">Default Value: </w:t>
            </w:r>
            <w:r w:rsidR="00DF33B1">
              <w:t>@@BAD_FILES_DIR@@</w:t>
            </w:r>
          </w:p>
          <w:p w:rsidR="00087B57" w:rsidRDefault="00087B57" w:rsidP="00D41662">
            <w:pPr>
              <w:tabs>
                <w:tab w:val="left" w:pos="360"/>
              </w:tabs>
            </w:pPr>
            <w:r>
              <w:rPr>
                <w:color w:val="0000FF"/>
              </w:rPr>
              <w:t>Permissible Values:</w:t>
            </w:r>
            <w:r>
              <w:t xml:space="preserve"> N/A</w:t>
            </w:r>
          </w:p>
        </w:tc>
      </w:tr>
      <w:tr w:rsidR="00087B57">
        <w:tc>
          <w:tcPr>
            <w:tcW w:w="2520" w:type="dxa"/>
          </w:tcPr>
          <w:p w:rsidR="00087B57" w:rsidRDefault="00087B57" w:rsidP="00D41662">
            <w:pPr>
              <w:tabs>
                <w:tab w:val="left" w:pos="360"/>
              </w:tabs>
              <w:rPr>
                <w:rStyle w:val="Courier"/>
                <w:bCs/>
              </w:rPr>
            </w:pPr>
            <w:r>
              <w:rPr>
                <w:rStyle w:val="Courier"/>
                <w:bCs/>
              </w:rPr>
              <w:lastRenderedPageBreak/>
              <w:t>processFileDir</w:t>
            </w:r>
          </w:p>
          <w:p w:rsidR="00087B57" w:rsidRDefault="00087B57" w:rsidP="00D41662">
            <w:pPr>
              <w:tabs>
                <w:tab w:val="left" w:pos="360"/>
              </w:tabs>
              <w:rPr>
                <w:rStyle w:val="Courier"/>
                <w:bCs/>
              </w:rPr>
            </w:pPr>
          </w:p>
        </w:tc>
        <w:tc>
          <w:tcPr>
            <w:tcW w:w="6750" w:type="dxa"/>
          </w:tcPr>
          <w:p w:rsidR="00087B57" w:rsidRDefault="00087B57" w:rsidP="00D41662">
            <w:pPr>
              <w:tabs>
                <w:tab w:val="left" w:pos="360"/>
              </w:tabs>
              <w:rPr>
                <w:color w:val="0000FF"/>
              </w:rPr>
            </w:pPr>
            <w:r>
              <w:rPr>
                <w:color w:val="0000FF"/>
              </w:rPr>
              <w:t xml:space="preserve">Description: </w:t>
            </w:r>
            <w:r>
              <w:t xml:space="preserve">Path of the directory where successfully processed HL7 format files will be placed. </w:t>
            </w:r>
            <w:r w:rsidR="00676670">
              <w:t xml:space="preserve">The token will be automatically replaced with the value specified in </w:t>
            </w:r>
            <w:r w:rsidR="00676670">
              <w:rPr>
                <w:rFonts w:ascii="Courier" w:hAnsi="Courier"/>
                <w:sz w:val="20"/>
                <w:szCs w:val="20"/>
              </w:rPr>
              <w:t>deploycaties</w:t>
            </w:r>
            <w:r w:rsidR="00676670" w:rsidRPr="00E93E8D">
              <w:rPr>
                <w:rFonts w:ascii="Courier" w:hAnsi="Courier"/>
                <w:sz w:val="20"/>
                <w:szCs w:val="20"/>
              </w:rPr>
              <w:t>.properties</w:t>
            </w:r>
            <w:r w:rsidR="00676670">
              <w:t xml:space="preserve"> for the property process.file.dir.</w:t>
            </w:r>
          </w:p>
          <w:p w:rsidR="00087B57" w:rsidRDefault="00087B57" w:rsidP="00D41662">
            <w:pPr>
              <w:tabs>
                <w:tab w:val="left" w:pos="360"/>
              </w:tabs>
            </w:pPr>
            <w:r>
              <w:rPr>
                <w:color w:val="0000FF"/>
              </w:rPr>
              <w:t xml:space="preserve">Default Value: </w:t>
            </w:r>
            <w:r w:rsidR="00DF33B1">
              <w:t>@@PROCESS_FILES_DIR@@</w:t>
            </w:r>
          </w:p>
          <w:p w:rsidR="00087B57" w:rsidRDefault="00087B57" w:rsidP="00D41662">
            <w:pPr>
              <w:tabs>
                <w:tab w:val="left" w:pos="360"/>
              </w:tabs>
            </w:pPr>
            <w:r>
              <w:rPr>
                <w:color w:val="0000FF"/>
              </w:rPr>
              <w:t>Permissible Values:</w:t>
            </w:r>
            <w:r>
              <w:t xml:space="preserve"> N/A</w:t>
            </w:r>
          </w:p>
        </w:tc>
      </w:tr>
      <w:tr w:rsidR="00087B57">
        <w:tc>
          <w:tcPr>
            <w:tcW w:w="2520" w:type="dxa"/>
          </w:tcPr>
          <w:p w:rsidR="00087B57" w:rsidRDefault="00087B57" w:rsidP="00D41662">
            <w:pPr>
              <w:tabs>
                <w:tab w:val="left" w:pos="360"/>
              </w:tabs>
              <w:rPr>
                <w:rStyle w:val="Courier"/>
                <w:bCs/>
              </w:rPr>
            </w:pPr>
            <w:r>
              <w:rPr>
                <w:rStyle w:val="Courier"/>
                <w:bCs/>
              </w:rPr>
              <w:t>filePollerSleepTime</w:t>
            </w:r>
          </w:p>
        </w:tc>
        <w:tc>
          <w:tcPr>
            <w:tcW w:w="6750" w:type="dxa"/>
          </w:tcPr>
          <w:p w:rsidR="00087B57" w:rsidRDefault="00087B57" w:rsidP="00D41662">
            <w:pPr>
              <w:tabs>
                <w:tab w:val="left" w:pos="360"/>
              </w:tabs>
              <w:rPr>
                <w:color w:val="0000FF"/>
              </w:rPr>
            </w:pPr>
            <w:r>
              <w:rPr>
                <w:color w:val="0000FF"/>
              </w:rPr>
              <w:t xml:space="preserve">Description: </w:t>
            </w:r>
            <w:r>
              <w:t>Sleep time in millisecond of report loader thread and report queue processor thread.</w:t>
            </w:r>
          </w:p>
          <w:p w:rsidR="00087B57" w:rsidRDefault="00087B57" w:rsidP="00D41662">
            <w:pPr>
              <w:tabs>
                <w:tab w:val="left" w:pos="360"/>
              </w:tabs>
            </w:pPr>
            <w:r>
              <w:rPr>
                <w:color w:val="0000FF"/>
              </w:rPr>
              <w:t xml:space="preserve">Default Value: </w:t>
            </w:r>
            <w:r>
              <w:t xml:space="preserve">100000 </w:t>
            </w:r>
          </w:p>
          <w:p w:rsidR="00087B57" w:rsidRDefault="00087B57" w:rsidP="00D41662">
            <w:pPr>
              <w:tabs>
                <w:tab w:val="left" w:pos="360"/>
              </w:tabs>
            </w:pPr>
            <w:r>
              <w:rPr>
                <w:color w:val="0000FF"/>
              </w:rPr>
              <w:t>Permissible Values:</w:t>
            </w:r>
            <w:r>
              <w:t xml:space="preserve"> any positive value &lt;= Long.MAX</w:t>
            </w:r>
          </w:p>
        </w:tc>
      </w:tr>
      <w:tr w:rsidR="00087B57">
        <w:tc>
          <w:tcPr>
            <w:tcW w:w="2520" w:type="dxa"/>
          </w:tcPr>
          <w:p w:rsidR="00087B57" w:rsidRDefault="00087B57" w:rsidP="00D41662">
            <w:pPr>
              <w:tabs>
                <w:tab w:val="left" w:pos="360"/>
              </w:tabs>
              <w:rPr>
                <w:rStyle w:val="Courier"/>
                <w:bCs/>
              </w:rPr>
            </w:pPr>
            <w:r>
              <w:rPr>
                <w:rStyle w:val="Courier"/>
                <w:bCs/>
              </w:rPr>
              <w:t>siteInfoFileName</w:t>
            </w:r>
          </w:p>
        </w:tc>
        <w:tc>
          <w:tcPr>
            <w:tcW w:w="6750" w:type="dxa"/>
          </w:tcPr>
          <w:p w:rsidR="00087B57" w:rsidRDefault="00087B57" w:rsidP="00D41662">
            <w:pPr>
              <w:tabs>
                <w:tab w:val="left" w:pos="360"/>
              </w:tabs>
              <w:rPr>
                <w:color w:val="0000FF"/>
              </w:rPr>
            </w:pPr>
            <w:r>
              <w:rPr>
                <w:color w:val="0000FF"/>
              </w:rPr>
              <w:t xml:space="preserve">Description: </w:t>
            </w:r>
            <w:r>
              <w:t>Path of the file containing site configuration information.</w:t>
            </w:r>
          </w:p>
          <w:p w:rsidR="00087B57" w:rsidRDefault="00087B57" w:rsidP="00D41662">
            <w:pPr>
              <w:tabs>
                <w:tab w:val="left" w:pos="360"/>
              </w:tabs>
              <w:rPr>
                <w:color w:val="0000FF"/>
              </w:rPr>
            </w:pPr>
            <w:r>
              <w:rPr>
                <w:color w:val="0000FF"/>
              </w:rPr>
              <w:t xml:space="preserve">Default Value: </w:t>
            </w:r>
            <w:r>
              <w:t>./caTIES_conf/sites_configuration.xml</w:t>
            </w:r>
          </w:p>
          <w:p w:rsidR="00087B57" w:rsidRPr="0082103D" w:rsidRDefault="00087B57" w:rsidP="00D41662">
            <w:pPr>
              <w:tabs>
                <w:tab w:val="left" w:pos="360"/>
              </w:tabs>
            </w:pPr>
            <w:r>
              <w:rPr>
                <w:color w:val="0000FF"/>
              </w:rPr>
              <w:t xml:space="preserve">Permissible Values: </w:t>
            </w:r>
            <w:r>
              <w:t>N/A</w:t>
            </w:r>
          </w:p>
        </w:tc>
      </w:tr>
      <w:tr w:rsidR="00087B57">
        <w:tc>
          <w:tcPr>
            <w:tcW w:w="2520" w:type="dxa"/>
          </w:tcPr>
          <w:p w:rsidR="00087B57" w:rsidRDefault="00087B57" w:rsidP="00D41662">
            <w:pPr>
              <w:tabs>
                <w:tab w:val="left" w:pos="360"/>
              </w:tabs>
              <w:rPr>
                <w:rStyle w:val="Courier"/>
                <w:bCs/>
              </w:rPr>
            </w:pPr>
            <w:r>
              <w:rPr>
                <w:rStyle w:val="Courier"/>
                <w:bCs/>
              </w:rPr>
              <w:t>sectionHeaderPriorityFileName</w:t>
            </w:r>
          </w:p>
        </w:tc>
        <w:tc>
          <w:tcPr>
            <w:tcW w:w="6750" w:type="dxa"/>
          </w:tcPr>
          <w:p w:rsidR="00087B57" w:rsidRDefault="00087B57" w:rsidP="00D41662">
            <w:pPr>
              <w:tabs>
                <w:tab w:val="left" w:pos="360"/>
              </w:tabs>
            </w:pPr>
            <w:r>
              <w:rPr>
                <w:color w:val="0000FF"/>
              </w:rPr>
              <w:t xml:space="preserve">Description: </w:t>
            </w:r>
            <w:r>
              <w:t xml:space="preserve">Path of the file containing report section header priority information. </w:t>
            </w:r>
          </w:p>
          <w:p w:rsidR="00087B57" w:rsidRDefault="00087B57" w:rsidP="00D41662">
            <w:pPr>
              <w:tabs>
                <w:tab w:val="left" w:pos="360"/>
              </w:tabs>
              <w:rPr>
                <w:color w:val="0000FF"/>
              </w:rPr>
            </w:pPr>
            <w:r>
              <w:rPr>
                <w:color w:val="0000FF"/>
              </w:rPr>
              <w:t xml:space="preserve">Default Value: </w:t>
            </w:r>
            <w:r>
              <w:t>./caTIES_conf/SectionHeaderConfig.txt</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highlight w:val="white"/>
              </w:rPr>
            </w:pPr>
            <w:r>
              <w:rPr>
                <w:rFonts w:ascii="Courier New" w:hAnsi="Courier New" w:cs="Courier New"/>
                <w:color w:val="000000"/>
                <w:sz w:val="20"/>
              </w:rPr>
              <w:t>filePollerPort</w:t>
            </w:r>
          </w:p>
        </w:tc>
        <w:tc>
          <w:tcPr>
            <w:tcW w:w="6750" w:type="dxa"/>
          </w:tcPr>
          <w:p w:rsidR="00087B57" w:rsidRDefault="00087B57" w:rsidP="00D41662">
            <w:pPr>
              <w:tabs>
                <w:tab w:val="left" w:pos="360"/>
              </w:tabs>
              <w:rPr>
                <w:color w:val="0000FF"/>
              </w:rPr>
            </w:pPr>
            <w:r>
              <w:rPr>
                <w:color w:val="0000FF"/>
              </w:rPr>
              <w:t>Description</w:t>
            </w:r>
            <w:r>
              <w:t>:  Port number where the report loader server is running.</w:t>
            </w:r>
          </w:p>
          <w:p w:rsidR="00087B57" w:rsidRDefault="00087B57" w:rsidP="00D41662">
            <w:pPr>
              <w:tabs>
                <w:tab w:val="left" w:pos="360"/>
              </w:tabs>
            </w:pPr>
            <w:r>
              <w:rPr>
                <w:color w:val="0000FF"/>
              </w:rPr>
              <w:t xml:space="preserve">Default Value: </w:t>
            </w:r>
            <w:r>
              <w:t>3030</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collectionProtocolTitle</w:t>
            </w:r>
          </w:p>
        </w:tc>
        <w:tc>
          <w:tcPr>
            <w:tcW w:w="6750" w:type="dxa"/>
          </w:tcPr>
          <w:p w:rsidR="00087B57" w:rsidRDefault="00087B57" w:rsidP="00D41662">
            <w:pPr>
              <w:tabs>
                <w:tab w:val="left" w:pos="360"/>
              </w:tabs>
              <w:rPr>
                <w:color w:val="0000FF"/>
              </w:rPr>
            </w:pPr>
            <w:r>
              <w:rPr>
                <w:color w:val="0000FF"/>
              </w:rPr>
              <w:t>Description</w:t>
            </w:r>
            <w:r>
              <w:t xml:space="preserve">: The title of the collection protocol which, will be used by the report loader to associated reports. </w:t>
            </w:r>
            <w:r w:rsidR="0024105B">
              <w:t xml:space="preserve">The token will be automatically replaced with the value specified in </w:t>
            </w:r>
            <w:r w:rsidR="0024105B">
              <w:rPr>
                <w:rFonts w:ascii="Courier" w:hAnsi="Courier"/>
                <w:sz w:val="20"/>
                <w:szCs w:val="20"/>
              </w:rPr>
              <w:t>deploycaties</w:t>
            </w:r>
            <w:r w:rsidR="0024105B" w:rsidRPr="00E93E8D">
              <w:rPr>
                <w:rFonts w:ascii="Courier" w:hAnsi="Courier"/>
                <w:sz w:val="20"/>
                <w:szCs w:val="20"/>
              </w:rPr>
              <w:t>.properties</w:t>
            </w:r>
            <w:r w:rsidR="0024105B">
              <w:t xml:space="preserve"> for the property </w:t>
            </w:r>
            <w:r w:rsidR="005D1F71">
              <w:t>collection</w:t>
            </w:r>
            <w:r w:rsidR="0024105B">
              <w:t>.</w:t>
            </w:r>
            <w:r w:rsidR="005D1F71">
              <w:t>protocol</w:t>
            </w:r>
            <w:r w:rsidR="0024105B">
              <w:t>.</w:t>
            </w:r>
            <w:r w:rsidR="005D1F71">
              <w:t>title</w:t>
            </w:r>
            <w:r>
              <w:t>.</w:t>
            </w:r>
          </w:p>
          <w:p w:rsidR="00087B57" w:rsidRDefault="00087B57" w:rsidP="00D41662">
            <w:pPr>
              <w:tabs>
                <w:tab w:val="left" w:pos="360"/>
              </w:tabs>
              <w:rPr>
                <w:color w:val="0000FF"/>
              </w:rPr>
            </w:pPr>
            <w:r>
              <w:rPr>
                <w:color w:val="0000FF"/>
              </w:rPr>
              <w:t xml:space="preserve">Default Value: </w:t>
            </w:r>
            <w:r w:rsidR="0024105B">
              <w:t>@@COLL_PROT_TITLE@@</w:t>
            </w:r>
          </w:p>
          <w:p w:rsidR="00087B57" w:rsidRDefault="00087B57" w:rsidP="00D41662">
            <w:pPr>
              <w:tabs>
                <w:tab w:val="left" w:pos="360"/>
              </w:tabs>
              <w:rPr>
                <w:color w:val="0000FF"/>
              </w:rPr>
            </w:pPr>
            <w:r>
              <w:rPr>
                <w:color w:val="0000FF"/>
              </w:rPr>
              <w:t xml:space="preserve">Permissible Values: </w:t>
            </w:r>
            <w:r>
              <w:t>N/A</w:t>
            </w:r>
          </w:p>
        </w:tc>
      </w:tr>
      <w:tr w:rsidR="00087B57">
        <w:trPr>
          <w:trHeight w:val="467"/>
        </w:trPr>
        <w:tc>
          <w:tcPr>
            <w:tcW w:w="9270" w:type="dxa"/>
            <w:gridSpan w:val="2"/>
            <w:shd w:val="clear" w:color="auto" w:fill="CCCCCC"/>
          </w:tcPr>
          <w:p w:rsidR="00087B57" w:rsidRDefault="00087B57" w:rsidP="00D41662">
            <w:pPr>
              <w:tabs>
                <w:tab w:val="left" w:pos="360"/>
              </w:tabs>
              <w:rPr>
                <w:b/>
              </w:rPr>
            </w:pPr>
            <w:r>
              <w:rPr>
                <w:b/>
              </w:rPr>
              <w:t>Report Concept Code Server Settings</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caties.coder.version</w:t>
            </w:r>
          </w:p>
        </w:tc>
        <w:tc>
          <w:tcPr>
            <w:tcW w:w="6750" w:type="dxa"/>
          </w:tcPr>
          <w:p w:rsidR="00087B57" w:rsidRDefault="00087B57" w:rsidP="00D41662">
            <w:pPr>
              <w:tabs>
                <w:tab w:val="left" w:pos="360"/>
              </w:tabs>
              <w:rPr>
                <w:color w:val="0000FF"/>
              </w:rPr>
            </w:pPr>
            <w:r>
              <w:rPr>
                <w:color w:val="0000FF"/>
              </w:rPr>
              <w:t>Description</w:t>
            </w:r>
            <w:r>
              <w:t>: Coder version name used by the concept code server.</w:t>
            </w:r>
          </w:p>
          <w:p w:rsidR="00087B57" w:rsidRDefault="00087B57" w:rsidP="00D41662">
            <w:pPr>
              <w:tabs>
                <w:tab w:val="left" w:pos="360"/>
              </w:tabs>
              <w:rPr>
                <w:color w:val="0000FF"/>
              </w:rPr>
            </w:pPr>
            <w:r>
              <w:rPr>
                <w:color w:val="0000FF"/>
              </w:rPr>
              <w:t xml:space="preserve">Default Value: </w:t>
            </w:r>
            <w:r>
              <w:t>UMLS2004</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caties.gate.home</w:t>
            </w:r>
          </w:p>
        </w:tc>
        <w:tc>
          <w:tcPr>
            <w:tcW w:w="6750" w:type="dxa"/>
          </w:tcPr>
          <w:p w:rsidR="00087B57" w:rsidRDefault="00087B57" w:rsidP="00D41662">
            <w:pPr>
              <w:tabs>
                <w:tab w:val="left" w:pos="360"/>
              </w:tabs>
              <w:rPr>
                <w:color w:val="0000FF"/>
              </w:rPr>
            </w:pPr>
            <w:r>
              <w:rPr>
                <w:color w:val="0000FF"/>
              </w:rPr>
              <w:t>Description</w:t>
            </w:r>
            <w:r>
              <w:t>: Path to the gate home directory. The token will be automatically replaced on deployment.</w:t>
            </w:r>
          </w:p>
          <w:p w:rsidR="00087B57" w:rsidRDefault="00087B57" w:rsidP="00D41662">
            <w:pPr>
              <w:tabs>
                <w:tab w:val="left" w:pos="360"/>
              </w:tabs>
            </w:pPr>
            <w:r>
              <w:rPr>
                <w:color w:val="0000FF"/>
              </w:rPr>
              <w:t xml:space="preserve">Default Value: </w:t>
            </w:r>
            <w:r>
              <w:t>@@GATE_HOME@@</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lastRenderedPageBreak/>
              <w:t>caties.creole.url.name</w:t>
            </w:r>
          </w:p>
        </w:tc>
        <w:tc>
          <w:tcPr>
            <w:tcW w:w="6750" w:type="dxa"/>
          </w:tcPr>
          <w:p w:rsidR="00087B57" w:rsidRDefault="00087B57" w:rsidP="00D41662">
            <w:pPr>
              <w:tabs>
                <w:tab w:val="left" w:pos="360"/>
              </w:tabs>
              <w:rPr>
                <w:color w:val="0000FF"/>
              </w:rPr>
            </w:pPr>
            <w:r>
              <w:rPr>
                <w:color w:val="0000FF"/>
              </w:rPr>
              <w:t>Description</w:t>
            </w:r>
            <w:r>
              <w:t>: Path to the creole.xml, which specifies values of properties required by gate for concept coding process.</w:t>
            </w:r>
          </w:p>
          <w:p w:rsidR="00087B57" w:rsidRDefault="00087B57" w:rsidP="00D41662">
            <w:pPr>
              <w:tabs>
                <w:tab w:val="left" w:pos="360"/>
              </w:tabs>
              <w:jc w:val="left"/>
              <w:rPr>
                <w:color w:val="0000FF"/>
              </w:rPr>
            </w:pPr>
            <w:r>
              <w:rPr>
                <w:color w:val="0000FF"/>
              </w:rPr>
              <w:t xml:space="preserve">Default Value: </w:t>
            </w:r>
            <w:r>
              <w:t>http://@@HOST@@:@@PORT@@/gate/gate_3_1/application/plugins/caTIES</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caties.case.insensitive.gazetteer.url.name</w:t>
            </w:r>
          </w:p>
        </w:tc>
        <w:tc>
          <w:tcPr>
            <w:tcW w:w="6750" w:type="dxa"/>
          </w:tcPr>
          <w:p w:rsidR="00087B57" w:rsidRDefault="00087B57" w:rsidP="00D41662">
            <w:pPr>
              <w:tabs>
                <w:tab w:val="left" w:pos="360"/>
              </w:tabs>
              <w:rPr>
                <w:color w:val="0000FF"/>
              </w:rPr>
            </w:pPr>
            <w:r>
              <w:rPr>
                <w:color w:val="0000FF"/>
              </w:rPr>
              <w:t>Description</w:t>
            </w:r>
            <w:r>
              <w:t>: Path to the case insensitive gazetteer definition file.</w:t>
            </w:r>
          </w:p>
          <w:p w:rsidR="00087B57" w:rsidRDefault="00087B57" w:rsidP="00D41662">
            <w:pPr>
              <w:tabs>
                <w:tab w:val="left" w:pos="360"/>
              </w:tabs>
              <w:jc w:val="left"/>
            </w:pPr>
            <w:r>
              <w:rPr>
                <w:color w:val="0000FF"/>
              </w:rPr>
              <w:t xml:space="preserve">Default Value: </w:t>
            </w:r>
            <w:r>
              <w:t>http://@@HOST@@:@@PORT@@/gate/gate_3_1/application/plugins/caTIES/CaTIES_CaseInSensitiveGazetteer.def</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caties.case.sensitive.gazetteer.url.name</w:t>
            </w:r>
          </w:p>
        </w:tc>
        <w:tc>
          <w:tcPr>
            <w:tcW w:w="6750" w:type="dxa"/>
          </w:tcPr>
          <w:p w:rsidR="00087B57" w:rsidRDefault="00087B57" w:rsidP="00D41662">
            <w:pPr>
              <w:tabs>
                <w:tab w:val="left" w:pos="360"/>
              </w:tabs>
              <w:rPr>
                <w:color w:val="0000FF"/>
              </w:rPr>
            </w:pPr>
            <w:r>
              <w:rPr>
                <w:color w:val="0000FF"/>
              </w:rPr>
              <w:t>Description</w:t>
            </w:r>
            <w:r>
              <w:t>: Path to the case sensitive gazetteer definition file.</w:t>
            </w:r>
          </w:p>
          <w:p w:rsidR="00087B57" w:rsidRDefault="00087B57" w:rsidP="00D41662">
            <w:pPr>
              <w:tabs>
                <w:tab w:val="left" w:pos="360"/>
              </w:tabs>
              <w:jc w:val="left"/>
            </w:pPr>
            <w:r>
              <w:rPr>
                <w:color w:val="0000FF"/>
              </w:rPr>
              <w:t xml:space="preserve">Default Value: </w:t>
            </w:r>
            <w:r>
              <w:t>http://@@HOST@@:@@PORT@@/gate/gate_3_1/application/plugins/caTIES/CaTIES_CaseSensitiveGazetteer.def</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caties.section.chunker.url.name</w:t>
            </w:r>
          </w:p>
        </w:tc>
        <w:tc>
          <w:tcPr>
            <w:tcW w:w="6750" w:type="dxa"/>
          </w:tcPr>
          <w:p w:rsidR="00087B57" w:rsidRDefault="00087B57" w:rsidP="00D41662">
            <w:pPr>
              <w:tabs>
                <w:tab w:val="left" w:pos="360"/>
              </w:tabs>
              <w:rPr>
                <w:color w:val="0000FF"/>
              </w:rPr>
            </w:pPr>
            <w:r>
              <w:rPr>
                <w:color w:val="0000FF"/>
              </w:rPr>
              <w:t>Description</w:t>
            </w:r>
            <w:r>
              <w:t xml:space="preserve">:  Path to the section chunker. </w:t>
            </w:r>
          </w:p>
          <w:p w:rsidR="00087B57" w:rsidRDefault="00087B57" w:rsidP="00D41662">
            <w:pPr>
              <w:tabs>
                <w:tab w:val="left" w:pos="360"/>
              </w:tabs>
              <w:jc w:val="left"/>
            </w:pPr>
            <w:r>
              <w:rPr>
                <w:color w:val="0000FF"/>
              </w:rPr>
              <w:t xml:space="preserve">Default Value: </w:t>
            </w:r>
            <w:r>
              <w:t>http://@@HOST@@:@@PORT@@/gate/gate_3_1/application/plugins/caTIES/CaTIES_Chunker.jape</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caties.concept.filter.url.name</w:t>
            </w:r>
          </w:p>
        </w:tc>
        <w:tc>
          <w:tcPr>
            <w:tcW w:w="6750" w:type="dxa"/>
          </w:tcPr>
          <w:p w:rsidR="00087B57" w:rsidRDefault="00087B57" w:rsidP="00D41662">
            <w:pPr>
              <w:tabs>
                <w:tab w:val="left" w:pos="360"/>
              </w:tabs>
              <w:rPr>
                <w:color w:val="0000FF"/>
              </w:rPr>
            </w:pPr>
            <w:r>
              <w:rPr>
                <w:color w:val="0000FF"/>
              </w:rPr>
              <w:t>Description</w:t>
            </w:r>
            <w:r>
              <w:t xml:space="preserve">:  Path to the concept filter. </w:t>
            </w:r>
          </w:p>
          <w:p w:rsidR="00087B57" w:rsidRDefault="00087B57" w:rsidP="00D41662">
            <w:pPr>
              <w:tabs>
                <w:tab w:val="left" w:pos="360"/>
              </w:tabs>
              <w:jc w:val="left"/>
            </w:pPr>
            <w:r>
              <w:rPr>
                <w:color w:val="0000FF"/>
              </w:rPr>
              <w:t xml:space="preserve">Default Value: </w:t>
            </w:r>
            <w:r>
              <w:t>http://@@HOST@@:@@PORT@@/gate/gate_3_1/application/plugins/caTIES/CaTIES_ConceptFilter.jape</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caties.neg.ex.url.name</w:t>
            </w:r>
          </w:p>
        </w:tc>
        <w:tc>
          <w:tcPr>
            <w:tcW w:w="6750" w:type="dxa"/>
          </w:tcPr>
          <w:p w:rsidR="00087B57" w:rsidRDefault="00087B57" w:rsidP="00D41662">
            <w:pPr>
              <w:tabs>
                <w:tab w:val="left" w:pos="360"/>
              </w:tabs>
              <w:rPr>
                <w:color w:val="0000FF"/>
              </w:rPr>
            </w:pPr>
            <w:r>
              <w:rPr>
                <w:color w:val="0000FF"/>
              </w:rPr>
              <w:t>Description</w:t>
            </w:r>
            <w:r>
              <w:t>:  Path to the negative expression processor.</w:t>
            </w:r>
          </w:p>
          <w:p w:rsidR="00087B57" w:rsidRDefault="00087B57" w:rsidP="00D41662">
            <w:pPr>
              <w:tabs>
                <w:tab w:val="left" w:pos="360"/>
              </w:tabs>
              <w:jc w:val="left"/>
            </w:pPr>
            <w:r>
              <w:rPr>
                <w:color w:val="0000FF"/>
              </w:rPr>
              <w:t xml:space="preserve">Default Value: </w:t>
            </w:r>
            <w:r>
              <w:t>http://@@HOST@@:@@PORT@@/gate/gate_3_1/application/plugins/caTIES/CaTIES_NegEx.jape</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caties.concept.categorizer.url.name</w:t>
            </w:r>
          </w:p>
        </w:tc>
        <w:tc>
          <w:tcPr>
            <w:tcW w:w="6750" w:type="dxa"/>
          </w:tcPr>
          <w:p w:rsidR="00087B57" w:rsidRDefault="00087B57" w:rsidP="00D41662">
            <w:pPr>
              <w:tabs>
                <w:tab w:val="left" w:pos="360"/>
              </w:tabs>
              <w:rPr>
                <w:color w:val="0000FF"/>
              </w:rPr>
            </w:pPr>
            <w:r>
              <w:rPr>
                <w:color w:val="0000FF"/>
              </w:rPr>
              <w:t>Description</w:t>
            </w:r>
            <w:r>
              <w:t>:  Path to the concept categorizer.</w:t>
            </w:r>
          </w:p>
          <w:p w:rsidR="00087B57" w:rsidRDefault="00087B57" w:rsidP="00D41662">
            <w:pPr>
              <w:tabs>
                <w:tab w:val="left" w:pos="360"/>
              </w:tabs>
              <w:jc w:val="left"/>
            </w:pPr>
            <w:r>
              <w:rPr>
                <w:color w:val="0000FF"/>
              </w:rPr>
              <w:t xml:space="preserve">Default Value: </w:t>
            </w:r>
            <w:r>
              <w:t>http://@@HOST@@:@@PORT@@/gate/gate_3_1/application/plugins/caTIES/CaTIES_ConceptCategorizer.jape</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conceptCoderSleepTime</w:t>
            </w:r>
          </w:p>
        </w:tc>
        <w:tc>
          <w:tcPr>
            <w:tcW w:w="6750" w:type="dxa"/>
          </w:tcPr>
          <w:p w:rsidR="00087B57" w:rsidRDefault="00087B57" w:rsidP="00D41662">
            <w:pPr>
              <w:tabs>
                <w:tab w:val="left" w:pos="360"/>
              </w:tabs>
            </w:pPr>
            <w:r>
              <w:rPr>
                <w:color w:val="0000FF"/>
              </w:rPr>
              <w:t>Description</w:t>
            </w:r>
            <w:r>
              <w:t>:  Sleep time in millisecond of report concept code pipe line manager thread.</w:t>
            </w:r>
          </w:p>
          <w:p w:rsidR="00087B57" w:rsidRDefault="00087B57" w:rsidP="00D41662">
            <w:pPr>
              <w:tabs>
                <w:tab w:val="left" w:pos="360"/>
              </w:tabs>
              <w:rPr>
                <w:color w:val="0000FF"/>
              </w:rPr>
            </w:pPr>
            <w:r>
              <w:rPr>
                <w:color w:val="0000FF"/>
              </w:rPr>
              <w:t xml:space="preserve">Default Value: </w:t>
            </w:r>
            <w:r>
              <w:t xml:space="preserve">86400000 </w:t>
            </w:r>
          </w:p>
          <w:p w:rsidR="00087B57" w:rsidRDefault="00087B57" w:rsidP="00D41662">
            <w:pPr>
              <w:tabs>
                <w:tab w:val="left" w:pos="360"/>
              </w:tabs>
              <w:rPr>
                <w:color w:val="0000FF"/>
              </w:rPr>
            </w:pPr>
            <w:r>
              <w:rPr>
                <w:color w:val="0000FF"/>
              </w:rPr>
              <w:lastRenderedPageBreak/>
              <w:t xml:space="preserve">Permissible Values: </w:t>
            </w:r>
            <w:r>
              <w:t>any positive value &lt;= Long.MAX</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lastRenderedPageBreak/>
              <w:t>conceptCoderPort</w:t>
            </w:r>
          </w:p>
        </w:tc>
        <w:tc>
          <w:tcPr>
            <w:tcW w:w="6750" w:type="dxa"/>
          </w:tcPr>
          <w:p w:rsidR="00087B57" w:rsidRDefault="00087B57" w:rsidP="00D41662">
            <w:pPr>
              <w:tabs>
                <w:tab w:val="left" w:pos="360"/>
              </w:tabs>
              <w:rPr>
                <w:color w:val="0000FF"/>
              </w:rPr>
            </w:pPr>
            <w:r>
              <w:rPr>
                <w:color w:val="0000FF"/>
              </w:rPr>
              <w:t>Description</w:t>
            </w:r>
            <w:r>
              <w:t>: Port number where report concept code server is running.</w:t>
            </w:r>
          </w:p>
          <w:p w:rsidR="00087B57" w:rsidRDefault="00087B57" w:rsidP="00D41662">
            <w:pPr>
              <w:tabs>
                <w:tab w:val="left" w:pos="360"/>
              </w:tabs>
            </w:pPr>
            <w:r>
              <w:rPr>
                <w:color w:val="0000FF"/>
              </w:rPr>
              <w:t xml:space="preserve">Default Value: </w:t>
            </w:r>
            <w:r>
              <w:t>3050</w:t>
            </w:r>
          </w:p>
          <w:p w:rsidR="00087B57" w:rsidRDefault="00087B57" w:rsidP="00D41662">
            <w:pPr>
              <w:tabs>
                <w:tab w:val="left" w:pos="360"/>
              </w:tabs>
              <w:rPr>
                <w:color w:val="0000FF"/>
              </w:rPr>
            </w:pPr>
            <w:r>
              <w:rPr>
                <w:color w:val="0000FF"/>
              </w:rPr>
              <w:t xml:space="preserve">Permissible Values: </w:t>
            </w:r>
            <w:r>
              <w:t>N/A</w:t>
            </w:r>
          </w:p>
        </w:tc>
      </w:tr>
      <w:tr w:rsidR="00087B57">
        <w:tc>
          <w:tcPr>
            <w:tcW w:w="2520" w:type="dxa"/>
          </w:tcPr>
          <w:p w:rsidR="00087B57" w:rsidRDefault="00087B57" w:rsidP="00D41662">
            <w:pPr>
              <w:tabs>
                <w:tab w:val="left" w:pos="360"/>
              </w:tabs>
              <w:rPr>
                <w:rFonts w:ascii="Courier New" w:hAnsi="Courier New" w:cs="Courier New"/>
                <w:color w:val="000000"/>
                <w:sz w:val="20"/>
              </w:rPr>
            </w:pPr>
            <w:r>
              <w:rPr>
                <w:rFonts w:ascii="Courier New" w:hAnsi="Courier New" w:cs="Courier New"/>
                <w:color w:val="000000"/>
                <w:sz w:val="20"/>
              </w:rPr>
              <w:t>save.binary.content</w:t>
            </w:r>
          </w:p>
        </w:tc>
        <w:tc>
          <w:tcPr>
            <w:tcW w:w="6750" w:type="dxa"/>
          </w:tcPr>
          <w:p w:rsidR="00087B57" w:rsidRDefault="00087B57" w:rsidP="00D41662">
            <w:pPr>
              <w:tabs>
                <w:tab w:val="left" w:pos="360"/>
              </w:tabs>
              <w:rPr>
                <w:color w:val="0000FF"/>
              </w:rPr>
            </w:pPr>
            <w:r>
              <w:rPr>
                <w:color w:val="0000FF"/>
              </w:rPr>
              <w:t>Description</w:t>
            </w:r>
            <w:r>
              <w:t xml:space="preserve">: Should be set to true if you want to save binary content. </w:t>
            </w:r>
          </w:p>
          <w:p w:rsidR="00087B57" w:rsidRDefault="00087B57" w:rsidP="00D41662">
            <w:pPr>
              <w:tabs>
                <w:tab w:val="left" w:pos="360"/>
              </w:tabs>
              <w:rPr>
                <w:color w:val="0000FF"/>
              </w:rPr>
            </w:pPr>
            <w:r>
              <w:rPr>
                <w:color w:val="0000FF"/>
              </w:rPr>
              <w:t xml:space="preserve">Default Value: </w:t>
            </w:r>
            <w:r>
              <w:t>false</w:t>
            </w:r>
          </w:p>
          <w:p w:rsidR="00087B57" w:rsidRDefault="00087B57" w:rsidP="00D41662">
            <w:pPr>
              <w:tabs>
                <w:tab w:val="left" w:pos="360"/>
              </w:tabs>
            </w:pPr>
            <w:r>
              <w:rPr>
                <w:color w:val="0000FF"/>
              </w:rPr>
              <w:t xml:space="preserve">Permissible Values: </w:t>
            </w:r>
            <w:r>
              <w:t>N/A</w:t>
            </w:r>
          </w:p>
          <w:p w:rsidR="00087B57" w:rsidRDefault="00087B57" w:rsidP="00D41662">
            <w:pPr>
              <w:tabs>
                <w:tab w:val="left" w:pos="360"/>
              </w:tabs>
            </w:pPr>
            <w:r w:rsidRPr="00104758">
              <w:rPr>
                <w:b/>
              </w:rPr>
              <w:t>Note</w:t>
            </w:r>
            <w:r>
              <w:t xml:space="preserve">: </w:t>
            </w:r>
            <w:r w:rsidRPr="006C4413">
              <w:t xml:space="preserve">When the </w:t>
            </w:r>
            <w:r w:rsidR="00AB2F76" w:rsidRPr="006C4413">
              <w:t>concept</w:t>
            </w:r>
            <w:r w:rsidR="00AB2F76">
              <w:t>-</w:t>
            </w:r>
            <w:r w:rsidRPr="006C4413">
              <w:t xml:space="preserve">coder concept codes, it creates </w:t>
            </w:r>
            <w:r w:rsidR="00AB2F76">
              <w:t>a b</w:t>
            </w:r>
            <w:r w:rsidR="00AB2F76" w:rsidRPr="006C4413">
              <w:t>inary</w:t>
            </w:r>
            <w:r w:rsidR="00AB2F76">
              <w:t>-</w:t>
            </w:r>
            <w:r w:rsidRPr="006C4413">
              <w:t xml:space="preserve">equivalent document </w:t>
            </w:r>
            <w:r w:rsidR="00AB2F76">
              <w:t>to</w:t>
            </w:r>
            <w:r w:rsidRPr="006C4413">
              <w:t xml:space="preserve">the report text. The </w:t>
            </w:r>
            <w:r w:rsidR="00AB2F76">
              <w:t>b</w:t>
            </w:r>
            <w:r w:rsidR="00AB2F76" w:rsidRPr="006C4413">
              <w:t xml:space="preserve">inary </w:t>
            </w:r>
            <w:r w:rsidRPr="006C4413">
              <w:t xml:space="preserve">output contains the information related to concepts appearing in the report text. Since the size of the binary output is very large, you can discard </w:t>
            </w:r>
            <w:r w:rsidR="00AB2F76">
              <w:t xml:space="preserve">it </w:t>
            </w:r>
            <w:r w:rsidRPr="006C4413">
              <w:t>using this property.</w:t>
            </w:r>
          </w:p>
          <w:p w:rsidR="00087B57" w:rsidRDefault="00087B57" w:rsidP="00AB2F76">
            <w:pPr>
              <w:tabs>
                <w:tab w:val="left" w:pos="360"/>
              </w:tabs>
              <w:rPr>
                <w:color w:val="0000FF"/>
              </w:rPr>
            </w:pPr>
          </w:p>
        </w:tc>
      </w:tr>
      <w:tr w:rsidR="00ED0CD8">
        <w:tc>
          <w:tcPr>
            <w:tcW w:w="2520" w:type="dxa"/>
          </w:tcPr>
          <w:p w:rsidR="00ED0CD8" w:rsidRDefault="00ED0CD8" w:rsidP="00D41662">
            <w:pPr>
              <w:tabs>
                <w:tab w:val="left" w:pos="360"/>
              </w:tabs>
              <w:rPr>
                <w:rFonts w:ascii="Courier New" w:hAnsi="Courier New" w:cs="Courier New"/>
                <w:color w:val="000000"/>
                <w:sz w:val="20"/>
              </w:rPr>
            </w:pPr>
            <w:r>
              <w:rPr>
                <w:rFonts w:ascii="Courier New" w:hAnsi="Courier New" w:cs="Courier New"/>
                <w:color w:val="000000"/>
                <w:sz w:val="20"/>
              </w:rPr>
              <w:t>save.xml.content</w:t>
            </w:r>
          </w:p>
        </w:tc>
        <w:tc>
          <w:tcPr>
            <w:tcW w:w="6750" w:type="dxa"/>
          </w:tcPr>
          <w:p w:rsidR="00ED0CD8" w:rsidRDefault="00ED0CD8" w:rsidP="00D41662">
            <w:pPr>
              <w:tabs>
                <w:tab w:val="left" w:pos="360"/>
              </w:tabs>
              <w:rPr>
                <w:color w:val="0000FF"/>
              </w:rPr>
            </w:pPr>
            <w:r>
              <w:rPr>
                <w:color w:val="0000FF"/>
              </w:rPr>
              <w:t>Description</w:t>
            </w:r>
            <w:r>
              <w:t xml:space="preserve">:  Should be set to true if you want to save XML content. </w:t>
            </w:r>
          </w:p>
          <w:p w:rsidR="00ED0CD8" w:rsidRDefault="00ED0CD8" w:rsidP="00D41662">
            <w:pPr>
              <w:tabs>
                <w:tab w:val="left" w:pos="360"/>
              </w:tabs>
              <w:rPr>
                <w:color w:val="0000FF"/>
              </w:rPr>
            </w:pPr>
            <w:r>
              <w:rPr>
                <w:color w:val="0000FF"/>
              </w:rPr>
              <w:t xml:space="preserve">Default Value: </w:t>
            </w:r>
            <w:r>
              <w:t>false</w:t>
            </w:r>
          </w:p>
          <w:p w:rsidR="00ED0CD8" w:rsidRDefault="00ED0CD8" w:rsidP="00D41662">
            <w:pPr>
              <w:tabs>
                <w:tab w:val="left" w:pos="360"/>
              </w:tabs>
            </w:pPr>
            <w:r>
              <w:rPr>
                <w:color w:val="0000FF"/>
              </w:rPr>
              <w:t xml:space="preserve">Permissible Values: </w:t>
            </w:r>
            <w:r>
              <w:t>N/A</w:t>
            </w:r>
          </w:p>
          <w:p w:rsidR="00ED0CD8" w:rsidRDefault="00ED0CD8" w:rsidP="00AB2F76">
            <w:pPr>
              <w:tabs>
                <w:tab w:val="left" w:pos="360"/>
              </w:tabs>
              <w:rPr>
                <w:color w:val="0000FF"/>
              </w:rPr>
            </w:pPr>
            <w:r w:rsidRPr="00950FC2">
              <w:rPr>
                <w:b/>
              </w:rPr>
              <w:t>Note</w:t>
            </w:r>
            <w:r>
              <w:t>:</w:t>
            </w:r>
            <w:r w:rsidRPr="006C4413">
              <w:t xml:space="preserve">When the </w:t>
            </w:r>
            <w:r w:rsidR="00AB2F76" w:rsidRPr="006C4413">
              <w:t>concept</w:t>
            </w:r>
            <w:r w:rsidR="00AB2F76">
              <w:t>-</w:t>
            </w:r>
            <w:r w:rsidRPr="006C4413">
              <w:t xml:space="preserve">coder concept codes the report text, it creates </w:t>
            </w:r>
            <w:r w:rsidR="00AB2F76">
              <w:t xml:space="preserve">an </w:t>
            </w:r>
            <w:r w:rsidR="00AB2F76" w:rsidRPr="006C4413">
              <w:t>XML</w:t>
            </w:r>
            <w:r w:rsidR="00AB2F76">
              <w:t>-</w:t>
            </w:r>
            <w:r w:rsidRPr="006C4413">
              <w:t xml:space="preserve">equivalent document </w:t>
            </w:r>
            <w:r w:rsidR="00AB2F76">
              <w:t xml:space="preserve">to </w:t>
            </w:r>
            <w:r w:rsidRPr="006C4413">
              <w:t xml:space="preserve">the report text. The XML output contains the information related to concepts appearing in the report text. Since the size of the XML output is very large, you can discard </w:t>
            </w:r>
            <w:r w:rsidR="00AB2F76">
              <w:t xml:space="preserve">it </w:t>
            </w:r>
            <w:r w:rsidRPr="006C4413">
              <w:t>using this property.</w:t>
            </w:r>
          </w:p>
        </w:tc>
      </w:tr>
      <w:tr w:rsidR="00ED0CD8">
        <w:trPr>
          <w:trHeight w:val="467"/>
        </w:trPr>
        <w:tc>
          <w:tcPr>
            <w:tcW w:w="9270" w:type="dxa"/>
            <w:gridSpan w:val="2"/>
            <w:shd w:val="clear" w:color="auto" w:fill="C0C0C0"/>
          </w:tcPr>
          <w:p w:rsidR="00ED0CD8" w:rsidRDefault="00ED0CD8" w:rsidP="00D41662">
            <w:pPr>
              <w:tabs>
                <w:tab w:val="left" w:pos="360"/>
              </w:tabs>
              <w:rPr>
                <w:b/>
              </w:rPr>
            </w:pPr>
            <w:r>
              <w:rPr>
                <w:b/>
              </w:rPr>
              <w:t>Report De-identification Server Settings</w:t>
            </w:r>
          </w:p>
        </w:tc>
      </w:tr>
      <w:tr w:rsidR="00ED0CD8">
        <w:tc>
          <w:tcPr>
            <w:tcW w:w="2520" w:type="dxa"/>
          </w:tcPr>
          <w:p w:rsidR="00ED0CD8" w:rsidRDefault="00E20026" w:rsidP="00D41662">
            <w:pPr>
              <w:tabs>
                <w:tab w:val="left" w:pos="360"/>
              </w:tabs>
              <w:rPr>
                <w:rFonts w:ascii="Courier New" w:hAnsi="Courier New" w:cs="Courier New"/>
                <w:color w:val="000000"/>
                <w:sz w:val="20"/>
              </w:rPr>
            </w:pPr>
            <w:r>
              <w:rPr>
                <w:rFonts w:ascii="Courier New" w:hAnsi="Courier New" w:cs="Courier New"/>
                <w:color w:val="000000"/>
                <w:sz w:val="20"/>
              </w:rPr>
              <w:t>deidentfierClassName</w:t>
            </w:r>
          </w:p>
        </w:tc>
        <w:tc>
          <w:tcPr>
            <w:tcW w:w="6750" w:type="dxa"/>
          </w:tcPr>
          <w:p w:rsidR="00E20026" w:rsidRDefault="00E20026" w:rsidP="00D41662">
            <w:pPr>
              <w:tabs>
                <w:tab w:val="left" w:pos="360"/>
              </w:tabs>
              <w:rPr>
                <w:color w:val="0000FF"/>
              </w:rPr>
            </w:pPr>
            <w:r>
              <w:rPr>
                <w:color w:val="0000FF"/>
              </w:rPr>
              <w:t>Description</w:t>
            </w:r>
            <w:r>
              <w:t>: Since there are different options for the de-identification tool</w:t>
            </w:r>
            <w:r w:rsidR="00AB2F76">
              <w:t xml:space="preserve">,a </w:t>
            </w:r>
            <w:r>
              <w:t xml:space="preserve">class name </w:t>
            </w:r>
            <w:r w:rsidR="00AB2F76">
              <w:t xml:space="preserve">can be </w:t>
            </w:r>
            <w:r>
              <w:t xml:space="preserve">provided to </w:t>
            </w:r>
            <w:r w:rsidR="00AB2F76">
              <w:t xml:space="preserve">the </w:t>
            </w:r>
            <w:r>
              <w:t xml:space="preserve">de-identification server </w:t>
            </w:r>
            <w:r w:rsidR="00AB2F76">
              <w:t>to select a specific tool to</w:t>
            </w:r>
            <w:r>
              <w:t xml:space="preserve"> properly de-identify </w:t>
            </w:r>
            <w:r w:rsidR="00AB2F76">
              <w:t xml:space="preserve">the </w:t>
            </w:r>
            <w:r>
              <w:t xml:space="preserve">report text. </w:t>
            </w:r>
            <w:r w:rsidR="00AB2F76">
              <w:t xml:space="preserve">This tool is specified in the form of a class name (a software component). </w:t>
            </w:r>
            <w:r w:rsidR="008C0A41">
              <w:t xml:space="preserve">The token is automatically replaced by respective class name as per </w:t>
            </w:r>
            <w:r w:rsidR="00AB2F76">
              <w:t xml:space="preserve">the </w:t>
            </w:r>
            <w:r w:rsidR="008C0A41">
              <w:t xml:space="preserve">de-identifier selected. The token will be automatically replaced with the value specified in </w:t>
            </w:r>
            <w:r w:rsidR="008C0A41">
              <w:rPr>
                <w:rFonts w:ascii="Courier" w:hAnsi="Courier"/>
                <w:sz w:val="20"/>
                <w:szCs w:val="20"/>
              </w:rPr>
              <w:t>deploycaties</w:t>
            </w:r>
            <w:r w:rsidR="008C0A41" w:rsidRPr="00E93E8D">
              <w:rPr>
                <w:rFonts w:ascii="Courier" w:hAnsi="Courier"/>
                <w:sz w:val="20"/>
                <w:szCs w:val="20"/>
              </w:rPr>
              <w:t>.properties</w:t>
            </w:r>
            <w:r w:rsidR="008C0A41">
              <w:t xml:space="preserve"> for the property deidentifier.class.name</w:t>
            </w:r>
            <w:r w:rsidR="000278C8">
              <w:t xml:space="preserve"> if the property install.custom.deidentifier is set to </w:t>
            </w:r>
            <w:r w:rsidR="000278C8" w:rsidRPr="000278C8">
              <w:rPr>
                <w:rStyle w:val="KeywordChar1"/>
              </w:rPr>
              <w:t>yes</w:t>
            </w:r>
            <w:r w:rsidR="000278C8">
              <w:t>.</w:t>
            </w:r>
          </w:p>
          <w:p w:rsidR="00E20026" w:rsidRDefault="00E20026" w:rsidP="00D41662">
            <w:pPr>
              <w:tabs>
                <w:tab w:val="left" w:pos="360"/>
              </w:tabs>
              <w:rPr>
                <w:color w:val="0000FF"/>
              </w:rPr>
            </w:pPr>
            <w:r>
              <w:rPr>
                <w:color w:val="0000FF"/>
              </w:rPr>
              <w:t xml:space="preserve">Default Value: </w:t>
            </w:r>
            <w:r>
              <w:t>@@DEIDENTIFIER_CLASS_NAME@@</w:t>
            </w:r>
          </w:p>
          <w:p w:rsidR="00ED0CD8" w:rsidRDefault="00E20026" w:rsidP="00D41662">
            <w:pPr>
              <w:tabs>
                <w:tab w:val="left" w:pos="360"/>
              </w:tabs>
              <w:rPr>
                <w:color w:val="0000FF"/>
              </w:rPr>
            </w:pPr>
            <w:r>
              <w:rPr>
                <w:color w:val="0000FF"/>
              </w:rPr>
              <w:t xml:space="preserve">Permissible Values: </w:t>
            </w:r>
            <w:r>
              <w:t>N/A</w:t>
            </w:r>
          </w:p>
        </w:tc>
      </w:tr>
      <w:tr w:rsidR="00ED0CD8">
        <w:tc>
          <w:tcPr>
            <w:tcW w:w="2520" w:type="dxa"/>
          </w:tcPr>
          <w:p w:rsidR="00ED0CD8" w:rsidRDefault="00ED0CD8" w:rsidP="00D41662">
            <w:pPr>
              <w:tabs>
                <w:tab w:val="left" w:pos="360"/>
              </w:tabs>
              <w:rPr>
                <w:rFonts w:ascii="Courier New" w:hAnsi="Courier New" w:cs="Courier New"/>
                <w:color w:val="000000"/>
                <w:sz w:val="20"/>
              </w:rPr>
            </w:pPr>
            <w:r>
              <w:rPr>
                <w:rFonts w:ascii="Courier New" w:hAnsi="Courier New" w:cs="Courier New"/>
                <w:color w:val="000000"/>
                <w:sz w:val="20"/>
              </w:rPr>
              <w:t>maxThreadPoolSize</w:t>
            </w:r>
          </w:p>
        </w:tc>
        <w:tc>
          <w:tcPr>
            <w:tcW w:w="6750" w:type="dxa"/>
          </w:tcPr>
          <w:p w:rsidR="00ED0CD8" w:rsidRDefault="00ED0CD8" w:rsidP="00D41662">
            <w:pPr>
              <w:tabs>
                <w:tab w:val="left" w:pos="360"/>
              </w:tabs>
              <w:rPr>
                <w:color w:val="0000FF"/>
              </w:rPr>
            </w:pPr>
            <w:r>
              <w:rPr>
                <w:color w:val="0000FF"/>
              </w:rPr>
              <w:t>Description</w:t>
            </w:r>
            <w:r>
              <w:t xml:space="preserve">: Max pool size, which means the maximum number of threads in the thread pool. </w:t>
            </w:r>
          </w:p>
          <w:p w:rsidR="00ED0CD8" w:rsidRDefault="00ED0CD8" w:rsidP="00D41662">
            <w:pPr>
              <w:tabs>
                <w:tab w:val="left" w:pos="360"/>
              </w:tabs>
              <w:rPr>
                <w:color w:val="0000FF"/>
              </w:rPr>
            </w:pPr>
            <w:r>
              <w:rPr>
                <w:color w:val="0000FF"/>
              </w:rPr>
              <w:t xml:space="preserve">Default Value: </w:t>
            </w:r>
            <w:r>
              <w:t>20</w:t>
            </w:r>
          </w:p>
          <w:p w:rsidR="00ED0CD8" w:rsidRDefault="00ED0CD8" w:rsidP="00D41662">
            <w:pPr>
              <w:tabs>
                <w:tab w:val="left" w:pos="360"/>
              </w:tabs>
              <w:rPr>
                <w:color w:val="0000FF"/>
              </w:rPr>
            </w:pPr>
            <w:r>
              <w:rPr>
                <w:color w:val="0000FF"/>
              </w:rPr>
              <w:t xml:space="preserve">Permissible Values: </w:t>
            </w:r>
            <w:r>
              <w:t>N/A</w:t>
            </w:r>
          </w:p>
        </w:tc>
      </w:tr>
      <w:tr w:rsidR="00ED0CD8">
        <w:tc>
          <w:tcPr>
            <w:tcW w:w="2520" w:type="dxa"/>
          </w:tcPr>
          <w:p w:rsidR="00ED0CD8" w:rsidRDefault="00ED0CD8" w:rsidP="00D41662">
            <w:pPr>
              <w:tabs>
                <w:tab w:val="left" w:pos="360"/>
              </w:tabs>
              <w:rPr>
                <w:rFonts w:ascii="Courier New" w:hAnsi="Courier New" w:cs="Courier New"/>
                <w:color w:val="000000"/>
                <w:sz w:val="20"/>
              </w:rPr>
            </w:pPr>
            <w:r>
              <w:rPr>
                <w:rFonts w:ascii="Courier New" w:hAnsi="Courier New" w:cs="Courier New"/>
                <w:color w:val="000000"/>
                <w:sz w:val="20"/>
              </w:rPr>
              <w:t>deid</w:t>
            </w:r>
            <w:r w:rsidR="00E20026">
              <w:rPr>
                <w:rFonts w:ascii="Courier New" w:hAnsi="Courier New" w:cs="Courier New"/>
                <w:color w:val="000000"/>
                <w:sz w:val="20"/>
              </w:rPr>
              <w:t>identifier</w:t>
            </w:r>
            <w:r>
              <w:rPr>
                <w:rFonts w:ascii="Courier New" w:hAnsi="Courier New" w:cs="Courier New"/>
                <w:color w:val="000000"/>
                <w:sz w:val="20"/>
              </w:rPr>
              <w:t>Port</w:t>
            </w:r>
          </w:p>
        </w:tc>
        <w:tc>
          <w:tcPr>
            <w:tcW w:w="6750" w:type="dxa"/>
          </w:tcPr>
          <w:p w:rsidR="00ED0CD8" w:rsidRDefault="00ED0CD8" w:rsidP="00D41662">
            <w:pPr>
              <w:tabs>
                <w:tab w:val="left" w:pos="360"/>
              </w:tabs>
              <w:rPr>
                <w:color w:val="0000FF"/>
              </w:rPr>
            </w:pPr>
            <w:r>
              <w:rPr>
                <w:color w:val="0000FF"/>
              </w:rPr>
              <w:t>Description</w:t>
            </w:r>
            <w:r>
              <w:t xml:space="preserve">: Port number where report de-identification server is </w:t>
            </w:r>
            <w:r>
              <w:lastRenderedPageBreak/>
              <w:t>running.</w:t>
            </w:r>
          </w:p>
          <w:p w:rsidR="00ED0CD8" w:rsidRDefault="00ED0CD8" w:rsidP="00D41662">
            <w:pPr>
              <w:tabs>
                <w:tab w:val="left" w:pos="360"/>
              </w:tabs>
              <w:rPr>
                <w:color w:val="0000FF"/>
              </w:rPr>
            </w:pPr>
            <w:r>
              <w:rPr>
                <w:color w:val="0000FF"/>
              </w:rPr>
              <w:t xml:space="preserve">Default Value: </w:t>
            </w:r>
            <w:r>
              <w:t>3040</w:t>
            </w:r>
          </w:p>
          <w:p w:rsidR="00ED0CD8" w:rsidRDefault="00ED0CD8" w:rsidP="00D41662">
            <w:pPr>
              <w:tabs>
                <w:tab w:val="left" w:pos="360"/>
              </w:tabs>
              <w:rPr>
                <w:color w:val="0000FF"/>
              </w:rPr>
            </w:pPr>
            <w:r>
              <w:rPr>
                <w:color w:val="0000FF"/>
              </w:rPr>
              <w:t xml:space="preserve">Permissible Values: </w:t>
            </w:r>
            <w:r>
              <w:t>N/A</w:t>
            </w:r>
          </w:p>
        </w:tc>
      </w:tr>
      <w:tr w:rsidR="00E20026">
        <w:tc>
          <w:tcPr>
            <w:tcW w:w="2520" w:type="dxa"/>
          </w:tcPr>
          <w:p w:rsidR="00E20026" w:rsidRDefault="00E20026" w:rsidP="00D41662">
            <w:pPr>
              <w:tabs>
                <w:tab w:val="left" w:pos="360"/>
              </w:tabs>
              <w:rPr>
                <w:rFonts w:ascii="Courier New" w:hAnsi="Courier New" w:cs="Courier New"/>
                <w:color w:val="000000"/>
                <w:sz w:val="20"/>
              </w:rPr>
            </w:pPr>
            <w:r>
              <w:rPr>
                <w:rFonts w:ascii="Courier New" w:hAnsi="Courier New" w:cs="Courier New"/>
                <w:color w:val="000000"/>
                <w:sz w:val="20"/>
              </w:rPr>
              <w:lastRenderedPageBreak/>
              <w:t>deididentifierSleepTime</w:t>
            </w:r>
          </w:p>
        </w:tc>
        <w:tc>
          <w:tcPr>
            <w:tcW w:w="6750" w:type="dxa"/>
          </w:tcPr>
          <w:p w:rsidR="00E20026" w:rsidRDefault="00E20026" w:rsidP="00D41662">
            <w:pPr>
              <w:tabs>
                <w:tab w:val="left" w:pos="360"/>
              </w:tabs>
            </w:pPr>
            <w:r>
              <w:rPr>
                <w:color w:val="0000FF"/>
              </w:rPr>
              <w:t>Description</w:t>
            </w:r>
            <w:r>
              <w:t xml:space="preserve">: Sleep time in millisecond of report de-identification pipe line manager thread. </w:t>
            </w:r>
          </w:p>
          <w:p w:rsidR="00E20026" w:rsidRDefault="00E20026" w:rsidP="00D41662">
            <w:pPr>
              <w:tabs>
                <w:tab w:val="left" w:pos="360"/>
              </w:tabs>
              <w:rPr>
                <w:color w:val="0000FF"/>
              </w:rPr>
            </w:pPr>
            <w:r>
              <w:rPr>
                <w:color w:val="0000FF"/>
              </w:rPr>
              <w:t xml:space="preserve">Default Value: </w:t>
            </w:r>
            <w:r>
              <w:t xml:space="preserve">86400000 </w:t>
            </w:r>
          </w:p>
          <w:p w:rsidR="00E20026" w:rsidRDefault="00E20026" w:rsidP="00D41662">
            <w:pPr>
              <w:tabs>
                <w:tab w:val="left" w:pos="360"/>
              </w:tabs>
              <w:rPr>
                <w:color w:val="0000FF"/>
              </w:rPr>
            </w:pPr>
            <w:r>
              <w:rPr>
                <w:color w:val="0000FF"/>
              </w:rPr>
              <w:t xml:space="preserve">Permissible Values: </w:t>
            </w:r>
            <w:r>
              <w:t>any positive value &lt;= Long.MAX</w:t>
            </w:r>
          </w:p>
        </w:tc>
      </w:tr>
      <w:tr w:rsidR="00E20026">
        <w:tc>
          <w:tcPr>
            <w:tcW w:w="2520" w:type="dxa"/>
          </w:tcPr>
          <w:p w:rsidR="00E20026" w:rsidRDefault="00E20026" w:rsidP="00D41662">
            <w:pPr>
              <w:tabs>
                <w:tab w:val="left" w:pos="360"/>
              </w:tabs>
              <w:rPr>
                <w:rFonts w:ascii="Courier New" w:hAnsi="Courier New" w:cs="Courier New"/>
                <w:color w:val="000000"/>
                <w:sz w:val="20"/>
              </w:rPr>
            </w:pPr>
            <w:r>
              <w:rPr>
                <w:rFonts w:ascii="Courier New" w:hAnsi="Courier New" w:cs="Courier New"/>
                <w:color w:val="000000"/>
                <w:sz w:val="20"/>
              </w:rPr>
              <w:t>deidHome</w:t>
            </w:r>
          </w:p>
        </w:tc>
        <w:tc>
          <w:tcPr>
            <w:tcW w:w="6750" w:type="dxa"/>
          </w:tcPr>
          <w:p w:rsidR="00E20026" w:rsidRDefault="00E20026" w:rsidP="00D41662">
            <w:pPr>
              <w:tabs>
                <w:tab w:val="left" w:pos="360"/>
              </w:tabs>
              <w:rPr>
                <w:color w:val="0000FF"/>
              </w:rPr>
            </w:pPr>
            <w:r>
              <w:rPr>
                <w:color w:val="0000FF"/>
              </w:rPr>
              <w:t>Description</w:t>
            </w:r>
            <w:r>
              <w:t xml:space="preserve">: Path of the home directory where </w:t>
            </w:r>
            <w:r w:rsidR="00AB2F76">
              <w:t xml:space="preserve">the </w:t>
            </w:r>
            <w:r>
              <w:t>DeID software is installed.</w:t>
            </w:r>
            <w:r w:rsidR="000278C8">
              <w:t xml:space="preserve"> This property is available if and only if the user has opted to install DeID de-identification server.</w:t>
            </w:r>
          </w:p>
          <w:p w:rsidR="00E20026" w:rsidRDefault="00E20026" w:rsidP="00D41662">
            <w:pPr>
              <w:tabs>
                <w:tab w:val="left" w:pos="360"/>
              </w:tabs>
              <w:rPr>
                <w:color w:val="0000FF"/>
              </w:rPr>
            </w:pPr>
            <w:r>
              <w:rPr>
                <w:color w:val="0000FF"/>
              </w:rPr>
              <w:t xml:space="preserve">Default Value: </w:t>
            </w:r>
            <w:r>
              <w:t>N/A</w:t>
            </w:r>
          </w:p>
          <w:p w:rsidR="00E20026" w:rsidRDefault="00E20026" w:rsidP="00D41662">
            <w:pPr>
              <w:tabs>
                <w:tab w:val="left" w:pos="360"/>
              </w:tabs>
              <w:rPr>
                <w:color w:val="0000FF"/>
              </w:rPr>
            </w:pPr>
            <w:r>
              <w:rPr>
                <w:color w:val="0000FF"/>
              </w:rPr>
              <w:t xml:space="preserve">Permissible Values: </w:t>
            </w:r>
            <w:r>
              <w:t>N/A</w:t>
            </w:r>
          </w:p>
        </w:tc>
      </w:tr>
      <w:tr w:rsidR="00E20026">
        <w:tc>
          <w:tcPr>
            <w:tcW w:w="2520" w:type="dxa"/>
          </w:tcPr>
          <w:p w:rsidR="00E20026" w:rsidRDefault="00E20026" w:rsidP="00D41662">
            <w:pPr>
              <w:tabs>
                <w:tab w:val="left" w:pos="360"/>
              </w:tabs>
              <w:rPr>
                <w:rFonts w:ascii="Courier New" w:hAnsi="Courier New" w:cs="Courier New"/>
                <w:color w:val="000000"/>
                <w:sz w:val="20"/>
              </w:rPr>
            </w:pPr>
            <w:r>
              <w:rPr>
                <w:rFonts w:ascii="Courier New" w:hAnsi="Courier New" w:cs="Courier New"/>
                <w:color w:val="000000"/>
                <w:sz w:val="20"/>
              </w:rPr>
              <w:t>deidDnyFolder</w:t>
            </w:r>
          </w:p>
        </w:tc>
        <w:tc>
          <w:tcPr>
            <w:tcW w:w="6750" w:type="dxa"/>
          </w:tcPr>
          <w:p w:rsidR="00E20026" w:rsidRDefault="00E20026" w:rsidP="00D41662">
            <w:pPr>
              <w:tabs>
                <w:tab w:val="left" w:pos="360"/>
              </w:tabs>
            </w:pPr>
            <w:r>
              <w:rPr>
                <w:color w:val="0000FF"/>
              </w:rPr>
              <w:t>Description</w:t>
            </w:r>
            <w:r>
              <w:t>: Path of the directory containing dictionary for de-identification of report.</w:t>
            </w:r>
            <w:r w:rsidR="000278C8">
              <w:t xml:space="preserve"> This property is available if and only if the user has opted to install DeID de-identification server.</w:t>
            </w:r>
          </w:p>
          <w:p w:rsidR="00E20026" w:rsidRDefault="00E20026" w:rsidP="00D41662">
            <w:pPr>
              <w:tabs>
                <w:tab w:val="left" w:pos="360"/>
              </w:tabs>
              <w:rPr>
                <w:color w:val="0000FF"/>
              </w:rPr>
            </w:pPr>
            <w:r>
              <w:rPr>
                <w:color w:val="0000FF"/>
              </w:rPr>
              <w:t xml:space="preserve">Default Value: </w:t>
            </w:r>
            <w:r>
              <w:t>N/A</w:t>
            </w:r>
          </w:p>
          <w:p w:rsidR="00E20026" w:rsidRDefault="00E20026" w:rsidP="00D41662">
            <w:pPr>
              <w:tabs>
                <w:tab w:val="left" w:pos="360"/>
              </w:tabs>
              <w:rPr>
                <w:color w:val="0000FF"/>
              </w:rPr>
            </w:pPr>
            <w:r>
              <w:rPr>
                <w:color w:val="0000FF"/>
              </w:rPr>
              <w:t xml:space="preserve">Permissible Values: </w:t>
            </w:r>
            <w:r>
              <w:t>N/A</w:t>
            </w:r>
          </w:p>
        </w:tc>
      </w:tr>
      <w:tr w:rsidR="00E20026">
        <w:tc>
          <w:tcPr>
            <w:tcW w:w="2520" w:type="dxa"/>
          </w:tcPr>
          <w:p w:rsidR="00E20026" w:rsidRDefault="00E20026" w:rsidP="00D41662">
            <w:pPr>
              <w:tabs>
                <w:tab w:val="left" w:pos="360"/>
              </w:tabs>
              <w:rPr>
                <w:rFonts w:ascii="Courier New" w:hAnsi="Courier New" w:cs="Courier New"/>
                <w:color w:val="000000"/>
                <w:sz w:val="20"/>
              </w:rPr>
            </w:pPr>
            <w:r>
              <w:rPr>
                <w:rFonts w:ascii="Courier New" w:hAnsi="Courier New" w:cs="Courier New"/>
                <w:color w:val="000000"/>
                <w:sz w:val="20"/>
              </w:rPr>
              <w:t>deidConfigFileName</w:t>
            </w:r>
          </w:p>
        </w:tc>
        <w:tc>
          <w:tcPr>
            <w:tcW w:w="6750" w:type="dxa"/>
          </w:tcPr>
          <w:p w:rsidR="00E20026" w:rsidRDefault="00E20026" w:rsidP="00D41662">
            <w:pPr>
              <w:tabs>
                <w:tab w:val="left" w:pos="360"/>
              </w:tabs>
              <w:rPr>
                <w:color w:val="0000FF"/>
              </w:rPr>
            </w:pPr>
            <w:r>
              <w:rPr>
                <w:color w:val="0000FF"/>
              </w:rPr>
              <w:t>Description</w:t>
            </w:r>
            <w:r>
              <w:t>: Configuration file name required for report de-identification native call.</w:t>
            </w:r>
            <w:r w:rsidR="000278C8">
              <w:t xml:space="preserve"> This property is available if and only if the user has opted to install DeID de-identification server.</w:t>
            </w:r>
          </w:p>
          <w:p w:rsidR="00E20026" w:rsidRDefault="00E20026" w:rsidP="00D41662">
            <w:pPr>
              <w:tabs>
                <w:tab w:val="left" w:pos="360"/>
              </w:tabs>
              <w:rPr>
                <w:color w:val="0000FF"/>
              </w:rPr>
            </w:pPr>
            <w:r>
              <w:rPr>
                <w:color w:val="0000FF"/>
              </w:rPr>
              <w:t xml:space="preserve">Default Value: </w:t>
            </w:r>
            <w:r>
              <w:t>deid.cfg</w:t>
            </w:r>
          </w:p>
          <w:p w:rsidR="00E20026" w:rsidRDefault="00E20026" w:rsidP="00D41662">
            <w:pPr>
              <w:tabs>
                <w:tab w:val="left" w:pos="360"/>
              </w:tabs>
              <w:rPr>
                <w:color w:val="0000FF"/>
              </w:rPr>
            </w:pPr>
            <w:r>
              <w:rPr>
                <w:color w:val="0000FF"/>
              </w:rPr>
              <w:t xml:space="preserve">Permissible Values: </w:t>
            </w:r>
            <w:r>
              <w:t>N/A</w:t>
            </w:r>
          </w:p>
        </w:tc>
      </w:tr>
      <w:tr w:rsidR="00E20026">
        <w:tc>
          <w:tcPr>
            <w:tcW w:w="2520" w:type="dxa"/>
          </w:tcPr>
          <w:p w:rsidR="00E20026" w:rsidRDefault="00E20026" w:rsidP="00D41662">
            <w:pPr>
              <w:tabs>
                <w:tab w:val="left" w:pos="360"/>
              </w:tabs>
              <w:rPr>
                <w:rFonts w:ascii="Courier New" w:hAnsi="Courier New" w:cs="Courier New"/>
                <w:color w:val="000000"/>
                <w:sz w:val="20"/>
              </w:rPr>
            </w:pPr>
            <w:r>
              <w:rPr>
                <w:rFonts w:ascii="Courier New" w:hAnsi="Courier New" w:cs="Courier New"/>
                <w:color w:val="000000"/>
                <w:sz w:val="20"/>
              </w:rPr>
              <w:t>deidDTDFilename</w:t>
            </w:r>
          </w:p>
        </w:tc>
        <w:tc>
          <w:tcPr>
            <w:tcW w:w="6750" w:type="dxa"/>
          </w:tcPr>
          <w:p w:rsidR="00E20026" w:rsidRDefault="00E20026" w:rsidP="00D41662">
            <w:pPr>
              <w:tabs>
                <w:tab w:val="left" w:pos="360"/>
              </w:tabs>
              <w:rPr>
                <w:color w:val="0000FF"/>
              </w:rPr>
            </w:pPr>
            <w:r>
              <w:rPr>
                <w:color w:val="0000FF"/>
              </w:rPr>
              <w:t>Description</w:t>
            </w:r>
            <w:r>
              <w:t>: Data type definition file name required to extract text from the XML file returned from the de-id native method call.</w:t>
            </w:r>
            <w:r w:rsidR="000278C8">
              <w:t xml:space="preserve"> This property is available if and only if the user has opted to install DeID de-identification server.</w:t>
            </w:r>
          </w:p>
          <w:p w:rsidR="00E20026" w:rsidRDefault="00E20026" w:rsidP="00D41662">
            <w:pPr>
              <w:tabs>
                <w:tab w:val="left" w:pos="360"/>
              </w:tabs>
              <w:rPr>
                <w:color w:val="0000FF"/>
              </w:rPr>
            </w:pPr>
            <w:r>
              <w:rPr>
                <w:color w:val="0000FF"/>
              </w:rPr>
              <w:t xml:space="preserve">Default Value: </w:t>
            </w:r>
            <w:r>
              <w:t>Dataset.dtd</w:t>
            </w:r>
          </w:p>
          <w:p w:rsidR="00E20026" w:rsidRDefault="00E20026" w:rsidP="00D41662">
            <w:pPr>
              <w:tabs>
                <w:tab w:val="left" w:pos="360"/>
              </w:tabs>
              <w:rPr>
                <w:color w:val="0000FF"/>
              </w:rPr>
            </w:pPr>
            <w:r>
              <w:rPr>
                <w:color w:val="0000FF"/>
              </w:rPr>
              <w:t xml:space="preserve">Permissible Values: </w:t>
            </w:r>
            <w:r>
              <w:t>N/A</w:t>
            </w:r>
          </w:p>
        </w:tc>
      </w:tr>
      <w:tr w:rsidR="00C248A0">
        <w:tc>
          <w:tcPr>
            <w:tcW w:w="2520" w:type="dxa"/>
          </w:tcPr>
          <w:p w:rsidR="00C248A0" w:rsidRDefault="00C248A0" w:rsidP="00D41662">
            <w:pPr>
              <w:tabs>
                <w:tab w:val="left" w:pos="360"/>
              </w:tabs>
              <w:rPr>
                <w:rFonts w:ascii="Courier New" w:hAnsi="Courier New" w:cs="Courier New"/>
                <w:color w:val="000000"/>
                <w:sz w:val="20"/>
              </w:rPr>
            </w:pPr>
            <w:r>
              <w:rPr>
                <w:rFonts w:ascii="Courier New" w:hAnsi="Courier New" w:cs="Courier New"/>
                <w:color w:val="000000"/>
                <w:sz w:val="20"/>
              </w:rPr>
              <w:t>harvardScrubberDTDFileName</w:t>
            </w:r>
          </w:p>
        </w:tc>
        <w:tc>
          <w:tcPr>
            <w:tcW w:w="6750" w:type="dxa"/>
          </w:tcPr>
          <w:p w:rsidR="00C248A0" w:rsidRDefault="00C248A0" w:rsidP="00D41662">
            <w:pPr>
              <w:tabs>
                <w:tab w:val="left" w:pos="360"/>
              </w:tabs>
              <w:rPr>
                <w:color w:val="0000FF"/>
              </w:rPr>
            </w:pPr>
            <w:r>
              <w:rPr>
                <w:color w:val="0000FF"/>
              </w:rPr>
              <w:t>Description</w:t>
            </w:r>
            <w:r>
              <w:t>: Data type definition file name required to extract text from the XML file returned from the Harvard Scrubber de-identification tool. This property is available if and only if the user has opted to install Harvard Scrubber de-identification server.</w:t>
            </w:r>
          </w:p>
          <w:p w:rsidR="00C248A0" w:rsidRDefault="00C248A0" w:rsidP="00D41662">
            <w:pPr>
              <w:tabs>
                <w:tab w:val="left" w:pos="360"/>
              </w:tabs>
              <w:rPr>
                <w:color w:val="0000FF"/>
              </w:rPr>
            </w:pPr>
            <w:r>
              <w:rPr>
                <w:color w:val="0000FF"/>
              </w:rPr>
              <w:t xml:space="preserve">Default Value: </w:t>
            </w:r>
            <w:r w:rsidR="00CB54D4">
              <w:rPr>
                <w:color w:val="0000FF"/>
              </w:rPr>
              <w:t>&lt;DEIDENTFIER_SERVER_INSTALLATION_DIR&gt;/</w:t>
            </w:r>
            <w:r w:rsidR="00CB54D4">
              <w:t>Scrubber</w:t>
            </w:r>
            <w:r>
              <w:t>.dtd</w:t>
            </w:r>
          </w:p>
          <w:p w:rsidR="00C248A0" w:rsidRDefault="00C248A0" w:rsidP="00D41662">
            <w:pPr>
              <w:tabs>
                <w:tab w:val="left" w:pos="360"/>
              </w:tabs>
              <w:rPr>
                <w:color w:val="0000FF"/>
              </w:rPr>
            </w:pPr>
            <w:r>
              <w:rPr>
                <w:color w:val="0000FF"/>
              </w:rPr>
              <w:t xml:space="preserve">Permissible Values: </w:t>
            </w:r>
            <w:r>
              <w:t>N/A</w:t>
            </w:r>
          </w:p>
        </w:tc>
      </w:tr>
      <w:tr w:rsidR="00C248A0">
        <w:tc>
          <w:tcPr>
            <w:tcW w:w="2520" w:type="dxa"/>
          </w:tcPr>
          <w:p w:rsidR="00C248A0" w:rsidRDefault="00CB54D4" w:rsidP="00D41662">
            <w:pPr>
              <w:tabs>
                <w:tab w:val="left" w:pos="360"/>
              </w:tabs>
              <w:rPr>
                <w:rFonts w:ascii="Courier New" w:hAnsi="Courier New" w:cs="Courier New"/>
                <w:color w:val="000000"/>
                <w:sz w:val="20"/>
              </w:rPr>
            </w:pPr>
            <w:r>
              <w:rPr>
                <w:rFonts w:ascii="Courier New" w:hAnsi="Courier New" w:cs="Courier New"/>
                <w:color w:val="000000"/>
                <w:sz w:val="20"/>
              </w:rPr>
              <w:t>harvardScrubberConfigFileName</w:t>
            </w:r>
          </w:p>
        </w:tc>
        <w:tc>
          <w:tcPr>
            <w:tcW w:w="6750" w:type="dxa"/>
          </w:tcPr>
          <w:p w:rsidR="00CB54D4" w:rsidRDefault="00CB54D4" w:rsidP="00D41662">
            <w:pPr>
              <w:tabs>
                <w:tab w:val="left" w:pos="360"/>
              </w:tabs>
              <w:rPr>
                <w:color w:val="0000FF"/>
              </w:rPr>
            </w:pPr>
            <w:r>
              <w:rPr>
                <w:color w:val="0000FF"/>
              </w:rPr>
              <w:t>Description</w:t>
            </w:r>
            <w:r>
              <w:t>: Configuration file name req</w:t>
            </w:r>
            <w:r w:rsidR="00C9213D">
              <w:t>uired for report de-i</w:t>
            </w:r>
            <w:r>
              <w:t>dentification. This property is available if and only if the user has opted to install Harvard Scrubber de-identification server.</w:t>
            </w:r>
          </w:p>
          <w:p w:rsidR="00CB54D4" w:rsidRDefault="00CB54D4" w:rsidP="00D41662">
            <w:pPr>
              <w:tabs>
                <w:tab w:val="left" w:pos="360"/>
              </w:tabs>
              <w:rPr>
                <w:color w:val="0000FF"/>
              </w:rPr>
            </w:pPr>
            <w:r>
              <w:rPr>
                <w:color w:val="0000FF"/>
              </w:rPr>
              <w:t xml:space="preserve">Default Value: </w:t>
            </w:r>
            <w:r w:rsidR="009A52E2">
              <w:rPr>
                <w:color w:val="0000FF"/>
              </w:rPr>
              <w:lastRenderedPageBreak/>
              <w:t>&lt;DEIDENTFIER_SERVER_INSTALLATION_DIR&gt;/caTIES_conf/ScrubberConfiguration.xml</w:t>
            </w:r>
          </w:p>
          <w:p w:rsidR="00C248A0" w:rsidRDefault="00CB54D4" w:rsidP="00D41662">
            <w:pPr>
              <w:tabs>
                <w:tab w:val="left" w:pos="360"/>
              </w:tabs>
              <w:rPr>
                <w:color w:val="0000FF"/>
              </w:rPr>
            </w:pPr>
            <w:r>
              <w:rPr>
                <w:color w:val="0000FF"/>
              </w:rPr>
              <w:t xml:space="preserve">Permissible Values: </w:t>
            </w:r>
            <w:r>
              <w:t>N/A</w:t>
            </w:r>
          </w:p>
        </w:tc>
      </w:tr>
    </w:tbl>
    <w:p w:rsidR="00087B57" w:rsidRPr="00087B57" w:rsidRDefault="00087B57" w:rsidP="00D41662">
      <w:pPr>
        <w:tabs>
          <w:tab w:val="left" w:pos="360"/>
        </w:tabs>
      </w:pPr>
    </w:p>
    <w:p w:rsidR="00632874" w:rsidRDefault="0073799F" w:rsidP="00D41662">
      <w:pPr>
        <w:pStyle w:val="Heading3"/>
        <w:tabs>
          <w:tab w:val="left" w:pos="360"/>
        </w:tabs>
      </w:pPr>
      <w:r>
        <w:br w:type="page"/>
      </w:r>
      <w:bookmarkStart w:id="2626" w:name="_Toc287980135"/>
      <w:bookmarkStart w:id="2627" w:name="_Toc287026519"/>
      <w:bookmarkStart w:id="2628" w:name="_Toc288205360"/>
      <w:r w:rsidR="00632874">
        <w:lastRenderedPageBreak/>
        <w:t xml:space="preserve">Running </w:t>
      </w:r>
      <w:r w:rsidR="00C1765E">
        <w:t xml:space="preserve">the </w:t>
      </w:r>
      <w:r w:rsidR="00632874">
        <w:t>Report Loader Server</w:t>
      </w:r>
      <w:bookmarkEnd w:id="2626"/>
      <w:bookmarkEnd w:id="2627"/>
      <w:bookmarkEnd w:id="2628"/>
    </w:p>
    <w:p w:rsidR="00B06EB1" w:rsidRPr="000526E5" w:rsidRDefault="00C1765E" w:rsidP="00D41662">
      <w:pPr>
        <w:tabs>
          <w:tab w:val="left" w:pos="360"/>
        </w:tabs>
      </w:pPr>
      <w:r>
        <w:t>The r</w:t>
      </w:r>
      <w:r w:rsidR="00B06EB1">
        <w:t>eport loader server of caTIES takes HL7 format reports through input files, parses them, and then populates the caTissue Suite datastore. Along with creating identified Surgical Pathology Report</w:t>
      </w:r>
      <w:r>
        <w:t>s</w:t>
      </w:r>
      <w:r w:rsidR="00B06EB1">
        <w:t xml:space="preserve"> (SPR), </w:t>
      </w:r>
      <w:r>
        <w:t xml:space="preserve">the </w:t>
      </w:r>
      <w:r w:rsidR="00B06EB1">
        <w:t xml:space="preserve">report loader server also handles cases like participant conflict, </w:t>
      </w:r>
      <w:r>
        <w:t xml:space="preserve">and </w:t>
      </w:r>
      <w:r w:rsidR="00B06EB1">
        <w:t>SCG conflict.</w:t>
      </w:r>
    </w:p>
    <w:tbl>
      <w:tblPr>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6953"/>
      </w:tblGrid>
      <w:tr w:rsidR="004C6F4A">
        <w:tc>
          <w:tcPr>
            <w:tcW w:w="9581" w:type="dxa"/>
            <w:gridSpan w:val="2"/>
            <w:shd w:val="pct15" w:color="auto" w:fill="auto"/>
          </w:tcPr>
          <w:p w:rsidR="004C6F4A" w:rsidRPr="008008CB" w:rsidRDefault="004C6F4A" w:rsidP="00596C9A">
            <w:pPr>
              <w:rPr>
                <w:b/>
              </w:rPr>
            </w:pPr>
            <w:r w:rsidRPr="008008CB">
              <w:rPr>
                <w:b/>
              </w:rPr>
              <w:t>Participants matching parameters</w:t>
            </w:r>
          </w:p>
          <w:p w:rsidR="004C6F4A" w:rsidRPr="0098157D" w:rsidRDefault="004C6F4A" w:rsidP="00596C9A">
            <w:r>
              <w:t>Change these parameters to alter the way the matching participants are found during participants’ insertion.</w:t>
            </w:r>
          </w:p>
        </w:tc>
      </w:tr>
      <w:tr w:rsidR="004C6F4A">
        <w:tc>
          <w:tcPr>
            <w:tcW w:w="2628" w:type="dxa"/>
          </w:tcPr>
          <w:p w:rsidR="004C6F4A" w:rsidRPr="004C6F4A" w:rsidRDefault="004C6F4A" w:rsidP="00596C9A">
            <w:r w:rsidRPr="004C6F4A">
              <w:t>SPRSSNExact</w:t>
            </w:r>
          </w:p>
        </w:tc>
        <w:tc>
          <w:tcPr>
            <w:tcW w:w="6953" w:type="dxa"/>
          </w:tcPr>
          <w:p w:rsidR="004C6F4A" w:rsidRDefault="004C6F4A" w:rsidP="00596C9A">
            <w:r w:rsidRPr="00596C9A">
              <w:rPr>
                <w:color w:val="0000FF"/>
              </w:rPr>
              <w:t xml:space="preserve">Description: </w:t>
            </w:r>
            <w:r w:rsidRPr="0098157D">
              <w:t>Exact match for SSN field</w:t>
            </w:r>
          </w:p>
          <w:p w:rsidR="004C6F4A" w:rsidRPr="00596C9A" w:rsidRDefault="004C6F4A" w:rsidP="00596C9A">
            <w:pPr>
              <w:rPr>
                <w:color w:val="0000FF"/>
              </w:rPr>
            </w:pPr>
            <w:r w:rsidRPr="00596C9A">
              <w:rPr>
                <w:color w:val="0000FF"/>
              </w:rPr>
              <w:t xml:space="preserve">Default Value: </w:t>
            </w:r>
            <w:r>
              <w:t>40</w:t>
            </w:r>
          </w:p>
        </w:tc>
      </w:tr>
      <w:tr w:rsidR="004C6F4A">
        <w:tc>
          <w:tcPr>
            <w:tcW w:w="2628" w:type="dxa"/>
          </w:tcPr>
          <w:p w:rsidR="004C6F4A" w:rsidRPr="004C6F4A" w:rsidRDefault="004C6F4A" w:rsidP="00596C9A">
            <w:r w:rsidRPr="004C6F4A">
              <w:t>SPRSSNPartial</w:t>
            </w:r>
          </w:p>
        </w:tc>
        <w:tc>
          <w:tcPr>
            <w:tcW w:w="6953" w:type="dxa"/>
          </w:tcPr>
          <w:p w:rsidR="004C6F4A" w:rsidRDefault="004C6F4A" w:rsidP="00596C9A">
            <w:r w:rsidRPr="00596C9A">
              <w:rPr>
                <w:color w:val="0000FF"/>
              </w:rPr>
              <w:t xml:space="preserve">Description: </w:t>
            </w:r>
            <w:r w:rsidR="00112868" w:rsidRPr="00112868">
              <w:t xml:space="preserve">Mismatch </w:t>
            </w:r>
            <w:r w:rsidRPr="0098157D">
              <w:t>for SSN field</w:t>
            </w:r>
          </w:p>
          <w:p w:rsidR="004C6F4A" w:rsidRPr="0098157D" w:rsidRDefault="004C6F4A" w:rsidP="00596C9A">
            <w:r w:rsidRPr="00596C9A">
              <w:rPr>
                <w:color w:val="0000FF"/>
              </w:rPr>
              <w:t>Default Value:</w:t>
            </w:r>
            <w:r>
              <w:t xml:space="preserve"> -140</w:t>
            </w:r>
          </w:p>
        </w:tc>
      </w:tr>
      <w:tr w:rsidR="004C6F4A">
        <w:tc>
          <w:tcPr>
            <w:tcW w:w="2628" w:type="dxa"/>
          </w:tcPr>
          <w:p w:rsidR="004C6F4A" w:rsidRPr="004C6F4A" w:rsidRDefault="004C6F4A" w:rsidP="00596C9A">
            <w:r w:rsidRPr="004C6F4A">
              <w:t>SPRPMIExact</w:t>
            </w:r>
          </w:p>
        </w:tc>
        <w:tc>
          <w:tcPr>
            <w:tcW w:w="6953" w:type="dxa"/>
          </w:tcPr>
          <w:p w:rsidR="004C6F4A" w:rsidRPr="004C6F4A" w:rsidRDefault="004C6F4A" w:rsidP="00596C9A">
            <w:r w:rsidRPr="00596C9A">
              <w:rPr>
                <w:color w:val="0000FF"/>
              </w:rPr>
              <w:t xml:space="preserve">Description: </w:t>
            </w:r>
            <w:r w:rsidR="00112868">
              <w:t>Exact</w:t>
            </w:r>
            <w:r w:rsidRPr="004C6F4A">
              <w:t xml:space="preserve"> match for </w:t>
            </w:r>
            <w:r w:rsidR="00112868" w:rsidRPr="00112868">
              <w:t xml:space="preserve">medical record number </w:t>
            </w:r>
            <w:r w:rsidRPr="004C6F4A">
              <w:t>field</w:t>
            </w:r>
          </w:p>
          <w:p w:rsidR="004C6F4A" w:rsidRPr="00596C9A" w:rsidRDefault="004C6F4A" w:rsidP="00596C9A">
            <w:pPr>
              <w:rPr>
                <w:color w:val="0000FF"/>
              </w:rPr>
            </w:pPr>
            <w:r w:rsidRPr="00596C9A">
              <w:rPr>
                <w:color w:val="0000FF"/>
              </w:rPr>
              <w:t>Default Value:</w:t>
            </w:r>
            <w:r w:rsidRPr="004C6F4A">
              <w:t>40</w:t>
            </w:r>
          </w:p>
        </w:tc>
      </w:tr>
      <w:tr w:rsidR="004C6F4A">
        <w:tc>
          <w:tcPr>
            <w:tcW w:w="2628" w:type="dxa"/>
          </w:tcPr>
          <w:p w:rsidR="004C6F4A" w:rsidRPr="004C6F4A" w:rsidRDefault="004C6F4A" w:rsidP="00596C9A">
            <w:r w:rsidRPr="004C6F4A">
              <w:t>SPRPMIPartial</w:t>
            </w:r>
          </w:p>
        </w:tc>
        <w:tc>
          <w:tcPr>
            <w:tcW w:w="6953" w:type="dxa"/>
          </w:tcPr>
          <w:p w:rsidR="004C6F4A" w:rsidRPr="004C6F4A" w:rsidRDefault="004C6F4A" w:rsidP="00596C9A">
            <w:r w:rsidRPr="00596C9A">
              <w:rPr>
                <w:color w:val="0000FF"/>
              </w:rPr>
              <w:t xml:space="preserve">Description: </w:t>
            </w:r>
            <w:r w:rsidR="00112868" w:rsidRPr="00112868">
              <w:t>Mismatch</w:t>
            </w:r>
            <w:r w:rsidRPr="004C6F4A">
              <w:t xml:space="preserve"> for </w:t>
            </w:r>
            <w:r w:rsidR="00112868">
              <w:t>medical record number</w:t>
            </w:r>
            <w:r w:rsidRPr="004C6F4A">
              <w:t xml:space="preserve"> field</w:t>
            </w:r>
          </w:p>
          <w:p w:rsidR="004C6F4A" w:rsidRPr="00596C9A" w:rsidRDefault="004C6F4A" w:rsidP="00596C9A">
            <w:pPr>
              <w:rPr>
                <w:color w:val="0000FF"/>
              </w:rPr>
            </w:pPr>
            <w:r w:rsidRPr="00596C9A">
              <w:rPr>
                <w:color w:val="0000FF"/>
              </w:rPr>
              <w:t>Default Value:</w:t>
            </w:r>
            <w:r w:rsidRPr="004C6F4A">
              <w:t>-140</w:t>
            </w:r>
          </w:p>
        </w:tc>
      </w:tr>
      <w:tr w:rsidR="004C6F4A">
        <w:tc>
          <w:tcPr>
            <w:tcW w:w="2628" w:type="dxa"/>
          </w:tcPr>
          <w:p w:rsidR="004C6F4A" w:rsidRPr="004C6F4A" w:rsidRDefault="004C6F4A" w:rsidP="00596C9A">
            <w:r w:rsidRPr="004C6F4A">
              <w:t>SPRDOBExact</w:t>
            </w:r>
          </w:p>
        </w:tc>
        <w:tc>
          <w:tcPr>
            <w:tcW w:w="6953" w:type="dxa"/>
          </w:tcPr>
          <w:p w:rsidR="004C6F4A" w:rsidRDefault="004C6F4A" w:rsidP="00596C9A">
            <w:r w:rsidRPr="00596C9A">
              <w:rPr>
                <w:color w:val="0000FF"/>
              </w:rPr>
              <w:t xml:space="preserve">Description: </w:t>
            </w:r>
            <w:r w:rsidRPr="0098157D">
              <w:t>Exact match for date of birth field</w:t>
            </w:r>
          </w:p>
          <w:p w:rsidR="004C6F4A" w:rsidRPr="0098157D" w:rsidRDefault="004C6F4A" w:rsidP="00596C9A">
            <w:r w:rsidRPr="00596C9A">
              <w:rPr>
                <w:color w:val="0000FF"/>
              </w:rPr>
              <w:t>Default Value:</w:t>
            </w:r>
            <w:r>
              <w:t xml:space="preserve"> 30</w:t>
            </w:r>
          </w:p>
        </w:tc>
      </w:tr>
      <w:tr w:rsidR="004C6F4A">
        <w:tc>
          <w:tcPr>
            <w:tcW w:w="2628" w:type="dxa"/>
          </w:tcPr>
          <w:p w:rsidR="004C6F4A" w:rsidRPr="004C6F4A" w:rsidRDefault="004C6F4A" w:rsidP="00596C9A">
            <w:r w:rsidRPr="004C6F4A">
              <w:t>SPRDOBPartial</w:t>
            </w:r>
          </w:p>
        </w:tc>
        <w:tc>
          <w:tcPr>
            <w:tcW w:w="6953" w:type="dxa"/>
          </w:tcPr>
          <w:p w:rsidR="004C6F4A" w:rsidRDefault="004C6F4A" w:rsidP="00596C9A">
            <w:r w:rsidRPr="00596C9A">
              <w:rPr>
                <w:color w:val="0000FF"/>
              </w:rPr>
              <w:t xml:space="preserve">Description: </w:t>
            </w:r>
            <w:r w:rsidR="00112868" w:rsidRPr="00112868">
              <w:t xml:space="preserve">Mismatch </w:t>
            </w:r>
            <w:r w:rsidRPr="0098157D">
              <w:t>for date of birth field</w:t>
            </w:r>
          </w:p>
          <w:p w:rsidR="004C6F4A" w:rsidRPr="0098157D" w:rsidRDefault="004C6F4A" w:rsidP="00596C9A">
            <w:r w:rsidRPr="00596C9A">
              <w:rPr>
                <w:color w:val="0000FF"/>
              </w:rPr>
              <w:t>Default Value:</w:t>
            </w:r>
            <w:r>
              <w:t xml:space="preserve"> -140</w:t>
            </w:r>
          </w:p>
        </w:tc>
      </w:tr>
      <w:tr w:rsidR="004C6F4A">
        <w:tc>
          <w:tcPr>
            <w:tcW w:w="2628" w:type="dxa"/>
          </w:tcPr>
          <w:p w:rsidR="004C6F4A" w:rsidRPr="004C6F4A" w:rsidRDefault="004C6F4A" w:rsidP="00596C9A">
            <w:r w:rsidRPr="004C6F4A">
              <w:t>SPRLastNameExact</w:t>
            </w:r>
          </w:p>
        </w:tc>
        <w:tc>
          <w:tcPr>
            <w:tcW w:w="6953" w:type="dxa"/>
          </w:tcPr>
          <w:p w:rsidR="004C6F4A" w:rsidRDefault="004C6F4A" w:rsidP="00596C9A">
            <w:r w:rsidRPr="00596C9A">
              <w:rPr>
                <w:color w:val="0000FF"/>
              </w:rPr>
              <w:t xml:space="preserve">Description: </w:t>
            </w:r>
            <w:r w:rsidRPr="0098157D">
              <w:t>Exact match for last name field</w:t>
            </w:r>
          </w:p>
          <w:p w:rsidR="004C6F4A" w:rsidRPr="0098157D" w:rsidRDefault="004C6F4A" w:rsidP="00596C9A">
            <w:r w:rsidRPr="00596C9A">
              <w:rPr>
                <w:color w:val="0000FF"/>
              </w:rPr>
              <w:t>Default Value:</w:t>
            </w:r>
            <w:r>
              <w:t xml:space="preserve"> 20</w:t>
            </w:r>
          </w:p>
        </w:tc>
      </w:tr>
      <w:tr w:rsidR="004C6F4A">
        <w:tc>
          <w:tcPr>
            <w:tcW w:w="2628" w:type="dxa"/>
          </w:tcPr>
          <w:p w:rsidR="004C6F4A" w:rsidRPr="004C6F4A" w:rsidRDefault="004C6F4A" w:rsidP="00596C9A">
            <w:r w:rsidRPr="004C6F4A">
              <w:t>SPRLastNamePartial</w:t>
            </w:r>
          </w:p>
        </w:tc>
        <w:tc>
          <w:tcPr>
            <w:tcW w:w="6953" w:type="dxa"/>
          </w:tcPr>
          <w:p w:rsidR="004C6F4A" w:rsidRDefault="004C6F4A" w:rsidP="00596C9A">
            <w:r w:rsidRPr="00596C9A">
              <w:rPr>
                <w:color w:val="0000FF"/>
              </w:rPr>
              <w:t xml:space="preserve">Description: </w:t>
            </w:r>
            <w:r w:rsidR="00112868" w:rsidRPr="00112868">
              <w:t xml:space="preserve">Mismatch </w:t>
            </w:r>
            <w:r w:rsidRPr="0098157D">
              <w:t>for last name field</w:t>
            </w:r>
          </w:p>
          <w:p w:rsidR="004C6F4A" w:rsidRPr="0098157D" w:rsidRDefault="004C6F4A" w:rsidP="00596C9A">
            <w:r w:rsidRPr="00596C9A">
              <w:rPr>
                <w:color w:val="0000FF"/>
              </w:rPr>
              <w:t>Default Value:</w:t>
            </w:r>
            <w:r>
              <w:t xml:space="preserve"> -140</w:t>
            </w:r>
          </w:p>
        </w:tc>
      </w:tr>
      <w:tr w:rsidR="004C6F4A">
        <w:tc>
          <w:tcPr>
            <w:tcW w:w="2628" w:type="dxa"/>
          </w:tcPr>
          <w:p w:rsidR="004C6F4A" w:rsidRPr="004C6F4A" w:rsidRDefault="004C6F4A" w:rsidP="00596C9A">
            <w:r w:rsidRPr="004C6F4A">
              <w:t>SPRNameExact</w:t>
            </w:r>
          </w:p>
        </w:tc>
        <w:tc>
          <w:tcPr>
            <w:tcW w:w="6953" w:type="dxa"/>
          </w:tcPr>
          <w:p w:rsidR="004C6F4A" w:rsidRDefault="004C6F4A" w:rsidP="00596C9A">
            <w:r w:rsidRPr="00596C9A">
              <w:rPr>
                <w:color w:val="0000FF"/>
              </w:rPr>
              <w:t xml:space="preserve">Description: </w:t>
            </w:r>
            <w:r w:rsidRPr="0098157D">
              <w:t>Exact match for first name field</w:t>
            </w:r>
          </w:p>
          <w:p w:rsidR="004C6F4A" w:rsidRPr="0098157D" w:rsidRDefault="004C6F4A" w:rsidP="00596C9A">
            <w:r w:rsidRPr="00596C9A">
              <w:rPr>
                <w:color w:val="0000FF"/>
              </w:rPr>
              <w:t>Default Value:</w:t>
            </w:r>
            <w:r>
              <w:t xml:space="preserve"> 10</w:t>
            </w:r>
          </w:p>
        </w:tc>
      </w:tr>
      <w:tr w:rsidR="004C6F4A">
        <w:tc>
          <w:tcPr>
            <w:tcW w:w="2628" w:type="dxa"/>
          </w:tcPr>
          <w:p w:rsidR="004C6F4A" w:rsidRPr="004C6F4A" w:rsidRDefault="004C6F4A" w:rsidP="00596C9A">
            <w:r w:rsidRPr="004C6F4A">
              <w:t>SPRNamePartial</w:t>
            </w:r>
          </w:p>
        </w:tc>
        <w:tc>
          <w:tcPr>
            <w:tcW w:w="6953" w:type="dxa"/>
          </w:tcPr>
          <w:p w:rsidR="004C6F4A" w:rsidRDefault="004C6F4A" w:rsidP="00596C9A">
            <w:r w:rsidRPr="00596C9A">
              <w:rPr>
                <w:color w:val="0000FF"/>
              </w:rPr>
              <w:t xml:space="preserve">Description: </w:t>
            </w:r>
            <w:r w:rsidR="00112868">
              <w:t>Mismatch</w:t>
            </w:r>
            <w:r w:rsidRPr="0098157D">
              <w:t xml:space="preserve"> for first name field</w:t>
            </w:r>
          </w:p>
          <w:p w:rsidR="004C6F4A" w:rsidRPr="0098157D" w:rsidRDefault="004C6F4A" w:rsidP="00596C9A">
            <w:r w:rsidRPr="00596C9A">
              <w:rPr>
                <w:color w:val="0000FF"/>
              </w:rPr>
              <w:t>Default Value:</w:t>
            </w:r>
            <w:r>
              <w:t xml:space="preserve"> -140</w:t>
            </w:r>
          </w:p>
        </w:tc>
      </w:tr>
    </w:tbl>
    <w:p w:rsidR="00AE4BDC" w:rsidRDefault="00AE4BDC" w:rsidP="00AE4BDC">
      <w:pPr>
        <w:pStyle w:val="Keyword"/>
        <w:tabs>
          <w:tab w:val="left" w:pos="360"/>
        </w:tabs>
        <w:rPr>
          <w:rFonts w:ascii="Calibri" w:hAnsi="Calibri" w:cs="Times New Roman"/>
          <w:sz w:val="22"/>
        </w:rPr>
      </w:pPr>
    </w:p>
    <w:p w:rsidR="004C6F4A" w:rsidRDefault="00BD2C86" w:rsidP="00BD2C86">
      <w:pPr>
        <w:pStyle w:val="Keyword"/>
        <w:tabs>
          <w:tab w:val="left" w:pos="360"/>
        </w:tabs>
        <w:jc w:val="left"/>
        <w:rPr>
          <w:rStyle w:val="KeywordChar"/>
          <w:sz w:val="20"/>
          <w:szCs w:val="20"/>
        </w:rPr>
      </w:pPr>
      <w:r>
        <w:rPr>
          <w:rFonts w:ascii="Calibri" w:hAnsi="Calibri" w:cs="Times New Roman"/>
          <w:sz w:val="22"/>
        </w:rPr>
        <w:t xml:space="preserve">To alter the properties, change the parameters present in the file </w:t>
      </w:r>
      <w:r w:rsidRPr="00BD2C86">
        <w:rPr>
          <w:rStyle w:val="KeywordChar"/>
          <w:sz w:val="20"/>
          <w:szCs w:val="20"/>
        </w:rPr>
        <w:t>caTissueCore_Properties.xml</w:t>
      </w:r>
      <w:r>
        <w:rPr>
          <w:rFonts w:ascii="Calibri" w:hAnsi="Calibri" w:cs="Times New Roman"/>
          <w:sz w:val="22"/>
        </w:rPr>
        <w:t xml:space="preserve"> at </w:t>
      </w:r>
      <w:r w:rsidR="00AE4BDC" w:rsidRPr="00BD2C86">
        <w:rPr>
          <w:rStyle w:val="KeywordChar"/>
          <w:sz w:val="20"/>
          <w:szCs w:val="20"/>
        </w:rPr>
        <w:t>&lt;JBOSS-HOME&gt;/server/default/catissue-properties/</w:t>
      </w:r>
      <w:r>
        <w:rPr>
          <w:rFonts w:ascii="Calibri" w:hAnsi="Calibri" w:cs="Times New Roman"/>
          <w:sz w:val="22"/>
        </w:rPr>
        <w:t xml:space="preserve">and </w:t>
      </w:r>
      <w:r w:rsidRPr="0093408E">
        <w:rPr>
          <w:rStyle w:val="KeywordChar"/>
          <w:sz w:val="20"/>
          <w:szCs w:val="20"/>
        </w:rPr>
        <w:t>report.loader.installation.dir</w:t>
      </w:r>
      <w:r>
        <w:t>/</w:t>
      </w:r>
      <w:r w:rsidRPr="0093408E">
        <w:rPr>
          <w:rStyle w:val="KeywordChar"/>
          <w:sz w:val="20"/>
          <w:szCs w:val="20"/>
        </w:rPr>
        <w:t>caTIES_conf/</w:t>
      </w:r>
      <w:r>
        <w:rPr>
          <w:rStyle w:val="KeywordChar"/>
          <w:sz w:val="20"/>
          <w:szCs w:val="20"/>
        </w:rPr>
        <w:t>conf.</w:t>
      </w:r>
    </w:p>
    <w:p w:rsidR="00BD2C86" w:rsidRPr="00BD2C86" w:rsidRDefault="00BD2C86" w:rsidP="00BD2C86"/>
    <w:p w:rsidR="00B06EB1" w:rsidRDefault="00AE4BDC" w:rsidP="00D41662">
      <w:pPr>
        <w:tabs>
          <w:tab w:val="left" w:pos="360"/>
        </w:tabs>
      </w:pPr>
      <w:r>
        <w:t xml:space="preserve">For more information on the algorithm, refer to </w:t>
      </w:r>
      <w:hyperlink r:id="rId35" w:history="1">
        <w:r w:rsidRPr="00AE4BDC">
          <w:rPr>
            <w:rStyle w:val="Hyperlink"/>
          </w:rPr>
          <w:t>SPR_ParticipantMatchingAlgorithm</w:t>
        </w:r>
      </w:hyperlink>
    </w:p>
    <w:p w:rsidR="004C6F4A" w:rsidRDefault="004C6F4A" w:rsidP="00D41662">
      <w:pPr>
        <w:tabs>
          <w:tab w:val="left" w:pos="360"/>
        </w:tabs>
      </w:pPr>
    </w:p>
    <w:p w:rsidR="004C6F4A" w:rsidRDefault="00603B96" w:rsidP="00D41662">
      <w:pPr>
        <w:tabs>
          <w:tab w:val="left" w:pos="360"/>
        </w:tabs>
      </w:pPr>
      <w:r>
        <w:br w:type="page"/>
      </w:r>
      <w:r w:rsidR="004C6F4A">
        <w:lastRenderedPageBreak/>
        <w:t>Steps for report loading:</w:t>
      </w:r>
    </w:p>
    <w:p w:rsidR="00632874" w:rsidRDefault="00766AAB" w:rsidP="00D41662">
      <w:pPr>
        <w:pStyle w:val="BodyText"/>
        <w:numPr>
          <w:ilvl w:val="0"/>
          <w:numId w:val="16"/>
        </w:numPr>
        <w:tabs>
          <w:tab w:val="left" w:pos="360"/>
        </w:tabs>
        <w:spacing w:before="0" w:after="120"/>
      </w:pPr>
      <w:r>
        <w:t>Ensure the presence of a c</w:t>
      </w:r>
      <w:r w:rsidR="00632874">
        <w:t xml:space="preserve">ollection protocol in </w:t>
      </w:r>
      <w:r>
        <w:t xml:space="preserve">the </w:t>
      </w:r>
      <w:r w:rsidR="00632874">
        <w:t xml:space="preserve">database with the title specified in the </w:t>
      </w:r>
      <w:r w:rsidR="00632874" w:rsidRPr="0093408E">
        <w:rPr>
          <w:rStyle w:val="KeywordChar"/>
          <w:sz w:val="20"/>
          <w:szCs w:val="20"/>
        </w:rPr>
        <w:t>caTIES.properties</w:t>
      </w:r>
      <w:r w:rsidR="00632874">
        <w:t xml:space="preserve"> file</w:t>
      </w:r>
      <w:r w:rsidR="00A779C8">
        <w:t xml:space="preserve"> present at </w:t>
      </w:r>
      <w:r w:rsidR="00A779C8" w:rsidRPr="0093408E">
        <w:rPr>
          <w:rStyle w:val="KeywordChar"/>
          <w:sz w:val="20"/>
          <w:szCs w:val="20"/>
        </w:rPr>
        <w:t>report.loader.installation.dir</w:t>
      </w:r>
      <w:r w:rsidR="00A779C8">
        <w:t xml:space="preserve"> in </w:t>
      </w:r>
      <w:r w:rsidR="00A779C8" w:rsidRPr="0093408E">
        <w:rPr>
          <w:rStyle w:val="KeywordChar"/>
          <w:sz w:val="20"/>
          <w:szCs w:val="20"/>
        </w:rPr>
        <w:t>caTIES_conf/</w:t>
      </w:r>
      <w:r w:rsidR="00523FDC">
        <w:rPr>
          <w:rStyle w:val="KeywordChar"/>
          <w:sz w:val="20"/>
          <w:szCs w:val="20"/>
        </w:rPr>
        <w:t>caTIES.properties</w:t>
      </w:r>
      <w:r w:rsidR="00A779C8">
        <w:t xml:space="preserve"> file.</w:t>
      </w:r>
    </w:p>
    <w:p w:rsidR="00632874" w:rsidRDefault="00632874" w:rsidP="00D41662">
      <w:pPr>
        <w:pStyle w:val="BodyText"/>
        <w:numPr>
          <w:ilvl w:val="0"/>
          <w:numId w:val="16"/>
        </w:numPr>
        <w:tabs>
          <w:tab w:val="left" w:pos="360"/>
        </w:tabs>
        <w:spacing w:before="0" w:after="120"/>
      </w:pPr>
      <w:r>
        <w:t xml:space="preserve">Switch to the folder where the report loader is deployed (specified by the </w:t>
      </w:r>
      <w:r w:rsidRPr="0093408E">
        <w:rPr>
          <w:rStyle w:val="KeywordChar"/>
          <w:sz w:val="20"/>
          <w:szCs w:val="20"/>
        </w:rPr>
        <w:t>report.loader.installation.dir</w:t>
      </w:r>
      <w:r>
        <w:t xml:space="preserve"> in </w:t>
      </w:r>
      <w:r w:rsidRPr="0093408E">
        <w:rPr>
          <w:rStyle w:val="KeywordChar"/>
          <w:sz w:val="20"/>
          <w:szCs w:val="20"/>
        </w:rPr>
        <w:t>caTIES_conf/</w:t>
      </w:r>
      <w:r w:rsidR="00523FDC">
        <w:rPr>
          <w:rStyle w:val="KeywordChar"/>
          <w:sz w:val="20"/>
          <w:szCs w:val="20"/>
        </w:rPr>
        <w:t>caTIES.properties</w:t>
      </w:r>
      <w:r>
        <w:t xml:space="preserve"> file).</w:t>
      </w:r>
    </w:p>
    <w:p w:rsidR="00632874" w:rsidRDefault="00632874" w:rsidP="00991B31">
      <w:pPr>
        <w:pStyle w:val="BodyText"/>
        <w:numPr>
          <w:ilvl w:val="0"/>
          <w:numId w:val="16"/>
        </w:numPr>
        <w:tabs>
          <w:tab w:val="left" w:pos="360"/>
        </w:tabs>
        <w:spacing w:before="0" w:after="120"/>
        <w:ind w:left="1440" w:hanging="1080"/>
      </w:pPr>
      <w:r>
        <w:t xml:space="preserve">Run the following ANT task </w:t>
      </w:r>
      <w:r w:rsidR="00766AAB">
        <w:t>at</w:t>
      </w:r>
      <w:r>
        <w:t xml:space="preserve"> the command prompt:</w:t>
      </w:r>
    </w:p>
    <w:p w:rsidR="00632874" w:rsidRPr="0093408E" w:rsidRDefault="00632874" w:rsidP="00D41662">
      <w:pPr>
        <w:pStyle w:val="BodyText"/>
        <w:tabs>
          <w:tab w:val="left" w:pos="360"/>
        </w:tabs>
        <w:spacing w:after="120"/>
        <w:rPr>
          <w:rStyle w:val="KeywordChar"/>
          <w:sz w:val="20"/>
          <w:szCs w:val="20"/>
        </w:rPr>
      </w:pPr>
      <w:r>
        <w:tab/>
      </w:r>
      <w:r w:rsidRPr="0093408E">
        <w:rPr>
          <w:rStyle w:val="KeywordChar"/>
          <w:sz w:val="20"/>
          <w:szCs w:val="20"/>
        </w:rPr>
        <w:t>ant run_report_loader_server</w:t>
      </w:r>
    </w:p>
    <w:p w:rsidR="00632874" w:rsidRDefault="00632874" w:rsidP="00D41662">
      <w:pPr>
        <w:pStyle w:val="BodyText"/>
        <w:numPr>
          <w:ilvl w:val="0"/>
          <w:numId w:val="16"/>
        </w:numPr>
        <w:tabs>
          <w:tab w:val="left" w:pos="360"/>
        </w:tabs>
        <w:spacing w:before="0" w:after="120"/>
      </w:pPr>
      <w:r>
        <w:t xml:space="preserve">To stop </w:t>
      </w:r>
      <w:r w:rsidR="00C1765E">
        <w:t xml:space="preserve">the </w:t>
      </w:r>
      <w:r>
        <w:t xml:space="preserve">report loader server, run the following ANT task </w:t>
      </w:r>
      <w:r w:rsidR="00057AF0">
        <w:t>at</w:t>
      </w:r>
      <w:r>
        <w:t xml:space="preserve"> the command prompt:</w:t>
      </w:r>
    </w:p>
    <w:p w:rsidR="00632874" w:rsidRDefault="00632874" w:rsidP="00D41662">
      <w:pPr>
        <w:pStyle w:val="BodyText"/>
        <w:tabs>
          <w:tab w:val="left" w:pos="360"/>
        </w:tabs>
        <w:ind w:firstLine="720"/>
        <w:rPr>
          <w:b/>
          <w:bCs/>
        </w:rPr>
      </w:pPr>
      <w:r w:rsidRPr="0093408E">
        <w:rPr>
          <w:rStyle w:val="KeywordChar"/>
          <w:sz w:val="20"/>
          <w:szCs w:val="20"/>
        </w:rPr>
        <w:t>ant stop_report_loader_server</w:t>
      </w:r>
    </w:p>
    <w:p w:rsidR="00632874" w:rsidRDefault="00632874" w:rsidP="00D41662">
      <w:pPr>
        <w:pStyle w:val="Heading3"/>
        <w:tabs>
          <w:tab w:val="left" w:pos="360"/>
        </w:tabs>
      </w:pPr>
      <w:bookmarkStart w:id="2629" w:name="_Toc287980136"/>
      <w:bookmarkStart w:id="2630" w:name="_Toc287026520"/>
      <w:bookmarkStart w:id="2631" w:name="_Toc288205361"/>
      <w:r>
        <w:t xml:space="preserve">Running </w:t>
      </w:r>
      <w:r w:rsidR="00C1765E">
        <w:t xml:space="preserve">the </w:t>
      </w:r>
      <w:r>
        <w:t>Report De-identification Server</w:t>
      </w:r>
      <w:bookmarkEnd w:id="2629"/>
      <w:bookmarkEnd w:id="2630"/>
      <w:bookmarkEnd w:id="2631"/>
    </w:p>
    <w:p w:rsidR="00003BEE" w:rsidRDefault="00C1765E" w:rsidP="00D41662">
      <w:pPr>
        <w:tabs>
          <w:tab w:val="left" w:pos="360"/>
        </w:tabs>
      </w:pPr>
      <w:r>
        <w:t xml:space="preserve">The </w:t>
      </w:r>
      <w:r w:rsidR="00F15970">
        <w:t>de</w:t>
      </w:r>
      <w:r w:rsidR="00900AB7">
        <w:t xml:space="preserve">-identification server of caTIES is responsible for generating de-identified SPRs. De-identification is the process by which patient’s personal information is removed from the report text. </w:t>
      </w:r>
    </w:p>
    <w:p w:rsidR="00F532DA" w:rsidRDefault="00F532DA" w:rsidP="00D41662">
      <w:pPr>
        <w:tabs>
          <w:tab w:val="left" w:pos="360"/>
        </w:tabs>
      </w:pPr>
      <w:r>
        <w:t>caTissue suite provides users with four different options for de-identification of reports:</w:t>
      </w:r>
    </w:p>
    <w:p w:rsidR="00F532DA" w:rsidRDefault="00F532DA" w:rsidP="00444265">
      <w:pPr>
        <w:numPr>
          <w:ilvl w:val="0"/>
          <w:numId w:val="32"/>
        </w:numPr>
        <w:tabs>
          <w:tab w:val="left" w:pos="360"/>
        </w:tabs>
      </w:pPr>
      <w:r>
        <w:t>DeID de-identifier</w:t>
      </w:r>
    </w:p>
    <w:p w:rsidR="00F532DA" w:rsidRDefault="00F532DA" w:rsidP="00444265">
      <w:pPr>
        <w:numPr>
          <w:ilvl w:val="0"/>
          <w:numId w:val="32"/>
        </w:numPr>
        <w:tabs>
          <w:tab w:val="left" w:pos="360"/>
        </w:tabs>
      </w:pPr>
      <w:r>
        <w:t>Harvard Scrubber de-identifier</w:t>
      </w:r>
    </w:p>
    <w:p w:rsidR="00F532DA" w:rsidRDefault="00F532DA" w:rsidP="00444265">
      <w:pPr>
        <w:numPr>
          <w:ilvl w:val="0"/>
          <w:numId w:val="32"/>
        </w:numPr>
        <w:tabs>
          <w:tab w:val="left" w:pos="360"/>
        </w:tabs>
      </w:pPr>
      <w:r>
        <w:t>Do-Nothing de-identifier</w:t>
      </w:r>
    </w:p>
    <w:p w:rsidR="00F532DA" w:rsidRDefault="00F532DA" w:rsidP="00444265">
      <w:pPr>
        <w:numPr>
          <w:ilvl w:val="0"/>
          <w:numId w:val="32"/>
        </w:numPr>
        <w:tabs>
          <w:tab w:val="left" w:pos="360"/>
        </w:tabs>
      </w:pPr>
      <w:r>
        <w:t>Custom de-identifier</w:t>
      </w:r>
    </w:p>
    <w:p w:rsidR="00F532DA" w:rsidRDefault="00F532DA" w:rsidP="00D41662">
      <w:pPr>
        <w:tabs>
          <w:tab w:val="left" w:pos="360"/>
        </w:tabs>
      </w:pPr>
      <w:r>
        <w:t xml:space="preserve">The user can use any one of the following options for </w:t>
      </w:r>
      <w:r w:rsidR="00C1765E">
        <w:t xml:space="preserve">the </w:t>
      </w:r>
      <w:r>
        <w:t>de-identification process.</w:t>
      </w:r>
    </w:p>
    <w:p w:rsidR="00900AB7" w:rsidRPr="00806FBE" w:rsidRDefault="001F1013" w:rsidP="00D41662">
      <w:pPr>
        <w:tabs>
          <w:tab w:val="left" w:pos="360"/>
        </w:tabs>
      </w:pPr>
      <w:r>
        <w:t>1</w:t>
      </w:r>
      <w:r w:rsidR="00003BEE">
        <w:t xml:space="preserve">. The </w:t>
      </w:r>
      <w:r w:rsidR="00F532DA">
        <w:t>D</w:t>
      </w:r>
      <w:r w:rsidR="00003BEE">
        <w:t>e</w:t>
      </w:r>
      <w:r w:rsidR="00F532DA">
        <w:t>ID</w:t>
      </w:r>
      <w:r w:rsidR="00003BEE">
        <w:t xml:space="preserve"> de</w:t>
      </w:r>
      <w:r w:rsidR="00F532DA">
        <w:t>-</w:t>
      </w:r>
      <w:r w:rsidR="00003BEE">
        <w:t>identifier</w:t>
      </w:r>
      <w:r w:rsidR="00C43962">
        <w:t>:</w:t>
      </w:r>
      <w:r w:rsidR="00A779C8">
        <w:t>T</w:t>
      </w:r>
      <w:r w:rsidR="00900AB7">
        <w:t xml:space="preserve">he </w:t>
      </w:r>
      <w:r w:rsidR="000517DB">
        <w:t xml:space="preserve">DEID </w:t>
      </w:r>
      <w:r w:rsidR="00900AB7">
        <w:t xml:space="preserve">de-identification server takes help of </w:t>
      </w:r>
      <w:r w:rsidR="00031650">
        <w:t xml:space="preserve">a </w:t>
      </w:r>
      <w:r w:rsidR="00900AB7">
        <w:t>third party software called ‘De-ID’</w:t>
      </w:r>
      <w:r w:rsidR="00C43962">
        <w:t xml:space="preserve"> to de-identification report text</w:t>
      </w:r>
      <w:r w:rsidR="00900AB7">
        <w:t>.</w:t>
      </w:r>
      <w:r w:rsidR="00C1765E" w:rsidRPr="00C1765E">
        <w:rPr>
          <w:b/>
        </w:rPr>
        <w:t xml:space="preserve">This option is supported on </w:t>
      </w:r>
      <w:r w:rsidR="00C1765E">
        <w:rPr>
          <w:b/>
        </w:rPr>
        <w:t xml:space="preserve">the </w:t>
      </w:r>
      <w:r w:rsidR="00C1765E" w:rsidRPr="00C1765E">
        <w:rPr>
          <w:b/>
        </w:rPr>
        <w:t>Windows OS only</w:t>
      </w:r>
      <w:r w:rsidR="00C1765E">
        <w:t xml:space="preserve">. </w:t>
      </w:r>
      <w:r w:rsidR="002E285C">
        <w:t>Pre-requisite</w:t>
      </w:r>
      <w:r w:rsidR="00BC07F9">
        <w:t>s</w:t>
      </w:r>
      <w:r w:rsidR="002E285C">
        <w:t xml:space="preserve"> to use deid de</w:t>
      </w:r>
      <w:r w:rsidR="00F15970">
        <w:t>-</w:t>
      </w:r>
      <w:r w:rsidR="002E285C">
        <w:t xml:space="preserve">identifier </w:t>
      </w:r>
      <w:r w:rsidR="00BC07F9">
        <w:t>are</w:t>
      </w:r>
      <w:r w:rsidR="002E285C">
        <w:t>:</w:t>
      </w:r>
    </w:p>
    <w:p w:rsidR="00632874" w:rsidRPr="00C1765E" w:rsidRDefault="00FA76D0" w:rsidP="00D41662">
      <w:pPr>
        <w:pStyle w:val="BodyText"/>
        <w:numPr>
          <w:ilvl w:val="0"/>
          <w:numId w:val="17"/>
        </w:numPr>
        <w:tabs>
          <w:tab w:val="left" w:pos="360"/>
        </w:tabs>
        <w:spacing w:before="120" w:after="120"/>
        <w:jc w:val="left"/>
      </w:pPr>
      <w:r>
        <w:t>D</w:t>
      </w:r>
      <w:r w:rsidR="00632874">
        <w:t xml:space="preserve">e-identification software must be pre-installed. The De-ID software is downloadable from </w:t>
      </w:r>
      <w:hyperlink r:id="rId36" w:history="1">
        <w:r w:rsidR="00632874" w:rsidRPr="00C1765E">
          <w:rPr>
            <w:color w:val="0000FF"/>
            <w:u w:val="single"/>
          </w:rPr>
          <w:t>http://cliniscience.grouphub.com/</w:t>
        </w:r>
      </w:hyperlink>
      <w:r w:rsidR="00632874">
        <w:t xml:space="preserve"> site. </w:t>
      </w:r>
    </w:p>
    <w:p w:rsidR="00C676F5" w:rsidRPr="00C676F5" w:rsidRDefault="00632874" w:rsidP="00C676F5">
      <w:pPr>
        <w:pStyle w:val="Caption"/>
        <w:numPr>
          <w:ilvl w:val="0"/>
          <w:numId w:val="17"/>
        </w:numPr>
        <w:tabs>
          <w:tab w:val="left" w:pos="360"/>
        </w:tabs>
        <w:spacing w:before="120" w:after="120"/>
        <w:jc w:val="left"/>
        <w:rPr>
          <w:b w:val="0"/>
          <w:bCs w:val="0"/>
          <w:sz w:val="22"/>
          <w:szCs w:val="22"/>
        </w:rPr>
      </w:pPr>
      <w:r w:rsidRPr="00C1765E">
        <w:rPr>
          <w:b w:val="0"/>
          <w:bCs w:val="0"/>
          <w:sz w:val="22"/>
          <w:szCs w:val="22"/>
        </w:rPr>
        <w:t>Install</w:t>
      </w:r>
      <w:r w:rsidR="00F15970">
        <w:rPr>
          <w:b w:val="0"/>
          <w:bCs w:val="0"/>
          <w:sz w:val="22"/>
          <w:szCs w:val="22"/>
        </w:rPr>
        <w:t>ation</w:t>
      </w:r>
      <w:r w:rsidRPr="00C1765E">
        <w:rPr>
          <w:b w:val="0"/>
          <w:bCs w:val="0"/>
          <w:sz w:val="22"/>
          <w:szCs w:val="22"/>
        </w:rPr>
        <w:t xml:space="preserve"> of the De-ID software automatically adds the home directory of De-ID to system’s path environmen</w:t>
      </w:r>
      <w:r>
        <w:rPr>
          <w:b w:val="0"/>
          <w:bCs w:val="0"/>
          <w:sz w:val="22"/>
          <w:szCs w:val="22"/>
        </w:rPr>
        <w:t xml:space="preserve">tal variable. Verify that the path variable contains the path of </w:t>
      </w:r>
      <w:r w:rsidR="00FA76D0">
        <w:rPr>
          <w:b w:val="0"/>
          <w:bCs w:val="0"/>
          <w:sz w:val="22"/>
          <w:szCs w:val="22"/>
        </w:rPr>
        <w:t xml:space="preserve">De-ID’s </w:t>
      </w:r>
      <w:r>
        <w:rPr>
          <w:b w:val="0"/>
          <w:bCs w:val="0"/>
          <w:sz w:val="22"/>
          <w:szCs w:val="22"/>
        </w:rPr>
        <w:t>home directory</w:t>
      </w:r>
      <w:r w:rsidR="00FA76D0">
        <w:rPr>
          <w:b w:val="0"/>
          <w:bCs w:val="0"/>
          <w:sz w:val="22"/>
          <w:szCs w:val="22"/>
        </w:rPr>
        <w:t>.</w:t>
      </w:r>
      <w:r>
        <w:rPr>
          <w:b w:val="0"/>
          <w:bCs w:val="0"/>
          <w:sz w:val="22"/>
          <w:szCs w:val="22"/>
        </w:rPr>
        <w:t xml:space="preserve"> If not, then add it explicitly.</w:t>
      </w:r>
    </w:p>
    <w:p w:rsidR="00C676F5" w:rsidRPr="00C676F5" w:rsidRDefault="00C676F5" w:rsidP="00C676F5">
      <w:pPr>
        <w:pStyle w:val="Caption"/>
        <w:tabs>
          <w:tab w:val="left" w:pos="360"/>
        </w:tabs>
        <w:spacing w:before="120" w:after="120"/>
        <w:ind w:left="720"/>
        <w:jc w:val="left"/>
        <w:rPr>
          <w:b w:val="0"/>
          <w:bCs w:val="0"/>
          <w:sz w:val="22"/>
          <w:szCs w:val="22"/>
        </w:rPr>
      </w:pPr>
      <w:r w:rsidRPr="00C676F5">
        <w:rPr>
          <w:rFonts w:cs="Calibri"/>
          <w:bCs w:val="0"/>
          <w:color w:val="FF0000"/>
          <w:sz w:val="22"/>
          <w:szCs w:val="22"/>
          <w:lang w:eastAsia="ja-JP" w:bidi="ar-SA"/>
        </w:rPr>
        <w:t>Note:</w:t>
      </w:r>
      <w:r w:rsidRPr="00C676F5">
        <w:rPr>
          <w:rFonts w:cs="Calibri"/>
          <w:b w:val="0"/>
          <w:sz w:val="22"/>
          <w:szCs w:val="22"/>
          <w:lang w:eastAsia="ja-JP" w:bidi="ar-SA"/>
        </w:rPr>
        <w:t xml:space="preserve"> If Oracle server</w:t>
      </w:r>
      <w:r>
        <w:rPr>
          <w:rFonts w:cs="Calibri"/>
          <w:b w:val="0"/>
          <w:sz w:val="22"/>
          <w:szCs w:val="22"/>
          <w:lang w:eastAsia="ja-JP" w:bidi="ar-SA"/>
        </w:rPr>
        <w:t xml:space="preserve"> or </w:t>
      </w:r>
      <w:r w:rsidR="000C4C9F">
        <w:rPr>
          <w:rFonts w:cs="Calibri"/>
          <w:b w:val="0"/>
          <w:sz w:val="22"/>
          <w:szCs w:val="22"/>
          <w:lang w:eastAsia="ja-JP" w:bidi="ar-SA"/>
        </w:rPr>
        <w:t xml:space="preserve">Oracle </w:t>
      </w:r>
      <w:r w:rsidRPr="00C676F5">
        <w:rPr>
          <w:rFonts w:cs="Calibri"/>
          <w:b w:val="0"/>
          <w:sz w:val="22"/>
          <w:szCs w:val="22"/>
          <w:lang w:eastAsia="ja-JP" w:bidi="ar-SA"/>
        </w:rPr>
        <w:t xml:space="preserve">client application and De-ID </w:t>
      </w:r>
      <w:r>
        <w:rPr>
          <w:rFonts w:cs="Calibri"/>
          <w:b w:val="0"/>
          <w:sz w:val="22"/>
          <w:szCs w:val="22"/>
          <w:lang w:eastAsia="ja-JP" w:bidi="ar-SA"/>
        </w:rPr>
        <w:t xml:space="preserve">are </w:t>
      </w:r>
      <w:r w:rsidRPr="00C676F5">
        <w:rPr>
          <w:rFonts w:cs="Calibri"/>
          <w:b w:val="0"/>
          <w:sz w:val="22"/>
          <w:szCs w:val="22"/>
          <w:lang w:eastAsia="ja-JP" w:bidi="ar-SA"/>
        </w:rPr>
        <w:t>installed on same machine, then the De-ID’s home path should be set before the Oracle application path in system’s path environment variable. Example: PATH = %DEID_HOME%;%ORACLE_HOME%</w:t>
      </w:r>
    </w:p>
    <w:p w:rsidR="00C676F5" w:rsidRDefault="00C676F5" w:rsidP="00C676F5">
      <w:pPr>
        <w:rPr>
          <w:rFonts w:cs="Calibri"/>
          <w:lang w:eastAsia="ja-JP" w:bidi="ar-SA"/>
        </w:rPr>
      </w:pPr>
    </w:p>
    <w:p w:rsidR="00C43962" w:rsidRDefault="009C717C" w:rsidP="00D41662">
      <w:pPr>
        <w:tabs>
          <w:tab w:val="left" w:pos="360"/>
        </w:tabs>
      </w:pPr>
      <w:r>
        <w:t xml:space="preserve">2. </w:t>
      </w:r>
      <w:r w:rsidR="00C43962">
        <w:t>The Harvard Scrubber de</w:t>
      </w:r>
      <w:r w:rsidR="00F15970">
        <w:t>-</w:t>
      </w:r>
      <w:r w:rsidR="00C43962">
        <w:t xml:space="preserve">identifier: the de-identification server </w:t>
      </w:r>
      <w:r w:rsidR="00C1765E">
        <w:t>uses</w:t>
      </w:r>
      <w:r w:rsidR="00C43962">
        <w:t xml:space="preserve"> Harvard Scrubber</w:t>
      </w:r>
      <w:r w:rsidR="000517DB">
        <w:t>, an</w:t>
      </w:r>
      <w:r w:rsidR="00C43962">
        <w:t xml:space="preserve"> open source tool for report text de-identification.</w:t>
      </w:r>
    </w:p>
    <w:p w:rsidR="009C717C" w:rsidRDefault="009C717C" w:rsidP="00D41662">
      <w:pPr>
        <w:tabs>
          <w:tab w:val="left" w:pos="360"/>
        </w:tabs>
      </w:pPr>
      <w:r>
        <w:t>3. The Do-nothing de</w:t>
      </w:r>
      <w:r w:rsidR="00F15970">
        <w:t>-</w:t>
      </w:r>
      <w:r>
        <w:t xml:space="preserve">identifier: the de-identification server simply copies identifier report text as it is to the de-identified report text. Report text </w:t>
      </w:r>
      <w:r w:rsidR="00F15970">
        <w:t>is</w:t>
      </w:r>
      <w:r w:rsidR="00C1765E">
        <w:t xml:space="preserve"> not</w:t>
      </w:r>
      <w:r>
        <w:t xml:space="preserve"> de-identified with this </w:t>
      </w:r>
      <w:r w:rsidR="00C1765E">
        <w:t>option</w:t>
      </w:r>
      <w:r>
        <w:t>.</w:t>
      </w:r>
    </w:p>
    <w:p w:rsidR="009C717C" w:rsidRPr="00C43962" w:rsidRDefault="009C717C" w:rsidP="00D41662">
      <w:pPr>
        <w:tabs>
          <w:tab w:val="left" w:pos="360"/>
        </w:tabs>
      </w:pPr>
      <w:r>
        <w:t>4. Custom de</w:t>
      </w:r>
      <w:r w:rsidR="00F15970">
        <w:t>-</w:t>
      </w:r>
      <w:r>
        <w:t>identifier: If user</w:t>
      </w:r>
      <w:r w:rsidR="00C1765E">
        <w:t xml:space="preserve">shave </w:t>
      </w:r>
      <w:r>
        <w:t xml:space="preserve">written </w:t>
      </w:r>
      <w:r w:rsidR="00C1765E">
        <w:t xml:space="preserve">their </w:t>
      </w:r>
      <w:r>
        <w:t>own program to de-identify report text</w:t>
      </w:r>
      <w:r w:rsidR="00C1765E">
        <w:t xml:space="preserve">, </w:t>
      </w:r>
      <w:r w:rsidR="002E285C">
        <w:t>the</w:t>
      </w:r>
      <w:r w:rsidR="00C1765E">
        <w:t>y</w:t>
      </w:r>
      <w:r w:rsidR="002E285C">
        <w:t xml:space="preserve"> can use it with the de-identification server to de-identify the report text. Pre-requisite</w:t>
      </w:r>
      <w:r w:rsidR="00BC07F9">
        <w:t>st</w:t>
      </w:r>
      <w:r w:rsidR="002E285C">
        <w:t xml:space="preserve">o use custom de-identifier </w:t>
      </w:r>
      <w:r w:rsidR="00BC07F9">
        <w:t>are</w:t>
      </w:r>
      <w:r w:rsidR="002E285C">
        <w:t>:</w:t>
      </w:r>
    </w:p>
    <w:p w:rsidR="003930BB" w:rsidRDefault="003930BB" w:rsidP="00444265">
      <w:pPr>
        <w:pStyle w:val="Caption"/>
        <w:numPr>
          <w:ilvl w:val="0"/>
          <w:numId w:val="30"/>
        </w:numPr>
        <w:tabs>
          <w:tab w:val="left" w:pos="360"/>
        </w:tabs>
        <w:spacing w:before="120" w:after="120"/>
        <w:jc w:val="left"/>
        <w:rPr>
          <w:b w:val="0"/>
          <w:bCs w:val="0"/>
          <w:sz w:val="22"/>
          <w:szCs w:val="22"/>
        </w:rPr>
      </w:pPr>
      <w:r>
        <w:rPr>
          <w:b w:val="0"/>
          <w:bCs w:val="0"/>
          <w:sz w:val="22"/>
          <w:szCs w:val="22"/>
        </w:rPr>
        <w:lastRenderedPageBreak/>
        <w:t>The class implementing custom de-identification must extend the class caTissue Suite class edu.wust</w:t>
      </w:r>
      <w:r w:rsidR="00C1765E">
        <w:rPr>
          <w:b w:val="0"/>
          <w:bCs w:val="0"/>
          <w:sz w:val="22"/>
          <w:szCs w:val="22"/>
        </w:rPr>
        <w:t>l</w:t>
      </w:r>
      <w:r>
        <w:rPr>
          <w:b w:val="0"/>
          <w:bCs w:val="0"/>
          <w:sz w:val="22"/>
          <w:szCs w:val="22"/>
        </w:rPr>
        <w:t xml:space="preserve">.catissuecore.deidentifier.AbstractDeidentifier and should implement all the abstract methods specified in </w:t>
      </w:r>
      <w:r w:rsidR="000517DB">
        <w:rPr>
          <w:b w:val="0"/>
          <w:bCs w:val="0"/>
          <w:sz w:val="22"/>
          <w:szCs w:val="22"/>
        </w:rPr>
        <w:t xml:space="preserve">the </w:t>
      </w:r>
      <w:r>
        <w:rPr>
          <w:b w:val="0"/>
          <w:bCs w:val="0"/>
          <w:sz w:val="22"/>
          <w:szCs w:val="22"/>
        </w:rPr>
        <w:t xml:space="preserve">above class. </w:t>
      </w:r>
    </w:p>
    <w:p w:rsidR="003930BB" w:rsidRDefault="003930BB" w:rsidP="00444265">
      <w:pPr>
        <w:pStyle w:val="Caption"/>
        <w:numPr>
          <w:ilvl w:val="0"/>
          <w:numId w:val="30"/>
        </w:numPr>
        <w:tabs>
          <w:tab w:val="left" w:pos="360"/>
        </w:tabs>
        <w:spacing w:before="120" w:after="120"/>
        <w:jc w:val="left"/>
        <w:rPr>
          <w:b w:val="0"/>
          <w:bCs w:val="0"/>
          <w:sz w:val="22"/>
          <w:szCs w:val="22"/>
        </w:rPr>
      </w:pPr>
      <w:r>
        <w:rPr>
          <w:b w:val="0"/>
          <w:bCs w:val="0"/>
          <w:sz w:val="22"/>
          <w:szCs w:val="22"/>
        </w:rPr>
        <w:t>Create a jar of source code and copy it to the &lt;DEIDENTIFIER_INSTALLATION_DIR&gt;/lib directory.</w:t>
      </w:r>
    </w:p>
    <w:p w:rsidR="003930BB" w:rsidRDefault="003930BB" w:rsidP="00444265">
      <w:pPr>
        <w:pStyle w:val="Caption"/>
        <w:numPr>
          <w:ilvl w:val="0"/>
          <w:numId w:val="30"/>
        </w:numPr>
        <w:tabs>
          <w:tab w:val="left" w:pos="360"/>
        </w:tabs>
        <w:spacing w:before="120" w:after="120"/>
        <w:jc w:val="left"/>
        <w:rPr>
          <w:b w:val="0"/>
          <w:bCs w:val="0"/>
          <w:sz w:val="22"/>
          <w:szCs w:val="22"/>
        </w:rPr>
      </w:pPr>
      <w:r>
        <w:rPr>
          <w:b w:val="0"/>
          <w:bCs w:val="0"/>
          <w:sz w:val="22"/>
          <w:szCs w:val="22"/>
        </w:rPr>
        <w:t>Verify the deidentifierClassName property in the &lt;DEIDENTIFIER_INSTALLATION_DIR&gt;/caTIES_conf/caTIES.properties file.</w:t>
      </w:r>
    </w:p>
    <w:p w:rsidR="003930BB" w:rsidRDefault="003930BB" w:rsidP="00444265">
      <w:pPr>
        <w:pStyle w:val="Caption"/>
        <w:numPr>
          <w:ilvl w:val="0"/>
          <w:numId w:val="30"/>
        </w:numPr>
        <w:tabs>
          <w:tab w:val="left" w:pos="360"/>
        </w:tabs>
        <w:spacing w:before="120" w:after="120"/>
        <w:jc w:val="left"/>
        <w:rPr>
          <w:b w:val="0"/>
          <w:bCs w:val="0"/>
          <w:sz w:val="22"/>
          <w:szCs w:val="22"/>
        </w:rPr>
      </w:pPr>
      <w:r>
        <w:rPr>
          <w:b w:val="0"/>
          <w:bCs w:val="0"/>
          <w:sz w:val="22"/>
          <w:szCs w:val="22"/>
        </w:rPr>
        <w:t>Copy required resources to &lt;DEIDENTIFIER_INSTALLATION_DIR&gt; directory.</w:t>
      </w:r>
    </w:p>
    <w:p w:rsidR="00A40E5D" w:rsidRPr="00A40E5D" w:rsidRDefault="00A40E5D" w:rsidP="00D41662">
      <w:pPr>
        <w:tabs>
          <w:tab w:val="left" w:pos="360"/>
        </w:tabs>
        <w:rPr>
          <w:b/>
        </w:rPr>
      </w:pPr>
      <w:r>
        <w:t xml:space="preserve">Where, </w:t>
      </w:r>
      <w:r w:rsidRPr="00A40E5D">
        <w:rPr>
          <w:bCs/>
        </w:rPr>
        <w:t>&lt;DEIDENTIFIER_INSTALLATION_DIR&gt;</w:t>
      </w:r>
      <w:r>
        <w:rPr>
          <w:bCs/>
        </w:rPr>
        <w:t xml:space="preserve"> is the path specified by the </w:t>
      </w:r>
      <w:r w:rsidR="008C39B9" w:rsidRPr="008C39B9">
        <w:rPr>
          <w:rStyle w:val="KeywordChar"/>
          <w:sz w:val="20"/>
          <w:szCs w:val="20"/>
        </w:rPr>
        <w:t>deid.installation.dir</w:t>
      </w:r>
      <w:r w:rsidR="008C39B9" w:rsidRPr="008C39B9">
        <w:rPr>
          <w:bCs/>
          <w:sz w:val="20"/>
          <w:szCs w:val="20"/>
        </w:rPr>
        <w:t xml:space="preserve"> in </w:t>
      </w:r>
      <w:r w:rsidR="00C1765E">
        <w:rPr>
          <w:bCs/>
          <w:sz w:val="20"/>
          <w:szCs w:val="20"/>
        </w:rPr>
        <w:t xml:space="preserve">the </w:t>
      </w:r>
      <w:r w:rsidR="008C39B9" w:rsidRPr="008C39B9">
        <w:rPr>
          <w:rStyle w:val="KeywordChar"/>
          <w:sz w:val="20"/>
          <w:szCs w:val="20"/>
        </w:rPr>
        <w:t>CATISSUE_HOME/</w:t>
      </w:r>
      <w:r w:rsidR="00CF0F45">
        <w:rPr>
          <w:rStyle w:val="KeywordChar"/>
          <w:sz w:val="20"/>
          <w:szCs w:val="20"/>
        </w:rPr>
        <w:t>modules/caTIES/conf/</w:t>
      </w:r>
      <w:r w:rsidR="008C39B9" w:rsidRPr="008C39B9">
        <w:rPr>
          <w:rStyle w:val="KeywordChar"/>
          <w:sz w:val="20"/>
          <w:szCs w:val="20"/>
        </w:rPr>
        <w:t>caTIES_conf/</w:t>
      </w:r>
      <w:r w:rsidR="00523FDC">
        <w:rPr>
          <w:rStyle w:val="KeywordChar"/>
          <w:sz w:val="20"/>
          <w:szCs w:val="20"/>
        </w:rPr>
        <w:t>caTIES.properties</w:t>
      </w:r>
      <w:r w:rsidR="008C39B9" w:rsidRPr="008C39B9">
        <w:rPr>
          <w:bCs/>
        </w:rPr>
        <w:t xml:space="preserve"> file</w:t>
      </w:r>
      <w:r w:rsidR="008C39B9">
        <w:rPr>
          <w:bCs/>
        </w:rPr>
        <w:t>.</w:t>
      </w:r>
    </w:p>
    <w:p w:rsidR="003930BB" w:rsidRPr="003930BB" w:rsidRDefault="003930BB" w:rsidP="00D41662">
      <w:pPr>
        <w:tabs>
          <w:tab w:val="left" w:pos="360"/>
        </w:tabs>
      </w:pPr>
      <w:r>
        <w:t xml:space="preserve">To run </w:t>
      </w:r>
      <w:r w:rsidR="00C1765E">
        <w:t xml:space="preserve">the </w:t>
      </w:r>
      <w:r>
        <w:t>report de-identification server</w:t>
      </w:r>
      <w:r w:rsidR="00C1765E">
        <w:t>,</w:t>
      </w:r>
      <w:r>
        <w:t xml:space="preserve"> perform </w:t>
      </w:r>
      <w:r w:rsidR="00C1765E">
        <w:t xml:space="preserve">the </w:t>
      </w:r>
      <w:r>
        <w:t>following steps:</w:t>
      </w:r>
    </w:p>
    <w:p w:rsidR="00632874" w:rsidRDefault="00632874" w:rsidP="00444265">
      <w:pPr>
        <w:pStyle w:val="Caption"/>
        <w:numPr>
          <w:ilvl w:val="0"/>
          <w:numId w:val="29"/>
        </w:numPr>
        <w:tabs>
          <w:tab w:val="left" w:pos="360"/>
        </w:tabs>
        <w:spacing w:before="120" w:after="120"/>
        <w:jc w:val="left"/>
        <w:rPr>
          <w:b w:val="0"/>
          <w:bCs w:val="0"/>
          <w:sz w:val="22"/>
          <w:szCs w:val="22"/>
        </w:rPr>
      </w:pPr>
      <w:r>
        <w:rPr>
          <w:b w:val="0"/>
          <w:bCs w:val="0"/>
          <w:sz w:val="22"/>
          <w:szCs w:val="22"/>
        </w:rPr>
        <w:t>Switch to the folder where report de-identification server is deployed</w:t>
      </w:r>
      <w:r w:rsidR="005D2794">
        <w:rPr>
          <w:b w:val="0"/>
          <w:bCs w:val="0"/>
          <w:sz w:val="22"/>
          <w:szCs w:val="22"/>
        </w:rPr>
        <w:t>. This is</w:t>
      </w:r>
      <w:r>
        <w:rPr>
          <w:b w:val="0"/>
          <w:bCs w:val="0"/>
          <w:sz w:val="22"/>
          <w:szCs w:val="22"/>
        </w:rPr>
        <w:t xml:space="preserve"> specified by </w:t>
      </w:r>
      <w:r w:rsidR="000517DB" w:rsidRPr="000517DB">
        <w:rPr>
          <w:rStyle w:val="KeywordChar"/>
          <w:b w:val="0"/>
          <w:sz w:val="20"/>
          <w:szCs w:val="20"/>
        </w:rPr>
        <w:t>deidentifier.installation.dir</w:t>
      </w:r>
      <w:r w:rsidRPr="00AE0EAA">
        <w:rPr>
          <w:b w:val="0"/>
          <w:bCs w:val="0"/>
          <w:sz w:val="20"/>
          <w:szCs w:val="20"/>
        </w:rPr>
        <w:t>in</w:t>
      </w:r>
      <w:r w:rsidRPr="00AE0EAA">
        <w:rPr>
          <w:rStyle w:val="KeywordChar"/>
          <w:b w:val="0"/>
          <w:sz w:val="20"/>
          <w:szCs w:val="20"/>
        </w:rPr>
        <w:t>CATISSUE_HOME/caTIES_conf/</w:t>
      </w:r>
      <w:r w:rsidR="00523FDC">
        <w:rPr>
          <w:rStyle w:val="KeywordChar"/>
          <w:b w:val="0"/>
          <w:sz w:val="20"/>
          <w:szCs w:val="20"/>
        </w:rPr>
        <w:t>caTIES.properties</w:t>
      </w:r>
      <w:r>
        <w:rPr>
          <w:b w:val="0"/>
          <w:bCs w:val="0"/>
          <w:sz w:val="22"/>
          <w:szCs w:val="22"/>
        </w:rPr>
        <w:t xml:space="preserve"> file.</w:t>
      </w:r>
    </w:p>
    <w:p w:rsidR="00632874" w:rsidRDefault="00632874" w:rsidP="00444265">
      <w:pPr>
        <w:pStyle w:val="Caption"/>
        <w:numPr>
          <w:ilvl w:val="0"/>
          <w:numId w:val="29"/>
        </w:numPr>
        <w:tabs>
          <w:tab w:val="left" w:pos="360"/>
        </w:tabs>
        <w:spacing w:before="120" w:after="120"/>
        <w:jc w:val="left"/>
        <w:rPr>
          <w:b w:val="0"/>
          <w:bCs w:val="0"/>
          <w:sz w:val="22"/>
          <w:szCs w:val="22"/>
        </w:rPr>
      </w:pPr>
      <w:r>
        <w:rPr>
          <w:b w:val="0"/>
          <w:bCs w:val="0"/>
          <w:sz w:val="22"/>
          <w:szCs w:val="22"/>
        </w:rPr>
        <w:t xml:space="preserve">To run </w:t>
      </w:r>
      <w:r w:rsidR="00C1765E">
        <w:rPr>
          <w:b w:val="0"/>
          <w:bCs w:val="0"/>
          <w:sz w:val="22"/>
          <w:szCs w:val="22"/>
        </w:rPr>
        <w:t xml:space="preserve">the </w:t>
      </w:r>
      <w:r>
        <w:rPr>
          <w:b w:val="0"/>
          <w:bCs w:val="0"/>
          <w:sz w:val="22"/>
          <w:szCs w:val="22"/>
        </w:rPr>
        <w:t>report de-identification server, run the following ANT task from the command prompt:</w:t>
      </w:r>
    </w:p>
    <w:p w:rsidR="00632874" w:rsidRPr="003E34CD" w:rsidRDefault="003930BB">
      <w:pPr>
        <w:pStyle w:val="BodyText"/>
        <w:tabs>
          <w:tab w:val="left" w:pos="360"/>
        </w:tabs>
        <w:spacing w:after="120"/>
        <w:ind w:left="720"/>
        <w:rPr>
          <w:sz w:val="20"/>
          <w:szCs w:val="20"/>
        </w:rPr>
        <w:pPrChange w:id="2632" w:author="Prachi" w:date="2011-05-22T12:29:00Z">
          <w:pPr>
            <w:pStyle w:val="BodyText"/>
            <w:tabs>
              <w:tab w:val="left" w:pos="360"/>
            </w:tabs>
            <w:spacing w:after="120"/>
            <w:ind w:left="360"/>
          </w:pPr>
        </w:pPrChange>
      </w:pPr>
      <w:del w:id="2633" w:author="Prachi" w:date="2011-05-22T12:29:00Z">
        <w:r w:rsidDel="00534FFB">
          <w:tab/>
        </w:r>
      </w:del>
      <w:r w:rsidR="00457E87" w:rsidRPr="003E34CD">
        <w:rPr>
          <w:rStyle w:val="KeywordChar"/>
          <w:sz w:val="20"/>
          <w:szCs w:val="20"/>
        </w:rPr>
        <w:t>a</w:t>
      </w:r>
      <w:r w:rsidR="00632874" w:rsidRPr="003E34CD">
        <w:rPr>
          <w:rStyle w:val="KeywordChar"/>
          <w:sz w:val="20"/>
          <w:szCs w:val="20"/>
        </w:rPr>
        <w:t>nt</w:t>
      </w:r>
      <w:ins w:id="2634" w:author="Prachi" w:date="2011-05-22T12:29:00Z">
        <w:r w:rsidR="00534FFB">
          <w:rPr>
            <w:rStyle w:val="KeywordChar"/>
            <w:sz w:val="20"/>
            <w:szCs w:val="20"/>
          </w:rPr>
          <w:t xml:space="preserve"> </w:t>
        </w:r>
      </w:ins>
      <w:r w:rsidR="00457E87" w:rsidRPr="00457E87">
        <w:rPr>
          <w:rStyle w:val="KeywordChar"/>
          <w:sz w:val="20"/>
          <w:szCs w:val="20"/>
        </w:rPr>
        <w:t>run_deidentifier_server</w:t>
      </w:r>
    </w:p>
    <w:p w:rsidR="00632874" w:rsidRDefault="00632874" w:rsidP="00444265">
      <w:pPr>
        <w:pStyle w:val="Caption"/>
        <w:numPr>
          <w:ilvl w:val="0"/>
          <w:numId w:val="29"/>
        </w:numPr>
        <w:tabs>
          <w:tab w:val="left" w:pos="360"/>
        </w:tabs>
        <w:spacing w:before="0" w:after="120"/>
        <w:rPr>
          <w:b w:val="0"/>
          <w:bCs w:val="0"/>
          <w:sz w:val="22"/>
          <w:szCs w:val="22"/>
        </w:rPr>
      </w:pPr>
      <w:r>
        <w:rPr>
          <w:b w:val="0"/>
          <w:bCs w:val="0"/>
          <w:sz w:val="22"/>
          <w:szCs w:val="22"/>
        </w:rPr>
        <w:t>To stop report de-identification server, run the following ANT task from the command prompt:</w:t>
      </w:r>
    </w:p>
    <w:p w:rsidR="00320997" w:rsidRDefault="00632874" w:rsidP="00D41662">
      <w:pPr>
        <w:pStyle w:val="BodyText"/>
        <w:tabs>
          <w:tab w:val="left" w:pos="360"/>
        </w:tabs>
        <w:ind w:left="360" w:firstLine="360"/>
        <w:rPr>
          <w:rStyle w:val="KeywordChar"/>
          <w:sz w:val="20"/>
          <w:szCs w:val="20"/>
        </w:rPr>
      </w:pPr>
      <w:r w:rsidRPr="003E34CD">
        <w:rPr>
          <w:rStyle w:val="KeywordChar"/>
          <w:sz w:val="20"/>
          <w:szCs w:val="20"/>
        </w:rPr>
        <w:t>ant stop_</w:t>
      </w:r>
      <w:r w:rsidR="00457E87" w:rsidRPr="00457E87">
        <w:rPr>
          <w:rStyle w:val="KeywordChar"/>
          <w:sz w:val="20"/>
          <w:szCs w:val="20"/>
        </w:rPr>
        <w:t>deidentifier</w:t>
      </w:r>
      <w:r w:rsidRPr="003E34CD">
        <w:rPr>
          <w:rStyle w:val="KeywordChar"/>
          <w:sz w:val="20"/>
          <w:szCs w:val="20"/>
        </w:rPr>
        <w:t>_server</w:t>
      </w:r>
    </w:p>
    <w:p w:rsidR="00632874" w:rsidRDefault="00632874" w:rsidP="00D41662">
      <w:pPr>
        <w:pStyle w:val="Heading3"/>
        <w:tabs>
          <w:tab w:val="left" w:pos="360"/>
        </w:tabs>
      </w:pPr>
      <w:bookmarkStart w:id="2635" w:name="_Toc209520920"/>
      <w:bookmarkStart w:id="2636" w:name="_Toc210808666"/>
      <w:bookmarkStart w:id="2637" w:name="_Toc287980137"/>
      <w:bookmarkStart w:id="2638" w:name="_Toc287026521"/>
      <w:bookmarkStart w:id="2639" w:name="_Toc288205362"/>
      <w:bookmarkEnd w:id="2635"/>
      <w:bookmarkEnd w:id="2636"/>
      <w:r>
        <w:t xml:space="preserve">Running </w:t>
      </w:r>
      <w:r w:rsidR="00C1784F">
        <w:t xml:space="preserve">the </w:t>
      </w:r>
      <w:r>
        <w:t xml:space="preserve">Report </w:t>
      </w:r>
      <w:r w:rsidR="00C1784F">
        <w:t>Concept-</w:t>
      </w:r>
      <w:r>
        <w:t>Code Server</w:t>
      </w:r>
      <w:bookmarkEnd w:id="2637"/>
      <w:bookmarkEnd w:id="2638"/>
      <w:bookmarkEnd w:id="2639"/>
    </w:p>
    <w:p w:rsidR="00031650" w:rsidRPr="00806FBE" w:rsidRDefault="00C1784F" w:rsidP="00D41662">
      <w:pPr>
        <w:tabs>
          <w:tab w:val="left" w:pos="360"/>
        </w:tabs>
      </w:pPr>
      <w:r>
        <w:t>The c</w:t>
      </w:r>
      <w:r w:rsidR="00031650">
        <w:t>oncept</w:t>
      </w:r>
      <w:r>
        <w:t>-</w:t>
      </w:r>
      <w:r w:rsidR="00031650">
        <w:t xml:space="preserve">coder server is responsible for </w:t>
      </w:r>
      <w:r>
        <w:t>concept-</w:t>
      </w:r>
      <w:r w:rsidR="00031650">
        <w:t xml:space="preserve">coding </w:t>
      </w:r>
      <w:r>
        <w:t xml:space="preserve">the </w:t>
      </w:r>
      <w:r w:rsidR="00031650">
        <w:t xml:space="preserve">report text. Concept coding is the process of </w:t>
      </w:r>
      <w:r>
        <w:t xml:space="preserve">semantic </w:t>
      </w:r>
      <w:r w:rsidR="00031650">
        <w:t xml:space="preserve">classification </w:t>
      </w:r>
      <w:r>
        <w:t>of medically-related</w:t>
      </w:r>
      <w:r w:rsidR="00031650">
        <w:t xml:space="preserve"> words that appear in</w:t>
      </w:r>
      <w:r w:rsidR="0059156C">
        <w:t xml:space="preserve"> the</w:t>
      </w:r>
      <w:r w:rsidR="00031650">
        <w:t xml:space="preserve"> report text.</w:t>
      </w:r>
    </w:p>
    <w:p w:rsidR="00632874" w:rsidRDefault="00632874" w:rsidP="00D41662">
      <w:pPr>
        <w:pStyle w:val="BodyText"/>
        <w:numPr>
          <w:ilvl w:val="0"/>
          <w:numId w:val="18"/>
        </w:numPr>
        <w:tabs>
          <w:tab w:val="left" w:pos="360"/>
        </w:tabs>
        <w:spacing w:before="0" w:after="120"/>
      </w:pPr>
      <w:r>
        <w:t xml:space="preserve">Verify the server name, server port, and data dictionary name in crole.xml file at: </w:t>
      </w:r>
    </w:p>
    <w:p w:rsidR="00632874" w:rsidRDefault="004D5FD1" w:rsidP="00D41662">
      <w:pPr>
        <w:pStyle w:val="BodyText"/>
        <w:tabs>
          <w:tab w:val="left" w:pos="360"/>
        </w:tabs>
        <w:spacing w:after="120"/>
        <w:ind w:left="720"/>
      </w:pPr>
      <w:r w:rsidRPr="00040EE7">
        <w:rPr>
          <w:rFonts w:ascii="Courier" w:hAnsi="Courier"/>
          <w:bCs/>
          <w:sz w:val="20"/>
        </w:rPr>
        <w:t>http://&lt;JBOSS_HOST&gt;:&lt;JBOSS_PORT&gt;/gate.war/gate_3_1/application/plugins/caTIES/crole.xml</w:t>
      </w:r>
    </w:p>
    <w:p w:rsidR="00632874" w:rsidRDefault="00632874" w:rsidP="00D41662">
      <w:pPr>
        <w:pStyle w:val="BodyText"/>
        <w:tabs>
          <w:tab w:val="left" w:pos="360"/>
        </w:tabs>
        <w:spacing w:after="120"/>
        <w:ind w:left="720"/>
      </w:pPr>
      <w:r>
        <w:t xml:space="preserve">where </w:t>
      </w:r>
      <w:r w:rsidRPr="00DF780E">
        <w:rPr>
          <w:rStyle w:val="KeywordChar"/>
          <w:sz w:val="20"/>
          <w:szCs w:val="20"/>
        </w:rPr>
        <w:t>JBOSS</w:t>
      </w:r>
      <w:r w:rsidRPr="00DF780E">
        <w:rPr>
          <w:sz w:val="20"/>
          <w:szCs w:val="20"/>
        </w:rPr>
        <w:t>_</w:t>
      </w:r>
      <w:r w:rsidRPr="00DF780E">
        <w:rPr>
          <w:rStyle w:val="KeywordChar"/>
          <w:sz w:val="20"/>
          <w:szCs w:val="20"/>
        </w:rPr>
        <w:t>HOST</w:t>
      </w:r>
      <w:r>
        <w:t xml:space="preserve"> and </w:t>
      </w:r>
      <w:r w:rsidRPr="00DF780E">
        <w:rPr>
          <w:rStyle w:val="KeywordChar"/>
          <w:sz w:val="20"/>
          <w:szCs w:val="20"/>
        </w:rPr>
        <w:t>JBOSS_PORT</w:t>
      </w:r>
      <w:r>
        <w:t xml:space="preserve"> are the hostname and port number respectively on </w:t>
      </w:r>
      <w:r w:rsidR="003522D9">
        <w:t xml:space="preserve">the </w:t>
      </w:r>
      <w:r>
        <w:t>JBoss server.</w:t>
      </w:r>
    </w:p>
    <w:p w:rsidR="00F55CDB" w:rsidRPr="00881E62" w:rsidRDefault="00F55CDB" w:rsidP="0041248C">
      <w:pPr>
        <w:pStyle w:val="Caption"/>
        <w:numPr>
          <w:ilvl w:val="0"/>
          <w:numId w:val="18"/>
        </w:numPr>
        <w:tabs>
          <w:tab w:val="left" w:pos="360"/>
        </w:tabs>
        <w:spacing w:before="0" w:after="120"/>
        <w:rPr>
          <w:b w:val="0"/>
          <w:bCs w:val="0"/>
          <w:color w:val="0066FF"/>
          <w:sz w:val="22"/>
          <w:szCs w:val="22"/>
          <w:u w:val="single"/>
        </w:rPr>
      </w:pPr>
      <w:r w:rsidRPr="0041248C">
        <w:rPr>
          <w:b w:val="0"/>
          <w:bCs w:val="0"/>
          <w:sz w:val="22"/>
          <w:szCs w:val="22"/>
        </w:rPr>
        <w:t xml:space="preserve">If JBoss is running on HTTPS then make sure that keystore file created </w:t>
      </w:r>
      <w:r w:rsidR="00C1784F" w:rsidRPr="0041248C">
        <w:rPr>
          <w:b w:val="0"/>
          <w:bCs w:val="0"/>
          <w:sz w:val="22"/>
          <w:szCs w:val="22"/>
        </w:rPr>
        <w:t xml:space="preserve">contains a </w:t>
      </w:r>
      <w:r w:rsidRPr="0041248C">
        <w:rPr>
          <w:b w:val="0"/>
          <w:bCs w:val="0"/>
          <w:sz w:val="22"/>
          <w:szCs w:val="22"/>
        </w:rPr>
        <w:t xml:space="preserve"> Common Name (CN) </w:t>
      </w:r>
      <w:r w:rsidR="00C1784F" w:rsidRPr="0041248C">
        <w:rPr>
          <w:b w:val="0"/>
          <w:bCs w:val="0"/>
          <w:sz w:val="22"/>
          <w:szCs w:val="22"/>
        </w:rPr>
        <w:t xml:space="preserve">identical to </w:t>
      </w:r>
      <w:r w:rsidRPr="0041248C">
        <w:rPr>
          <w:b w:val="0"/>
          <w:bCs w:val="0"/>
          <w:sz w:val="22"/>
          <w:szCs w:val="22"/>
        </w:rPr>
        <w:t xml:space="preserve">the </w:t>
      </w:r>
      <w:r w:rsidR="00881E62" w:rsidRPr="0041248C">
        <w:rPr>
          <w:b w:val="0"/>
          <w:bCs w:val="0"/>
          <w:sz w:val="22"/>
          <w:szCs w:val="22"/>
        </w:rPr>
        <w:t>m</w:t>
      </w:r>
      <w:r w:rsidRPr="0041248C">
        <w:rPr>
          <w:b w:val="0"/>
          <w:bCs w:val="0"/>
          <w:sz w:val="22"/>
          <w:szCs w:val="22"/>
        </w:rPr>
        <w:t xml:space="preserve">achine </w:t>
      </w:r>
      <w:r w:rsidR="00881E62" w:rsidRPr="0041248C">
        <w:rPr>
          <w:b w:val="0"/>
          <w:bCs w:val="0"/>
          <w:sz w:val="22"/>
          <w:szCs w:val="22"/>
        </w:rPr>
        <w:t>n</w:t>
      </w:r>
      <w:r w:rsidRPr="0041248C">
        <w:rPr>
          <w:b w:val="0"/>
          <w:bCs w:val="0"/>
          <w:sz w:val="22"/>
          <w:szCs w:val="22"/>
        </w:rPr>
        <w:t xml:space="preserve">ame on which JBoss is running. For more information please refer </w:t>
      </w:r>
      <w:r w:rsidR="00C1784F" w:rsidRPr="0041248C">
        <w:rPr>
          <w:b w:val="0"/>
          <w:bCs w:val="0"/>
          <w:sz w:val="22"/>
          <w:szCs w:val="22"/>
        </w:rPr>
        <w:t xml:space="preserve">to the </w:t>
      </w:r>
      <w:r w:rsidRPr="0041248C">
        <w:rPr>
          <w:b w:val="0"/>
          <w:bCs w:val="0"/>
          <w:sz w:val="22"/>
          <w:szCs w:val="22"/>
        </w:rPr>
        <w:t xml:space="preserve">topic </w:t>
      </w:r>
      <w:r w:rsidR="00C1784F" w:rsidRPr="0041248C">
        <w:rPr>
          <w:b w:val="0"/>
          <w:bCs w:val="0"/>
          <w:sz w:val="22"/>
          <w:szCs w:val="22"/>
        </w:rPr>
        <w:t>“</w:t>
      </w:r>
      <w:r w:rsidRPr="0041248C">
        <w:rPr>
          <w:b w:val="0"/>
          <w:bCs w:val="0"/>
          <w:sz w:val="22"/>
          <w:szCs w:val="22"/>
        </w:rPr>
        <w:t>Creating self signed certificate</w:t>
      </w:r>
      <w:r w:rsidR="00C1784F" w:rsidRPr="0041248C">
        <w:rPr>
          <w:b w:val="0"/>
          <w:bCs w:val="0"/>
          <w:sz w:val="22"/>
          <w:szCs w:val="22"/>
        </w:rPr>
        <w:t>”</w:t>
      </w:r>
      <w:r w:rsidRPr="0041248C">
        <w:rPr>
          <w:b w:val="0"/>
          <w:bCs w:val="0"/>
          <w:sz w:val="22"/>
          <w:szCs w:val="22"/>
        </w:rPr>
        <w:t xml:space="preserve"> explained at</w:t>
      </w:r>
      <w:hyperlink w:anchor="_Configuring_JBoss_Server" w:history="1">
        <w:r w:rsidR="00E53258" w:rsidRPr="00E53258">
          <w:rPr>
            <w:rStyle w:val="Hyperlink"/>
            <w:b w:val="0"/>
            <w:bCs w:val="0"/>
            <w:sz w:val="22"/>
            <w:szCs w:val="22"/>
          </w:rPr>
          <w:t>Creating self signed certificate</w:t>
        </w:r>
      </w:hyperlink>
    </w:p>
    <w:p w:rsidR="00F55CDB" w:rsidRDefault="00C1784F" w:rsidP="00D41662">
      <w:pPr>
        <w:tabs>
          <w:tab w:val="left" w:pos="360"/>
        </w:tabs>
        <w:ind w:left="720"/>
      </w:pPr>
      <w:r>
        <w:t>Example: the</w:t>
      </w:r>
      <w:r w:rsidR="00F55CDB">
        <w:t xml:space="preserve"> keystore file for </w:t>
      </w:r>
      <w:r>
        <w:t>a concept-</w:t>
      </w:r>
      <w:r w:rsidR="00F55CDB">
        <w:t xml:space="preserve">coder pointing to </w:t>
      </w:r>
      <w:r>
        <w:t xml:space="preserve">the </w:t>
      </w:r>
      <w:r w:rsidR="00F55CDB">
        <w:t>demo site can be created as shown below:</w:t>
      </w:r>
    </w:p>
    <w:p w:rsidR="00F55CDB" w:rsidRDefault="00154360" w:rsidP="00D41662">
      <w:pPr>
        <w:tabs>
          <w:tab w:val="left" w:pos="360"/>
        </w:tabs>
        <w:ind w:left="720"/>
      </w:pPr>
      <w:r>
        <w:rPr>
          <w:noProof/>
          <w:lang w:bidi="ar-SA"/>
        </w:rPr>
        <w:lastRenderedPageBreak/>
        <w:drawing>
          <wp:inline distT="0" distB="0" distL="0" distR="0">
            <wp:extent cx="5476875" cy="3219450"/>
            <wp:effectExtent l="19050" t="0" r="9525" b="0"/>
            <wp:docPr id="1" name="Picture 1" descr="certific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1"/>
                    <pic:cNvPicPr>
                      <a:picLocks noChangeAspect="1" noChangeArrowheads="1"/>
                    </pic:cNvPicPr>
                  </pic:nvPicPr>
                  <pic:blipFill>
                    <a:blip r:embed="rId37"/>
                    <a:srcRect/>
                    <a:stretch>
                      <a:fillRect/>
                    </a:stretch>
                  </pic:blipFill>
                  <pic:spPr bwMode="auto">
                    <a:xfrm>
                      <a:off x="0" y="0"/>
                      <a:ext cx="5476875" cy="3219450"/>
                    </a:xfrm>
                    <a:prstGeom prst="rect">
                      <a:avLst/>
                    </a:prstGeom>
                    <a:noFill/>
                    <a:ln w="9525">
                      <a:noFill/>
                      <a:miter lim="800000"/>
                      <a:headEnd/>
                      <a:tailEnd/>
                    </a:ln>
                  </pic:spPr>
                </pic:pic>
              </a:graphicData>
            </a:graphic>
          </wp:inline>
        </w:drawing>
      </w:r>
    </w:p>
    <w:p w:rsidR="00632874" w:rsidRDefault="00632874" w:rsidP="00D41662">
      <w:pPr>
        <w:pStyle w:val="Caption"/>
        <w:numPr>
          <w:ilvl w:val="0"/>
          <w:numId w:val="18"/>
        </w:numPr>
        <w:tabs>
          <w:tab w:val="left" w:pos="360"/>
        </w:tabs>
        <w:spacing w:before="0" w:after="120"/>
        <w:rPr>
          <w:b w:val="0"/>
          <w:bCs w:val="0"/>
          <w:sz w:val="22"/>
          <w:szCs w:val="22"/>
        </w:rPr>
      </w:pPr>
      <w:r>
        <w:rPr>
          <w:b w:val="0"/>
          <w:bCs w:val="0"/>
          <w:sz w:val="22"/>
          <w:szCs w:val="22"/>
        </w:rPr>
        <w:t xml:space="preserve">Switch to the folder where </w:t>
      </w:r>
      <w:r w:rsidR="00C1784F">
        <w:rPr>
          <w:b w:val="0"/>
          <w:bCs w:val="0"/>
          <w:sz w:val="22"/>
          <w:szCs w:val="22"/>
        </w:rPr>
        <w:t xml:space="preserve">the </w:t>
      </w:r>
      <w:r>
        <w:rPr>
          <w:b w:val="0"/>
          <w:bCs w:val="0"/>
          <w:sz w:val="22"/>
          <w:szCs w:val="22"/>
        </w:rPr>
        <w:t xml:space="preserve">concept coder server is deployed (specified by </w:t>
      </w:r>
      <w:r w:rsidRPr="00DF780E">
        <w:rPr>
          <w:rStyle w:val="KeywordChar"/>
          <w:b w:val="0"/>
          <w:bCs w:val="0"/>
          <w:sz w:val="20"/>
          <w:szCs w:val="20"/>
        </w:rPr>
        <w:t>concept.code.installation.dir</w:t>
      </w:r>
      <w:r>
        <w:rPr>
          <w:b w:val="0"/>
          <w:bCs w:val="0"/>
          <w:sz w:val="22"/>
          <w:szCs w:val="22"/>
        </w:rPr>
        <w:t xml:space="preserve"> in </w:t>
      </w:r>
      <w:r w:rsidRPr="00DF780E">
        <w:rPr>
          <w:rStyle w:val="KeywordChar"/>
          <w:b w:val="0"/>
          <w:bCs w:val="0"/>
          <w:sz w:val="20"/>
          <w:szCs w:val="20"/>
        </w:rPr>
        <w:t>caTIES_conf/</w:t>
      </w:r>
      <w:r w:rsidR="00523FDC">
        <w:rPr>
          <w:rStyle w:val="KeywordChar"/>
          <w:b w:val="0"/>
          <w:bCs w:val="0"/>
          <w:sz w:val="20"/>
          <w:szCs w:val="20"/>
        </w:rPr>
        <w:t>caTIES.properties</w:t>
      </w:r>
      <w:r>
        <w:rPr>
          <w:b w:val="0"/>
          <w:bCs w:val="0"/>
          <w:sz w:val="22"/>
          <w:szCs w:val="22"/>
        </w:rPr>
        <w:t xml:space="preserve"> file).</w:t>
      </w:r>
    </w:p>
    <w:p w:rsidR="00632874" w:rsidRDefault="00632874" w:rsidP="00D41662">
      <w:pPr>
        <w:pStyle w:val="BodyText"/>
        <w:numPr>
          <w:ilvl w:val="0"/>
          <w:numId w:val="18"/>
        </w:numPr>
        <w:tabs>
          <w:tab w:val="left" w:pos="360"/>
        </w:tabs>
        <w:spacing w:before="0" w:after="120"/>
      </w:pPr>
      <w:r>
        <w:t xml:space="preserve">Run the following ANT task </w:t>
      </w:r>
      <w:r w:rsidR="003405EA">
        <w:t>at</w:t>
      </w:r>
      <w:r>
        <w:t xml:space="preserve"> the command prompt:</w:t>
      </w:r>
    </w:p>
    <w:p w:rsidR="00632874" w:rsidRDefault="00632874" w:rsidP="00D41662">
      <w:pPr>
        <w:pStyle w:val="BodyText"/>
        <w:tabs>
          <w:tab w:val="left" w:pos="360"/>
        </w:tabs>
        <w:spacing w:after="120"/>
      </w:pPr>
      <w:r>
        <w:tab/>
      </w:r>
      <w:r w:rsidRPr="00DF780E">
        <w:rPr>
          <w:rStyle w:val="KeywordChar"/>
          <w:sz w:val="20"/>
          <w:szCs w:val="20"/>
        </w:rPr>
        <w:t>ant run_concept_code_server</w:t>
      </w:r>
    </w:p>
    <w:p w:rsidR="00632874" w:rsidRDefault="00632874" w:rsidP="00D41662">
      <w:pPr>
        <w:pStyle w:val="Caption"/>
        <w:numPr>
          <w:ilvl w:val="0"/>
          <w:numId w:val="18"/>
        </w:numPr>
        <w:tabs>
          <w:tab w:val="left" w:pos="360"/>
        </w:tabs>
        <w:spacing w:before="0" w:after="120"/>
        <w:rPr>
          <w:b w:val="0"/>
          <w:bCs w:val="0"/>
          <w:sz w:val="22"/>
          <w:szCs w:val="22"/>
        </w:rPr>
      </w:pPr>
      <w:r>
        <w:rPr>
          <w:b w:val="0"/>
          <w:bCs w:val="0"/>
          <w:sz w:val="22"/>
          <w:szCs w:val="22"/>
        </w:rPr>
        <w:t xml:space="preserve">To stop report concept coder server, run the following ANT task </w:t>
      </w:r>
      <w:r w:rsidR="003405EA">
        <w:rPr>
          <w:b w:val="0"/>
          <w:bCs w:val="0"/>
          <w:sz w:val="22"/>
          <w:szCs w:val="22"/>
        </w:rPr>
        <w:t>at</w:t>
      </w:r>
      <w:r>
        <w:rPr>
          <w:b w:val="0"/>
          <w:bCs w:val="0"/>
          <w:sz w:val="22"/>
          <w:szCs w:val="22"/>
        </w:rPr>
        <w:t xml:space="preserve"> command prompt:</w:t>
      </w:r>
    </w:p>
    <w:p w:rsidR="00632874" w:rsidRPr="00DF780E" w:rsidRDefault="00632874" w:rsidP="00D41662">
      <w:pPr>
        <w:pStyle w:val="BodyText"/>
        <w:tabs>
          <w:tab w:val="left" w:pos="360"/>
        </w:tabs>
        <w:ind w:firstLine="720"/>
        <w:rPr>
          <w:rStyle w:val="KeywordChar"/>
          <w:sz w:val="20"/>
          <w:szCs w:val="20"/>
        </w:rPr>
      </w:pPr>
      <w:r w:rsidRPr="00DF780E">
        <w:rPr>
          <w:rStyle w:val="KeywordChar"/>
          <w:sz w:val="20"/>
          <w:szCs w:val="20"/>
        </w:rPr>
        <w:t>ant stop_concept_code_server</w:t>
      </w:r>
    </w:p>
    <w:p w:rsidR="00632874" w:rsidRDefault="00320997" w:rsidP="00D41662">
      <w:pPr>
        <w:tabs>
          <w:tab w:val="left" w:pos="360"/>
        </w:tabs>
        <w:rPr>
          <w:rFonts w:ascii="Courier New" w:hAnsi="Courier New" w:cs="Courier New"/>
        </w:rPr>
      </w:pPr>
      <w:r>
        <w:rPr>
          <w:rFonts w:ascii="Courier New" w:hAnsi="Courier New" w:cs="Courier New"/>
        </w:rPr>
        <w:br w:type="page"/>
      </w:r>
    </w:p>
    <w:p w:rsidR="00632874" w:rsidRDefault="00FA76D0" w:rsidP="00D41662">
      <w:pPr>
        <w:tabs>
          <w:tab w:val="left" w:pos="360"/>
        </w:tabs>
      </w:pPr>
      <w:r>
        <w:rPr>
          <w:b/>
        </w:rPr>
        <w:lastRenderedPageBreak/>
        <w:t xml:space="preserve">Note: </w:t>
      </w:r>
      <w:r w:rsidR="00632874">
        <w:t>Refer to the following summary table to start and run caTIES pipeline.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3611"/>
        <w:gridCol w:w="4050"/>
      </w:tblGrid>
      <w:tr w:rsidR="00632874">
        <w:tc>
          <w:tcPr>
            <w:tcW w:w="1807" w:type="dxa"/>
          </w:tcPr>
          <w:p w:rsidR="00632874" w:rsidRDefault="00632874" w:rsidP="00D41662">
            <w:pPr>
              <w:tabs>
                <w:tab w:val="left" w:pos="360"/>
              </w:tabs>
              <w:jc w:val="center"/>
              <w:rPr>
                <w:b/>
              </w:rPr>
            </w:pPr>
            <w:r>
              <w:rPr>
                <w:b/>
              </w:rPr>
              <w:t>Service</w:t>
            </w:r>
          </w:p>
        </w:tc>
        <w:tc>
          <w:tcPr>
            <w:tcW w:w="3611" w:type="dxa"/>
          </w:tcPr>
          <w:p w:rsidR="00632874" w:rsidRDefault="00632874" w:rsidP="00D41662">
            <w:pPr>
              <w:tabs>
                <w:tab w:val="left" w:pos="360"/>
              </w:tabs>
              <w:jc w:val="center"/>
              <w:rPr>
                <w:b/>
              </w:rPr>
            </w:pPr>
            <w:r>
              <w:rPr>
                <w:b/>
              </w:rPr>
              <w:t>Start</w:t>
            </w:r>
          </w:p>
        </w:tc>
        <w:tc>
          <w:tcPr>
            <w:tcW w:w="4050" w:type="dxa"/>
          </w:tcPr>
          <w:p w:rsidR="00632874" w:rsidRDefault="00632874" w:rsidP="00D41662">
            <w:pPr>
              <w:tabs>
                <w:tab w:val="left" w:pos="360"/>
              </w:tabs>
              <w:jc w:val="center"/>
              <w:rPr>
                <w:b/>
              </w:rPr>
            </w:pPr>
            <w:r>
              <w:rPr>
                <w:b/>
              </w:rPr>
              <w:t>Stop</w:t>
            </w:r>
          </w:p>
        </w:tc>
      </w:tr>
      <w:tr w:rsidR="00632874">
        <w:tc>
          <w:tcPr>
            <w:tcW w:w="1807" w:type="dxa"/>
          </w:tcPr>
          <w:p w:rsidR="00632874" w:rsidRDefault="00632874" w:rsidP="00D41662">
            <w:pPr>
              <w:tabs>
                <w:tab w:val="left" w:pos="360"/>
              </w:tabs>
            </w:pPr>
            <w:r>
              <w:t>Report Loader</w:t>
            </w:r>
          </w:p>
        </w:tc>
        <w:tc>
          <w:tcPr>
            <w:tcW w:w="3611" w:type="dxa"/>
          </w:tcPr>
          <w:p w:rsidR="00632874" w:rsidRDefault="00632874" w:rsidP="00D41662">
            <w:pPr>
              <w:tabs>
                <w:tab w:val="left" w:pos="360"/>
              </w:tabs>
            </w:pPr>
            <w:r>
              <w:rPr>
                <w:rFonts w:ascii="Courier New" w:hAnsi="Courier New" w:cs="Courier New"/>
                <w:sz w:val="20"/>
              </w:rPr>
              <w:t>ant run_report_loader_server</w:t>
            </w:r>
          </w:p>
        </w:tc>
        <w:tc>
          <w:tcPr>
            <w:tcW w:w="4050" w:type="dxa"/>
          </w:tcPr>
          <w:p w:rsidR="00632874" w:rsidRDefault="00632874" w:rsidP="00D41662">
            <w:pPr>
              <w:tabs>
                <w:tab w:val="left" w:pos="360"/>
              </w:tabs>
            </w:pPr>
            <w:r>
              <w:rPr>
                <w:rFonts w:ascii="Courier New" w:hAnsi="Courier New" w:cs="Courier New"/>
                <w:sz w:val="20"/>
              </w:rPr>
              <w:t>ant stop_report_loader_server</w:t>
            </w:r>
          </w:p>
        </w:tc>
      </w:tr>
      <w:tr w:rsidR="00632874">
        <w:tc>
          <w:tcPr>
            <w:tcW w:w="1807" w:type="dxa"/>
          </w:tcPr>
          <w:p w:rsidR="00632874" w:rsidRDefault="00632874" w:rsidP="00D41662">
            <w:pPr>
              <w:tabs>
                <w:tab w:val="left" w:pos="360"/>
              </w:tabs>
            </w:pPr>
            <w:r>
              <w:t>De-identifier</w:t>
            </w:r>
          </w:p>
        </w:tc>
        <w:tc>
          <w:tcPr>
            <w:tcW w:w="3611" w:type="dxa"/>
          </w:tcPr>
          <w:p w:rsidR="00632874" w:rsidRDefault="00632874" w:rsidP="00D41662">
            <w:pPr>
              <w:tabs>
                <w:tab w:val="left" w:pos="360"/>
              </w:tabs>
            </w:pPr>
            <w:r>
              <w:rPr>
                <w:rFonts w:ascii="Courier New" w:hAnsi="Courier New" w:cs="Courier New"/>
                <w:sz w:val="20"/>
              </w:rPr>
              <w:t>ant run_</w:t>
            </w:r>
            <w:r w:rsidR="002C05C7" w:rsidRPr="00457E87">
              <w:rPr>
                <w:rStyle w:val="KeywordChar"/>
                <w:sz w:val="20"/>
                <w:szCs w:val="20"/>
              </w:rPr>
              <w:t>deidentifier</w:t>
            </w:r>
            <w:r>
              <w:rPr>
                <w:rFonts w:ascii="Courier New" w:hAnsi="Courier New" w:cs="Courier New"/>
                <w:sz w:val="20"/>
              </w:rPr>
              <w:t>_server</w:t>
            </w:r>
          </w:p>
        </w:tc>
        <w:tc>
          <w:tcPr>
            <w:tcW w:w="4050" w:type="dxa"/>
          </w:tcPr>
          <w:p w:rsidR="00632874" w:rsidRDefault="00632874" w:rsidP="00D41662">
            <w:pPr>
              <w:tabs>
                <w:tab w:val="left" w:pos="360"/>
              </w:tabs>
            </w:pPr>
            <w:r>
              <w:rPr>
                <w:rFonts w:ascii="Courier New" w:hAnsi="Courier New" w:cs="Courier New"/>
                <w:sz w:val="20"/>
              </w:rPr>
              <w:t>ant stop_</w:t>
            </w:r>
            <w:r w:rsidR="002C05C7" w:rsidRPr="00457E87">
              <w:rPr>
                <w:rStyle w:val="KeywordChar"/>
                <w:sz w:val="20"/>
                <w:szCs w:val="20"/>
              </w:rPr>
              <w:t>deidentifier</w:t>
            </w:r>
            <w:r>
              <w:rPr>
                <w:rFonts w:ascii="Courier New" w:hAnsi="Courier New" w:cs="Courier New"/>
                <w:sz w:val="20"/>
              </w:rPr>
              <w:t>_server</w:t>
            </w:r>
          </w:p>
        </w:tc>
      </w:tr>
      <w:tr w:rsidR="00632874">
        <w:tc>
          <w:tcPr>
            <w:tcW w:w="1807" w:type="dxa"/>
          </w:tcPr>
          <w:p w:rsidR="00632874" w:rsidRDefault="00632874" w:rsidP="00D41662">
            <w:pPr>
              <w:tabs>
                <w:tab w:val="left" w:pos="360"/>
              </w:tabs>
            </w:pPr>
            <w:bookmarkStart w:id="2640" w:name="_Toc188896902"/>
            <w:bookmarkStart w:id="2641" w:name="_Toc187222076"/>
            <w:bookmarkStart w:id="2642" w:name="_Ref108497163"/>
            <w:bookmarkStart w:id="2643" w:name="_Toc497906132"/>
            <w:bookmarkStart w:id="2644" w:name="_Toc497906415"/>
            <w:bookmarkStart w:id="2645" w:name="_Toc498219791"/>
            <w:bookmarkStart w:id="2646" w:name="_Toc501532842"/>
            <w:bookmarkStart w:id="2647" w:name="_Toc512993048"/>
            <w:r>
              <w:t>Concept Coder</w:t>
            </w:r>
          </w:p>
        </w:tc>
        <w:tc>
          <w:tcPr>
            <w:tcW w:w="3611" w:type="dxa"/>
          </w:tcPr>
          <w:p w:rsidR="00632874" w:rsidRDefault="00632874" w:rsidP="00D41662">
            <w:pPr>
              <w:tabs>
                <w:tab w:val="left" w:pos="360"/>
              </w:tabs>
            </w:pPr>
            <w:r>
              <w:rPr>
                <w:rFonts w:ascii="Courier New" w:hAnsi="Courier New" w:cs="Courier New"/>
                <w:sz w:val="20"/>
              </w:rPr>
              <w:t>ant run_concept_code_server</w:t>
            </w:r>
          </w:p>
        </w:tc>
        <w:tc>
          <w:tcPr>
            <w:tcW w:w="4050" w:type="dxa"/>
          </w:tcPr>
          <w:p w:rsidR="00632874" w:rsidRDefault="00632874" w:rsidP="00D41662">
            <w:pPr>
              <w:tabs>
                <w:tab w:val="left" w:pos="360"/>
              </w:tabs>
            </w:pPr>
            <w:r>
              <w:rPr>
                <w:rFonts w:ascii="Courier New" w:hAnsi="Courier New" w:cs="Courier New"/>
                <w:sz w:val="20"/>
              </w:rPr>
              <w:t>ant stop_concept_code_server</w:t>
            </w:r>
          </w:p>
        </w:tc>
      </w:tr>
    </w:tbl>
    <w:p w:rsidR="001F5C11" w:rsidRPr="00220570" w:rsidRDefault="001F5C11" w:rsidP="001F5C11"/>
    <w:p w:rsidR="00632874" w:rsidRDefault="00632874" w:rsidP="00D41662">
      <w:pPr>
        <w:pStyle w:val="Heading1"/>
        <w:tabs>
          <w:tab w:val="left" w:pos="360"/>
        </w:tabs>
      </w:pPr>
      <w:bookmarkStart w:id="2648" w:name="_Toc287980138"/>
      <w:bookmarkStart w:id="2649" w:name="_Toc287026522"/>
      <w:bookmarkStart w:id="2650" w:name="_Ref287596882"/>
      <w:bookmarkStart w:id="2651" w:name="_Toc288205363"/>
      <w:r>
        <w:lastRenderedPageBreak/>
        <w:t>Testing the System</w:t>
      </w:r>
      <w:bookmarkEnd w:id="2640"/>
      <w:bookmarkEnd w:id="2648"/>
      <w:bookmarkEnd w:id="2649"/>
      <w:bookmarkEnd w:id="2650"/>
      <w:bookmarkEnd w:id="2651"/>
    </w:p>
    <w:p w:rsidR="00632874" w:rsidRDefault="00632874" w:rsidP="00D41662">
      <w:pPr>
        <w:tabs>
          <w:tab w:val="left" w:pos="360"/>
        </w:tabs>
      </w:pPr>
      <w:r>
        <w:t>Once the JBoss server</w:t>
      </w:r>
      <w:r w:rsidR="0053793B">
        <w:t xml:space="preserve"> starts</w:t>
      </w:r>
      <w:r>
        <w:t>, you can access the application using a web browser. The URL pattern for the application is:</w:t>
      </w:r>
      <w:hyperlink r:id="rId38" w:history="1">
        <w:r w:rsidRPr="00E93CC9">
          <w:rPr>
            <w:rStyle w:val="Hyperlink"/>
            <w:rFonts w:cs="Arial"/>
          </w:rPr>
          <w:t>http://machine_name:port_number/catissuecore</w:t>
        </w:r>
      </w:hyperlink>
    </w:p>
    <w:p w:rsidR="00632874" w:rsidRDefault="00632874" w:rsidP="00D41662">
      <w:pPr>
        <w:tabs>
          <w:tab w:val="left" w:pos="360"/>
        </w:tabs>
      </w:pPr>
      <w:r>
        <w:t xml:space="preserve">When the browser displays the home page of caTissue Suite, log on to the application by specifying the login credentials </w:t>
      </w:r>
      <w:r w:rsidRPr="0053793B">
        <w:rPr>
          <w:rStyle w:val="KeywordChar"/>
          <w:sz w:val="20"/>
          <w:szCs w:val="20"/>
        </w:rPr>
        <w:t>first.admin.emailAddress</w:t>
      </w:r>
      <w:r>
        <w:rPr>
          <w:color w:val="000000"/>
        </w:rPr>
        <w:t>and</w:t>
      </w:r>
      <w:r w:rsidRPr="0053793B">
        <w:rPr>
          <w:rStyle w:val="KeywordChar"/>
          <w:sz w:val="20"/>
          <w:szCs w:val="20"/>
        </w:rPr>
        <w:t>first.admin.password</w:t>
      </w:r>
      <w:r>
        <w:t>.</w:t>
      </w:r>
    </w:p>
    <w:p w:rsidR="004D0A53" w:rsidRDefault="004D0A53" w:rsidP="00D41662">
      <w:pPr>
        <w:tabs>
          <w:tab w:val="left" w:pos="360"/>
        </w:tabs>
        <w:rPr>
          <w:rStyle w:val="KeywordChar"/>
        </w:rPr>
      </w:pPr>
    </w:p>
    <w:p w:rsidR="00632874" w:rsidRDefault="00632874" w:rsidP="00D41662">
      <w:pPr>
        <w:pStyle w:val="Heading2"/>
        <w:tabs>
          <w:tab w:val="left" w:pos="360"/>
        </w:tabs>
      </w:pPr>
      <w:bookmarkStart w:id="2652" w:name="_Ref187731778"/>
      <w:bookmarkStart w:id="2653" w:name="_Toc188896903"/>
      <w:bookmarkStart w:id="2654" w:name="_Toc287980139"/>
      <w:bookmarkStart w:id="2655" w:name="_Toc287026523"/>
      <w:bookmarkStart w:id="2656" w:name="_Toc288205364"/>
      <w:r>
        <w:t>Running the Test Case Suite (API)</w:t>
      </w:r>
      <w:bookmarkEnd w:id="2652"/>
      <w:bookmarkEnd w:id="2653"/>
      <w:bookmarkEnd w:id="2654"/>
      <w:bookmarkEnd w:id="2655"/>
      <w:bookmarkEnd w:id="2656"/>
      <w:ins w:id="2657" w:author="Prachi" w:date="2011-05-22T12:29:00Z">
        <w:r w:rsidR="00FA3581">
          <w:t>[TBD]</w:t>
        </w:r>
      </w:ins>
    </w:p>
    <w:p w:rsidR="00FA76D0" w:rsidRDefault="00632874" w:rsidP="00D41662">
      <w:pPr>
        <w:tabs>
          <w:tab w:val="left" w:pos="360"/>
        </w:tabs>
      </w:pPr>
      <w:r>
        <w:t xml:space="preserve">This section describes the process </w:t>
      </w:r>
      <w:r w:rsidR="004D0A53">
        <w:t xml:space="preserve">of configuring </w:t>
      </w:r>
      <w:r>
        <w:t>and run</w:t>
      </w:r>
      <w:r w:rsidR="004D0A53">
        <w:t>ning</w:t>
      </w:r>
      <w:r>
        <w:t xml:space="preserve"> the test suite of </w:t>
      </w:r>
      <w:r w:rsidR="004D0A53">
        <w:t>a CSM-</w:t>
      </w:r>
      <w:r>
        <w:t>enabled caCORE</w:t>
      </w:r>
      <w:r w:rsidR="00FA76D0">
        <w:t>.</w:t>
      </w:r>
    </w:p>
    <w:p w:rsidR="00632874" w:rsidRDefault="00632874" w:rsidP="00D41662">
      <w:pPr>
        <w:tabs>
          <w:tab w:val="left" w:pos="360"/>
        </w:tabs>
      </w:pPr>
      <w:r>
        <w:t xml:space="preserve">The </w:t>
      </w:r>
      <w:r w:rsidR="00E90848" w:rsidRPr="006D5837">
        <w:rPr>
          <w:rStyle w:val="KeywordChar"/>
          <w:sz w:val="20"/>
          <w:szCs w:val="20"/>
        </w:rPr>
        <w:t>CATISSUE_</w:t>
      </w:r>
      <w:r w:rsidR="00E90848">
        <w:rPr>
          <w:rStyle w:val="KeywordChar"/>
          <w:sz w:val="20"/>
          <w:szCs w:val="20"/>
        </w:rPr>
        <w:t>CLIENT_</w:t>
      </w:r>
      <w:r w:rsidR="00E90848" w:rsidRPr="006D5837">
        <w:rPr>
          <w:rStyle w:val="KeywordChar"/>
          <w:sz w:val="20"/>
          <w:szCs w:val="20"/>
        </w:rPr>
        <w:t>HOME</w:t>
      </w:r>
      <w:r w:rsidRPr="00144A8A">
        <w:rPr>
          <w:rFonts w:ascii="Courier" w:hAnsi="Courier"/>
          <w:sz w:val="20"/>
          <w:szCs w:val="20"/>
        </w:rPr>
        <w:t>/</w:t>
      </w:r>
      <w:r w:rsidRPr="00144A8A">
        <w:rPr>
          <w:rFonts w:ascii="Courier New" w:hAnsi="Courier New" w:cs="Courier New"/>
          <w:sz w:val="20"/>
          <w:szCs w:val="20"/>
        </w:rPr>
        <w:t>caTissueSuite_Client/</w:t>
      </w:r>
      <w:r>
        <w:t xml:space="preserve"> directory </w:t>
      </w:r>
      <w:r w:rsidR="007E60A0">
        <w:t>contain</w:t>
      </w:r>
      <w:r>
        <w:t xml:space="preserve"> files and libraries required to compile and run the caCORE CSM enabled client program.</w:t>
      </w:r>
    </w:p>
    <w:p w:rsidR="00E90848" w:rsidRDefault="00E90848" w:rsidP="00E90848">
      <w:pPr>
        <w:tabs>
          <w:tab w:val="left" w:pos="360"/>
        </w:tabs>
      </w:pPr>
      <w:r>
        <w:t xml:space="preserve">Before using the caCORE API, define all required parameters in </w:t>
      </w:r>
      <w:r w:rsidRPr="00461521">
        <w:rPr>
          <w:rStyle w:val="KeywordChar"/>
          <w:sz w:val="20"/>
          <w:szCs w:val="20"/>
        </w:rPr>
        <w:t>caTissueInstall.properties</w:t>
      </w:r>
    </w:p>
    <w:p w:rsidR="00FD0717" w:rsidRDefault="00E90848" w:rsidP="00E90848">
      <w:pPr>
        <w:tabs>
          <w:tab w:val="left" w:pos="360"/>
        </w:tabs>
      </w:pPr>
      <w:r>
        <w:rPr>
          <w:rFonts w:ascii="Courier New" w:hAnsi="Courier New" w:cs="Courier New"/>
          <w:sz w:val="20"/>
          <w:szCs w:val="20"/>
        </w:rPr>
        <w:t>(Refer section 2.3)</w:t>
      </w:r>
      <w:r>
        <w:t xml:space="preserve"> present at location </w:t>
      </w:r>
      <w:r w:rsidRPr="006D5837">
        <w:rPr>
          <w:rStyle w:val="KeywordChar"/>
          <w:sz w:val="20"/>
          <w:szCs w:val="20"/>
        </w:rPr>
        <w:t>CATISSUE_</w:t>
      </w:r>
      <w:r>
        <w:rPr>
          <w:rStyle w:val="KeywordChar"/>
          <w:sz w:val="20"/>
          <w:szCs w:val="20"/>
        </w:rPr>
        <w:t>CLIENT_</w:t>
      </w:r>
      <w:r w:rsidRPr="006D5837">
        <w:rPr>
          <w:rStyle w:val="KeywordChar"/>
          <w:sz w:val="20"/>
          <w:szCs w:val="20"/>
        </w:rPr>
        <w:t>HOME</w:t>
      </w:r>
      <w:r w:rsidRPr="00FD0717">
        <w:rPr>
          <w:rStyle w:val="KeywordChar"/>
          <w:sz w:val="20"/>
        </w:rPr>
        <w:t>/caTissueSuite_Client</w:t>
      </w:r>
      <w:r>
        <w:t xml:space="preserve">and configure the host property in </w:t>
      </w:r>
    </w:p>
    <w:p w:rsidR="00E90848" w:rsidRDefault="00FD0717" w:rsidP="00E90848">
      <w:pPr>
        <w:tabs>
          <w:tab w:val="left" w:pos="360"/>
        </w:tabs>
      </w:pPr>
      <w:r w:rsidRPr="006D5837">
        <w:rPr>
          <w:rStyle w:val="KeywordChar"/>
          <w:sz w:val="20"/>
          <w:szCs w:val="20"/>
        </w:rPr>
        <w:t>CATISSUE_</w:t>
      </w:r>
      <w:r>
        <w:rPr>
          <w:rStyle w:val="KeywordChar"/>
          <w:sz w:val="20"/>
          <w:szCs w:val="20"/>
        </w:rPr>
        <w:t>CLIENT_</w:t>
      </w:r>
      <w:r w:rsidRPr="006D5837">
        <w:rPr>
          <w:rStyle w:val="KeywordChar"/>
          <w:sz w:val="20"/>
          <w:szCs w:val="20"/>
        </w:rPr>
        <w:t>HOME</w:t>
      </w:r>
      <w:r w:rsidRPr="00144A8A">
        <w:rPr>
          <w:rFonts w:ascii="Courier" w:hAnsi="Courier"/>
          <w:sz w:val="20"/>
          <w:szCs w:val="20"/>
        </w:rPr>
        <w:t>/</w:t>
      </w:r>
      <w:r w:rsidRPr="00FD0717">
        <w:rPr>
          <w:rStyle w:val="KeywordChar"/>
          <w:sz w:val="20"/>
          <w:szCs w:val="20"/>
        </w:rPr>
        <w:t>caTissueSuite_Client/conf</w:t>
      </w:r>
      <w:ins w:id="2658" w:author="Prachi" w:date="2011-05-22T12:30:00Z">
        <w:r w:rsidR="004A76C5">
          <w:rPr>
            <w:rStyle w:val="KeywordChar"/>
            <w:sz w:val="20"/>
            <w:szCs w:val="20"/>
          </w:rPr>
          <w:t>/</w:t>
        </w:r>
      </w:ins>
      <w:r w:rsidR="00E90848" w:rsidRPr="00144A8A">
        <w:rPr>
          <w:rFonts w:ascii="Courier New" w:hAnsi="Courier New" w:cs="Courier New"/>
          <w:sz w:val="20"/>
          <w:szCs w:val="20"/>
        </w:rPr>
        <w:t>remoteService.xml</w:t>
      </w:r>
      <w:r w:rsidR="00E90848">
        <w:t xml:space="preserve"> file. </w:t>
      </w:r>
    </w:p>
    <w:p w:rsidR="005F1500" w:rsidRDefault="005F1500" w:rsidP="005F1500">
      <w:pPr>
        <w:tabs>
          <w:tab w:val="left" w:pos="360"/>
        </w:tabs>
        <w:ind w:left="360" w:hanging="360"/>
      </w:pPr>
      <w:r w:rsidRPr="00CD13E6">
        <w:rPr>
          <w:b/>
        </w:rPr>
        <w:t>NOTE</w:t>
      </w:r>
      <w:r>
        <w:t>: The label generator should be “On” for running API test cases.</w:t>
      </w:r>
    </w:p>
    <w:p w:rsidR="00632874" w:rsidRDefault="00632874" w:rsidP="00D41662">
      <w:pPr>
        <w:tabs>
          <w:tab w:val="left" w:pos="360"/>
        </w:tabs>
        <w:rPr>
          <w:rStyle w:val="KeywordChar"/>
          <w:sz w:val="20"/>
          <w:szCs w:val="20"/>
        </w:rPr>
      </w:pPr>
      <w:r>
        <w:rPr>
          <w:b/>
        </w:rPr>
        <w:t xml:space="preserve">File: </w:t>
      </w:r>
      <w:r w:rsidRPr="00144A8A">
        <w:rPr>
          <w:rStyle w:val="KeywordChar"/>
          <w:sz w:val="20"/>
          <w:szCs w:val="20"/>
        </w:rPr>
        <w:t>remoteService.xml</w:t>
      </w:r>
    </w:p>
    <w:p w:rsidR="006A68CC" w:rsidRPr="00144A8A" w:rsidRDefault="008008CB" w:rsidP="008008CB">
      <w:pPr>
        <w:pStyle w:val="Caption"/>
      </w:pPr>
      <w:bookmarkStart w:id="2659" w:name="_Ref187730802"/>
      <w:r>
        <w:t xml:space="preserve">Table </w:t>
      </w:r>
      <w:fldSimple w:instr=" SEQ Table \* ARABIC ">
        <w:r w:rsidR="00015F9C">
          <w:rPr>
            <w:noProof/>
          </w:rPr>
          <w:t>15</w:t>
        </w:r>
      </w:fldSimple>
      <w:r>
        <w:t xml:space="preserve">: </w:t>
      </w:r>
      <w:r w:rsidR="006A68CC">
        <w:t xml:space="preserve">Configure </w:t>
      </w:r>
      <w:r w:rsidR="006A68CC" w:rsidRPr="002D1495">
        <w:rPr>
          <w:rStyle w:val="KeywordChar"/>
          <w:sz w:val="20"/>
          <w:szCs w:val="20"/>
        </w:rPr>
        <w:t>remoteService.xml</w:t>
      </w:r>
      <w:bookmarkEnd w:id="265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89"/>
      </w:tblGrid>
      <w:tr w:rsidR="00632874">
        <w:tc>
          <w:tcPr>
            <w:tcW w:w="2471" w:type="dxa"/>
            <w:shd w:val="clear" w:color="auto" w:fill="D9D9D9"/>
          </w:tcPr>
          <w:p w:rsidR="00632874" w:rsidRDefault="00632874" w:rsidP="00D41662">
            <w:pPr>
              <w:tabs>
                <w:tab w:val="left" w:pos="360"/>
              </w:tabs>
              <w:jc w:val="center"/>
              <w:rPr>
                <w:rFonts w:ascii="Courier" w:hAnsi="Courier" w:cs="Arial"/>
                <w:b/>
              </w:rPr>
            </w:pPr>
            <w:r>
              <w:rPr>
                <w:b/>
              </w:rPr>
              <w:t>Parameter</w:t>
            </w:r>
          </w:p>
        </w:tc>
        <w:tc>
          <w:tcPr>
            <w:tcW w:w="6889" w:type="dxa"/>
            <w:shd w:val="clear" w:color="auto" w:fill="D9D9D9"/>
          </w:tcPr>
          <w:p w:rsidR="00632874" w:rsidRDefault="00632874" w:rsidP="00D41662">
            <w:pPr>
              <w:tabs>
                <w:tab w:val="left" w:pos="360"/>
              </w:tabs>
              <w:jc w:val="center"/>
              <w:rPr>
                <w:rFonts w:cs="Arial"/>
                <w:b/>
                <w:color w:val="0000FF"/>
              </w:rPr>
            </w:pPr>
            <w:r>
              <w:rPr>
                <w:b/>
              </w:rPr>
              <w:t>Details</w:t>
            </w:r>
          </w:p>
        </w:tc>
      </w:tr>
      <w:tr w:rsidR="00632874">
        <w:tc>
          <w:tcPr>
            <w:tcW w:w="2471" w:type="dxa"/>
          </w:tcPr>
          <w:p w:rsidR="00632874" w:rsidRDefault="00632874" w:rsidP="00D41662">
            <w:pPr>
              <w:tabs>
                <w:tab w:val="left" w:pos="360"/>
              </w:tabs>
              <w:spacing w:before="120" w:after="120"/>
              <w:rPr>
                <w:rFonts w:ascii="Courier" w:hAnsi="Courier" w:cs="Arial"/>
              </w:rPr>
            </w:pPr>
            <w:r>
              <w:rPr>
                <w:rFonts w:ascii="Courier" w:hAnsi="Courier" w:cs="Arial"/>
              </w:rPr>
              <w:t>@@HOST@@:@@PORT@@</w:t>
            </w:r>
          </w:p>
        </w:tc>
        <w:tc>
          <w:tcPr>
            <w:tcW w:w="6889" w:type="dxa"/>
          </w:tcPr>
          <w:p w:rsidR="00632874" w:rsidRDefault="00632874" w:rsidP="00D41662">
            <w:pPr>
              <w:tabs>
                <w:tab w:val="left" w:pos="360"/>
              </w:tabs>
              <w:rPr>
                <w:color w:val="0000FF"/>
              </w:rPr>
            </w:pPr>
            <w:r>
              <w:rPr>
                <w:color w:val="0000FF"/>
              </w:rPr>
              <w:t>Description:</w:t>
            </w:r>
            <w:r>
              <w:t xml:space="preserve"> Host URL of the application to which the caCORE client will connect. If the tokens are not automatically replaced, replace the </w:t>
            </w:r>
            <w:r>
              <w:rPr>
                <w:rFonts w:ascii="Courier New" w:hAnsi="Courier New" w:cs="Courier New"/>
              </w:rPr>
              <w:t>host</w:t>
            </w:r>
            <w:r>
              <w:t xml:space="preserve"> parameter with </w:t>
            </w:r>
            <w:r>
              <w:rPr>
                <w:rFonts w:ascii="Courier New" w:hAnsi="Courier New" w:cs="Courier New"/>
              </w:rPr>
              <w:t>host:port</w:t>
            </w:r>
            <w:r>
              <w:t xml:space="preserve"> at which the server is configured. For example: </w:t>
            </w:r>
            <w:r w:rsidR="00FA76D0">
              <w:rPr>
                <w:rStyle w:val="KeywordChar"/>
                <w:sz w:val="20"/>
                <w:szCs w:val="20"/>
              </w:rPr>
              <w:t>catissuecore.wustl.edu:</w:t>
            </w:r>
            <w:r w:rsidRPr="00EA30B2">
              <w:rPr>
                <w:rStyle w:val="KeywordChar"/>
                <w:sz w:val="20"/>
                <w:szCs w:val="20"/>
              </w:rPr>
              <w:t>8080</w:t>
            </w:r>
            <w:r>
              <w:t>to access the caTissue Suite public demo site.</w:t>
            </w:r>
          </w:p>
          <w:p w:rsidR="00632874" w:rsidRDefault="00632874" w:rsidP="00D41662">
            <w:pPr>
              <w:tabs>
                <w:tab w:val="left" w:pos="360"/>
              </w:tabs>
            </w:pPr>
            <w:r>
              <w:rPr>
                <w:color w:val="0000FF"/>
              </w:rPr>
              <w:t xml:space="preserve">Default Value: </w:t>
            </w:r>
            <w:r>
              <w:t>N/A</w:t>
            </w:r>
          </w:p>
          <w:p w:rsidR="00632874" w:rsidRDefault="00632874" w:rsidP="00D41662">
            <w:pPr>
              <w:tabs>
                <w:tab w:val="left" w:pos="360"/>
              </w:tabs>
              <w:rPr>
                <w:color w:val="0000FF"/>
              </w:rPr>
            </w:pPr>
            <w:r>
              <w:rPr>
                <w:color w:val="0000FF"/>
              </w:rPr>
              <w:t xml:space="preserve">Permissible Values: </w:t>
            </w:r>
            <w:r>
              <w:t>N/A</w:t>
            </w:r>
          </w:p>
        </w:tc>
      </w:tr>
    </w:tbl>
    <w:p w:rsidR="00632874" w:rsidRDefault="00632874" w:rsidP="00D41662">
      <w:pPr>
        <w:pStyle w:val="Heading3"/>
        <w:tabs>
          <w:tab w:val="left" w:pos="360"/>
        </w:tabs>
      </w:pPr>
      <w:bookmarkStart w:id="2660" w:name="_Toc287980140"/>
      <w:bookmarkStart w:id="2661" w:name="_Toc287026524"/>
      <w:bookmarkStart w:id="2662" w:name="_Toc288205365"/>
      <w:r>
        <w:t>Running caCORE CSM Enabled Test Case Suite</w:t>
      </w:r>
      <w:bookmarkEnd w:id="2660"/>
      <w:bookmarkEnd w:id="2661"/>
      <w:bookmarkEnd w:id="2662"/>
    </w:p>
    <w:p w:rsidR="00632874" w:rsidRDefault="00632874" w:rsidP="00D41662">
      <w:pPr>
        <w:tabs>
          <w:tab w:val="left" w:pos="360"/>
        </w:tabs>
        <w:rPr>
          <w:b/>
        </w:rPr>
      </w:pPr>
      <w:r>
        <w:t>To compile and run test suite:</w:t>
      </w:r>
    </w:p>
    <w:p w:rsidR="00632874" w:rsidRDefault="00632874" w:rsidP="00D41662">
      <w:pPr>
        <w:numPr>
          <w:ilvl w:val="0"/>
          <w:numId w:val="22"/>
        </w:numPr>
        <w:tabs>
          <w:tab w:val="left" w:pos="360"/>
        </w:tabs>
      </w:pPr>
      <w:r>
        <w:t xml:space="preserve">Go to the command prompt and change your current directory to </w:t>
      </w:r>
      <w:r w:rsidR="006414B5" w:rsidRPr="006D5837">
        <w:rPr>
          <w:rStyle w:val="KeywordChar"/>
          <w:sz w:val="20"/>
          <w:szCs w:val="20"/>
        </w:rPr>
        <w:t>CATISSUE_</w:t>
      </w:r>
      <w:r w:rsidR="006414B5">
        <w:rPr>
          <w:rStyle w:val="KeywordChar"/>
          <w:sz w:val="20"/>
          <w:szCs w:val="20"/>
        </w:rPr>
        <w:t>CLIENT_</w:t>
      </w:r>
      <w:r w:rsidR="006414B5" w:rsidRPr="006D5837">
        <w:rPr>
          <w:rStyle w:val="KeywordChar"/>
          <w:sz w:val="20"/>
          <w:szCs w:val="20"/>
        </w:rPr>
        <w:t>HOME</w:t>
      </w:r>
      <w:r w:rsidR="006414B5">
        <w:rPr>
          <w:rStyle w:val="KeywordChar"/>
          <w:sz w:val="20"/>
          <w:szCs w:val="20"/>
        </w:rPr>
        <w:t>/</w:t>
      </w:r>
      <w:r w:rsidRPr="00FD0717">
        <w:rPr>
          <w:rStyle w:val="KeywordChar"/>
          <w:sz w:val="20"/>
        </w:rPr>
        <w:t>caTissueSuite_Client.</w:t>
      </w:r>
    </w:p>
    <w:p w:rsidR="0013467E" w:rsidRDefault="00FA76D0" w:rsidP="00FD0717">
      <w:pPr>
        <w:numPr>
          <w:ilvl w:val="0"/>
          <w:numId w:val="22"/>
        </w:numPr>
        <w:tabs>
          <w:tab w:val="left" w:pos="360"/>
        </w:tabs>
      </w:pPr>
      <w:r>
        <w:t>Edit</w:t>
      </w:r>
      <w:r w:rsidR="00632874">
        <w:t xml:space="preserve"> the demo client program </w:t>
      </w:r>
      <w:r w:rsidR="00FD0717">
        <w:rPr>
          <w:rStyle w:val="KeywordChar"/>
          <w:sz w:val="20"/>
          <w:szCs w:val="20"/>
        </w:rPr>
        <w:t>c</w:t>
      </w:r>
      <w:r w:rsidR="007E60A0" w:rsidRPr="00FD0717">
        <w:rPr>
          <w:rStyle w:val="KeywordChar"/>
          <w:sz w:val="20"/>
          <w:szCs w:val="20"/>
        </w:rPr>
        <w:t>aTissueBaseTestCase</w:t>
      </w:r>
      <w:r w:rsidR="00632874" w:rsidRPr="00FD0717">
        <w:rPr>
          <w:rStyle w:val="KeywordChar"/>
          <w:sz w:val="20"/>
        </w:rPr>
        <w:t>.java</w:t>
      </w:r>
      <w:r w:rsidR="007E60A0">
        <w:t xml:space="preserve">located in package to </w:t>
      </w:r>
      <w:r w:rsidR="00FD0717" w:rsidRPr="00FD0717">
        <w:rPr>
          <w:rFonts w:ascii="Courier" w:hAnsi="Courier" w:cs="Courier New"/>
          <w:sz w:val="20"/>
          <w:szCs w:val="20"/>
        </w:rPr>
        <w:t>caTissueSuite_Client\src\edu\wustl\catissuecore\api\test</w:t>
      </w:r>
      <w:r w:rsidR="00632874">
        <w:t xml:space="preserve">and </w:t>
      </w:r>
      <w:r w:rsidR="0013467E">
        <w:t>set the appropriate username, password, jbossURL and keyStorePath variables</w:t>
      </w:r>
      <w:r w:rsidR="00BD5A3F">
        <w:t xml:space="preserve"> values</w:t>
      </w:r>
      <w:r w:rsidR="0013467E">
        <w:t>.</w:t>
      </w:r>
    </w:p>
    <w:p w:rsidR="0013467E" w:rsidRDefault="0013467E" w:rsidP="0013467E">
      <w:pPr>
        <w:tabs>
          <w:tab w:val="left" w:pos="360"/>
        </w:tabs>
        <w:ind w:left="720"/>
      </w:pPr>
      <w:r>
        <w:t>The jbossURL variable value will be the same as mentioned in remoteService.xml file. If the jboss is secured, then mention the absolute path of the keystore variable.</w:t>
      </w:r>
    </w:p>
    <w:p w:rsidR="0013467E" w:rsidRDefault="0013467E" w:rsidP="0013467E">
      <w:pPr>
        <w:tabs>
          <w:tab w:val="left" w:pos="360"/>
        </w:tabs>
        <w:ind w:left="720"/>
      </w:pPr>
      <w:r>
        <w:t>Eg:</w:t>
      </w:r>
    </w:p>
    <w:p w:rsidR="0013467E" w:rsidRPr="00B41EE9" w:rsidRDefault="0013467E" w:rsidP="0013467E">
      <w:pPr>
        <w:autoSpaceDE w:val="0"/>
        <w:autoSpaceDN w:val="0"/>
        <w:adjustRightInd w:val="0"/>
        <w:spacing w:before="0" w:after="0"/>
        <w:jc w:val="left"/>
        <w:rPr>
          <w:rFonts w:ascii="Courier" w:hAnsi="Courier" w:cs="Courier New"/>
          <w:sz w:val="20"/>
          <w:szCs w:val="20"/>
          <w:lang w:bidi="ar-SA"/>
        </w:rPr>
      </w:pPr>
      <w:r>
        <w:rPr>
          <w:rFonts w:ascii="Courier New" w:hAnsi="Courier New" w:cs="Courier New"/>
          <w:color w:val="000000"/>
          <w:sz w:val="20"/>
          <w:szCs w:val="20"/>
          <w:lang w:bidi="ar-SA"/>
        </w:rPr>
        <w:tab/>
      </w:r>
      <w:r w:rsidRPr="00B41EE9">
        <w:rPr>
          <w:rFonts w:ascii="Courier" w:hAnsi="Courier" w:cs="Courier New"/>
          <w:iCs/>
          <w:sz w:val="20"/>
          <w:szCs w:val="20"/>
          <w:lang w:bidi="ar-SA"/>
        </w:rPr>
        <w:t>loginName</w:t>
      </w:r>
      <w:r w:rsidRPr="00B41EE9">
        <w:rPr>
          <w:rFonts w:ascii="Courier" w:hAnsi="Courier" w:cs="Courier New"/>
          <w:sz w:val="20"/>
          <w:szCs w:val="20"/>
          <w:lang w:bidi="ar-SA"/>
        </w:rPr>
        <w:t xml:space="preserve"> = "admin@admin.com";</w:t>
      </w:r>
    </w:p>
    <w:p w:rsidR="0013467E" w:rsidRPr="00B41EE9" w:rsidRDefault="0013467E" w:rsidP="0013467E">
      <w:pPr>
        <w:autoSpaceDE w:val="0"/>
        <w:autoSpaceDN w:val="0"/>
        <w:adjustRightInd w:val="0"/>
        <w:spacing w:before="0" w:after="0"/>
        <w:jc w:val="left"/>
        <w:rPr>
          <w:rFonts w:ascii="Courier" w:hAnsi="Courier" w:cs="Courier New"/>
          <w:sz w:val="20"/>
          <w:szCs w:val="20"/>
          <w:lang w:bidi="ar-SA"/>
        </w:rPr>
      </w:pPr>
      <w:r w:rsidRPr="00B41EE9">
        <w:rPr>
          <w:rFonts w:ascii="Courier" w:hAnsi="Courier" w:cs="Courier New"/>
          <w:sz w:val="20"/>
          <w:szCs w:val="20"/>
          <w:lang w:bidi="ar-SA"/>
        </w:rPr>
        <w:tab/>
      </w:r>
      <w:r w:rsidRPr="00B41EE9">
        <w:rPr>
          <w:rFonts w:ascii="Courier" w:hAnsi="Courier" w:cs="Courier New"/>
          <w:iCs/>
          <w:sz w:val="20"/>
          <w:szCs w:val="20"/>
          <w:lang w:bidi="ar-SA"/>
        </w:rPr>
        <w:t>password</w:t>
      </w:r>
      <w:r w:rsidRPr="00B41EE9">
        <w:rPr>
          <w:rFonts w:ascii="Courier" w:hAnsi="Courier" w:cs="Courier New"/>
          <w:sz w:val="20"/>
          <w:szCs w:val="20"/>
          <w:lang w:bidi="ar-SA"/>
        </w:rPr>
        <w:t xml:space="preserve"> = "Test123";</w:t>
      </w:r>
    </w:p>
    <w:p w:rsidR="0013467E" w:rsidRDefault="0013467E" w:rsidP="0013467E">
      <w:pPr>
        <w:autoSpaceDE w:val="0"/>
        <w:autoSpaceDN w:val="0"/>
        <w:adjustRightInd w:val="0"/>
        <w:spacing w:before="0" w:after="0"/>
        <w:jc w:val="left"/>
        <w:rPr>
          <w:rFonts w:ascii="Courier" w:hAnsi="Courier" w:cs="Courier New"/>
          <w:sz w:val="20"/>
          <w:szCs w:val="20"/>
          <w:lang w:bidi="ar-SA"/>
        </w:rPr>
      </w:pPr>
      <w:r w:rsidRPr="00B41EE9">
        <w:rPr>
          <w:rFonts w:ascii="Courier" w:hAnsi="Courier" w:cs="Courier New"/>
          <w:sz w:val="20"/>
          <w:szCs w:val="20"/>
          <w:lang w:bidi="ar-SA"/>
        </w:rPr>
        <w:lastRenderedPageBreak/>
        <w:tab/>
      </w:r>
      <w:r w:rsidRPr="00B41EE9">
        <w:rPr>
          <w:rFonts w:ascii="Courier" w:hAnsi="Courier" w:cs="Courier New"/>
          <w:iCs/>
          <w:sz w:val="20"/>
          <w:szCs w:val="20"/>
          <w:lang w:bidi="ar-SA"/>
        </w:rPr>
        <w:t>jbossURL</w:t>
      </w:r>
      <w:r w:rsidRPr="00B41EE9">
        <w:rPr>
          <w:rFonts w:ascii="Courier" w:hAnsi="Courier" w:cs="Courier New"/>
          <w:sz w:val="20"/>
          <w:szCs w:val="20"/>
          <w:lang w:bidi="ar-SA"/>
        </w:rPr>
        <w:t xml:space="preserve"> = "http</w:t>
      </w:r>
      <w:r>
        <w:rPr>
          <w:rFonts w:ascii="Courier" w:hAnsi="Courier" w:cs="Courier New"/>
          <w:sz w:val="20"/>
          <w:szCs w:val="20"/>
          <w:lang w:bidi="ar-SA"/>
        </w:rPr>
        <w:t>s</w:t>
      </w:r>
      <w:r w:rsidRPr="00B41EE9">
        <w:rPr>
          <w:rFonts w:ascii="Courier" w:hAnsi="Courier" w:cs="Courier New"/>
          <w:sz w:val="20"/>
          <w:szCs w:val="20"/>
          <w:lang w:bidi="ar-SA"/>
        </w:rPr>
        <w:t>://localhost:</w:t>
      </w:r>
      <w:r>
        <w:rPr>
          <w:rFonts w:ascii="Courier" w:hAnsi="Courier" w:cs="Courier New"/>
          <w:sz w:val="20"/>
          <w:szCs w:val="20"/>
          <w:lang w:bidi="ar-SA"/>
        </w:rPr>
        <w:t>8443</w:t>
      </w:r>
      <w:r w:rsidRPr="00B41EE9">
        <w:rPr>
          <w:rFonts w:ascii="Courier" w:hAnsi="Courier" w:cs="Courier New"/>
          <w:sz w:val="20"/>
          <w:szCs w:val="20"/>
          <w:lang w:bidi="ar-SA"/>
        </w:rPr>
        <w:t>/catissuecore";</w:t>
      </w:r>
    </w:p>
    <w:p w:rsidR="00632874" w:rsidRDefault="0013467E" w:rsidP="0013467E">
      <w:pPr>
        <w:tabs>
          <w:tab w:val="left" w:pos="360"/>
        </w:tabs>
        <w:ind w:left="360"/>
      </w:pPr>
      <w:r>
        <w:rPr>
          <w:rFonts w:ascii="Courier" w:hAnsi="Courier" w:cs="Courier New"/>
          <w:sz w:val="20"/>
          <w:szCs w:val="20"/>
          <w:lang w:bidi="ar-SA"/>
        </w:rPr>
        <w:tab/>
        <w:t>keyStorePath = “G:/jboss-4.2.2.GA/server/default/conf/chap8.keystore”;</w:t>
      </w:r>
    </w:p>
    <w:p w:rsidR="00632874" w:rsidRDefault="00632874" w:rsidP="00D41662">
      <w:pPr>
        <w:numPr>
          <w:ilvl w:val="0"/>
          <w:numId w:val="22"/>
        </w:numPr>
        <w:tabs>
          <w:tab w:val="left" w:pos="360"/>
        </w:tabs>
        <w:rPr>
          <w:b/>
        </w:rPr>
      </w:pPr>
      <w:r>
        <w:t xml:space="preserve">Run ANT task at the command prompt to compile and run the client program. The syntax of ANT task is: </w:t>
      </w:r>
      <w:r w:rsidRPr="004F1940">
        <w:rPr>
          <w:rFonts w:ascii="Courier New" w:hAnsi="Courier New" w:cs="Courier New"/>
          <w:sz w:val="20"/>
          <w:szCs w:val="20"/>
        </w:rPr>
        <w:t>ant &lt;target_name&gt;</w:t>
      </w:r>
      <w:r w:rsidR="004F1940">
        <w:t>.</w:t>
      </w:r>
    </w:p>
    <w:p w:rsidR="00632874" w:rsidRDefault="00632874" w:rsidP="00D41662">
      <w:pPr>
        <w:tabs>
          <w:tab w:val="left" w:pos="360"/>
        </w:tabs>
      </w:pPr>
      <w:r>
        <w:t>The following table describes the different targets of the ANT script:</w:t>
      </w:r>
    </w:p>
    <w:p w:rsidR="00C71BA2" w:rsidRDefault="008008CB" w:rsidP="008008CB">
      <w:pPr>
        <w:pStyle w:val="Caption"/>
      </w:pPr>
      <w:r>
        <w:t xml:space="preserve">Table </w:t>
      </w:r>
      <w:fldSimple w:instr=" SEQ Table \* ARABIC ">
        <w:r w:rsidR="00015F9C">
          <w:rPr>
            <w:noProof/>
          </w:rPr>
          <w:t>16</w:t>
        </w:r>
      </w:fldSimple>
      <w:r>
        <w:t xml:space="preserve">: </w:t>
      </w:r>
      <w:r w:rsidR="00C71BA2">
        <w:t>API related ANT targets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6399"/>
      </w:tblGrid>
      <w:tr w:rsidR="00632874">
        <w:trPr>
          <w:trHeight w:val="70"/>
        </w:trPr>
        <w:tc>
          <w:tcPr>
            <w:tcW w:w="2977" w:type="dxa"/>
            <w:shd w:val="clear" w:color="auto" w:fill="D9D9D9"/>
          </w:tcPr>
          <w:p w:rsidR="00632874" w:rsidRDefault="00632874" w:rsidP="00D41662">
            <w:pPr>
              <w:tabs>
                <w:tab w:val="left" w:pos="360"/>
              </w:tabs>
              <w:jc w:val="center"/>
              <w:rPr>
                <w:b/>
              </w:rPr>
            </w:pPr>
            <w:r>
              <w:rPr>
                <w:b/>
              </w:rPr>
              <w:t>Task</w:t>
            </w:r>
          </w:p>
        </w:tc>
        <w:tc>
          <w:tcPr>
            <w:tcW w:w="6399" w:type="dxa"/>
            <w:shd w:val="clear" w:color="auto" w:fill="D9D9D9"/>
          </w:tcPr>
          <w:p w:rsidR="00632874" w:rsidRDefault="00632874" w:rsidP="00D41662">
            <w:pPr>
              <w:tabs>
                <w:tab w:val="left" w:pos="360"/>
              </w:tabs>
              <w:jc w:val="center"/>
              <w:rPr>
                <w:b/>
              </w:rPr>
            </w:pPr>
            <w:r>
              <w:rPr>
                <w:b/>
              </w:rPr>
              <w:t>Description</w:t>
            </w:r>
          </w:p>
        </w:tc>
      </w:tr>
      <w:tr w:rsidR="00632874">
        <w:tc>
          <w:tcPr>
            <w:tcW w:w="2977" w:type="dxa"/>
          </w:tcPr>
          <w:p w:rsidR="00632874" w:rsidRDefault="00632874" w:rsidP="00D41662">
            <w:pPr>
              <w:tabs>
                <w:tab w:val="left" w:pos="360"/>
              </w:tabs>
              <w:spacing w:before="120" w:after="120"/>
              <w:rPr>
                <w:rFonts w:ascii="Courier New" w:hAnsi="Courier New" w:cs="Courier New"/>
                <w:sz w:val="20"/>
              </w:rPr>
            </w:pPr>
            <w:r>
              <w:rPr>
                <w:rFonts w:ascii="Courier New" w:hAnsi="Courier New" w:cs="Courier New"/>
                <w:sz w:val="20"/>
              </w:rPr>
              <w:t>compile_junit_TestCases</w:t>
            </w:r>
          </w:p>
        </w:tc>
        <w:tc>
          <w:tcPr>
            <w:tcW w:w="6399" w:type="dxa"/>
          </w:tcPr>
          <w:p w:rsidR="00632874" w:rsidRDefault="00632874" w:rsidP="00D41662">
            <w:pPr>
              <w:tabs>
                <w:tab w:val="left" w:pos="360"/>
              </w:tabs>
            </w:pPr>
            <w:r>
              <w:t>Compiles all the necessary classes to run the test case suite.</w:t>
            </w:r>
          </w:p>
        </w:tc>
      </w:tr>
      <w:tr w:rsidR="00632874">
        <w:tc>
          <w:tcPr>
            <w:tcW w:w="2977" w:type="dxa"/>
          </w:tcPr>
          <w:p w:rsidR="00632874" w:rsidRDefault="00632874" w:rsidP="00D41662">
            <w:pPr>
              <w:tabs>
                <w:tab w:val="left" w:pos="360"/>
              </w:tabs>
              <w:spacing w:before="120" w:after="120"/>
              <w:rPr>
                <w:rFonts w:ascii="Courier New" w:hAnsi="Courier New" w:cs="Courier New"/>
                <w:sz w:val="20"/>
              </w:rPr>
            </w:pPr>
            <w:r>
              <w:rPr>
                <w:rFonts w:ascii="Courier New" w:hAnsi="Courier New" w:cs="Courier New"/>
                <w:sz w:val="20"/>
              </w:rPr>
              <w:t>runNightlyBuild</w:t>
            </w:r>
          </w:p>
        </w:tc>
        <w:tc>
          <w:tcPr>
            <w:tcW w:w="6399" w:type="dxa"/>
          </w:tcPr>
          <w:p w:rsidR="00632874" w:rsidRDefault="00632874" w:rsidP="00D41662">
            <w:pPr>
              <w:tabs>
                <w:tab w:val="left" w:pos="360"/>
              </w:tabs>
            </w:pPr>
            <w:r>
              <w:t>Runs the test case suite and creates test case reports.</w:t>
            </w:r>
          </w:p>
        </w:tc>
      </w:tr>
    </w:tbl>
    <w:p w:rsidR="00633EE3" w:rsidRDefault="00633EE3" w:rsidP="00D41662">
      <w:pPr>
        <w:tabs>
          <w:tab w:val="left" w:pos="360"/>
        </w:tabs>
        <w:rPr>
          <w:rFonts w:ascii="Arial" w:hAnsi="Arial" w:cs="Arial"/>
        </w:rPr>
      </w:pPr>
    </w:p>
    <w:p w:rsidR="00633EE3" w:rsidRPr="00633EE3" w:rsidRDefault="00633EE3" w:rsidP="00D41662">
      <w:pPr>
        <w:pStyle w:val="HTMLPreformatted"/>
        <w:tabs>
          <w:tab w:val="left" w:pos="360"/>
        </w:tabs>
        <w:rPr>
          <w:rFonts w:ascii="Calibri" w:hAnsi="Calibri"/>
          <w:sz w:val="22"/>
          <w:szCs w:val="22"/>
        </w:rPr>
      </w:pPr>
      <w:r w:rsidRPr="00D37B69">
        <w:rPr>
          <w:rFonts w:ascii="Calibri" w:eastAsia="Times New Roman" w:hAnsi="Calibri"/>
          <w:b/>
          <w:sz w:val="22"/>
          <w:szCs w:val="22"/>
          <w:lang w:eastAsia="en-US" w:bidi="en-US"/>
        </w:rPr>
        <w:t>Note:</w:t>
      </w:r>
      <w:r w:rsidR="000C2E8E" w:rsidRPr="000C2E8E">
        <w:rPr>
          <w:rFonts w:ascii="Calibri" w:hAnsi="Calibri"/>
          <w:sz w:val="22"/>
          <w:szCs w:val="22"/>
        </w:rPr>
        <w:t xml:space="preserve">If you create any new test cases, </w:t>
      </w:r>
      <w:r w:rsidR="00643446" w:rsidRPr="000C2E8E">
        <w:rPr>
          <w:rFonts w:ascii="Calibri" w:hAnsi="Calibri"/>
          <w:sz w:val="22"/>
          <w:szCs w:val="22"/>
        </w:rPr>
        <w:t>invoke</w:t>
      </w:r>
      <w:r w:rsidR="00643446" w:rsidRPr="00643446">
        <w:rPr>
          <w:rFonts w:ascii="Courier" w:hAnsi="Courier"/>
          <w:sz w:val="22"/>
          <w:szCs w:val="22"/>
        </w:rPr>
        <w:t>set</w:t>
      </w:r>
      <w:r w:rsidR="00643446" w:rsidRPr="00643446">
        <w:rPr>
          <w:rStyle w:val="KeywordChar"/>
          <w:rFonts w:cs="Times New Roman"/>
          <w:sz w:val="20"/>
          <w:szCs w:val="20"/>
        </w:rPr>
        <w:t>Logger</w:t>
      </w:r>
      <w:r w:rsidR="00643446">
        <w:rPr>
          <w:rStyle w:val="KeywordChar"/>
          <w:rFonts w:cs="Times New Roman"/>
          <w:sz w:val="20"/>
          <w:szCs w:val="20"/>
        </w:rPr>
        <w:t xml:space="preserve">() </w:t>
      </w:r>
      <w:r w:rsidR="00643446" w:rsidRPr="00633EE3">
        <w:rPr>
          <w:rFonts w:ascii="Calibri" w:hAnsi="Calibri"/>
          <w:sz w:val="22"/>
          <w:szCs w:val="22"/>
        </w:rPr>
        <w:t xml:space="preserve"> inside </w:t>
      </w:r>
      <w:r w:rsidR="00643446">
        <w:rPr>
          <w:rFonts w:ascii="Calibri" w:hAnsi="Calibri"/>
          <w:sz w:val="22"/>
          <w:szCs w:val="22"/>
        </w:rPr>
        <w:t xml:space="preserve">your </w:t>
      </w:r>
      <w:r w:rsidR="00643446" w:rsidRPr="00633EE3">
        <w:rPr>
          <w:rFonts w:ascii="Calibri" w:hAnsi="Calibri"/>
          <w:sz w:val="22"/>
          <w:szCs w:val="22"/>
        </w:rPr>
        <w:t>test case</w:t>
      </w:r>
      <w:r w:rsidRPr="00633EE3">
        <w:rPr>
          <w:rFonts w:ascii="Calibri" w:hAnsi="Calibri"/>
          <w:sz w:val="22"/>
          <w:szCs w:val="22"/>
        </w:rPr>
        <w:t>.</w:t>
      </w:r>
    </w:p>
    <w:p w:rsidR="00633EE3" w:rsidRPr="00633EE3" w:rsidRDefault="00633EE3" w:rsidP="00D41662">
      <w:pPr>
        <w:pStyle w:val="HTMLPreformatted"/>
        <w:tabs>
          <w:tab w:val="left" w:pos="360"/>
        </w:tabs>
        <w:rPr>
          <w:rFonts w:ascii="Calibri" w:eastAsia="Times New Roman" w:hAnsi="Calibri"/>
          <w:sz w:val="22"/>
          <w:szCs w:val="22"/>
          <w:lang w:eastAsia="en-US" w:bidi="en-US"/>
        </w:rPr>
      </w:pPr>
      <w:r w:rsidRPr="00633EE3">
        <w:rPr>
          <w:rFonts w:ascii="Calibri" w:eastAsia="Times New Roman" w:hAnsi="Calibri"/>
          <w:sz w:val="22"/>
          <w:szCs w:val="22"/>
          <w:lang w:eastAsia="en-US" w:bidi="en-US"/>
        </w:rPr>
        <w:t xml:space="preserve">For example: </w:t>
      </w:r>
    </w:p>
    <w:p w:rsidR="00633EE3" w:rsidRPr="00633EE3" w:rsidRDefault="00633EE3" w:rsidP="00D41662">
      <w:pPr>
        <w:pStyle w:val="HTMLPreformatted"/>
        <w:tabs>
          <w:tab w:val="left" w:pos="360"/>
        </w:tabs>
        <w:rPr>
          <w:rStyle w:val="KeywordChar"/>
          <w:sz w:val="20"/>
          <w:szCs w:val="20"/>
        </w:rPr>
      </w:pPr>
      <w:r w:rsidRPr="00633EE3">
        <w:rPr>
          <w:rStyle w:val="KeywordChar"/>
          <w:sz w:val="20"/>
          <w:szCs w:val="20"/>
        </w:rPr>
        <w:t>private static void setLogger(Object object)</w:t>
      </w:r>
    </w:p>
    <w:p w:rsidR="00633EE3" w:rsidRPr="00633EE3" w:rsidRDefault="00633EE3" w:rsidP="00D41662">
      <w:pPr>
        <w:pStyle w:val="HTMLPreformatted"/>
        <w:tabs>
          <w:tab w:val="left" w:pos="360"/>
        </w:tabs>
        <w:rPr>
          <w:rStyle w:val="KeywordChar"/>
          <w:sz w:val="20"/>
          <w:szCs w:val="20"/>
        </w:rPr>
      </w:pPr>
      <w:r w:rsidRPr="00633EE3">
        <w:rPr>
          <w:rStyle w:val="KeywordChar"/>
          <w:sz w:val="20"/>
          <w:szCs w:val="20"/>
        </w:rPr>
        <w:t>{</w:t>
      </w:r>
    </w:p>
    <w:p w:rsidR="00633EE3" w:rsidRPr="00633EE3" w:rsidRDefault="00633EE3" w:rsidP="00D41662">
      <w:pPr>
        <w:pStyle w:val="HTMLPreformatted"/>
        <w:tabs>
          <w:tab w:val="left" w:pos="360"/>
        </w:tabs>
        <w:rPr>
          <w:rStyle w:val="KeywordChar"/>
          <w:sz w:val="20"/>
          <w:szCs w:val="20"/>
        </w:rPr>
      </w:pPr>
      <w:r w:rsidRPr="00633EE3">
        <w:rPr>
          <w:rStyle w:val="KeywordChar"/>
          <w:sz w:val="20"/>
          <w:szCs w:val="20"/>
        </w:rPr>
        <w:t xml:space="preserve">   Logger.out = org.apache.log4j.Logger.getLogger(object.getClass());</w:t>
      </w:r>
    </w:p>
    <w:p w:rsidR="00633EE3" w:rsidRPr="00633EE3" w:rsidRDefault="00633EE3" w:rsidP="00D41662">
      <w:pPr>
        <w:pStyle w:val="HTMLPreformatted"/>
        <w:tabs>
          <w:tab w:val="left" w:pos="360"/>
        </w:tabs>
        <w:rPr>
          <w:rStyle w:val="KeywordChar"/>
          <w:sz w:val="20"/>
          <w:szCs w:val="20"/>
        </w:rPr>
      </w:pPr>
      <w:r w:rsidRPr="00633EE3">
        <w:rPr>
          <w:rStyle w:val="KeywordChar"/>
          <w:sz w:val="20"/>
          <w:szCs w:val="20"/>
        </w:rPr>
        <w:t>}</w:t>
      </w:r>
    </w:p>
    <w:p w:rsidR="00633EE3" w:rsidRPr="00633EE3" w:rsidRDefault="00633EE3" w:rsidP="00D41662">
      <w:pPr>
        <w:pStyle w:val="HTMLPreformatted"/>
        <w:tabs>
          <w:tab w:val="left" w:pos="360"/>
        </w:tabs>
        <w:rPr>
          <w:rStyle w:val="KeywordChar"/>
          <w:sz w:val="20"/>
          <w:szCs w:val="20"/>
        </w:rPr>
      </w:pPr>
      <w:r w:rsidRPr="00633EE3">
        <w:rPr>
          <w:rStyle w:val="KeywordChar"/>
          <w:sz w:val="20"/>
          <w:szCs w:val="20"/>
        </w:rPr>
        <w:t xml:space="preserve">FluidSpecimen </w:t>
      </w:r>
      <w:r>
        <w:rPr>
          <w:rStyle w:val="KeywordChar"/>
          <w:sz w:val="20"/>
          <w:szCs w:val="20"/>
        </w:rPr>
        <w:t>specimen</w:t>
      </w:r>
      <w:r w:rsidRPr="00633EE3">
        <w:rPr>
          <w:rStyle w:val="KeywordChar"/>
          <w:sz w:val="20"/>
          <w:szCs w:val="20"/>
        </w:rPr>
        <w:t xml:space="preserve"> = new FluidSpecimen ();</w:t>
      </w:r>
    </w:p>
    <w:p w:rsidR="00633EE3" w:rsidRPr="00643446" w:rsidRDefault="00633EE3" w:rsidP="00D41662">
      <w:pPr>
        <w:pStyle w:val="HTMLPreformatted"/>
        <w:tabs>
          <w:tab w:val="left" w:pos="360"/>
        </w:tabs>
        <w:rPr>
          <w:rStyle w:val="KeywordChar"/>
          <w:b/>
          <w:sz w:val="20"/>
          <w:szCs w:val="20"/>
        </w:rPr>
      </w:pPr>
      <w:r w:rsidRPr="00643446">
        <w:rPr>
          <w:rStyle w:val="KeywordChar"/>
          <w:b/>
          <w:sz w:val="20"/>
          <w:szCs w:val="20"/>
        </w:rPr>
        <w:t>setLogger(specimen);</w:t>
      </w:r>
    </w:p>
    <w:p w:rsidR="00633EE3" w:rsidRDefault="00633EE3" w:rsidP="00D41662">
      <w:pPr>
        <w:pStyle w:val="HTMLPreformatted"/>
        <w:tabs>
          <w:tab w:val="left" w:pos="360"/>
        </w:tabs>
        <w:rPr>
          <w:rStyle w:val="KeywordChar"/>
          <w:sz w:val="20"/>
          <w:szCs w:val="20"/>
        </w:rPr>
      </w:pPr>
      <w:r w:rsidRPr="00633EE3">
        <w:rPr>
          <w:rStyle w:val="KeywordChar"/>
          <w:sz w:val="20"/>
          <w:szCs w:val="20"/>
        </w:rPr>
        <w:t xml:space="preserve">List </w:t>
      </w:r>
      <w:r>
        <w:rPr>
          <w:rStyle w:val="KeywordChar"/>
          <w:sz w:val="20"/>
          <w:szCs w:val="20"/>
        </w:rPr>
        <w:t>specimen</w:t>
      </w:r>
      <w:r w:rsidRPr="00633EE3">
        <w:rPr>
          <w:rStyle w:val="KeywordChar"/>
          <w:sz w:val="20"/>
          <w:szCs w:val="20"/>
        </w:rPr>
        <w:t xml:space="preserve">List = appService.search(FluidSpecimen.class, </w:t>
      </w:r>
      <w:r>
        <w:rPr>
          <w:rStyle w:val="KeywordChar"/>
          <w:sz w:val="20"/>
          <w:szCs w:val="20"/>
        </w:rPr>
        <w:t>specimen</w:t>
      </w:r>
      <w:r w:rsidRPr="00633EE3">
        <w:rPr>
          <w:rStyle w:val="KeywordChar"/>
          <w:sz w:val="20"/>
          <w:szCs w:val="20"/>
        </w:rPr>
        <w:t>);</w:t>
      </w:r>
    </w:p>
    <w:p w:rsidR="00E84E38" w:rsidRPr="00633EE3" w:rsidRDefault="00E84E38" w:rsidP="00D41662">
      <w:pPr>
        <w:pStyle w:val="HTMLPreformatted"/>
        <w:tabs>
          <w:tab w:val="left" w:pos="360"/>
        </w:tabs>
        <w:rPr>
          <w:rStyle w:val="KeywordChar"/>
          <w:sz w:val="20"/>
          <w:szCs w:val="20"/>
        </w:rPr>
      </w:pPr>
    </w:p>
    <w:p w:rsidR="00632874" w:rsidRDefault="00632874" w:rsidP="00D41662">
      <w:pPr>
        <w:pStyle w:val="Heading3"/>
        <w:tabs>
          <w:tab w:val="left" w:pos="360"/>
        </w:tabs>
      </w:pPr>
      <w:bookmarkStart w:id="2663" w:name="_Toc287980141"/>
      <w:bookmarkStart w:id="2664" w:name="_Toc287026525"/>
      <w:bookmarkStart w:id="2665" w:name="_Toc288205366"/>
      <w:r>
        <w:t>Getting Test Suite Result and Detailed Report</w:t>
      </w:r>
      <w:bookmarkEnd w:id="2663"/>
      <w:bookmarkEnd w:id="2664"/>
      <w:bookmarkEnd w:id="2665"/>
    </w:p>
    <w:p w:rsidR="00632874" w:rsidRDefault="00632874" w:rsidP="00D41662">
      <w:pPr>
        <w:tabs>
          <w:tab w:val="left" w:pos="360"/>
        </w:tabs>
      </w:pPr>
      <w:r>
        <w:t xml:space="preserve">After executing the test suite you can see the results in </w:t>
      </w:r>
      <w:r w:rsidR="00B4137D">
        <w:t xml:space="preserve">the </w:t>
      </w:r>
      <w:r>
        <w:t>reports directory. The test suite will create a report directory named</w:t>
      </w:r>
    </w:p>
    <w:p w:rsidR="00632874" w:rsidRPr="00B4137D" w:rsidRDefault="00632874" w:rsidP="00D41662">
      <w:pPr>
        <w:tabs>
          <w:tab w:val="left" w:pos="360"/>
        </w:tabs>
        <w:rPr>
          <w:rFonts w:ascii="Courier" w:hAnsi="Courier"/>
          <w:sz w:val="20"/>
          <w:szCs w:val="20"/>
        </w:rPr>
      </w:pPr>
      <w:r w:rsidRPr="00B4137D">
        <w:rPr>
          <w:sz w:val="20"/>
          <w:szCs w:val="20"/>
        </w:rPr>
        <w:t>.</w:t>
      </w:r>
      <w:r w:rsidR="00E90848" w:rsidRPr="006D5837">
        <w:rPr>
          <w:rStyle w:val="KeywordChar"/>
          <w:sz w:val="20"/>
          <w:szCs w:val="20"/>
        </w:rPr>
        <w:t>CATISSUE_</w:t>
      </w:r>
      <w:r w:rsidR="00E90848">
        <w:rPr>
          <w:rStyle w:val="KeywordChar"/>
          <w:sz w:val="20"/>
          <w:szCs w:val="20"/>
        </w:rPr>
        <w:t>CLIENT_</w:t>
      </w:r>
      <w:r w:rsidR="00E90848" w:rsidRPr="006D5837">
        <w:rPr>
          <w:rStyle w:val="KeywordChar"/>
          <w:sz w:val="20"/>
          <w:szCs w:val="20"/>
        </w:rPr>
        <w:t>HOME</w:t>
      </w:r>
      <w:r w:rsidRPr="00B4137D">
        <w:rPr>
          <w:rStyle w:val="KeywordChar"/>
          <w:sz w:val="20"/>
          <w:szCs w:val="20"/>
        </w:rPr>
        <w:t>/caTissueSuite_Client/Nightly_Build_Report/</w:t>
      </w:r>
      <w:r w:rsidRPr="00B4137D">
        <w:rPr>
          <w:sz w:val="20"/>
          <w:szCs w:val="20"/>
        </w:rPr>
        <w:t>.</w:t>
      </w:r>
    </w:p>
    <w:p w:rsidR="00632874" w:rsidRDefault="00632874" w:rsidP="00D41662">
      <w:pPr>
        <w:pStyle w:val="Heading3"/>
        <w:tabs>
          <w:tab w:val="left" w:pos="360"/>
        </w:tabs>
      </w:pPr>
      <w:bookmarkStart w:id="2666" w:name="_Toc287980142"/>
      <w:bookmarkStart w:id="2667" w:name="_Toc287026526"/>
      <w:bookmarkStart w:id="2668" w:name="_Toc288205367"/>
      <w:r>
        <w:t>Source code of Test Cases</w:t>
      </w:r>
      <w:bookmarkEnd w:id="2666"/>
      <w:bookmarkEnd w:id="2667"/>
      <w:bookmarkEnd w:id="2668"/>
    </w:p>
    <w:p w:rsidR="00632874" w:rsidRPr="00FF3AF7" w:rsidRDefault="00FF3AF7" w:rsidP="00D41662">
      <w:pPr>
        <w:tabs>
          <w:tab w:val="left" w:pos="360"/>
        </w:tabs>
        <w:rPr>
          <w:sz w:val="20"/>
          <w:szCs w:val="20"/>
        </w:rPr>
      </w:pPr>
      <w:r>
        <w:t>If you want to write your own API test program or edit the existing one, look for the source code at:</w:t>
      </w:r>
      <w:r w:rsidR="00E90848" w:rsidRPr="006D5837">
        <w:rPr>
          <w:rStyle w:val="KeywordChar"/>
          <w:sz w:val="20"/>
          <w:szCs w:val="20"/>
        </w:rPr>
        <w:t>CATISSUE_</w:t>
      </w:r>
      <w:r w:rsidR="00E90848">
        <w:rPr>
          <w:rStyle w:val="KeywordChar"/>
          <w:sz w:val="20"/>
          <w:szCs w:val="20"/>
        </w:rPr>
        <w:t>CLIENT_</w:t>
      </w:r>
      <w:r w:rsidR="00E90848" w:rsidRPr="006D5837">
        <w:rPr>
          <w:rStyle w:val="KeywordChar"/>
          <w:sz w:val="20"/>
          <w:szCs w:val="20"/>
        </w:rPr>
        <w:t>HOME</w:t>
      </w:r>
      <w:r w:rsidR="00FD0717" w:rsidRPr="00FD0717">
        <w:rPr>
          <w:rStyle w:val="KeywordChar"/>
          <w:sz w:val="20"/>
          <w:szCs w:val="20"/>
        </w:rPr>
        <w:t>\caTissueSuite_Client\src\edu\wustl\catissuecore\api\test</w:t>
      </w:r>
    </w:p>
    <w:p w:rsidR="00632874" w:rsidRDefault="00632874" w:rsidP="00D41662">
      <w:pPr>
        <w:pStyle w:val="Heading2"/>
        <w:tabs>
          <w:tab w:val="left" w:pos="360"/>
        </w:tabs>
      </w:pPr>
      <w:bookmarkStart w:id="2669" w:name="_Toc188896904"/>
      <w:bookmarkStart w:id="2670" w:name="_Toc287980143"/>
      <w:bookmarkStart w:id="2671" w:name="_Toc287026527"/>
      <w:bookmarkStart w:id="2672" w:name="_Toc288205368"/>
      <w:r>
        <w:t>Running Test Cases Suite (API) with HTTPS</w:t>
      </w:r>
      <w:bookmarkEnd w:id="2669"/>
      <w:bookmarkEnd w:id="2670"/>
      <w:bookmarkEnd w:id="2671"/>
      <w:bookmarkEnd w:id="2672"/>
    </w:p>
    <w:p w:rsidR="00733FDA" w:rsidRDefault="00632874" w:rsidP="00733FDA">
      <w:pPr>
        <w:tabs>
          <w:tab w:val="left" w:pos="360"/>
        </w:tabs>
      </w:pPr>
      <w:r>
        <w:t>If the JBoss server is configured with HTTPS, perform the following steps to run Test Case Suite (API). To configure JBoss server with HTTPS</w:t>
      </w:r>
      <w:r w:rsidR="00D16420">
        <w:t>,</w:t>
      </w:r>
      <w:r>
        <w:t xml:space="preserve"> please refer</w:t>
      </w:r>
    </w:p>
    <w:p w:rsidR="00632874" w:rsidRDefault="00632874" w:rsidP="00733FDA">
      <w:pPr>
        <w:tabs>
          <w:tab w:val="left" w:pos="360"/>
        </w:tabs>
        <w:rPr>
          <w:color w:val="0000FF"/>
          <w:u w:val="single"/>
        </w:rPr>
      </w:pPr>
    </w:p>
    <w:p w:rsidR="00632874" w:rsidRDefault="00632874" w:rsidP="00D41662">
      <w:pPr>
        <w:pStyle w:val="Heading3"/>
        <w:tabs>
          <w:tab w:val="left" w:pos="360"/>
        </w:tabs>
      </w:pPr>
      <w:bookmarkStart w:id="2673" w:name="_Toc287980144"/>
      <w:bookmarkStart w:id="2674" w:name="_Toc287026528"/>
      <w:bookmarkStart w:id="2675" w:name="_Toc288205369"/>
      <w:r>
        <w:t>Configure Client for HTTPS</w:t>
      </w:r>
      <w:bookmarkEnd w:id="2673"/>
      <w:bookmarkEnd w:id="2674"/>
      <w:bookmarkEnd w:id="2675"/>
    </w:p>
    <w:p w:rsidR="00632874" w:rsidRDefault="00632874" w:rsidP="00D41662">
      <w:pPr>
        <w:tabs>
          <w:tab w:val="left" w:pos="360"/>
        </w:tabs>
      </w:pPr>
      <w:r>
        <w:t>Perform the following steps to configure client with HTTPS:</w:t>
      </w:r>
    </w:p>
    <w:p w:rsidR="00E53258" w:rsidRDefault="00632874" w:rsidP="00E53258">
      <w:pPr>
        <w:numPr>
          <w:ilvl w:val="0"/>
          <w:numId w:val="14"/>
        </w:numPr>
        <w:tabs>
          <w:tab w:val="left" w:pos="360"/>
        </w:tabs>
        <w:spacing w:before="0" w:after="0"/>
      </w:pPr>
      <w:r>
        <w:t>Generate the keystore file on the client machine. To generate the keystore file</w:t>
      </w:r>
      <w:r w:rsidR="00381D43">
        <w:t>,p</w:t>
      </w:r>
      <w:r>
        <w:t xml:space="preserve">erform the </w:t>
      </w:r>
      <w:r w:rsidR="00381D43">
        <w:t xml:space="preserve">first step mentioned </w:t>
      </w:r>
      <w:r>
        <w:t xml:space="preserve">in the section </w:t>
      </w:r>
      <w:hyperlink w:anchor="_Configuring_JBoss_Server" w:history="1">
        <w:r w:rsidR="00E53258" w:rsidRPr="00E53258">
          <w:rPr>
            <w:rStyle w:val="Hyperlink"/>
          </w:rPr>
          <w:t>Configuring JBoss Server to deploy caTissue using HTTPS</w:t>
        </w:r>
      </w:hyperlink>
      <w:r w:rsidR="001A37C1">
        <w:t>.</w:t>
      </w:r>
    </w:p>
    <w:p w:rsidR="00632874" w:rsidRDefault="00632874" w:rsidP="00E53258">
      <w:pPr>
        <w:numPr>
          <w:ilvl w:val="0"/>
          <w:numId w:val="14"/>
        </w:numPr>
        <w:tabs>
          <w:tab w:val="left" w:pos="360"/>
        </w:tabs>
        <w:spacing w:before="0" w:after="0"/>
      </w:pPr>
    </w:p>
    <w:p w:rsidR="00632874" w:rsidRDefault="00632874" w:rsidP="00D41662">
      <w:pPr>
        <w:numPr>
          <w:ilvl w:val="0"/>
          <w:numId w:val="14"/>
        </w:numPr>
        <w:tabs>
          <w:tab w:val="left" w:pos="360"/>
        </w:tabs>
        <w:spacing w:before="0" w:after="0"/>
        <w:rPr>
          <w:rStyle w:val="KeywordChar"/>
        </w:rPr>
      </w:pPr>
      <w:r>
        <w:lastRenderedPageBreak/>
        <w:t xml:space="preserve">Update the source code </w:t>
      </w:r>
      <w:r w:rsidR="0076419B">
        <w:t xml:space="preserve">in the authentication section </w:t>
      </w:r>
      <w:r>
        <w:t xml:space="preserve">and set the path of </w:t>
      </w:r>
      <w:r w:rsidR="007A1A86">
        <w:t xml:space="preserve">the </w:t>
      </w:r>
      <w:r>
        <w:t xml:space="preserve">keystore file to the system property </w:t>
      </w:r>
      <w:r w:rsidR="00C839B9" w:rsidRPr="00C839B9">
        <w:rPr>
          <w:rStyle w:val="KeywordChar"/>
          <w:sz w:val="20"/>
          <w:szCs w:val="20"/>
        </w:rPr>
        <w:t>javax.net.ssl.trustStore</w:t>
      </w:r>
      <w:r>
        <w:rPr>
          <w:rStyle w:val="KeywordChar"/>
        </w:rPr>
        <w:t>.</w:t>
      </w:r>
    </w:p>
    <w:p w:rsidR="00E729E7" w:rsidRPr="00E729E7" w:rsidRDefault="00E729E7" w:rsidP="00D41662">
      <w:pPr>
        <w:tabs>
          <w:tab w:val="left" w:pos="360"/>
        </w:tabs>
        <w:ind w:left="720"/>
      </w:pPr>
      <w:r w:rsidRPr="0076419B">
        <w:t>For example,</w:t>
      </w:r>
      <w:r>
        <w:t xml:space="preserve"> if the keystore created is stored in </w:t>
      </w:r>
      <w:r w:rsidRPr="0076419B">
        <w:rPr>
          <w:rStyle w:val="KeywordChar"/>
          <w:sz w:val="20"/>
          <w:szCs w:val="20"/>
        </w:rPr>
        <w:t>c://catissue/catissue.keystore</w:t>
      </w:r>
      <w:r>
        <w:rPr>
          <w:rStyle w:val="KeywordChar"/>
          <w:sz w:val="20"/>
          <w:szCs w:val="20"/>
        </w:rPr>
        <w:t xml:space="preserve">, </w:t>
      </w:r>
      <w:r w:rsidRPr="00E729E7">
        <w:t xml:space="preserve">add the following line of code along with the authentication </w:t>
      </w:r>
    </w:p>
    <w:p w:rsidR="00AC359D" w:rsidRDefault="00AC359D" w:rsidP="00D41662">
      <w:pPr>
        <w:tabs>
          <w:tab w:val="left" w:pos="360"/>
        </w:tabs>
        <w:spacing w:before="0" w:after="0"/>
        <w:ind w:left="720"/>
        <w:rPr>
          <w:rStyle w:val="KeywordChar"/>
        </w:rPr>
      </w:pPr>
      <w:r w:rsidRPr="00AC359D">
        <w:rPr>
          <w:rStyle w:val="KeywordChar"/>
        </w:rPr>
        <w:t>ClientSession cs = ClientSession.getInstance();</w:t>
      </w:r>
    </w:p>
    <w:p w:rsidR="0076419B" w:rsidRDefault="00AC359D" w:rsidP="00D41662">
      <w:pPr>
        <w:tabs>
          <w:tab w:val="left" w:pos="360"/>
        </w:tabs>
        <w:spacing w:before="0" w:after="0"/>
        <w:ind w:left="720"/>
        <w:rPr>
          <w:rStyle w:val="KeywordChar"/>
        </w:rPr>
      </w:pPr>
      <w:r>
        <w:rPr>
          <w:rStyle w:val="KeywordChar"/>
        </w:rPr>
        <w:t>System.</w:t>
      </w:r>
      <w:r w:rsidRPr="00AC359D">
        <w:rPr>
          <w:rStyle w:val="KeywordChar"/>
        </w:rPr>
        <w:t>setProperty("javax.net.ssl.</w:t>
      </w:r>
      <w:r>
        <w:rPr>
          <w:rStyle w:val="KeywordChar"/>
        </w:rPr>
        <w:t>trustStore","c://catissue/catis</w:t>
      </w:r>
      <w:r w:rsidRPr="00AC359D">
        <w:rPr>
          <w:rStyle w:val="KeywordChar"/>
        </w:rPr>
        <w:t xml:space="preserve">ue.keystore"); </w:t>
      </w:r>
      <w:r>
        <w:rPr>
          <w:rStyle w:val="KeywordChar"/>
        </w:rPr>
        <w:t>c</w:t>
      </w:r>
      <w:r w:rsidRPr="00AC359D">
        <w:rPr>
          <w:rStyle w:val="KeywordChar"/>
        </w:rPr>
        <w:t>s.startSession(</w:t>
      </w:r>
      <w:r>
        <w:rPr>
          <w:rStyle w:val="KeywordChar"/>
        </w:rPr>
        <w:t>&lt;login-name&gt;</w:t>
      </w:r>
      <w:r w:rsidRPr="00AC359D">
        <w:rPr>
          <w:rStyle w:val="KeywordChar"/>
        </w:rPr>
        <w:t>,</w:t>
      </w:r>
      <w:r>
        <w:rPr>
          <w:rStyle w:val="KeywordChar"/>
        </w:rPr>
        <w:t>&lt;password&gt;);</w:t>
      </w:r>
    </w:p>
    <w:p w:rsidR="00A251D3" w:rsidRPr="00A251D3" w:rsidRDefault="00632874" w:rsidP="00D41662">
      <w:pPr>
        <w:numPr>
          <w:ilvl w:val="0"/>
          <w:numId w:val="14"/>
        </w:numPr>
        <w:tabs>
          <w:tab w:val="left" w:pos="360"/>
        </w:tabs>
        <w:spacing w:before="0" w:after="0"/>
        <w:rPr>
          <w:rStyle w:val="KeywordChar"/>
          <w:rFonts w:ascii="Calibri" w:hAnsi="Calibri" w:cs="Times New Roman"/>
          <w:color w:val="0000FF"/>
          <w:sz w:val="22"/>
          <w:u w:val="single"/>
        </w:rPr>
      </w:pPr>
      <w:r>
        <w:t>In the</w:t>
      </w:r>
      <w:r w:rsidRPr="00C839B9">
        <w:rPr>
          <w:rStyle w:val="KeywordChar"/>
          <w:sz w:val="20"/>
          <w:szCs w:val="20"/>
        </w:rPr>
        <w:t>remoteService.xml</w:t>
      </w:r>
      <w:r>
        <w:t xml:space="preserve">file, set the </w:t>
      </w:r>
      <w:r>
        <w:rPr>
          <w:rStyle w:val="KeywordChar"/>
        </w:rPr>
        <w:t xml:space="preserve">value </w:t>
      </w:r>
      <w:r>
        <w:t>for the property</w:t>
      </w:r>
      <w:r w:rsidRPr="00C839B9">
        <w:rPr>
          <w:rStyle w:val="KeywordChar"/>
          <w:sz w:val="20"/>
          <w:szCs w:val="20"/>
        </w:rPr>
        <w:t>serviceURL</w:t>
      </w:r>
      <w:r>
        <w:t>to</w:t>
      </w:r>
      <w:hyperlink r:id="rId39" w:history="1">
        <w:r w:rsidRPr="00C839B9">
          <w:rPr>
            <w:rStyle w:val="Hyperlink"/>
            <w:rFonts w:ascii="Courier" w:hAnsi="Courier" w:cs="Arial"/>
            <w:sz w:val="20"/>
            <w:szCs w:val="20"/>
          </w:rPr>
          <w:t>http</w:t>
        </w:r>
        <w:r w:rsidRPr="00C839B9">
          <w:rPr>
            <w:rStyle w:val="Hyperlink"/>
            <w:rFonts w:ascii="Courier" w:hAnsi="Courier" w:cs="Arial"/>
            <w:b/>
            <w:sz w:val="20"/>
            <w:szCs w:val="20"/>
          </w:rPr>
          <w:t>s</w:t>
        </w:r>
        <w:r w:rsidRPr="00C839B9">
          <w:rPr>
            <w:rStyle w:val="Hyperlink"/>
            <w:rFonts w:ascii="Courier" w:hAnsi="Courier" w:cs="Arial"/>
            <w:sz w:val="20"/>
            <w:szCs w:val="20"/>
          </w:rPr>
          <w:t>://@@HOST@@:@@PORT/catissuecore/http/remoteService</w:t>
        </w:r>
      </w:hyperlink>
    </w:p>
    <w:p w:rsidR="00A251D3" w:rsidRDefault="00632874" w:rsidP="00D41662">
      <w:pPr>
        <w:tabs>
          <w:tab w:val="left" w:pos="360"/>
        </w:tabs>
        <w:spacing w:before="0" w:after="0"/>
        <w:ind w:left="360"/>
      </w:pPr>
      <w:r>
        <w:rPr>
          <w:rStyle w:val="KeywordChar"/>
        </w:rPr>
        <w:t>w</w:t>
      </w:r>
      <w:r>
        <w:t xml:space="preserve">here </w:t>
      </w:r>
      <w:r>
        <w:rPr>
          <w:rStyle w:val="KeywordChar"/>
        </w:rPr>
        <w:t xml:space="preserve">@@HOST:@@PORT </w:t>
      </w:r>
      <w:r>
        <w:t>should be replaced with host URL as shown in</w:t>
      </w:r>
    </w:p>
    <w:p w:rsidR="00632874" w:rsidRDefault="00E97FDB" w:rsidP="00D41662">
      <w:pPr>
        <w:tabs>
          <w:tab w:val="left" w:pos="360"/>
        </w:tabs>
        <w:spacing w:before="0" w:after="0"/>
        <w:ind w:left="360"/>
        <w:rPr>
          <w:color w:val="0000FF"/>
          <w:u w:val="single"/>
        </w:rPr>
      </w:pPr>
      <w:r>
        <w:fldChar w:fldCharType="begin"/>
      </w:r>
      <w:r>
        <w:instrText xml:space="preserve"> REF _Ref187730802 \h  \* MERGEFORMAT </w:instrText>
      </w:r>
      <w:r>
        <w:fldChar w:fldCharType="separate"/>
      </w:r>
      <w:r w:rsidR="00015F9C" w:rsidRPr="00015F9C">
        <w:rPr>
          <w:color w:val="0000FF"/>
          <w:u w:val="single"/>
        </w:rPr>
        <w:t xml:space="preserve">Table </w:t>
      </w:r>
      <w:r w:rsidR="00015F9C" w:rsidRPr="00015F9C">
        <w:rPr>
          <w:noProof/>
          <w:color w:val="0000FF"/>
          <w:u w:val="single"/>
        </w:rPr>
        <w:t>15:</w:t>
      </w:r>
      <w:r w:rsidR="00015F9C">
        <w:t xml:space="preserve"> Configure </w:t>
      </w:r>
      <w:r w:rsidR="00015F9C" w:rsidRPr="002D1495">
        <w:rPr>
          <w:rStyle w:val="KeywordChar"/>
          <w:sz w:val="20"/>
          <w:szCs w:val="20"/>
        </w:rPr>
        <w:t>remoteService.xml</w:t>
      </w:r>
      <w:r>
        <w:fldChar w:fldCharType="end"/>
      </w:r>
      <w:r w:rsidR="00C7084C">
        <w:t>.</w:t>
      </w:r>
    </w:p>
    <w:p w:rsidR="00632874" w:rsidRDefault="00632874" w:rsidP="00D41662">
      <w:pPr>
        <w:tabs>
          <w:tab w:val="left" w:pos="360"/>
        </w:tabs>
      </w:pPr>
    </w:p>
    <w:p w:rsidR="00632874" w:rsidRDefault="00560261" w:rsidP="00D41662">
      <w:pPr>
        <w:pStyle w:val="Heading1"/>
        <w:tabs>
          <w:tab w:val="left" w:pos="360"/>
        </w:tabs>
      </w:pPr>
      <w:bookmarkStart w:id="2676" w:name="_Toc188896909"/>
      <w:bookmarkStart w:id="2677" w:name="_Toc287980145"/>
      <w:bookmarkStart w:id="2678" w:name="_Toc287026529"/>
      <w:bookmarkStart w:id="2679" w:name="_Ref287596915"/>
      <w:bookmarkStart w:id="2680" w:name="_Toc288205370"/>
      <w:bookmarkStart w:id="2681" w:name="_Toc188896905"/>
      <w:r>
        <w:lastRenderedPageBreak/>
        <w:t>Private/</w:t>
      </w:r>
      <w:r w:rsidR="00632874">
        <w:t>Public Data Store</w:t>
      </w:r>
      <w:bookmarkEnd w:id="2676"/>
      <w:bookmarkEnd w:id="2677"/>
      <w:bookmarkEnd w:id="2678"/>
      <w:bookmarkEnd w:id="2679"/>
      <w:bookmarkEnd w:id="2680"/>
    </w:p>
    <w:p w:rsidR="00632874" w:rsidRDefault="00632874" w:rsidP="00D41662">
      <w:pPr>
        <w:tabs>
          <w:tab w:val="left" w:pos="360"/>
        </w:tabs>
        <w:rPr>
          <w:rFonts w:cs="Arial"/>
        </w:rPr>
      </w:pPr>
      <w:r>
        <w:rPr>
          <w:rFonts w:cs="Arial"/>
        </w:rPr>
        <w:t>caTissue Suite contains patient/</w:t>
      </w:r>
      <w:r w:rsidR="00560261">
        <w:rPr>
          <w:rFonts w:cs="Arial"/>
        </w:rPr>
        <w:t>participant-</w:t>
      </w:r>
      <w:r>
        <w:rPr>
          <w:rFonts w:cs="Arial"/>
        </w:rPr>
        <w:t xml:space="preserve">identifying data. </w:t>
      </w:r>
      <w:r w:rsidR="00BC58E1">
        <w:rPr>
          <w:rFonts w:cs="Arial"/>
        </w:rPr>
        <w:t xml:space="preserve">Since the database containing identified data </w:t>
      </w:r>
      <w:r w:rsidR="00560261">
        <w:rPr>
          <w:rFonts w:cs="Arial"/>
        </w:rPr>
        <w:t xml:space="preserve">should </w:t>
      </w:r>
      <w:r w:rsidR="00BC58E1">
        <w:rPr>
          <w:rFonts w:cs="Arial"/>
        </w:rPr>
        <w:t xml:space="preserve">always reside </w:t>
      </w:r>
      <w:r w:rsidR="00560261">
        <w:rPr>
          <w:rFonts w:cs="Arial"/>
        </w:rPr>
        <w:t xml:space="preserve">within </w:t>
      </w:r>
      <w:r w:rsidR="00BC58E1">
        <w:rPr>
          <w:rFonts w:cs="Arial"/>
        </w:rPr>
        <w:t>the institutional IT firewall, it</w:t>
      </w:r>
      <w:r w:rsidR="00560261">
        <w:rPr>
          <w:rFonts w:cs="Arial"/>
        </w:rPr>
        <w:t xml:space="preserve">can be challenging </w:t>
      </w:r>
      <w:r>
        <w:rPr>
          <w:rFonts w:cs="Arial"/>
        </w:rPr>
        <w:t>to get caBIG™ data sharing commitments approved by the IRB.</w:t>
      </w:r>
    </w:p>
    <w:p w:rsidR="00560261" w:rsidRDefault="00560261" w:rsidP="00D41662">
      <w:pPr>
        <w:tabs>
          <w:tab w:val="left" w:pos="360"/>
        </w:tabs>
        <w:rPr>
          <w:rFonts w:cs="Arial"/>
        </w:rPr>
      </w:pPr>
    </w:p>
    <w:p w:rsidR="00632874" w:rsidRDefault="00632874" w:rsidP="00D41662">
      <w:pPr>
        <w:tabs>
          <w:tab w:val="left" w:pos="360"/>
        </w:tabs>
        <w:rPr>
          <w:rFonts w:cs="Arial"/>
        </w:rPr>
      </w:pPr>
      <w:r>
        <w:rPr>
          <w:rFonts w:cs="Arial"/>
        </w:rPr>
        <w:t xml:space="preserve">The </w:t>
      </w:r>
      <w:r w:rsidR="00560261">
        <w:rPr>
          <w:rFonts w:cs="Arial"/>
        </w:rPr>
        <w:t>private/</w:t>
      </w:r>
      <w:r>
        <w:rPr>
          <w:rFonts w:cs="Arial"/>
        </w:rPr>
        <w:t xml:space="preserve">public data store functionality of Suite solves </w:t>
      </w:r>
      <w:r w:rsidRPr="002A09EF">
        <w:rPr>
          <w:rFonts w:cs="Arial"/>
        </w:rPr>
        <w:t>this</w:t>
      </w:r>
      <w:r>
        <w:rPr>
          <w:rFonts w:cs="Arial"/>
        </w:rPr>
        <w:t xml:space="preserve"> problem by providing a mechanism </w:t>
      </w:r>
      <w:r w:rsidR="00560261">
        <w:rPr>
          <w:rFonts w:cs="Arial"/>
        </w:rPr>
        <w:t xml:space="preserve">by which a </w:t>
      </w:r>
      <w:r>
        <w:rPr>
          <w:rFonts w:cs="Arial"/>
        </w:rPr>
        <w:t xml:space="preserve">caTissue database is de-identified and </w:t>
      </w:r>
      <w:r w:rsidR="00560261">
        <w:rPr>
          <w:rFonts w:cs="Arial"/>
        </w:rPr>
        <w:t xml:space="preserve">then </w:t>
      </w:r>
      <w:r>
        <w:rPr>
          <w:rFonts w:cs="Arial"/>
        </w:rPr>
        <w:t xml:space="preserve">copied into a database which is publicly accessible. </w:t>
      </w:r>
      <w:r w:rsidR="00560261">
        <w:rPr>
          <w:rFonts w:cs="Arial"/>
        </w:rPr>
        <w:t>T</w:t>
      </w:r>
      <w:r>
        <w:rPr>
          <w:rFonts w:cs="Arial"/>
        </w:rPr>
        <w:t xml:space="preserve">his public database can </w:t>
      </w:r>
      <w:r w:rsidR="00560261">
        <w:rPr>
          <w:rFonts w:cs="Arial"/>
        </w:rPr>
        <w:t xml:space="preserve">now </w:t>
      </w:r>
      <w:r>
        <w:rPr>
          <w:rFonts w:cs="Arial"/>
        </w:rPr>
        <w:t>be made freely accessible to authorized researchers worldwide</w:t>
      </w:r>
      <w:r w:rsidR="00560261">
        <w:rPr>
          <w:rFonts w:cs="Arial"/>
        </w:rPr>
        <w:t xml:space="preserve"> outside the institutional firewall</w:t>
      </w:r>
      <w:r>
        <w:rPr>
          <w:rFonts w:cs="Arial"/>
        </w:rPr>
        <w:t>.</w:t>
      </w:r>
    </w:p>
    <w:p w:rsidR="00560261" w:rsidRDefault="00560261" w:rsidP="00D41662">
      <w:pPr>
        <w:tabs>
          <w:tab w:val="left" w:pos="360"/>
        </w:tabs>
      </w:pPr>
    </w:p>
    <w:p w:rsidR="00632874" w:rsidRDefault="00632874" w:rsidP="00D41662">
      <w:pPr>
        <w:tabs>
          <w:tab w:val="left" w:pos="360"/>
        </w:tabs>
      </w:pPr>
      <w:r>
        <w:t xml:space="preserve">The following diagram depicts the data flow </w:t>
      </w:r>
      <w:r w:rsidR="00A41012">
        <w:t>from p</w:t>
      </w:r>
      <w:r>
        <w:t>rivate to public databases.</w:t>
      </w:r>
    </w:p>
    <w:p w:rsidR="00632874" w:rsidRDefault="00154360" w:rsidP="00D41662">
      <w:pPr>
        <w:keepNext/>
        <w:tabs>
          <w:tab w:val="left" w:pos="360"/>
        </w:tabs>
        <w:jc w:val="center"/>
      </w:pPr>
      <w:r>
        <w:rPr>
          <w:noProof/>
          <w:lang w:bidi="ar-SA"/>
        </w:rPr>
        <w:drawing>
          <wp:inline distT="0" distB="0" distL="0" distR="0">
            <wp:extent cx="5200650" cy="2371725"/>
            <wp:effectExtent l="19050" t="0" r="0" b="0"/>
            <wp:docPr id="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0"/>
                    <a:srcRect/>
                    <a:stretch>
                      <a:fillRect/>
                    </a:stretch>
                  </pic:blipFill>
                  <pic:spPr bwMode="auto">
                    <a:xfrm>
                      <a:off x="0" y="0"/>
                      <a:ext cx="5200650" cy="2371725"/>
                    </a:xfrm>
                    <a:prstGeom prst="rect">
                      <a:avLst/>
                    </a:prstGeom>
                    <a:noFill/>
                    <a:ln w="9525">
                      <a:noFill/>
                      <a:miter lim="800000"/>
                      <a:headEnd/>
                      <a:tailEnd/>
                    </a:ln>
                  </pic:spPr>
                </pic:pic>
              </a:graphicData>
            </a:graphic>
          </wp:inline>
        </w:drawing>
      </w:r>
    </w:p>
    <w:p w:rsidR="00632874" w:rsidRDefault="00632874" w:rsidP="00D41662">
      <w:pPr>
        <w:tabs>
          <w:tab w:val="left" w:pos="360"/>
        </w:tabs>
        <w:rPr>
          <w:rFonts w:cs="Arial"/>
        </w:rPr>
      </w:pPr>
      <w:r>
        <w:rPr>
          <w:rFonts w:cs="Arial"/>
        </w:rPr>
        <w:t>Please note the following about the public database:</w:t>
      </w:r>
    </w:p>
    <w:p w:rsidR="00632874" w:rsidRDefault="00632874" w:rsidP="00D41662">
      <w:pPr>
        <w:numPr>
          <w:ilvl w:val="0"/>
          <w:numId w:val="19"/>
        </w:numPr>
        <w:tabs>
          <w:tab w:val="left" w:pos="360"/>
        </w:tabs>
        <w:rPr>
          <w:rFonts w:cs="Arial"/>
        </w:rPr>
      </w:pPr>
      <w:r>
        <w:rPr>
          <w:rFonts w:cs="Arial"/>
        </w:rPr>
        <w:t>Yo</w:t>
      </w:r>
      <w:r w:rsidR="00AD5CF5">
        <w:rPr>
          <w:rFonts w:cs="Arial"/>
        </w:rPr>
        <w:t>u can deploy caTissue Suite v1.1</w:t>
      </w:r>
      <w:r>
        <w:rPr>
          <w:rFonts w:cs="Arial"/>
        </w:rPr>
        <w:t xml:space="preserve"> on the public database.</w:t>
      </w:r>
    </w:p>
    <w:p w:rsidR="00632874" w:rsidRDefault="00632874" w:rsidP="00D41662">
      <w:pPr>
        <w:numPr>
          <w:ilvl w:val="0"/>
          <w:numId w:val="19"/>
        </w:numPr>
        <w:tabs>
          <w:tab w:val="left" w:pos="360"/>
        </w:tabs>
        <w:rPr>
          <w:rFonts w:cs="Arial"/>
        </w:rPr>
      </w:pPr>
      <w:r>
        <w:rPr>
          <w:rFonts w:cs="Arial"/>
        </w:rPr>
        <w:t>The public database is mainly targeted towards researchers who want to query your instance of caTissue</w:t>
      </w:r>
      <w:r w:rsidR="00F903C6">
        <w:rPr>
          <w:rFonts w:cs="Arial"/>
        </w:rPr>
        <w:t>. They can query by ei</w:t>
      </w:r>
      <w:r>
        <w:rPr>
          <w:rFonts w:cs="Arial"/>
        </w:rPr>
        <w:t xml:space="preserve">ther using the Query </w:t>
      </w:r>
      <w:r w:rsidR="00A9678B">
        <w:rPr>
          <w:rFonts w:cs="Arial"/>
        </w:rPr>
        <w:t>interface,</w:t>
      </w:r>
      <w:r>
        <w:rPr>
          <w:rFonts w:cs="Arial"/>
        </w:rPr>
        <w:t>caTissue Suite API</w:t>
      </w:r>
      <w:r w:rsidR="00E1378C">
        <w:rPr>
          <w:rFonts w:cs="Arial"/>
        </w:rPr>
        <w:t xml:space="preserve"> or caTissue caGrid data service</w:t>
      </w:r>
      <w:r>
        <w:rPr>
          <w:rFonts w:cs="Arial"/>
        </w:rPr>
        <w:t>.</w:t>
      </w:r>
    </w:p>
    <w:p w:rsidR="00632874" w:rsidRDefault="00632874" w:rsidP="00D41662">
      <w:pPr>
        <w:numPr>
          <w:ilvl w:val="0"/>
          <w:numId w:val="19"/>
        </w:numPr>
        <w:tabs>
          <w:tab w:val="left" w:pos="360"/>
        </w:tabs>
        <w:rPr>
          <w:rFonts w:cs="Arial"/>
        </w:rPr>
      </w:pPr>
      <w:r>
        <w:rPr>
          <w:rFonts w:cs="Arial"/>
        </w:rPr>
        <w:t xml:space="preserve">The public database </w:t>
      </w:r>
      <w:r w:rsidR="00560261">
        <w:rPr>
          <w:rFonts w:cs="Arial"/>
        </w:rPr>
        <w:t xml:space="preserve">is currently read-only and </w:t>
      </w:r>
      <w:r>
        <w:rPr>
          <w:rFonts w:cs="Arial"/>
        </w:rPr>
        <w:t>will be overwritten the next time</w:t>
      </w:r>
      <w:r w:rsidR="00560261">
        <w:rPr>
          <w:rFonts w:cs="Arial"/>
        </w:rPr>
        <w:t xml:space="preserve">it </w:t>
      </w:r>
      <w:r>
        <w:rPr>
          <w:rFonts w:cs="Arial"/>
        </w:rPr>
        <w:t>is</w:t>
      </w:r>
      <w:r w:rsidR="00560261">
        <w:rPr>
          <w:rFonts w:cs="Arial"/>
        </w:rPr>
        <w:t xml:space="preserve">synchronized </w:t>
      </w:r>
      <w:r>
        <w:rPr>
          <w:rFonts w:cs="Arial"/>
        </w:rPr>
        <w:t>with the private database.</w:t>
      </w:r>
    </w:p>
    <w:p w:rsidR="00632874" w:rsidRDefault="00632874" w:rsidP="00D41662">
      <w:pPr>
        <w:numPr>
          <w:ilvl w:val="0"/>
          <w:numId w:val="19"/>
        </w:numPr>
        <w:tabs>
          <w:tab w:val="left" w:pos="360"/>
        </w:tabs>
        <w:rPr>
          <w:rFonts w:cs="Arial"/>
        </w:rPr>
      </w:pPr>
      <w:r>
        <w:rPr>
          <w:rFonts w:cs="Arial"/>
        </w:rPr>
        <w:t>Future versions of caTissue might allow users to create or accept biospecimen distribution request on the public database.</w:t>
      </w:r>
    </w:p>
    <w:p w:rsidR="00632874" w:rsidRDefault="00632874" w:rsidP="00D41662">
      <w:pPr>
        <w:pStyle w:val="Heading2"/>
        <w:tabs>
          <w:tab w:val="left" w:pos="360"/>
        </w:tabs>
      </w:pPr>
      <w:bookmarkStart w:id="2682" w:name="_Toc287980146"/>
      <w:bookmarkStart w:id="2683" w:name="_Toc287026530"/>
      <w:bookmarkStart w:id="2684" w:name="_Toc288205371"/>
      <w:r>
        <w:t>Deploying the Public Database</w:t>
      </w:r>
      <w:bookmarkEnd w:id="2682"/>
      <w:bookmarkEnd w:id="2683"/>
      <w:bookmarkEnd w:id="2684"/>
    </w:p>
    <w:p w:rsidR="00632874" w:rsidRDefault="00632874" w:rsidP="00D41662">
      <w:pPr>
        <w:tabs>
          <w:tab w:val="left" w:pos="360"/>
        </w:tabs>
      </w:pPr>
      <w:r>
        <w:t>To deploy the public database, you need to:</w:t>
      </w:r>
    </w:p>
    <w:p w:rsidR="00632874" w:rsidRDefault="00632874" w:rsidP="00D41662">
      <w:pPr>
        <w:numPr>
          <w:ilvl w:val="0"/>
          <w:numId w:val="15"/>
        </w:numPr>
        <w:tabs>
          <w:tab w:val="left" w:pos="360"/>
        </w:tabs>
        <w:spacing w:before="0" w:after="0"/>
      </w:pPr>
      <w:r>
        <w:t>Configu</w:t>
      </w:r>
      <w:r w:rsidR="009E4DF8">
        <w:t xml:space="preserve">re the </w:t>
      </w:r>
      <w:r w:rsidRPr="00CE427B">
        <w:rPr>
          <w:rFonts w:ascii="Courier" w:hAnsi="Courier"/>
          <w:sz w:val="20"/>
          <w:szCs w:val="20"/>
        </w:rPr>
        <w:t>privatePublic.properties</w:t>
      </w:r>
      <w:r>
        <w:t xml:space="preserve"> file.</w:t>
      </w:r>
    </w:p>
    <w:p w:rsidR="00A32DD1" w:rsidRDefault="00A32DD1" w:rsidP="00D41662">
      <w:pPr>
        <w:numPr>
          <w:ilvl w:val="0"/>
          <w:numId w:val="15"/>
        </w:numPr>
        <w:tabs>
          <w:tab w:val="left" w:pos="360"/>
        </w:tabs>
        <w:spacing w:before="0" w:after="0"/>
      </w:pPr>
      <w:r>
        <w:t xml:space="preserve">Configure </w:t>
      </w:r>
      <w:r w:rsidRPr="00ED7932">
        <w:rPr>
          <w:rFonts w:ascii="Courier" w:hAnsi="Courier"/>
        </w:rPr>
        <w:t>mask.sql</w:t>
      </w:r>
      <w:r>
        <w:t xml:space="preserve"> to perform additional data masking as per individual needs.</w:t>
      </w:r>
    </w:p>
    <w:p w:rsidR="00632874" w:rsidRDefault="00632874" w:rsidP="00D41662">
      <w:pPr>
        <w:numPr>
          <w:ilvl w:val="0"/>
          <w:numId w:val="15"/>
        </w:numPr>
        <w:tabs>
          <w:tab w:val="left" w:pos="360"/>
        </w:tabs>
        <w:spacing w:before="0" w:after="0"/>
      </w:pPr>
      <w:r>
        <w:t>Generat</w:t>
      </w:r>
      <w:r w:rsidR="009E4DF8">
        <w:t xml:space="preserve">e the </w:t>
      </w:r>
      <w:r w:rsidRPr="00CE427B">
        <w:rPr>
          <w:rFonts w:ascii="Courier" w:hAnsi="Courier"/>
          <w:sz w:val="20"/>
          <w:szCs w:val="20"/>
        </w:rPr>
        <w:t>commands.properties</w:t>
      </w:r>
      <w:r>
        <w:t xml:space="preserve"> file.</w:t>
      </w:r>
    </w:p>
    <w:p w:rsidR="00632874" w:rsidRDefault="001D6800" w:rsidP="00D41662">
      <w:pPr>
        <w:numPr>
          <w:ilvl w:val="0"/>
          <w:numId w:val="15"/>
        </w:numPr>
        <w:tabs>
          <w:tab w:val="left" w:pos="360"/>
        </w:tabs>
        <w:spacing w:before="0" w:after="0"/>
      </w:pPr>
      <w:r>
        <w:t xml:space="preserve">Schedule the ANT task </w:t>
      </w:r>
      <w:r w:rsidRPr="001D6800">
        <w:rPr>
          <w:rFonts w:ascii="Courier" w:hAnsi="Courier"/>
          <w:sz w:val="20"/>
          <w:szCs w:val="20"/>
        </w:rPr>
        <w:t>migrate</w:t>
      </w:r>
      <w:r>
        <w:t xml:space="preserve"> to run daily by using </w:t>
      </w:r>
      <w:r w:rsidR="00632874">
        <w:t>Scheduled Task on Windows and cron job on Linux.</w:t>
      </w:r>
    </w:p>
    <w:p w:rsidR="00646532" w:rsidRDefault="00646532" w:rsidP="00D41662">
      <w:pPr>
        <w:tabs>
          <w:tab w:val="left" w:pos="360"/>
        </w:tabs>
        <w:spacing w:before="0" w:after="0"/>
        <w:rPr>
          <w:b/>
        </w:rPr>
      </w:pPr>
    </w:p>
    <w:p w:rsidR="00632874" w:rsidRDefault="00632874" w:rsidP="00D41662">
      <w:pPr>
        <w:tabs>
          <w:tab w:val="left" w:pos="360"/>
        </w:tabs>
        <w:spacing w:before="0" w:after="0"/>
        <w:rPr>
          <w:b/>
        </w:rPr>
      </w:pPr>
      <w:r>
        <w:rPr>
          <w:b/>
        </w:rPr>
        <w:lastRenderedPageBreak/>
        <w:t xml:space="preserve">Configuring the </w:t>
      </w:r>
      <w:r>
        <w:rPr>
          <w:rFonts w:ascii="Courier" w:hAnsi="Courier"/>
          <w:b/>
        </w:rPr>
        <w:t>privatePublic.properties</w:t>
      </w:r>
      <w:r>
        <w:rPr>
          <w:b/>
        </w:rPr>
        <w:t xml:space="preserve"> file</w:t>
      </w:r>
    </w:p>
    <w:p w:rsidR="00B548D7" w:rsidRDefault="00632874" w:rsidP="00D41662">
      <w:pPr>
        <w:tabs>
          <w:tab w:val="left" w:pos="360"/>
        </w:tabs>
        <w:rPr>
          <w:rFonts w:ascii="Courier" w:hAnsi="Courier"/>
          <w:sz w:val="20"/>
          <w:szCs w:val="20"/>
        </w:rPr>
      </w:pPr>
      <w:r>
        <w:rPr>
          <w:b/>
        </w:rPr>
        <w:t>Location:</w:t>
      </w:r>
      <w:r w:rsidRPr="00B548D7">
        <w:rPr>
          <w:rStyle w:val="KeywordChar"/>
          <w:sz w:val="20"/>
          <w:szCs w:val="20"/>
        </w:rPr>
        <w:t>CATISSUE_HOME</w:t>
      </w:r>
      <w:r w:rsidRPr="00B548D7">
        <w:rPr>
          <w:rFonts w:ascii="Courier" w:hAnsi="Courier"/>
          <w:sz w:val="20"/>
          <w:szCs w:val="20"/>
        </w:rPr>
        <w:t>/</w:t>
      </w:r>
      <w:r w:rsidR="00B02B7C">
        <w:rPr>
          <w:rFonts w:ascii="Courier" w:hAnsi="Courier"/>
          <w:sz w:val="20"/>
          <w:szCs w:val="20"/>
        </w:rPr>
        <w:t>modules/</w:t>
      </w:r>
      <w:r w:rsidRPr="00B548D7">
        <w:rPr>
          <w:rFonts w:ascii="Courier" w:hAnsi="Courier"/>
          <w:sz w:val="20"/>
          <w:szCs w:val="20"/>
        </w:rPr>
        <w:t>public_private_migrator/privatePublic.properties</w:t>
      </w:r>
    </w:p>
    <w:p w:rsidR="00427944" w:rsidRDefault="00427944" w:rsidP="00D41662">
      <w:pPr>
        <w:tabs>
          <w:tab w:val="left" w:pos="360"/>
        </w:tabs>
        <w:rPr>
          <w:rFonts w:ascii="Courier" w:hAnsi="Courier"/>
          <w:sz w:val="20"/>
          <w:szCs w:val="20"/>
        </w:rPr>
      </w:pPr>
    </w:p>
    <w:p w:rsidR="00427944" w:rsidRDefault="008008CB" w:rsidP="008008CB">
      <w:pPr>
        <w:pStyle w:val="Caption"/>
      </w:pPr>
      <w:r>
        <w:t xml:space="preserve">Table </w:t>
      </w:r>
      <w:fldSimple w:instr=" SEQ Table \* ARABIC ">
        <w:r w:rsidR="00015F9C">
          <w:rPr>
            <w:noProof/>
          </w:rPr>
          <w:t>17</w:t>
        </w:r>
      </w:fldSimple>
      <w:r>
        <w:t xml:space="preserve">: </w:t>
      </w:r>
      <w:r w:rsidR="00427944">
        <w:t>Private Public Datastore Configuration Parameter</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6480"/>
      </w:tblGrid>
      <w:tr w:rsidR="00632874">
        <w:trPr>
          <w:tblHeader/>
        </w:trPr>
        <w:tc>
          <w:tcPr>
            <w:tcW w:w="2790" w:type="dxa"/>
            <w:shd w:val="clear" w:color="auto" w:fill="D9D9D9"/>
          </w:tcPr>
          <w:p w:rsidR="00632874" w:rsidRDefault="00632874" w:rsidP="00D41662">
            <w:pPr>
              <w:tabs>
                <w:tab w:val="left" w:pos="360"/>
              </w:tabs>
              <w:jc w:val="center"/>
              <w:rPr>
                <w:rStyle w:val="Courier"/>
                <w:b/>
                <w:bCs/>
              </w:rPr>
            </w:pPr>
            <w:r>
              <w:rPr>
                <w:b/>
              </w:rPr>
              <w:t>Property Name</w:t>
            </w:r>
          </w:p>
        </w:tc>
        <w:tc>
          <w:tcPr>
            <w:tcW w:w="6480" w:type="dxa"/>
            <w:shd w:val="clear" w:color="auto" w:fill="D9D9D9"/>
          </w:tcPr>
          <w:p w:rsidR="00632874" w:rsidRDefault="00632874" w:rsidP="00D41662">
            <w:pPr>
              <w:tabs>
                <w:tab w:val="left" w:pos="360"/>
              </w:tabs>
              <w:jc w:val="center"/>
              <w:rPr>
                <w:b/>
                <w:color w:val="0000FF"/>
              </w:rPr>
            </w:pPr>
            <w:r>
              <w:rPr>
                <w:b/>
              </w:rPr>
              <w:t>Description</w:t>
            </w:r>
          </w:p>
        </w:tc>
      </w:tr>
      <w:tr w:rsidR="00632874">
        <w:tc>
          <w:tcPr>
            <w:tcW w:w="2790" w:type="dxa"/>
          </w:tcPr>
          <w:p w:rsidR="00632874" w:rsidRDefault="00DD74C4" w:rsidP="00D41662">
            <w:pPr>
              <w:tabs>
                <w:tab w:val="left" w:pos="360"/>
              </w:tabs>
              <w:rPr>
                <w:rStyle w:val="Courier"/>
                <w:bCs/>
              </w:rPr>
            </w:pPr>
            <w:r>
              <w:rPr>
                <w:rStyle w:val="Courier"/>
                <w:bCs/>
              </w:rPr>
              <w:t>databaseType</w:t>
            </w:r>
          </w:p>
        </w:tc>
        <w:tc>
          <w:tcPr>
            <w:tcW w:w="6480" w:type="dxa"/>
          </w:tcPr>
          <w:p w:rsidR="00DD74C4" w:rsidRPr="00D330DD" w:rsidRDefault="00632874" w:rsidP="00D41662">
            <w:pPr>
              <w:tabs>
                <w:tab w:val="left" w:pos="360"/>
              </w:tabs>
            </w:pPr>
            <w:r>
              <w:rPr>
                <w:color w:val="0000FF"/>
              </w:rPr>
              <w:t>Description</w:t>
            </w:r>
            <w:r w:rsidR="00D330DD">
              <w:rPr>
                <w:color w:val="0000FF"/>
              </w:rPr>
              <w:t xml:space="preserve"> : </w:t>
            </w:r>
            <w:r w:rsidR="00D330DD" w:rsidRPr="00D330DD">
              <w:t>D</w:t>
            </w:r>
            <w:r w:rsidR="00DD74C4" w:rsidRPr="00D330DD">
              <w:t>atabase</w:t>
            </w:r>
            <w:r w:rsidR="006509AC">
              <w:t xml:space="preserve"> type</w:t>
            </w:r>
            <w:r w:rsidR="00DD74C4" w:rsidRPr="00D330DD">
              <w:t xml:space="preserve"> used (</w:t>
            </w:r>
            <w:r w:rsidR="00F201E8">
              <w:t>m</w:t>
            </w:r>
            <w:r w:rsidR="00F201E8" w:rsidRPr="00D330DD">
              <w:t>y</w:t>
            </w:r>
            <w:r w:rsidR="00F201E8">
              <w:t>sql</w:t>
            </w:r>
            <w:r w:rsidR="00DD74C4" w:rsidRPr="00D330DD">
              <w:t>/</w:t>
            </w:r>
            <w:r w:rsidR="00994EFF">
              <w:t>o</w:t>
            </w:r>
            <w:r w:rsidR="00DD74C4" w:rsidRPr="00D330DD">
              <w:t>racle)</w:t>
            </w:r>
          </w:p>
          <w:p w:rsidR="00632874" w:rsidRDefault="00632874" w:rsidP="00D41662">
            <w:pPr>
              <w:tabs>
                <w:tab w:val="left" w:pos="360"/>
              </w:tabs>
              <w:rPr>
                <w:color w:val="0000FF"/>
              </w:rPr>
            </w:pPr>
            <w:r>
              <w:rPr>
                <w:color w:val="0000FF"/>
              </w:rPr>
              <w:t xml:space="preserve">Default Value: </w:t>
            </w:r>
            <w:r>
              <w:t>N/A</w:t>
            </w:r>
          </w:p>
          <w:p w:rsidR="00632874" w:rsidRDefault="00632874" w:rsidP="00D41662">
            <w:pPr>
              <w:tabs>
                <w:tab w:val="left" w:pos="360"/>
              </w:tabs>
            </w:pPr>
            <w:r>
              <w:rPr>
                <w:color w:val="0000FF"/>
              </w:rPr>
              <w:t>Permissible Values:</w:t>
            </w:r>
            <w:r>
              <w:t xml:space="preserve"> N/A</w:t>
            </w:r>
          </w:p>
        </w:tc>
      </w:tr>
      <w:tr w:rsidR="008711FE">
        <w:tc>
          <w:tcPr>
            <w:tcW w:w="2790" w:type="dxa"/>
          </w:tcPr>
          <w:p w:rsidR="008711FE" w:rsidRDefault="008711FE" w:rsidP="00D41662">
            <w:pPr>
              <w:tabs>
                <w:tab w:val="left" w:pos="360"/>
              </w:tabs>
              <w:rPr>
                <w:rStyle w:val="Courier"/>
                <w:bCs/>
              </w:rPr>
            </w:pPr>
            <w:r>
              <w:rPr>
                <w:rStyle w:val="Courier"/>
                <w:bCs/>
              </w:rPr>
              <w:t>privateDBPort</w:t>
            </w:r>
          </w:p>
        </w:tc>
        <w:tc>
          <w:tcPr>
            <w:tcW w:w="6480" w:type="dxa"/>
          </w:tcPr>
          <w:p w:rsidR="008711FE" w:rsidRDefault="008711FE" w:rsidP="008711FE">
            <w:pPr>
              <w:tabs>
                <w:tab w:val="left" w:pos="360"/>
              </w:tabs>
              <w:rPr>
                <w:color w:val="0000FF"/>
              </w:rPr>
            </w:pPr>
            <w:r>
              <w:rPr>
                <w:color w:val="0000FF"/>
              </w:rPr>
              <w:t xml:space="preserve">Description: </w:t>
            </w:r>
            <w:r>
              <w:t xml:space="preserve"> Port used by private caTissue Suite instance</w:t>
            </w:r>
          </w:p>
          <w:p w:rsidR="008711FE" w:rsidRDefault="008711FE" w:rsidP="008711FE">
            <w:pPr>
              <w:tabs>
                <w:tab w:val="left" w:pos="360"/>
              </w:tabs>
              <w:rPr>
                <w:color w:val="0000FF"/>
              </w:rPr>
            </w:pPr>
            <w:r>
              <w:rPr>
                <w:color w:val="0000FF"/>
              </w:rPr>
              <w:t xml:space="preserve">Default Value: </w:t>
            </w:r>
            <w:r>
              <w:t>N/A</w:t>
            </w:r>
          </w:p>
          <w:p w:rsidR="008711FE" w:rsidRDefault="008711FE" w:rsidP="008711FE">
            <w:pPr>
              <w:tabs>
                <w:tab w:val="left" w:pos="360"/>
              </w:tabs>
              <w:rPr>
                <w:color w:val="0000FF"/>
              </w:rPr>
            </w:pPr>
            <w:r>
              <w:rPr>
                <w:color w:val="0000FF"/>
              </w:rPr>
              <w:t>Permissible Values:</w:t>
            </w:r>
            <w:r>
              <w:t xml:space="preserve"> N/A</w:t>
            </w:r>
          </w:p>
        </w:tc>
      </w:tr>
      <w:tr w:rsidR="00DD74C4">
        <w:tc>
          <w:tcPr>
            <w:tcW w:w="2790" w:type="dxa"/>
          </w:tcPr>
          <w:p w:rsidR="00DD74C4" w:rsidRDefault="00DD74C4" w:rsidP="00D41662">
            <w:pPr>
              <w:tabs>
                <w:tab w:val="left" w:pos="360"/>
              </w:tabs>
              <w:rPr>
                <w:rStyle w:val="Courier"/>
                <w:bCs/>
              </w:rPr>
            </w:pPr>
            <w:r>
              <w:rPr>
                <w:rStyle w:val="Courier"/>
                <w:bCs/>
              </w:rPr>
              <w:t>privateDBName</w:t>
            </w:r>
          </w:p>
          <w:p w:rsidR="00DD74C4" w:rsidRDefault="00DD74C4" w:rsidP="00D41662">
            <w:pPr>
              <w:tabs>
                <w:tab w:val="left" w:pos="360"/>
              </w:tabs>
              <w:rPr>
                <w:rStyle w:val="Courier"/>
                <w:bCs/>
              </w:rPr>
            </w:pPr>
          </w:p>
          <w:p w:rsidR="00DD74C4" w:rsidRDefault="00DD74C4" w:rsidP="00D41662">
            <w:pPr>
              <w:tabs>
                <w:tab w:val="left" w:pos="360"/>
              </w:tabs>
              <w:rPr>
                <w:rStyle w:val="Courier"/>
                <w:bCs/>
              </w:rPr>
            </w:pPr>
          </w:p>
        </w:tc>
        <w:tc>
          <w:tcPr>
            <w:tcW w:w="6480" w:type="dxa"/>
          </w:tcPr>
          <w:p w:rsidR="00DD74C4" w:rsidRDefault="00DD74C4" w:rsidP="00DD74C4">
            <w:pPr>
              <w:tabs>
                <w:tab w:val="left" w:pos="360"/>
              </w:tabs>
            </w:pPr>
            <w:r>
              <w:rPr>
                <w:color w:val="0000FF"/>
              </w:rPr>
              <w:t xml:space="preserve">Description: </w:t>
            </w:r>
            <w:r>
              <w:t>Database name of private caTissue Suite instance.</w:t>
            </w:r>
          </w:p>
          <w:p w:rsidR="00DD74C4" w:rsidRDefault="00DD74C4" w:rsidP="00DD74C4">
            <w:pPr>
              <w:tabs>
                <w:tab w:val="left" w:pos="360"/>
              </w:tabs>
              <w:rPr>
                <w:color w:val="0000FF"/>
              </w:rPr>
            </w:pPr>
            <w:r>
              <w:rPr>
                <w:color w:val="0000FF"/>
              </w:rPr>
              <w:t xml:space="preserve">Default Value: </w:t>
            </w:r>
            <w:r>
              <w:t>N/A</w:t>
            </w:r>
          </w:p>
          <w:p w:rsidR="00DD74C4" w:rsidRDefault="00DD74C4" w:rsidP="00DD74C4">
            <w:pPr>
              <w:tabs>
                <w:tab w:val="left" w:pos="360"/>
              </w:tabs>
              <w:rPr>
                <w:color w:val="0000FF"/>
              </w:rPr>
            </w:pPr>
            <w:r>
              <w:rPr>
                <w:color w:val="0000FF"/>
              </w:rPr>
              <w:t>Permissible Values:</w:t>
            </w:r>
            <w:r>
              <w:t xml:space="preserve"> N/A</w:t>
            </w:r>
          </w:p>
        </w:tc>
      </w:tr>
      <w:tr w:rsidR="00632874">
        <w:tc>
          <w:tcPr>
            <w:tcW w:w="2790" w:type="dxa"/>
          </w:tcPr>
          <w:p w:rsidR="00632874" w:rsidRDefault="00632874" w:rsidP="00D41662">
            <w:pPr>
              <w:tabs>
                <w:tab w:val="left" w:pos="360"/>
              </w:tabs>
              <w:rPr>
                <w:rFonts w:ascii="Courier" w:hAnsi="Courier"/>
              </w:rPr>
            </w:pPr>
            <w:r>
              <w:rPr>
                <w:rFonts w:ascii="Courier" w:hAnsi="Courier"/>
              </w:rPr>
              <w:t>privateDBHost</w:t>
            </w:r>
          </w:p>
        </w:tc>
        <w:tc>
          <w:tcPr>
            <w:tcW w:w="6480" w:type="dxa"/>
          </w:tcPr>
          <w:p w:rsidR="00632874" w:rsidRDefault="00632874" w:rsidP="00D41662">
            <w:pPr>
              <w:tabs>
                <w:tab w:val="left" w:pos="360"/>
              </w:tabs>
            </w:pPr>
            <w:r>
              <w:rPr>
                <w:color w:val="0000FF"/>
              </w:rPr>
              <w:t xml:space="preserve">Description: </w:t>
            </w:r>
            <w:r>
              <w:t>Database Host name of private caTissue Suite instance.</w:t>
            </w:r>
          </w:p>
          <w:p w:rsidR="00632874" w:rsidRDefault="00632874" w:rsidP="00D41662">
            <w:pPr>
              <w:tabs>
                <w:tab w:val="left" w:pos="360"/>
              </w:tabs>
            </w:pPr>
            <w:r>
              <w:rPr>
                <w:color w:val="0000FF"/>
              </w:rPr>
              <w:t>Default Value: N/A</w:t>
            </w:r>
          </w:p>
          <w:p w:rsidR="00632874" w:rsidRDefault="00632874" w:rsidP="00D41662">
            <w:pPr>
              <w:tabs>
                <w:tab w:val="left" w:pos="360"/>
              </w:tabs>
              <w:rPr>
                <w:color w:val="0000FF"/>
              </w:rPr>
            </w:pPr>
            <w:r>
              <w:rPr>
                <w:color w:val="0000FF"/>
              </w:rPr>
              <w:t xml:space="preserve">Permissible Values: </w:t>
            </w:r>
            <w:r>
              <w:t>N/A</w:t>
            </w:r>
          </w:p>
        </w:tc>
      </w:tr>
      <w:tr w:rsidR="00632874">
        <w:trPr>
          <w:cantSplit/>
        </w:trPr>
        <w:tc>
          <w:tcPr>
            <w:tcW w:w="2790" w:type="dxa"/>
          </w:tcPr>
          <w:p w:rsidR="00632874" w:rsidRDefault="00632874" w:rsidP="00D41662">
            <w:pPr>
              <w:tabs>
                <w:tab w:val="left" w:pos="360"/>
              </w:tabs>
              <w:rPr>
                <w:rFonts w:ascii="Courier" w:hAnsi="Courier"/>
              </w:rPr>
            </w:pPr>
            <w:r>
              <w:rPr>
                <w:rFonts w:ascii="Courier" w:hAnsi="Courier"/>
              </w:rPr>
              <w:t>privateDBUserName</w:t>
            </w:r>
          </w:p>
        </w:tc>
        <w:tc>
          <w:tcPr>
            <w:tcW w:w="6480" w:type="dxa"/>
          </w:tcPr>
          <w:p w:rsidR="00632874" w:rsidRDefault="00632874" w:rsidP="00D41662">
            <w:pPr>
              <w:tabs>
                <w:tab w:val="left" w:pos="360"/>
              </w:tabs>
            </w:pPr>
            <w:r>
              <w:rPr>
                <w:color w:val="0000FF"/>
              </w:rPr>
              <w:t>Description</w:t>
            </w:r>
            <w:r>
              <w:t>: Database user name of private caTissue Suite instance.</w:t>
            </w:r>
          </w:p>
          <w:p w:rsidR="00632874" w:rsidRDefault="00632874" w:rsidP="00D41662">
            <w:pPr>
              <w:tabs>
                <w:tab w:val="left" w:pos="360"/>
              </w:tabs>
            </w:pPr>
            <w:r>
              <w:rPr>
                <w:color w:val="0000FF"/>
              </w:rPr>
              <w:t xml:space="preserve">Default Value: </w:t>
            </w:r>
            <w:r>
              <w:t>N/A</w:t>
            </w:r>
          </w:p>
          <w:p w:rsidR="00632874" w:rsidRDefault="00632874" w:rsidP="00D41662">
            <w:pPr>
              <w:tabs>
                <w:tab w:val="left" w:pos="360"/>
              </w:tabs>
              <w:rPr>
                <w:color w:val="0000FF"/>
              </w:rPr>
            </w:pPr>
            <w:r>
              <w:rPr>
                <w:color w:val="0000FF"/>
              </w:rPr>
              <w:t>Permissible Values: N/A</w:t>
            </w:r>
          </w:p>
        </w:tc>
      </w:tr>
      <w:tr w:rsidR="00632874">
        <w:tc>
          <w:tcPr>
            <w:tcW w:w="2790" w:type="dxa"/>
          </w:tcPr>
          <w:p w:rsidR="00632874" w:rsidRDefault="00632874" w:rsidP="00D41662">
            <w:pPr>
              <w:tabs>
                <w:tab w:val="left" w:pos="360"/>
              </w:tabs>
              <w:rPr>
                <w:rFonts w:ascii="Courier" w:hAnsi="Courier"/>
              </w:rPr>
            </w:pPr>
            <w:r>
              <w:rPr>
                <w:rFonts w:ascii="Courier" w:hAnsi="Courier"/>
              </w:rPr>
              <w:t>privateDBPassword</w:t>
            </w:r>
          </w:p>
        </w:tc>
        <w:tc>
          <w:tcPr>
            <w:tcW w:w="6480" w:type="dxa"/>
          </w:tcPr>
          <w:p w:rsidR="00632874" w:rsidRDefault="00632874" w:rsidP="00D41662">
            <w:pPr>
              <w:tabs>
                <w:tab w:val="left" w:pos="360"/>
              </w:tabs>
            </w:pPr>
            <w:r>
              <w:rPr>
                <w:color w:val="0000FF"/>
              </w:rPr>
              <w:t xml:space="preserve">Description: </w:t>
            </w:r>
            <w:r>
              <w:t>Database password of private caTissue Suite instance.</w:t>
            </w:r>
          </w:p>
          <w:p w:rsidR="00632874" w:rsidRDefault="00632874" w:rsidP="00D41662">
            <w:pPr>
              <w:tabs>
                <w:tab w:val="left" w:pos="360"/>
              </w:tabs>
              <w:rPr>
                <w:color w:val="0000FF"/>
              </w:rPr>
            </w:pPr>
            <w:r>
              <w:rPr>
                <w:color w:val="0000FF"/>
              </w:rPr>
              <w:t>Default Value: N/A</w:t>
            </w:r>
          </w:p>
          <w:p w:rsidR="00632874" w:rsidRDefault="00632874" w:rsidP="00D41662">
            <w:pPr>
              <w:tabs>
                <w:tab w:val="left" w:pos="360"/>
              </w:tabs>
            </w:pPr>
            <w:r>
              <w:rPr>
                <w:color w:val="0000FF"/>
              </w:rPr>
              <w:t xml:space="preserve">Permissible Values: </w:t>
            </w:r>
            <w:r>
              <w:t>N/A</w:t>
            </w:r>
          </w:p>
        </w:tc>
      </w:tr>
      <w:tr w:rsidR="00952C7C">
        <w:tc>
          <w:tcPr>
            <w:tcW w:w="2790" w:type="dxa"/>
          </w:tcPr>
          <w:p w:rsidR="00952C7C" w:rsidRDefault="00952C7C" w:rsidP="00D41662">
            <w:pPr>
              <w:tabs>
                <w:tab w:val="left" w:pos="360"/>
              </w:tabs>
              <w:rPr>
                <w:rStyle w:val="Courier"/>
                <w:bCs/>
              </w:rPr>
            </w:pPr>
          </w:p>
          <w:p w:rsidR="00952C7C" w:rsidRDefault="00952C7C" w:rsidP="00D41662">
            <w:pPr>
              <w:tabs>
                <w:tab w:val="left" w:pos="360"/>
              </w:tabs>
              <w:rPr>
                <w:rStyle w:val="Courier"/>
                <w:bCs/>
              </w:rPr>
            </w:pPr>
            <w:r>
              <w:rPr>
                <w:rStyle w:val="Courier"/>
                <w:bCs/>
              </w:rPr>
              <w:t>privateDBTablespace</w:t>
            </w:r>
          </w:p>
        </w:tc>
        <w:tc>
          <w:tcPr>
            <w:tcW w:w="6480" w:type="dxa"/>
          </w:tcPr>
          <w:p w:rsidR="00952C7C" w:rsidRDefault="00952C7C" w:rsidP="00952C7C">
            <w:pPr>
              <w:tabs>
                <w:tab w:val="left" w:pos="360"/>
              </w:tabs>
            </w:pPr>
            <w:r>
              <w:rPr>
                <w:color w:val="0000FF"/>
              </w:rPr>
              <w:t xml:space="preserve">Description: </w:t>
            </w:r>
            <w:r w:rsidR="00994EFF">
              <w:t>T</w:t>
            </w:r>
            <w:r>
              <w:t xml:space="preserve">ablespace ofdatabase of private caTissue Suite instance. This is </w:t>
            </w:r>
            <w:r w:rsidRPr="00954579">
              <w:t>required only for Oracle.</w:t>
            </w:r>
          </w:p>
          <w:p w:rsidR="00952C7C" w:rsidRDefault="00952C7C" w:rsidP="00952C7C">
            <w:pPr>
              <w:tabs>
                <w:tab w:val="left" w:pos="360"/>
              </w:tabs>
              <w:rPr>
                <w:color w:val="0000FF"/>
              </w:rPr>
            </w:pPr>
            <w:r>
              <w:rPr>
                <w:color w:val="0000FF"/>
              </w:rPr>
              <w:t xml:space="preserve">Default Value: </w:t>
            </w:r>
            <w:r>
              <w:t>N/A</w:t>
            </w:r>
          </w:p>
          <w:p w:rsidR="00952C7C" w:rsidRDefault="00952C7C" w:rsidP="00952C7C">
            <w:pPr>
              <w:tabs>
                <w:tab w:val="left" w:pos="360"/>
              </w:tabs>
              <w:rPr>
                <w:color w:val="0000FF"/>
              </w:rPr>
            </w:pPr>
            <w:r>
              <w:rPr>
                <w:color w:val="0000FF"/>
              </w:rPr>
              <w:t>Permissible Values:</w:t>
            </w:r>
            <w:r>
              <w:t xml:space="preserve"> N/A</w:t>
            </w:r>
          </w:p>
        </w:tc>
      </w:tr>
      <w:tr w:rsidR="00952C7C">
        <w:tc>
          <w:tcPr>
            <w:tcW w:w="2790" w:type="dxa"/>
          </w:tcPr>
          <w:p w:rsidR="00952C7C" w:rsidRDefault="00952C7C" w:rsidP="00D41662">
            <w:pPr>
              <w:tabs>
                <w:tab w:val="left" w:pos="360"/>
              </w:tabs>
              <w:rPr>
                <w:rStyle w:val="Courier"/>
                <w:bCs/>
              </w:rPr>
            </w:pPr>
            <w:r>
              <w:rPr>
                <w:rStyle w:val="Courier"/>
                <w:bCs/>
              </w:rPr>
              <w:t>privateDBIndexTablespace</w:t>
            </w:r>
          </w:p>
        </w:tc>
        <w:tc>
          <w:tcPr>
            <w:tcW w:w="6480" w:type="dxa"/>
          </w:tcPr>
          <w:p w:rsidR="00D330DD" w:rsidRDefault="00952C7C" w:rsidP="00D330DD">
            <w:pPr>
              <w:tabs>
                <w:tab w:val="left" w:pos="360"/>
              </w:tabs>
            </w:pPr>
            <w:r>
              <w:rPr>
                <w:color w:val="0000FF"/>
              </w:rPr>
              <w:t>Description:</w:t>
            </w:r>
            <w:r w:rsidR="00994EFF">
              <w:t>I</w:t>
            </w:r>
            <w:r w:rsidR="00D330DD">
              <w:t xml:space="preserve">ndex tablespace ofdatabase of private caTissue Suite instance. This is </w:t>
            </w:r>
            <w:r w:rsidR="00D330DD" w:rsidRPr="00954579">
              <w:t>required only for Oracle.</w:t>
            </w:r>
          </w:p>
          <w:p w:rsidR="00952C7C" w:rsidRDefault="00952C7C" w:rsidP="00952C7C">
            <w:pPr>
              <w:tabs>
                <w:tab w:val="left" w:pos="360"/>
              </w:tabs>
              <w:rPr>
                <w:color w:val="0000FF"/>
              </w:rPr>
            </w:pPr>
            <w:r>
              <w:rPr>
                <w:color w:val="0000FF"/>
              </w:rPr>
              <w:t xml:space="preserve">Default Value: </w:t>
            </w:r>
            <w:r>
              <w:t>N/A</w:t>
            </w:r>
          </w:p>
          <w:p w:rsidR="00952C7C" w:rsidRDefault="00952C7C" w:rsidP="00952C7C">
            <w:pPr>
              <w:tabs>
                <w:tab w:val="left" w:pos="360"/>
              </w:tabs>
              <w:rPr>
                <w:color w:val="0000FF"/>
              </w:rPr>
            </w:pPr>
            <w:r>
              <w:rPr>
                <w:color w:val="0000FF"/>
              </w:rPr>
              <w:t>Permissible Values:</w:t>
            </w:r>
            <w:r>
              <w:t xml:space="preserve"> N/A</w:t>
            </w:r>
          </w:p>
        </w:tc>
      </w:tr>
      <w:tr w:rsidR="00632874">
        <w:tc>
          <w:tcPr>
            <w:tcW w:w="2790" w:type="dxa"/>
          </w:tcPr>
          <w:p w:rsidR="00632874" w:rsidRDefault="00632874" w:rsidP="00D41662">
            <w:pPr>
              <w:tabs>
                <w:tab w:val="left" w:pos="360"/>
              </w:tabs>
              <w:rPr>
                <w:rStyle w:val="Courier"/>
                <w:bCs/>
              </w:rPr>
            </w:pPr>
            <w:r>
              <w:rPr>
                <w:rStyle w:val="Courier"/>
                <w:bCs/>
              </w:rPr>
              <w:t>stagingDBName</w:t>
            </w:r>
          </w:p>
        </w:tc>
        <w:tc>
          <w:tcPr>
            <w:tcW w:w="6480" w:type="dxa"/>
          </w:tcPr>
          <w:p w:rsidR="00632874" w:rsidRDefault="00632874" w:rsidP="00D41662">
            <w:pPr>
              <w:tabs>
                <w:tab w:val="left" w:pos="360"/>
              </w:tabs>
            </w:pPr>
            <w:r>
              <w:rPr>
                <w:color w:val="0000FF"/>
              </w:rPr>
              <w:t xml:space="preserve">Description: </w:t>
            </w:r>
            <w:r>
              <w:t xml:space="preserve">Database name of staging database. </w:t>
            </w:r>
          </w:p>
          <w:p w:rsidR="00632874" w:rsidRDefault="00632874" w:rsidP="00D41662">
            <w:pPr>
              <w:tabs>
                <w:tab w:val="left" w:pos="360"/>
              </w:tabs>
            </w:pPr>
            <w:r>
              <w:rPr>
                <w:b/>
                <w:color w:val="FF0000"/>
              </w:rPr>
              <w:t>Note:</w:t>
            </w:r>
            <w:r>
              <w:t xml:space="preserve"> If a database with this name does not exist, the private-public data synchronizer will create a database by this name. If it exists, then it will drop the database and recreate the database.</w:t>
            </w:r>
          </w:p>
          <w:p w:rsidR="00632874" w:rsidRDefault="00632874" w:rsidP="00D41662">
            <w:pPr>
              <w:tabs>
                <w:tab w:val="left" w:pos="360"/>
              </w:tabs>
              <w:rPr>
                <w:color w:val="0000FF"/>
              </w:rPr>
            </w:pPr>
            <w:r>
              <w:rPr>
                <w:color w:val="0000FF"/>
              </w:rPr>
              <w:t xml:space="preserve">Default Value: </w:t>
            </w:r>
            <w:r>
              <w:t>N/A</w:t>
            </w:r>
          </w:p>
          <w:p w:rsidR="00632874" w:rsidRDefault="00632874" w:rsidP="00D41662">
            <w:pPr>
              <w:tabs>
                <w:tab w:val="left" w:pos="360"/>
              </w:tabs>
            </w:pPr>
            <w:r>
              <w:rPr>
                <w:color w:val="0000FF"/>
              </w:rPr>
              <w:t>Permissible Values:</w:t>
            </w:r>
            <w:r>
              <w:t xml:space="preserve"> N/A</w:t>
            </w:r>
          </w:p>
        </w:tc>
      </w:tr>
      <w:tr w:rsidR="00632874">
        <w:tc>
          <w:tcPr>
            <w:tcW w:w="2790" w:type="dxa"/>
          </w:tcPr>
          <w:p w:rsidR="00632874" w:rsidRDefault="00632874" w:rsidP="00D41662">
            <w:pPr>
              <w:tabs>
                <w:tab w:val="left" w:pos="360"/>
              </w:tabs>
              <w:spacing w:before="120" w:after="120"/>
              <w:rPr>
                <w:rFonts w:ascii="Courier New" w:hAnsi="Courier New" w:cs="Courier New"/>
                <w:color w:val="000000"/>
                <w:sz w:val="20"/>
                <w:highlight w:val="white"/>
              </w:rPr>
            </w:pPr>
            <w:r>
              <w:rPr>
                <w:rFonts w:ascii="Courier New" w:hAnsi="Courier New" w:cs="Courier New"/>
                <w:color w:val="000000"/>
                <w:sz w:val="20"/>
              </w:rPr>
              <w:lastRenderedPageBreak/>
              <w:t>stagingDBUserName</w:t>
            </w:r>
          </w:p>
        </w:tc>
        <w:tc>
          <w:tcPr>
            <w:tcW w:w="6480" w:type="dxa"/>
          </w:tcPr>
          <w:p w:rsidR="00632874" w:rsidRDefault="00632874" w:rsidP="00D41662">
            <w:pPr>
              <w:tabs>
                <w:tab w:val="left" w:pos="360"/>
              </w:tabs>
            </w:pPr>
            <w:r>
              <w:rPr>
                <w:color w:val="0000FF"/>
              </w:rPr>
              <w:t>Description</w:t>
            </w:r>
            <w:r>
              <w:t>: Database user name of staging database.</w:t>
            </w:r>
          </w:p>
          <w:p w:rsidR="00632874" w:rsidRDefault="00632874" w:rsidP="00D41662">
            <w:pPr>
              <w:tabs>
                <w:tab w:val="left" w:pos="360"/>
              </w:tabs>
            </w:pPr>
            <w:r>
              <w:rPr>
                <w:color w:val="0000FF"/>
              </w:rPr>
              <w:t xml:space="preserve">Default Value: </w:t>
            </w:r>
            <w:r>
              <w:t>N/A</w:t>
            </w:r>
          </w:p>
          <w:p w:rsidR="00632874" w:rsidRDefault="00632874" w:rsidP="00D41662">
            <w:pPr>
              <w:tabs>
                <w:tab w:val="left" w:pos="360"/>
              </w:tabs>
              <w:rPr>
                <w:color w:val="0000FF"/>
              </w:rPr>
            </w:pPr>
            <w:r>
              <w:rPr>
                <w:color w:val="0000FF"/>
              </w:rPr>
              <w:t xml:space="preserve">Permissible Values: </w:t>
            </w:r>
            <w:r>
              <w:t>N/A</w:t>
            </w:r>
          </w:p>
        </w:tc>
      </w:tr>
      <w:tr w:rsidR="00632874">
        <w:tc>
          <w:tcPr>
            <w:tcW w:w="2790" w:type="dxa"/>
          </w:tcPr>
          <w:p w:rsidR="00632874" w:rsidRDefault="00632874" w:rsidP="00D41662">
            <w:pPr>
              <w:tabs>
                <w:tab w:val="left" w:pos="360"/>
              </w:tabs>
              <w:spacing w:before="120" w:after="120"/>
              <w:rPr>
                <w:rFonts w:ascii="Courier New" w:hAnsi="Courier New" w:cs="Courier New"/>
                <w:color w:val="000000"/>
                <w:sz w:val="20"/>
              </w:rPr>
            </w:pPr>
            <w:r>
              <w:rPr>
                <w:rFonts w:ascii="Courier New" w:hAnsi="Courier New" w:cs="Courier New"/>
                <w:color w:val="000000"/>
                <w:sz w:val="20"/>
              </w:rPr>
              <w:t>stagingDBPassword</w:t>
            </w:r>
          </w:p>
        </w:tc>
        <w:tc>
          <w:tcPr>
            <w:tcW w:w="6480" w:type="dxa"/>
          </w:tcPr>
          <w:p w:rsidR="00632874" w:rsidRDefault="00632874" w:rsidP="00D41662">
            <w:pPr>
              <w:tabs>
                <w:tab w:val="left" w:pos="360"/>
              </w:tabs>
            </w:pPr>
            <w:r>
              <w:rPr>
                <w:color w:val="0000FF"/>
              </w:rPr>
              <w:t xml:space="preserve">Description: </w:t>
            </w:r>
            <w:r>
              <w:t>Database password of staging database.</w:t>
            </w:r>
          </w:p>
          <w:p w:rsidR="00632874" w:rsidRDefault="00632874" w:rsidP="00D41662">
            <w:pPr>
              <w:tabs>
                <w:tab w:val="left" w:pos="360"/>
              </w:tabs>
              <w:rPr>
                <w:color w:val="0000FF"/>
              </w:rPr>
            </w:pPr>
            <w:r>
              <w:rPr>
                <w:color w:val="0000FF"/>
              </w:rPr>
              <w:t xml:space="preserve">Default Value: </w:t>
            </w:r>
            <w:r>
              <w:t>N/A</w:t>
            </w:r>
          </w:p>
          <w:p w:rsidR="00632874" w:rsidRDefault="00632874" w:rsidP="00D41662">
            <w:pPr>
              <w:tabs>
                <w:tab w:val="left" w:pos="360"/>
              </w:tabs>
              <w:rPr>
                <w:color w:val="0000FF"/>
              </w:rPr>
            </w:pPr>
            <w:r>
              <w:rPr>
                <w:color w:val="0000FF"/>
              </w:rPr>
              <w:t xml:space="preserve">Permissible Values: </w:t>
            </w:r>
            <w:r>
              <w:t>N/A</w:t>
            </w:r>
          </w:p>
        </w:tc>
      </w:tr>
      <w:tr w:rsidR="00952C7C">
        <w:tc>
          <w:tcPr>
            <w:tcW w:w="2790" w:type="dxa"/>
          </w:tcPr>
          <w:p w:rsidR="00952C7C" w:rsidRDefault="00952C7C" w:rsidP="00D41662">
            <w:pPr>
              <w:tabs>
                <w:tab w:val="left" w:pos="360"/>
              </w:tabs>
              <w:spacing w:before="120" w:after="120"/>
              <w:rPr>
                <w:rFonts w:ascii="Courier New" w:hAnsi="Courier New" w:cs="Courier New"/>
                <w:color w:val="000000"/>
                <w:sz w:val="20"/>
              </w:rPr>
            </w:pPr>
            <w:r>
              <w:rPr>
                <w:rFonts w:ascii="Courier New" w:hAnsi="Courier New" w:cs="Courier New"/>
                <w:color w:val="000000"/>
                <w:sz w:val="20"/>
              </w:rPr>
              <w:t>stagingSystemUserName</w:t>
            </w:r>
          </w:p>
        </w:tc>
        <w:tc>
          <w:tcPr>
            <w:tcW w:w="6480" w:type="dxa"/>
          </w:tcPr>
          <w:p w:rsidR="00D330DD" w:rsidRDefault="00952C7C" w:rsidP="00D330DD">
            <w:pPr>
              <w:tabs>
                <w:tab w:val="left" w:pos="360"/>
              </w:tabs>
            </w:pPr>
            <w:r>
              <w:rPr>
                <w:color w:val="0000FF"/>
              </w:rPr>
              <w:t>Description:</w:t>
            </w:r>
            <w:r w:rsidR="00D330DD">
              <w:t xml:space="preserve">Administrator user name ofdatabase of </w:t>
            </w:r>
            <w:r w:rsidR="002105DB">
              <w:t>staging</w:t>
            </w:r>
            <w:r w:rsidR="00D330DD">
              <w:t xml:space="preserve"> caTissue Suite instance. This is </w:t>
            </w:r>
            <w:r w:rsidR="00D330DD" w:rsidRPr="00954579">
              <w:t>required only for Oracle.</w:t>
            </w:r>
            <w:r w:rsidR="00994EFF">
              <w:t xml:space="preserve"> This should be ‘system’ or the user having rights equal to user ‘system’.</w:t>
            </w:r>
          </w:p>
          <w:p w:rsidR="00952C7C" w:rsidRDefault="00952C7C" w:rsidP="00952C7C">
            <w:pPr>
              <w:tabs>
                <w:tab w:val="left" w:pos="360"/>
              </w:tabs>
              <w:rPr>
                <w:color w:val="0000FF"/>
              </w:rPr>
            </w:pPr>
            <w:r>
              <w:rPr>
                <w:color w:val="0000FF"/>
              </w:rPr>
              <w:t xml:space="preserve">Default Value: </w:t>
            </w:r>
            <w:r>
              <w:t>N/A</w:t>
            </w:r>
          </w:p>
          <w:p w:rsidR="00952C7C" w:rsidRDefault="00952C7C" w:rsidP="00952C7C">
            <w:pPr>
              <w:tabs>
                <w:tab w:val="left" w:pos="360"/>
              </w:tabs>
              <w:rPr>
                <w:color w:val="0000FF"/>
              </w:rPr>
            </w:pPr>
            <w:r>
              <w:rPr>
                <w:color w:val="0000FF"/>
              </w:rPr>
              <w:t>Permissible Values:</w:t>
            </w:r>
            <w:r>
              <w:t xml:space="preserve"> N/A</w:t>
            </w:r>
          </w:p>
        </w:tc>
      </w:tr>
      <w:tr w:rsidR="000E5E70">
        <w:tc>
          <w:tcPr>
            <w:tcW w:w="2790" w:type="dxa"/>
          </w:tcPr>
          <w:p w:rsidR="000E5E70" w:rsidRDefault="000E5E70" w:rsidP="00D41662">
            <w:pPr>
              <w:tabs>
                <w:tab w:val="left" w:pos="360"/>
              </w:tabs>
              <w:spacing w:before="120" w:after="120"/>
              <w:rPr>
                <w:rFonts w:ascii="Courier New" w:hAnsi="Courier New" w:cs="Courier New"/>
                <w:color w:val="000000"/>
                <w:sz w:val="20"/>
              </w:rPr>
            </w:pPr>
            <w:r>
              <w:rPr>
                <w:rFonts w:ascii="Courier New" w:hAnsi="Courier New" w:cs="Courier New"/>
                <w:color w:val="000000"/>
                <w:sz w:val="20"/>
              </w:rPr>
              <w:t>stagingSystemPassword</w:t>
            </w:r>
          </w:p>
        </w:tc>
        <w:tc>
          <w:tcPr>
            <w:tcW w:w="6480" w:type="dxa"/>
          </w:tcPr>
          <w:p w:rsidR="00D330DD" w:rsidRDefault="000E5E70" w:rsidP="00D330DD">
            <w:pPr>
              <w:tabs>
                <w:tab w:val="left" w:pos="360"/>
              </w:tabs>
            </w:pPr>
            <w:r>
              <w:rPr>
                <w:color w:val="0000FF"/>
              </w:rPr>
              <w:t>Description:</w:t>
            </w:r>
            <w:r w:rsidR="00D330DD">
              <w:t xml:space="preserve"> Administrator password ofdatabase of </w:t>
            </w:r>
            <w:r w:rsidR="002105DB">
              <w:t>staging</w:t>
            </w:r>
            <w:r w:rsidR="00D330DD">
              <w:t xml:space="preserve"> caTissue Suite instance. This is </w:t>
            </w:r>
            <w:r w:rsidR="00D330DD" w:rsidRPr="00954579">
              <w:t>required only for Oracle.</w:t>
            </w:r>
            <w:r w:rsidR="00994EFF">
              <w:t xml:space="preserve"> (Corresponding password for the user name provided in the property </w:t>
            </w:r>
            <w:r w:rsidR="00994EFF">
              <w:rPr>
                <w:rFonts w:ascii="Courier New" w:hAnsi="Courier New" w:cs="Courier New"/>
                <w:color w:val="000000"/>
                <w:sz w:val="20"/>
              </w:rPr>
              <w:t>stagingSystemUserName</w:t>
            </w:r>
            <w:r w:rsidR="00994EFF">
              <w:t>).</w:t>
            </w:r>
          </w:p>
          <w:p w:rsidR="000E5E70" w:rsidRDefault="000E5E70" w:rsidP="009C5E54">
            <w:pPr>
              <w:tabs>
                <w:tab w:val="left" w:pos="360"/>
              </w:tabs>
              <w:rPr>
                <w:color w:val="0000FF"/>
              </w:rPr>
            </w:pPr>
            <w:r>
              <w:rPr>
                <w:color w:val="0000FF"/>
              </w:rPr>
              <w:t xml:space="preserve">Default Value: </w:t>
            </w:r>
            <w:r>
              <w:t>N/A</w:t>
            </w:r>
          </w:p>
          <w:p w:rsidR="000E5E70" w:rsidRDefault="000E5E70" w:rsidP="009C5E54">
            <w:pPr>
              <w:tabs>
                <w:tab w:val="left" w:pos="360"/>
              </w:tabs>
              <w:rPr>
                <w:color w:val="0000FF"/>
              </w:rPr>
            </w:pPr>
            <w:r>
              <w:rPr>
                <w:color w:val="0000FF"/>
              </w:rPr>
              <w:t>Permissible Values:</w:t>
            </w:r>
            <w:r>
              <w:t xml:space="preserve"> N/A</w:t>
            </w:r>
          </w:p>
        </w:tc>
      </w:tr>
      <w:tr w:rsidR="000E5E70">
        <w:tc>
          <w:tcPr>
            <w:tcW w:w="2790" w:type="dxa"/>
          </w:tcPr>
          <w:p w:rsidR="000E5E70" w:rsidRDefault="000E5E70" w:rsidP="00D41662">
            <w:pPr>
              <w:tabs>
                <w:tab w:val="left" w:pos="360"/>
              </w:tabs>
              <w:spacing w:before="120" w:after="120"/>
              <w:rPr>
                <w:rFonts w:ascii="Courier New" w:hAnsi="Courier New" w:cs="Courier New"/>
                <w:color w:val="000000"/>
                <w:sz w:val="20"/>
              </w:rPr>
            </w:pPr>
            <w:r>
              <w:rPr>
                <w:rFonts w:ascii="Courier New" w:hAnsi="Courier New" w:cs="Courier New"/>
                <w:color w:val="000000"/>
                <w:sz w:val="20"/>
              </w:rPr>
              <w:t>publicDBName</w:t>
            </w:r>
          </w:p>
        </w:tc>
        <w:tc>
          <w:tcPr>
            <w:tcW w:w="6480" w:type="dxa"/>
          </w:tcPr>
          <w:p w:rsidR="000E5E70" w:rsidRDefault="000E5E70" w:rsidP="00D41662">
            <w:pPr>
              <w:tabs>
                <w:tab w:val="left" w:pos="360"/>
              </w:tabs>
            </w:pPr>
            <w:r>
              <w:rPr>
                <w:color w:val="0000FF"/>
              </w:rPr>
              <w:t xml:space="preserve">Description: </w:t>
            </w:r>
            <w:r>
              <w:t>Database name of public caTissue Suite instance.</w:t>
            </w:r>
          </w:p>
          <w:p w:rsidR="000E5E70" w:rsidRDefault="000E5E70" w:rsidP="00560261">
            <w:pPr>
              <w:tabs>
                <w:tab w:val="left" w:pos="360"/>
              </w:tabs>
              <w:jc w:val="left"/>
            </w:pPr>
            <w:r>
              <w:rPr>
                <w:b/>
                <w:color w:val="FF0000"/>
              </w:rPr>
              <w:t>Note:</w:t>
            </w:r>
            <w:r>
              <w:t xml:space="preserve"> If adatabase with this name does not exist, the private-public data synchronizer will create a database by this name. If it exists, then it will be completely overwritten.</w:t>
            </w:r>
          </w:p>
          <w:p w:rsidR="000E5E70" w:rsidRDefault="000E5E70" w:rsidP="00D41662">
            <w:pPr>
              <w:tabs>
                <w:tab w:val="left" w:pos="360"/>
              </w:tabs>
              <w:rPr>
                <w:color w:val="0000FF"/>
              </w:rPr>
            </w:pPr>
            <w:r>
              <w:rPr>
                <w:color w:val="0000FF"/>
              </w:rPr>
              <w:t xml:space="preserve">Default Value: </w:t>
            </w:r>
            <w:r>
              <w:t>N/A</w:t>
            </w:r>
          </w:p>
          <w:p w:rsidR="000E5E70" w:rsidRDefault="000E5E70" w:rsidP="00D41662">
            <w:pPr>
              <w:tabs>
                <w:tab w:val="left" w:pos="360"/>
              </w:tabs>
              <w:rPr>
                <w:color w:val="0000FF"/>
              </w:rPr>
            </w:pPr>
            <w:r>
              <w:rPr>
                <w:color w:val="0000FF"/>
              </w:rPr>
              <w:t>Permissible Values:</w:t>
            </w:r>
            <w:r>
              <w:t xml:space="preserve"> N/A</w:t>
            </w:r>
          </w:p>
        </w:tc>
      </w:tr>
      <w:tr w:rsidR="000E5E70">
        <w:tc>
          <w:tcPr>
            <w:tcW w:w="2790" w:type="dxa"/>
          </w:tcPr>
          <w:p w:rsidR="000E5E70" w:rsidRDefault="000E5E70" w:rsidP="00D41662">
            <w:pPr>
              <w:tabs>
                <w:tab w:val="left" w:pos="360"/>
              </w:tabs>
              <w:spacing w:before="120" w:after="120"/>
              <w:rPr>
                <w:rFonts w:ascii="Courier New" w:hAnsi="Courier New" w:cs="Courier New"/>
                <w:color w:val="000000"/>
                <w:sz w:val="20"/>
              </w:rPr>
            </w:pPr>
            <w:r>
              <w:rPr>
                <w:rFonts w:ascii="Courier New" w:hAnsi="Courier New" w:cs="Courier New"/>
                <w:color w:val="000000"/>
                <w:sz w:val="20"/>
              </w:rPr>
              <w:t>publicDBHost</w:t>
            </w:r>
          </w:p>
        </w:tc>
        <w:tc>
          <w:tcPr>
            <w:tcW w:w="6480" w:type="dxa"/>
          </w:tcPr>
          <w:p w:rsidR="000E5E70" w:rsidRDefault="000E5E70" w:rsidP="00D41662">
            <w:pPr>
              <w:tabs>
                <w:tab w:val="left" w:pos="360"/>
              </w:tabs>
            </w:pPr>
            <w:r>
              <w:rPr>
                <w:color w:val="0000FF"/>
              </w:rPr>
              <w:t xml:space="preserve">Description: </w:t>
            </w:r>
            <w:r>
              <w:t>Database host name of public caTissue Suite instance.</w:t>
            </w:r>
          </w:p>
          <w:p w:rsidR="000E5E70" w:rsidRDefault="000E5E70" w:rsidP="00D41662">
            <w:pPr>
              <w:tabs>
                <w:tab w:val="left" w:pos="360"/>
              </w:tabs>
            </w:pPr>
            <w:r>
              <w:rPr>
                <w:color w:val="0000FF"/>
              </w:rPr>
              <w:t xml:space="preserve">Default Value: </w:t>
            </w:r>
            <w:r>
              <w:t>N/A</w:t>
            </w:r>
          </w:p>
          <w:p w:rsidR="000E5E70" w:rsidRDefault="000E5E70" w:rsidP="00D41662">
            <w:pPr>
              <w:tabs>
                <w:tab w:val="left" w:pos="360"/>
              </w:tabs>
              <w:rPr>
                <w:color w:val="0000FF"/>
              </w:rPr>
            </w:pPr>
            <w:r>
              <w:rPr>
                <w:color w:val="0000FF"/>
              </w:rPr>
              <w:t xml:space="preserve">Permissible Values: </w:t>
            </w:r>
            <w:r>
              <w:t>N/A</w:t>
            </w:r>
          </w:p>
        </w:tc>
      </w:tr>
      <w:tr w:rsidR="000E5E70">
        <w:tc>
          <w:tcPr>
            <w:tcW w:w="2790" w:type="dxa"/>
          </w:tcPr>
          <w:p w:rsidR="000E5E70" w:rsidRDefault="000E5E70" w:rsidP="00D41662">
            <w:pPr>
              <w:tabs>
                <w:tab w:val="left" w:pos="360"/>
              </w:tabs>
              <w:spacing w:before="120" w:after="120"/>
              <w:rPr>
                <w:rFonts w:ascii="Courier New" w:hAnsi="Courier New" w:cs="Courier New"/>
                <w:color w:val="000000"/>
                <w:sz w:val="20"/>
              </w:rPr>
            </w:pPr>
            <w:r>
              <w:rPr>
                <w:rFonts w:ascii="Courier New" w:hAnsi="Courier New" w:cs="Courier New"/>
                <w:color w:val="000000"/>
                <w:sz w:val="20"/>
              </w:rPr>
              <w:t>publicDBUserName</w:t>
            </w:r>
          </w:p>
        </w:tc>
        <w:tc>
          <w:tcPr>
            <w:tcW w:w="6480" w:type="dxa"/>
          </w:tcPr>
          <w:p w:rsidR="000E5E70" w:rsidRDefault="000E5E70" w:rsidP="00D41662">
            <w:pPr>
              <w:tabs>
                <w:tab w:val="left" w:pos="360"/>
              </w:tabs>
            </w:pPr>
            <w:r>
              <w:rPr>
                <w:color w:val="0000FF"/>
              </w:rPr>
              <w:t>Description</w:t>
            </w:r>
            <w:r>
              <w:t>: Database user name of public caTissue Suite instance.</w:t>
            </w:r>
          </w:p>
          <w:p w:rsidR="000E5E70" w:rsidRDefault="000E5E70" w:rsidP="00D41662">
            <w:pPr>
              <w:tabs>
                <w:tab w:val="left" w:pos="360"/>
              </w:tabs>
            </w:pPr>
            <w:r>
              <w:rPr>
                <w:color w:val="0000FF"/>
              </w:rPr>
              <w:t xml:space="preserve">Default Value: </w:t>
            </w:r>
            <w:r>
              <w:t>N/A</w:t>
            </w:r>
          </w:p>
          <w:p w:rsidR="000E5E70" w:rsidRDefault="000E5E70" w:rsidP="00D41662">
            <w:pPr>
              <w:tabs>
                <w:tab w:val="left" w:pos="360"/>
              </w:tabs>
              <w:rPr>
                <w:color w:val="0000FF"/>
              </w:rPr>
            </w:pPr>
            <w:r>
              <w:rPr>
                <w:color w:val="0000FF"/>
              </w:rPr>
              <w:t xml:space="preserve">Permissible Values: </w:t>
            </w:r>
            <w:r>
              <w:t>N/A</w:t>
            </w:r>
          </w:p>
        </w:tc>
      </w:tr>
      <w:tr w:rsidR="000E5E70">
        <w:tc>
          <w:tcPr>
            <w:tcW w:w="2790" w:type="dxa"/>
          </w:tcPr>
          <w:p w:rsidR="000E5E70" w:rsidRDefault="000E5E70" w:rsidP="00D41662">
            <w:pPr>
              <w:tabs>
                <w:tab w:val="left" w:pos="360"/>
              </w:tabs>
              <w:spacing w:before="120" w:after="120"/>
              <w:rPr>
                <w:rStyle w:val="Courier"/>
                <w:bCs/>
              </w:rPr>
            </w:pPr>
            <w:r>
              <w:rPr>
                <w:rStyle w:val="Courier"/>
                <w:bCs/>
              </w:rPr>
              <w:t>publicDBPassword</w:t>
            </w:r>
          </w:p>
        </w:tc>
        <w:tc>
          <w:tcPr>
            <w:tcW w:w="6480" w:type="dxa"/>
          </w:tcPr>
          <w:p w:rsidR="000E5E70" w:rsidRDefault="000E5E70" w:rsidP="00D41662">
            <w:pPr>
              <w:tabs>
                <w:tab w:val="left" w:pos="360"/>
              </w:tabs>
            </w:pPr>
            <w:r>
              <w:rPr>
                <w:color w:val="0000FF"/>
              </w:rPr>
              <w:t xml:space="preserve">Description: </w:t>
            </w:r>
            <w:r>
              <w:t>Database password of public caTissue Suite instance.</w:t>
            </w:r>
          </w:p>
          <w:p w:rsidR="000E5E70" w:rsidRDefault="000E5E70" w:rsidP="00D41662">
            <w:pPr>
              <w:tabs>
                <w:tab w:val="left" w:pos="360"/>
              </w:tabs>
              <w:rPr>
                <w:color w:val="0000FF"/>
              </w:rPr>
            </w:pPr>
            <w:r>
              <w:rPr>
                <w:color w:val="0000FF"/>
              </w:rPr>
              <w:t>Default Value:</w:t>
            </w:r>
            <w:r>
              <w:t xml:space="preserve"> N/A</w:t>
            </w:r>
          </w:p>
          <w:p w:rsidR="000E5E70" w:rsidRDefault="000E5E70" w:rsidP="00D41662">
            <w:pPr>
              <w:tabs>
                <w:tab w:val="left" w:pos="360"/>
              </w:tabs>
              <w:rPr>
                <w:color w:val="0000FF"/>
              </w:rPr>
            </w:pPr>
            <w:r>
              <w:rPr>
                <w:color w:val="0000FF"/>
              </w:rPr>
              <w:t xml:space="preserve">Permissible Values: </w:t>
            </w:r>
            <w:r>
              <w:t>N/A</w:t>
            </w:r>
          </w:p>
        </w:tc>
      </w:tr>
      <w:tr w:rsidR="00D26693">
        <w:tc>
          <w:tcPr>
            <w:tcW w:w="2790" w:type="dxa"/>
          </w:tcPr>
          <w:p w:rsidR="00D26693" w:rsidRDefault="00D26693" w:rsidP="00D41662">
            <w:pPr>
              <w:tabs>
                <w:tab w:val="left" w:pos="360"/>
              </w:tabs>
              <w:spacing w:before="120" w:after="120"/>
              <w:rPr>
                <w:rStyle w:val="Courier"/>
                <w:bCs/>
              </w:rPr>
            </w:pPr>
            <w:r>
              <w:rPr>
                <w:rStyle w:val="Courier"/>
                <w:bCs/>
              </w:rPr>
              <w:t>publicDBPort</w:t>
            </w:r>
          </w:p>
        </w:tc>
        <w:tc>
          <w:tcPr>
            <w:tcW w:w="6480" w:type="dxa"/>
          </w:tcPr>
          <w:p w:rsidR="00D26693" w:rsidRDefault="00D26693" w:rsidP="00D26693">
            <w:pPr>
              <w:tabs>
                <w:tab w:val="left" w:pos="360"/>
              </w:tabs>
            </w:pPr>
            <w:r>
              <w:rPr>
                <w:color w:val="0000FF"/>
              </w:rPr>
              <w:t xml:space="preserve">Description :  </w:t>
            </w:r>
            <w:r w:rsidRPr="00D26693">
              <w:t>Port used for</w:t>
            </w:r>
            <w:r>
              <w:t xml:space="preserve"> public caTissue Suite instance.</w:t>
            </w:r>
          </w:p>
          <w:p w:rsidR="00D26693" w:rsidRDefault="00D26693" w:rsidP="00D26693">
            <w:pPr>
              <w:tabs>
                <w:tab w:val="left" w:pos="360"/>
              </w:tabs>
              <w:rPr>
                <w:color w:val="0000FF"/>
              </w:rPr>
            </w:pPr>
            <w:r>
              <w:rPr>
                <w:color w:val="0000FF"/>
              </w:rPr>
              <w:t>Default Value:</w:t>
            </w:r>
            <w:r>
              <w:t xml:space="preserve"> N/A</w:t>
            </w:r>
          </w:p>
          <w:p w:rsidR="00D26693" w:rsidRDefault="00D26693" w:rsidP="00D26693">
            <w:pPr>
              <w:tabs>
                <w:tab w:val="left" w:pos="360"/>
              </w:tabs>
              <w:rPr>
                <w:color w:val="0000FF"/>
              </w:rPr>
            </w:pPr>
            <w:r>
              <w:rPr>
                <w:color w:val="0000FF"/>
              </w:rPr>
              <w:t xml:space="preserve">Permissible Values: </w:t>
            </w:r>
            <w:r>
              <w:t>N/A</w:t>
            </w:r>
          </w:p>
        </w:tc>
      </w:tr>
      <w:tr w:rsidR="000E5E70">
        <w:tc>
          <w:tcPr>
            <w:tcW w:w="2790" w:type="dxa"/>
          </w:tcPr>
          <w:p w:rsidR="000E5E70" w:rsidRDefault="000E5E70" w:rsidP="00D41662">
            <w:pPr>
              <w:tabs>
                <w:tab w:val="left" w:pos="360"/>
              </w:tabs>
              <w:spacing w:before="120" w:after="120"/>
              <w:rPr>
                <w:rStyle w:val="Courier"/>
                <w:bCs/>
              </w:rPr>
            </w:pPr>
            <w:r>
              <w:rPr>
                <w:rStyle w:val="Courier"/>
                <w:bCs/>
              </w:rPr>
              <w:t>public</w:t>
            </w:r>
            <w:r w:rsidR="00D26693">
              <w:rPr>
                <w:rStyle w:val="Courier"/>
                <w:bCs/>
              </w:rPr>
              <w:t>System</w:t>
            </w:r>
            <w:r>
              <w:rPr>
                <w:rStyle w:val="Courier"/>
                <w:bCs/>
              </w:rPr>
              <w:t>UserName</w:t>
            </w:r>
          </w:p>
        </w:tc>
        <w:tc>
          <w:tcPr>
            <w:tcW w:w="6480" w:type="dxa"/>
          </w:tcPr>
          <w:p w:rsidR="000E5E70" w:rsidRDefault="000E5E70" w:rsidP="00D41662">
            <w:pPr>
              <w:tabs>
                <w:tab w:val="left" w:pos="360"/>
              </w:tabs>
            </w:pPr>
            <w:r>
              <w:rPr>
                <w:color w:val="0000FF"/>
              </w:rPr>
              <w:t xml:space="preserve">Description: </w:t>
            </w:r>
            <w:r>
              <w:t xml:space="preserve">Administrator user name ofdatabase of public caTissue Suite instance. This is </w:t>
            </w:r>
            <w:r w:rsidRPr="006E1022">
              <w:t>required only for Oracle.</w:t>
            </w:r>
            <w:r w:rsidR="00994EFF">
              <w:t xml:space="preserve"> This should be </w:t>
            </w:r>
            <w:r w:rsidR="00994EFF">
              <w:lastRenderedPageBreak/>
              <w:t>‘system’ or the user having rights equal to user ‘system’.</w:t>
            </w:r>
          </w:p>
          <w:p w:rsidR="000E5E70" w:rsidRDefault="000E5E70" w:rsidP="00D41662">
            <w:pPr>
              <w:tabs>
                <w:tab w:val="left" w:pos="360"/>
              </w:tabs>
              <w:rPr>
                <w:color w:val="0000FF"/>
              </w:rPr>
            </w:pPr>
            <w:r>
              <w:rPr>
                <w:color w:val="0000FF"/>
              </w:rPr>
              <w:t xml:space="preserve">Default Value: </w:t>
            </w:r>
            <w:r>
              <w:t>N/A</w:t>
            </w:r>
          </w:p>
          <w:p w:rsidR="000E5E70" w:rsidRDefault="000E5E70" w:rsidP="00D41662">
            <w:pPr>
              <w:tabs>
                <w:tab w:val="left" w:pos="360"/>
              </w:tabs>
              <w:rPr>
                <w:color w:val="0000FF"/>
              </w:rPr>
            </w:pPr>
            <w:r>
              <w:rPr>
                <w:color w:val="0000FF"/>
              </w:rPr>
              <w:t>Permissible Values:</w:t>
            </w:r>
            <w:r>
              <w:t xml:space="preserve"> N/A</w:t>
            </w:r>
          </w:p>
        </w:tc>
      </w:tr>
      <w:tr w:rsidR="000E5E70">
        <w:tc>
          <w:tcPr>
            <w:tcW w:w="2790" w:type="dxa"/>
          </w:tcPr>
          <w:p w:rsidR="000E5E70" w:rsidRDefault="000E5E70" w:rsidP="00D41662">
            <w:pPr>
              <w:tabs>
                <w:tab w:val="left" w:pos="360"/>
              </w:tabs>
              <w:spacing w:before="120" w:after="120"/>
              <w:rPr>
                <w:rStyle w:val="Courier"/>
                <w:bCs/>
              </w:rPr>
            </w:pPr>
            <w:r>
              <w:rPr>
                <w:rStyle w:val="Courier"/>
                <w:bCs/>
              </w:rPr>
              <w:lastRenderedPageBreak/>
              <w:t>publice</w:t>
            </w:r>
            <w:r w:rsidR="00D26693">
              <w:rPr>
                <w:rStyle w:val="Courier"/>
                <w:bCs/>
              </w:rPr>
              <w:t>System</w:t>
            </w:r>
            <w:r>
              <w:rPr>
                <w:rStyle w:val="Courier"/>
                <w:bCs/>
              </w:rPr>
              <w:t>Password</w:t>
            </w:r>
          </w:p>
        </w:tc>
        <w:tc>
          <w:tcPr>
            <w:tcW w:w="6480" w:type="dxa"/>
          </w:tcPr>
          <w:p w:rsidR="000E5E70" w:rsidRDefault="000E5E70" w:rsidP="00D41662">
            <w:pPr>
              <w:tabs>
                <w:tab w:val="left" w:pos="360"/>
              </w:tabs>
            </w:pPr>
            <w:r>
              <w:rPr>
                <w:color w:val="0000FF"/>
              </w:rPr>
              <w:t xml:space="preserve">Description: </w:t>
            </w:r>
            <w:r>
              <w:t>Administrator password ofdatabase of public caTissue Suite instance (required only for Oracle).</w:t>
            </w:r>
            <w:r w:rsidR="00994EFF">
              <w:t xml:space="preserve"> (Corresponding password for the user name provided in the property </w:t>
            </w:r>
            <w:r w:rsidR="0061442D">
              <w:rPr>
                <w:rStyle w:val="Courier"/>
                <w:bCs/>
              </w:rPr>
              <w:t>publicSystemUserName</w:t>
            </w:r>
            <w:r w:rsidR="00994EFF">
              <w:t xml:space="preserve">). </w:t>
            </w:r>
          </w:p>
          <w:p w:rsidR="000E5E70" w:rsidRDefault="000E5E70" w:rsidP="00D41662">
            <w:pPr>
              <w:tabs>
                <w:tab w:val="left" w:pos="360"/>
              </w:tabs>
            </w:pPr>
            <w:r>
              <w:rPr>
                <w:color w:val="0000FF"/>
              </w:rPr>
              <w:t xml:space="preserve">Default Value: </w:t>
            </w:r>
            <w:r>
              <w:t xml:space="preserve">N/A </w:t>
            </w:r>
          </w:p>
          <w:p w:rsidR="000E5E70" w:rsidRDefault="000E5E70" w:rsidP="00D41662">
            <w:pPr>
              <w:tabs>
                <w:tab w:val="left" w:pos="360"/>
              </w:tabs>
              <w:rPr>
                <w:color w:val="0000FF"/>
              </w:rPr>
            </w:pPr>
            <w:r>
              <w:rPr>
                <w:color w:val="0000FF"/>
              </w:rPr>
              <w:t>Permissible Values:</w:t>
            </w:r>
            <w:r>
              <w:t xml:space="preserve"> N/A</w:t>
            </w:r>
          </w:p>
        </w:tc>
      </w:tr>
      <w:tr w:rsidR="00D26693">
        <w:tc>
          <w:tcPr>
            <w:tcW w:w="2790" w:type="dxa"/>
          </w:tcPr>
          <w:p w:rsidR="00D26693" w:rsidRDefault="00D26693" w:rsidP="00D41662">
            <w:pPr>
              <w:tabs>
                <w:tab w:val="left" w:pos="360"/>
              </w:tabs>
              <w:spacing w:before="120" w:after="120"/>
              <w:rPr>
                <w:rStyle w:val="Courier"/>
                <w:bCs/>
              </w:rPr>
            </w:pPr>
            <w:r>
              <w:rPr>
                <w:rStyle w:val="Courier"/>
                <w:bCs/>
              </w:rPr>
              <w:t>publicDBTNSName</w:t>
            </w:r>
          </w:p>
        </w:tc>
        <w:tc>
          <w:tcPr>
            <w:tcW w:w="6480" w:type="dxa"/>
          </w:tcPr>
          <w:p w:rsidR="00D26693" w:rsidRDefault="00D26693" w:rsidP="00D26693">
            <w:pPr>
              <w:tabs>
                <w:tab w:val="left" w:pos="360"/>
              </w:tabs>
            </w:pPr>
            <w:r>
              <w:rPr>
                <w:color w:val="0000FF"/>
              </w:rPr>
              <w:t xml:space="preserve">Description: </w:t>
            </w:r>
            <w:r w:rsidRPr="00D26693">
              <w:t>Da</w:t>
            </w:r>
            <w:r>
              <w:t>tabase TNS name of public caTissue Suite instance (required only for Oracle).</w:t>
            </w:r>
          </w:p>
          <w:p w:rsidR="00D26693" w:rsidRDefault="00D26693" w:rsidP="00D26693">
            <w:pPr>
              <w:tabs>
                <w:tab w:val="left" w:pos="360"/>
              </w:tabs>
            </w:pPr>
            <w:r>
              <w:rPr>
                <w:color w:val="0000FF"/>
              </w:rPr>
              <w:t xml:space="preserve">Default Value: </w:t>
            </w:r>
            <w:r>
              <w:t xml:space="preserve">N/A </w:t>
            </w:r>
          </w:p>
          <w:p w:rsidR="00D26693" w:rsidRDefault="00D26693" w:rsidP="00D26693">
            <w:pPr>
              <w:tabs>
                <w:tab w:val="left" w:pos="360"/>
              </w:tabs>
              <w:rPr>
                <w:color w:val="0000FF"/>
              </w:rPr>
            </w:pPr>
            <w:r>
              <w:rPr>
                <w:color w:val="0000FF"/>
              </w:rPr>
              <w:t>Permissible Values:</w:t>
            </w:r>
            <w:r>
              <w:t xml:space="preserve"> N/A</w:t>
            </w:r>
          </w:p>
        </w:tc>
      </w:tr>
    </w:tbl>
    <w:p w:rsidR="00FA36E0" w:rsidRDefault="00FA36E0" w:rsidP="00FA36E0">
      <w:pPr>
        <w:pStyle w:val="HTMLPreformatted"/>
        <w:rPr>
          <w:rFonts w:ascii="Calibri" w:eastAsia="Times New Roman" w:hAnsi="Calibri"/>
          <w:b/>
          <w:color w:val="FF0000"/>
          <w:sz w:val="22"/>
          <w:szCs w:val="22"/>
          <w:lang w:eastAsia="en-US" w:bidi="en-US"/>
        </w:rPr>
      </w:pPr>
    </w:p>
    <w:p w:rsidR="00FA36E0" w:rsidRPr="00FA36E0" w:rsidRDefault="00FA36E0" w:rsidP="00FA36E0">
      <w:pPr>
        <w:pStyle w:val="HTMLPreformatted"/>
        <w:rPr>
          <w:rFonts w:ascii="Calibri" w:hAnsi="Calibri"/>
          <w:sz w:val="22"/>
          <w:szCs w:val="22"/>
          <w:lang w:bidi="en-US"/>
        </w:rPr>
      </w:pPr>
      <w:r w:rsidRPr="00FA36E0">
        <w:rPr>
          <w:rFonts w:ascii="Calibri" w:eastAsia="Times New Roman" w:hAnsi="Calibri"/>
          <w:b/>
          <w:color w:val="FF0000"/>
          <w:sz w:val="22"/>
          <w:szCs w:val="22"/>
          <w:lang w:eastAsia="en-US" w:bidi="en-US"/>
        </w:rPr>
        <w:t>Note:</w:t>
      </w:r>
      <w:r w:rsidRPr="00FA36E0">
        <w:rPr>
          <w:rFonts w:ascii="Calibri" w:eastAsia="Times New Roman" w:hAnsi="Calibri"/>
          <w:sz w:val="22"/>
          <w:szCs w:val="22"/>
          <w:lang w:eastAsia="en-US" w:bidi="en-US"/>
        </w:rPr>
        <w:t>Staging and Public d</w:t>
      </w:r>
      <w:r>
        <w:rPr>
          <w:rFonts w:ascii="Calibri" w:eastAsia="Times New Roman" w:hAnsi="Calibri"/>
          <w:sz w:val="22"/>
          <w:szCs w:val="22"/>
          <w:lang w:eastAsia="en-US" w:bidi="en-US"/>
        </w:rPr>
        <w:t>atabases</w:t>
      </w:r>
      <w:r w:rsidRPr="00FA36E0">
        <w:rPr>
          <w:rFonts w:ascii="Calibri" w:eastAsia="Times New Roman" w:hAnsi="Calibri"/>
          <w:sz w:val="22"/>
          <w:szCs w:val="22"/>
          <w:lang w:eastAsia="en-US" w:bidi="en-US"/>
        </w:rPr>
        <w:t xml:space="preserve"> will not be dropped and recreated if they are </w:t>
      </w:r>
      <w:r>
        <w:rPr>
          <w:rFonts w:ascii="Calibri" w:hAnsi="Calibri"/>
          <w:sz w:val="22"/>
          <w:szCs w:val="22"/>
          <w:lang w:bidi="en-US"/>
        </w:rPr>
        <w:t>in use during migration</w:t>
      </w:r>
      <w:r w:rsidRPr="00FA36E0">
        <w:rPr>
          <w:rFonts w:ascii="Calibri" w:hAnsi="Calibri"/>
          <w:sz w:val="22"/>
          <w:szCs w:val="22"/>
          <w:lang w:bidi="en-US"/>
        </w:rPr>
        <w:t xml:space="preserve">. </w:t>
      </w:r>
      <w:r>
        <w:rPr>
          <w:rFonts w:ascii="Calibri" w:hAnsi="Calibri"/>
          <w:sz w:val="22"/>
          <w:szCs w:val="22"/>
          <w:lang w:bidi="en-US"/>
        </w:rPr>
        <w:t>Make sure that the JBoss server hosting the public instance is stopped before the migration.</w:t>
      </w:r>
    </w:p>
    <w:p w:rsidR="00632874" w:rsidRDefault="00632874" w:rsidP="00D41662">
      <w:pPr>
        <w:tabs>
          <w:tab w:val="left" w:pos="360"/>
        </w:tabs>
        <w:rPr>
          <w:b/>
        </w:rPr>
      </w:pPr>
    </w:p>
    <w:p w:rsidR="00A32DD1" w:rsidRDefault="00A32DD1" w:rsidP="00A32DD1">
      <w:pPr>
        <w:tabs>
          <w:tab w:val="left" w:pos="360"/>
        </w:tabs>
        <w:spacing w:before="0" w:after="0"/>
        <w:rPr>
          <w:b/>
        </w:rPr>
      </w:pPr>
      <w:r>
        <w:rPr>
          <w:b/>
        </w:rPr>
        <w:t>Configure mask.sql</w:t>
      </w:r>
    </w:p>
    <w:p w:rsidR="00A32DD1" w:rsidRDefault="00A32DD1" w:rsidP="0074104E">
      <w:pPr>
        <w:tabs>
          <w:tab w:val="left" w:pos="360"/>
        </w:tabs>
        <w:spacing w:before="0" w:after="0"/>
        <w:rPr>
          <w:rFonts w:ascii="Courier" w:hAnsi="Courier"/>
          <w:sz w:val="20"/>
          <w:szCs w:val="20"/>
        </w:rPr>
      </w:pPr>
      <w:r>
        <w:t xml:space="preserve">User can configure additional SQL statements to perform additional data de-identification. For this add/modify the SQL statements in </w:t>
      </w:r>
      <w:r w:rsidRPr="00A32DD1">
        <w:rPr>
          <w:rFonts w:ascii="Courier" w:hAnsi="Courier"/>
        </w:rPr>
        <w:t>mask.sql</w:t>
      </w:r>
      <w:r w:rsidR="00BF5958">
        <w:t xml:space="preserve"> located at </w:t>
      </w:r>
      <w:r w:rsidR="00BF5958" w:rsidRPr="008E1605">
        <w:rPr>
          <w:rStyle w:val="KeywordChar"/>
          <w:sz w:val="20"/>
          <w:szCs w:val="20"/>
        </w:rPr>
        <w:t>CATISSUE_HOME/</w:t>
      </w:r>
      <w:r w:rsidR="003376AC">
        <w:rPr>
          <w:rStyle w:val="KeywordChar"/>
          <w:sz w:val="20"/>
          <w:szCs w:val="20"/>
        </w:rPr>
        <w:t>modules/</w:t>
      </w:r>
      <w:r w:rsidR="00BF5958" w:rsidRPr="008E1605">
        <w:rPr>
          <w:rFonts w:ascii="Courier" w:hAnsi="Courier"/>
          <w:sz w:val="20"/>
          <w:szCs w:val="20"/>
        </w:rPr>
        <w:t>public_private_migrator</w:t>
      </w:r>
      <w:r w:rsidR="00BF5958">
        <w:rPr>
          <w:rFonts w:ascii="Courier" w:hAnsi="Courier"/>
          <w:sz w:val="20"/>
          <w:szCs w:val="20"/>
        </w:rPr>
        <w:t>/sql</w:t>
      </w:r>
    </w:p>
    <w:p w:rsidR="00ED7932" w:rsidRDefault="00ED7932" w:rsidP="00D41662">
      <w:pPr>
        <w:tabs>
          <w:tab w:val="left" w:pos="360"/>
        </w:tabs>
        <w:spacing w:before="0" w:after="0"/>
        <w:rPr>
          <w:b/>
        </w:rPr>
      </w:pPr>
    </w:p>
    <w:p w:rsidR="00632874" w:rsidRDefault="00632874" w:rsidP="00D41662">
      <w:pPr>
        <w:tabs>
          <w:tab w:val="left" w:pos="360"/>
        </w:tabs>
        <w:spacing w:before="0" w:after="0"/>
        <w:rPr>
          <w:b/>
        </w:rPr>
      </w:pPr>
      <w:r>
        <w:rPr>
          <w:b/>
        </w:rPr>
        <w:t>Generating the</w:t>
      </w:r>
      <w:r w:rsidRPr="00895221">
        <w:rPr>
          <w:rStyle w:val="KeywordChar"/>
          <w:b/>
          <w:sz w:val="20"/>
          <w:szCs w:val="20"/>
        </w:rPr>
        <w:t>command.properties</w:t>
      </w:r>
      <w:r>
        <w:rPr>
          <w:b/>
        </w:rPr>
        <w:t xml:space="preserve"> File</w:t>
      </w:r>
    </w:p>
    <w:p w:rsidR="00A97221" w:rsidRDefault="00A97221" w:rsidP="00D41662">
      <w:pPr>
        <w:tabs>
          <w:tab w:val="left" w:pos="360"/>
        </w:tabs>
        <w:spacing w:before="0" w:after="0"/>
      </w:pPr>
      <w:r>
        <w:t xml:space="preserve">To generate the </w:t>
      </w:r>
      <w:r w:rsidRPr="008E1605">
        <w:rPr>
          <w:rStyle w:val="KeywordChar"/>
          <w:sz w:val="20"/>
          <w:szCs w:val="20"/>
        </w:rPr>
        <w:t>command.properties</w:t>
      </w:r>
      <w:r w:rsidRPr="00A97221">
        <w:t>file</w:t>
      </w:r>
      <w:r>
        <w:t>:</w:t>
      </w:r>
    </w:p>
    <w:p w:rsidR="00632874" w:rsidRDefault="00632874" w:rsidP="00444265">
      <w:pPr>
        <w:numPr>
          <w:ilvl w:val="0"/>
          <w:numId w:val="28"/>
        </w:numPr>
        <w:tabs>
          <w:tab w:val="left" w:pos="360"/>
        </w:tabs>
      </w:pPr>
      <w:r>
        <w:t xml:space="preserve">Switch to the </w:t>
      </w:r>
      <w:r w:rsidRPr="008E1605">
        <w:rPr>
          <w:rStyle w:val="KeywordChar"/>
          <w:sz w:val="20"/>
          <w:szCs w:val="20"/>
        </w:rPr>
        <w:t>CATISSUE_HOME/</w:t>
      </w:r>
      <w:r w:rsidR="00E42156">
        <w:rPr>
          <w:rStyle w:val="KeywordChar"/>
          <w:sz w:val="20"/>
          <w:szCs w:val="20"/>
        </w:rPr>
        <w:t>modules/</w:t>
      </w:r>
      <w:r w:rsidRPr="008E1605">
        <w:rPr>
          <w:rFonts w:ascii="Courier" w:hAnsi="Courier"/>
          <w:sz w:val="20"/>
          <w:szCs w:val="20"/>
        </w:rPr>
        <w:t>public_private_migrator</w:t>
      </w:r>
      <w:r>
        <w:t xml:space="preserve"> directory and run</w:t>
      </w:r>
      <w:r w:rsidR="008E1605">
        <w:t xml:space="preserve"> the</w:t>
      </w:r>
      <w:r>
        <w:t xml:space="preserve"> following ANT task:</w:t>
      </w:r>
    </w:p>
    <w:p w:rsidR="00632874" w:rsidRPr="008E1605" w:rsidRDefault="00632874" w:rsidP="00D41662">
      <w:pPr>
        <w:pStyle w:val="Keyword"/>
        <w:tabs>
          <w:tab w:val="left" w:pos="360"/>
        </w:tabs>
        <w:rPr>
          <w:sz w:val="20"/>
          <w:szCs w:val="20"/>
        </w:rPr>
      </w:pPr>
      <w:r>
        <w:tab/>
      </w:r>
      <w:r w:rsidRPr="008E1605">
        <w:rPr>
          <w:sz w:val="20"/>
          <w:szCs w:val="20"/>
        </w:rPr>
        <w:t>ant generate_command_file</w:t>
      </w:r>
    </w:p>
    <w:p w:rsidR="00A70A4B" w:rsidRDefault="00A70A4B" w:rsidP="00D41662">
      <w:pPr>
        <w:tabs>
          <w:tab w:val="left" w:pos="360"/>
          <w:tab w:val="left" w:pos="1080"/>
        </w:tabs>
        <w:spacing w:before="0" w:after="0"/>
        <w:rPr>
          <w:b/>
        </w:rPr>
      </w:pPr>
    </w:p>
    <w:p w:rsidR="00632874" w:rsidRDefault="00632874" w:rsidP="00D41662">
      <w:pPr>
        <w:tabs>
          <w:tab w:val="left" w:pos="360"/>
          <w:tab w:val="left" w:pos="1080"/>
        </w:tabs>
        <w:spacing w:before="0" w:after="0"/>
        <w:rPr>
          <w:b/>
        </w:rPr>
      </w:pPr>
      <w:r>
        <w:rPr>
          <w:b/>
        </w:rPr>
        <w:t>Running the migration tool</w:t>
      </w:r>
    </w:p>
    <w:p w:rsidR="008D160D" w:rsidRDefault="004243A4" w:rsidP="00D41662">
      <w:pPr>
        <w:tabs>
          <w:tab w:val="left" w:pos="360"/>
          <w:tab w:val="left" w:pos="1080"/>
        </w:tabs>
        <w:spacing w:before="0" w:after="0"/>
      </w:pPr>
      <w:r w:rsidRPr="004243A4">
        <w:t>To run the migra</w:t>
      </w:r>
      <w:r w:rsidR="00020E58">
        <w:t>tion tool, run the following command</w:t>
      </w:r>
      <w:r w:rsidR="00632874">
        <w:t>:</w:t>
      </w:r>
    </w:p>
    <w:p w:rsidR="00632874" w:rsidRPr="008D160D" w:rsidRDefault="00632874" w:rsidP="00D41662">
      <w:pPr>
        <w:pStyle w:val="Keyword"/>
        <w:tabs>
          <w:tab w:val="left" w:pos="360"/>
        </w:tabs>
        <w:rPr>
          <w:sz w:val="20"/>
          <w:szCs w:val="20"/>
        </w:rPr>
      </w:pPr>
      <w:r>
        <w:tab/>
      </w:r>
      <w:r w:rsidRPr="008D160D">
        <w:rPr>
          <w:sz w:val="20"/>
          <w:szCs w:val="20"/>
        </w:rPr>
        <w:t>ant migrate</w:t>
      </w:r>
    </w:p>
    <w:p w:rsidR="00792114" w:rsidRDefault="00792114" w:rsidP="00D41662">
      <w:pPr>
        <w:tabs>
          <w:tab w:val="left" w:pos="360"/>
          <w:tab w:val="left" w:pos="4320"/>
        </w:tabs>
        <w:rPr>
          <w:b/>
          <w:color w:val="FF0000"/>
        </w:rPr>
      </w:pPr>
    </w:p>
    <w:p w:rsidR="00A32DD1" w:rsidRDefault="00A32DD1" w:rsidP="00D41662">
      <w:pPr>
        <w:tabs>
          <w:tab w:val="left" w:pos="360"/>
        </w:tabs>
        <w:spacing w:before="0" w:after="0"/>
        <w:rPr>
          <w:b/>
        </w:rPr>
      </w:pPr>
      <w:r>
        <w:rPr>
          <w:b/>
        </w:rPr>
        <w:t xml:space="preserve">Running the tool </w:t>
      </w:r>
      <w:r w:rsidR="00ED7932">
        <w:rPr>
          <w:b/>
        </w:rPr>
        <w:t xml:space="preserve">for </w:t>
      </w:r>
      <w:r>
        <w:rPr>
          <w:b/>
        </w:rPr>
        <w:t xml:space="preserve">only </w:t>
      </w:r>
      <w:r w:rsidR="00ED7932">
        <w:rPr>
          <w:b/>
        </w:rPr>
        <w:t xml:space="preserve">data </w:t>
      </w:r>
      <w:r>
        <w:rPr>
          <w:b/>
        </w:rPr>
        <w:t>de-identification</w:t>
      </w:r>
    </w:p>
    <w:p w:rsidR="00A577ED" w:rsidRDefault="00ED7932" w:rsidP="00D41662">
      <w:pPr>
        <w:tabs>
          <w:tab w:val="left" w:pos="360"/>
        </w:tabs>
        <w:spacing w:before="0" w:after="0"/>
      </w:pPr>
      <w:r>
        <w:t xml:space="preserve">User can execute only data de-identification target. This command does not create the </w:t>
      </w:r>
      <w:r w:rsidR="00A577ED">
        <w:t xml:space="preserve">staging and/or public database </w:t>
      </w:r>
      <w:r>
        <w:t xml:space="preserve">as carried by target </w:t>
      </w:r>
      <w:r w:rsidRPr="00ED7932">
        <w:rPr>
          <w:rFonts w:ascii="Courier" w:hAnsi="Courier"/>
        </w:rPr>
        <w:t>migrat</w:t>
      </w:r>
      <w:r>
        <w:rPr>
          <w:rFonts w:ascii="Courier" w:hAnsi="Courier"/>
        </w:rPr>
        <w:t xml:space="preserve">e </w:t>
      </w:r>
      <w:r>
        <w:t xml:space="preserve">mentioned above. </w:t>
      </w:r>
      <w:r w:rsidR="00F77FEA">
        <w:t>To run only de-identification:</w:t>
      </w:r>
    </w:p>
    <w:p w:rsidR="00CE5211" w:rsidRDefault="00CE5211" w:rsidP="00617A56">
      <w:pPr>
        <w:numPr>
          <w:ilvl w:val="0"/>
          <w:numId w:val="45"/>
        </w:numPr>
        <w:tabs>
          <w:tab w:val="left" w:pos="360"/>
        </w:tabs>
        <w:spacing w:before="0" w:after="0"/>
      </w:pPr>
      <w:r>
        <w:t xml:space="preserve">Configure </w:t>
      </w:r>
      <w:r w:rsidRPr="00CE5211">
        <w:rPr>
          <w:rFonts w:ascii="Courier" w:hAnsi="Courier"/>
        </w:rPr>
        <w:t>privatePublic.properties.</w:t>
      </w:r>
      <w:r w:rsidRPr="00CE5211">
        <w:t>The data de-identification</w:t>
      </w:r>
      <w:r>
        <w:t xml:space="preserve"> runs only on staging database.</w:t>
      </w:r>
    </w:p>
    <w:p w:rsidR="00CE5211" w:rsidRDefault="00CE5211" w:rsidP="00617A56">
      <w:pPr>
        <w:numPr>
          <w:ilvl w:val="0"/>
          <w:numId w:val="45"/>
        </w:numPr>
        <w:tabs>
          <w:tab w:val="left" w:pos="360"/>
        </w:tabs>
      </w:pPr>
      <w:r>
        <w:t xml:space="preserve">Switch to the </w:t>
      </w:r>
      <w:r w:rsidRPr="008E1605">
        <w:rPr>
          <w:rStyle w:val="KeywordChar"/>
          <w:sz w:val="20"/>
          <w:szCs w:val="20"/>
        </w:rPr>
        <w:t>CATISSUE_HOME/</w:t>
      </w:r>
      <w:r w:rsidR="004F4F1E">
        <w:rPr>
          <w:rStyle w:val="KeywordChar"/>
          <w:sz w:val="20"/>
          <w:szCs w:val="20"/>
        </w:rPr>
        <w:t>modules/</w:t>
      </w:r>
      <w:r w:rsidRPr="008E1605">
        <w:rPr>
          <w:rFonts w:ascii="Courier" w:hAnsi="Courier"/>
          <w:sz w:val="20"/>
          <w:szCs w:val="20"/>
        </w:rPr>
        <w:t>public_private_migrator</w:t>
      </w:r>
      <w:r>
        <w:t xml:space="preserve"> directory and run the following ANT task:</w:t>
      </w:r>
    </w:p>
    <w:p w:rsidR="00CE5211" w:rsidRPr="00CE5211" w:rsidRDefault="00CE5211" w:rsidP="00CE5211">
      <w:pPr>
        <w:tabs>
          <w:tab w:val="left" w:pos="360"/>
        </w:tabs>
        <w:spacing w:before="0" w:after="0"/>
        <w:ind w:left="720"/>
        <w:rPr>
          <w:rFonts w:ascii="Courier" w:hAnsi="Courier"/>
        </w:rPr>
      </w:pPr>
      <w:r w:rsidRPr="00CE5211">
        <w:rPr>
          <w:rFonts w:ascii="Courier" w:hAnsi="Courier"/>
          <w:sz w:val="20"/>
          <w:szCs w:val="20"/>
        </w:rPr>
        <w:t xml:space="preserve">ant </w:t>
      </w:r>
      <w:r>
        <w:rPr>
          <w:rFonts w:ascii="Courier" w:hAnsi="Courier"/>
          <w:sz w:val="20"/>
          <w:szCs w:val="20"/>
        </w:rPr>
        <w:t>maskData</w:t>
      </w:r>
    </w:p>
    <w:p w:rsidR="00F77FEA" w:rsidRDefault="00F77FEA" w:rsidP="00F77FEA">
      <w:pPr>
        <w:tabs>
          <w:tab w:val="left" w:pos="360"/>
        </w:tabs>
        <w:spacing w:before="0" w:after="0"/>
        <w:rPr>
          <w:b/>
          <w:color w:val="FF0000"/>
        </w:rPr>
      </w:pPr>
    </w:p>
    <w:p w:rsidR="00F77FEA" w:rsidRDefault="00F77FEA" w:rsidP="00F77FEA">
      <w:pPr>
        <w:tabs>
          <w:tab w:val="left" w:pos="360"/>
        </w:tabs>
        <w:spacing w:before="0" w:after="0"/>
      </w:pPr>
      <w:r>
        <w:rPr>
          <w:b/>
          <w:color w:val="FF0000"/>
        </w:rPr>
        <w:t>CAUTION:</w:t>
      </w:r>
      <w:r>
        <w:t xml:space="preserve">  The only de-identification command is executed only on staging database. Thus ensure that the staging database properties are appropriately configured in </w:t>
      </w:r>
      <w:r w:rsidRPr="00CE5211">
        <w:rPr>
          <w:rFonts w:ascii="Courier" w:hAnsi="Courier"/>
        </w:rPr>
        <w:t>privatePublic.properties</w:t>
      </w:r>
    </w:p>
    <w:p w:rsidR="00ED7932" w:rsidRDefault="00ED7932" w:rsidP="00D41662">
      <w:pPr>
        <w:tabs>
          <w:tab w:val="left" w:pos="360"/>
        </w:tabs>
        <w:spacing w:before="0" w:after="0"/>
        <w:rPr>
          <w:b/>
          <w:color w:val="FF0000"/>
        </w:rPr>
      </w:pPr>
    </w:p>
    <w:p w:rsidR="00F77FEA" w:rsidRDefault="00F77FEA" w:rsidP="00D41662">
      <w:pPr>
        <w:tabs>
          <w:tab w:val="left" w:pos="360"/>
        </w:tabs>
        <w:spacing w:before="0" w:after="0"/>
        <w:rPr>
          <w:b/>
          <w:color w:val="FF0000"/>
        </w:rPr>
      </w:pPr>
    </w:p>
    <w:p w:rsidR="00632874" w:rsidRDefault="00632874" w:rsidP="00D41662">
      <w:pPr>
        <w:tabs>
          <w:tab w:val="left" w:pos="360"/>
        </w:tabs>
        <w:spacing w:before="0" w:after="0"/>
        <w:rPr>
          <w:b/>
        </w:rPr>
      </w:pPr>
      <w:r>
        <w:rPr>
          <w:b/>
        </w:rPr>
        <w:t>Synchronizing the public database on a regular basis</w:t>
      </w:r>
    </w:p>
    <w:p w:rsidR="00632874" w:rsidRDefault="00632874" w:rsidP="00D41662">
      <w:pPr>
        <w:tabs>
          <w:tab w:val="left" w:pos="360"/>
        </w:tabs>
        <w:spacing w:before="0" w:after="0"/>
      </w:pPr>
      <w:r>
        <w:t xml:space="preserve">You can set this task to be run as a scheduled task. For example: nightly, weekly, and so on. You can use the Operating System’s task scheduler like Unix </w:t>
      </w:r>
      <w:r w:rsidR="006D3692">
        <w:t xml:space="preserve">cron(8) </w:t>
      </w:r>
      <w:r>
        <w:t xml:space="preserve">or </w:t>
      </w:r>
      <w:r w:rsidR="006D3692">
        <w:t xml:space="preserve">the </w:t>
      </w:r>
      <w:r>
        <w:t>Windows Scheduler to execute the</w:t>
      </w:r>
      <w:r w:rsidR="004723D5" w:rsidRPr="004723D5">
        <w:rPr>
          <w:rFonts w:ascii="Courier" w:hAnsi="Courier" w:cs="Arial"/>
          <w:sz w:val="20"/>
          <w:szCs w:val="20"/>
        </w:rPr>
        <w:t>migrate</w:t>
      </w:r>
      <w:r>
        <w:t xml:space="preserve">command. </w:t>
      </w:r>
    </w:p>
    <w:p w:rsidR="006D3692" w:rsidRDefault="006D3692" w:rsidP="00D41662">
      <w:pPr>
        <w:tabs>
          <w:tab w:val="left" w:pos="360"/>
        </w:tabs>
        <w:spacing w:before="0" w:after="0"/>
      </w:pPr>
    </w:p>
    <w:p w:rsidR="00632874" w:rsidRDefault="00632874" w:rsidP="00D41662">
      <w:pPr>
        <w:tabs>
          <w:tab w:val="left" w:pos="360"/>
        </w:tabs>
        <w:spacing w:before="0" w:after="0"/>
      </w:pPr>
      <w:r>
        <w:rPr>
          <w:b/>
          <w:color w:val="FF0000"/>
        </w:rPr>
        <w:t>CAUTION:</w:t>
      </w:r>
      <w:r>
        <w:t xml:space="preserve"> Every time </w:t>
      </w:r>
      <w:r w:rsidR="006D3692">
        <w:t xml:space="preserve">the </w:t>
      </w:r>
      <w:r w:rsidR="004723D5" w:rsidRPr="004723D5">
        <w:rPr>
          <w:rFonts w:ascii="Courier" w:hAnsi="Courier" w:cs="Arial"/>
          <w:sz w:val="20"/>
          <w:szCs w:val="20"/>
        </w:rPr>
        <w:t>migrate</w:t>
      </w:r>
      <w:r>
        <w:t xml:space="preserve"> command is executed, the public database is recreated, and any updates to the public database are lost. The synchronization tool does not </w:t>
      </w:r>
      <w:r w:rsidR="006D3692">
        <w:t xml:space="preserve">make </w:t>
      </w:r>
      <w:r>
        <w:t>a backup of the public database. Optionally, you can also add a database backup creation in the scheduled task.</w:t>
      </w:r>
      <w:r w:rsidR="00FE2B40">
        <w:t xml:space="preserve"> For oracle once dump file is created the tool does not automatically delete or overwrite the private database dump. The dump file for private database dump should be manually removed or cron job should be configured to delete dump file before next run of the tool. </w:t>
      </w:r>
    </w:p>
    <w:p w:rsidR="00436F5B" w:rsidRDefault="00436F5B" w:rsidP="00D41662">
      <w:pPr>
        <w:tabs>
          <w:tab w:val="left" w:pos="360"/>
        </w:tabs>
        <w:spacing w:before="0" w:after="0"/>
        <w:rPr>
          <w:b/>
          <w:color w:val="FF0000"/>
        </w:rPr>
      </w:pPr>
    </w:p>
    <w:p w:rsidR="00436F5B" w:rsidRDefault="00436F5B" w:rsidP="00D41662">
      <w:pPr>
        <w:tabs>
          <w:tab w:val="left" w:pos="360"/>
        </w:tabs>
        <w:spacing w:before="0" w:after="0"/>
      </w:pPr>
      <w:r>
        <w:rPr>
          <w:b/>
          <w:color w:val="FF0000"/>
        </w:rPr>
        <w:t>NOTE:</w:t>
      </w:r>
      <w:r>
        <w:t xml:space="preserve"> For oracle, the public database created will always have </w:t>
      </w:r>
      <w:r w:rsidR="00646532">
        <w:t>‘users’ as</w:t>
      </w:r>
      <w:r>
        <w:t xml:space="preserve"> default tablespace. This is because we are </w:t>
      </w:r>
      <w:r w:rsidR="00646532">
        <w:t>using imp</w:t>
      </w:r>
      <w:r>
        <w:t>/exp command of the oracle to import/export dump which only works with ‘users’ tablespace which is the default tablespace for oracle.</w:t>
      </w:r>
      <w:r w:rsidR="00041449">
        <w:t xml:space="preserve"> Also, for oracle it is mandatory that the tool should run on the machine where private database is located.</w:t>
      </w:r>
    </w:p>
    <w:p w:rsidR="006D3692" w:rsidRDefault="006D3692" w:rsidP="00D41662">
      <w:pPr>
        <w:tabs>
          <w:tab w:val="left" w:pos="360"/>
        </w:tabs>
        <w:spacing w:before="0" w:after="0"/>
      </w:pPr>
    </w:p>
    <w:p w:rsidR="00632874" w:rsidRDefault="00632874" w:rsidP="00D41662">
      <w:pPr>
        <w:pStyle w:val="Heading2"/>
        <w:tabs>
          <w:tab w:val="left" w:pos="360"/>
        </w:tabs>
      </w:pPr>
      <w:bookmarkStart w:id="2685" w:name="_Toc287980147"/>
      <w:bookmarkStart w:id="2686" w:name="_Toc287026531"/>
      <w:bookmarkStart w:id="2687" w:name="_Toc288205372"/>
      <w:r>
        <w:t>Deploying the Web Application on the Public Database</w:t>
      </w:r>
      <w:bookmarkEnd w:id="2685"/>
      <w:bookmarkEnd w:id="2686"/>
      <w:bookmarkEnd w:id="2687"/>
    </w:p>
    <w:p w:rsidR="00632874" w:rsidRDefault="00632874" w:rsidP="00D41662">
      <w:pPr>
        <w:tabs>
          <w:tab w:val="left" w:pos="360"/>
        </w:tabs>
      </w:pPr>
      <w:r>
        <w:t xml:space="preserve">The process </w:t>
      </w:r>
      <w:r w:rsidR="006D3692">
        <w:t xml:space="preserve">of </w:t>
      </w:r>
      <w:r>
        <w:t>deploy</w:t>
      </w:r>
      <w:r w:rsidR="006D3692">
        <w:t>ing</w:t>
      </w:r>
      <w:r>
        <w:t xml:space="preserve"> the web application on the public database is similar to deploying </w:t>
      </w:r>
      <w:r w:rsidR="006D3692">
        <w:t xml:space="preserve">it </w:t>
      </w:r>
      <w:r>
        <w:t xml:space="preserve">on the private database. Please follow the instructions in Section 2 - </w:t>
      </w:r>
      <w:r w:rsidR="00E97FDB">
        <w:fldChar w:fldCharType="begin"/>
      </w:r>
      <w:r w:rsidR="00E97FDB">
        <w:instrText xml:space="preserve"> REF _Ref189299913 \h  \* MERGEFORMAT </w:instrText>
      </w:r>
      <w:r w:rsidR="00E97FDB">
        <w:fldChar w:fldCharType="separate"/>
      </w:r>
      <w:r w:rsidR="00015F9C" w:rsidRPr="00015F9C">
        <w:rPr>
          <w:color w:val="0000FF"/>
        </w:rPr>
        <w:t>Deploying the Web Application</w:t>
      </w:r>
      <w:r w:rsidR="00E97FDB">
        <w:fldChar w:fldCharType="end"/>
      </w:r>
      <w:r>
        <w:t>.</w:t>
      </w:r>
    </w:p>
    <w:p w:rsidR="00C1701B" w:rsidRDefault="00C1701B" w:rsidP="00D41662">
      <w:pPr>
        <w:tabs>
          <w:tab w:val="left" w:pos="360"/>
        </w:tabs>
      </w:pPr>
    </w:p>
    <w:p w:rsidR="00C1701B" w:rsidRDefault="00C1701B" w:rsidP="00C1701B">
      <w:pPr>
        <w:pStyle w:val="Heading2"/>
        <w:tabs>
          <w:tab w:val="left" w:pos="360"/>
        </w:tabs>
      </w:pPr>
      <w:bookmarkStart w:id="2688" w:name="_Toc287980148"/>
      <w:bookmarkStart w:id="2689" w:name="_Toc287026532"/>
      <w:bookmarkStart w:id="2690" w:name="_Toc288205373"/>
      <w:r w:rsidRPr="00C1701B">
        <w:t>Known Issues</w:t>
      </w:r>
      <w:bookmarkEnd w:id="2688"/>
      <w:bookmarkEnd w:id="2689"/>
      <w:bookmarkEnd w:id="2690"/>
    </w:p>
    <w:p w:rsidR="00C1701B" w:rsidRDefault="00C1701B" w:rsidP="00C1701B">
      <w:r>
        <w:t xml:space="preserve">The private-&gt;public migrator does not work on MySQL-&gt;LINUX set up. </w:t>
      </w:r>
      <w:r w:rsidR="008B2022">
        <w:t xml:space="preserve">Once the </w:t>
      </w:r>
      <w:r w:rsidR="008B2022" w:rsidRPr="00DD3943">
        <w:rPr>
          <w:rStyle w:val="KeywordChar"/>
          <w:sz w:val="20"/>
          <w:szCs w:val="20"/>
        </w:rPr>
        <w:t>command.properties</w:t>
      </w:r>
      <w:r w:rsidR="008B2022">
        <w:t xml:space="preserve"> file is generated, follow the below steps</w:t>
      </w:r>
      <w:r>
        <w:t>:</w:t>
      </w:r>
    </w:p>
    <w:p w:rsidR="00C1701B" w:rsidRDefault="00C1701B" w:rsidP="00C1701B"/>
    <w:p w:rsidR="00C1701B" w:rsidRPr="00145516" w:rsidRDefault="00145516" w:rsidP="000B2161">
      <w:pPr>
        <w:numPr>
          <w:ilvl w:val="0"/>
          <w:numId w:val="42"/>
        </w:numPr>
        <w:jc w:val="left"/>
      </w:pPr>
      <w:r>
        <w:t xml:space="preserve">Create a new file </w:t>
      </w:r>
      <w:r w:rsidR="00CC478B">
        <w:t xml:space="preserve">at </w:t>
      </w:r>
      <w:r w:rsidR="00CC478B" w:rsidRPr="00B548D7">
        <w:rPr>
          <w:rStyle w:val="KeywordChar"/>
          <w:sz w:val="20"/>
          <w:szCs w:val="20"/>
        </w:rPr>
        <w:t>CATISSUE_HOME</w:t>
      </w:r>
      <w:r w:rsidR="00CC478B" w:rsidRPr="00B548D7">
        <w:rPr>
          <w:rFonts w:ascii="Courier" w:hAnsi="Courier"/>
          <w:sz w:val="20"/>
          <w:szCs w:val="20"/>
        </w:rPr>
        <w:t>/</w:t>
      </w:r>
      <w:r w:rsidR="004D6FED">
        <w:rPr>
          <w:rFonts w:ascii="Courier" w:hAnsi="Courier"/>
          <w:sz w:val="20"/>
          <w:szCs w:val="20"/>
        </w:rPr>
        <w:t>modules/</w:t>
      </w:r>
      <w:r w:rsidR="00CC478B" w:rsidRPr="00B548D7">
        <w:rPr>
          <w:rFonts w:ascii="Courier" w:hAnsi="Courier"/>
          <w:sz w:val="20"/>
          <w:szCs w:val="20"/>
        </w:rPr>
        <w:t>public_private_migrator</w:t>
      </w:r>
      <w:r>
        <w:t xml:space="preserve">by name </w:t>
      </w:r>
      <w:r w:rsidRPr="00CC478B">
        <w:rPr>
          <w:rFonts w:ascii="Courier" w:hAnsi="Courier"/>
          <w:sz w:val="20"/>
          <w:szCs w:val="20"/>
        </w:rPr>
        <w:t>private.sh</w:t>
      </w:r>
      <w:r>
        <w:t xml:space="preserve"> with below contents</w:t>
      </w:r>
      <w:r w:rsidR="00CC478B">
        <w:t>:</w:t>
      </w:r>
    </w:p>
    <w:p w:rsidR="00145516" w:rsidRPr="00CC478B" w:rsidRDefault="00145516" w:rsidP="00145516">
      <w:pPr>
        <w:ind w:left="720"/>
        <w:jc w:val="left"/>
        <w:rPr>
          <w:rStyle w:val="KeywordChar"/>
          <w:sz w:val="20"/>
          <w:szCs w:val="20"/>
        </w:rPr>
      </w:pPr>
      <w:r w:rsidRPr="00CC478B">
        <w:rPr>
          <w:rStyle w:val="KeywordChar"/>
          <w:sz w:val="20"/>
          <w:szCs w:val="20"/>
        </w:rPr>
        <w:t xml:space="preserve">mysql -u </w:t>
      </w:r>
      <w:r w:rsidR="008B2022">
        <w:rPr>
          <w:rStyle w:val="KeywordChar"/>
          <w:b/>
          <w:i/>
          <w:sz w:val="20"/>
          <w:szCs w:val="20"/>
        </w:rPr>
        <w:t>staging</w:t>
      </w:r>
      <w:r w:rsidR="00CC478B" w:rsidRPr="00CC478B">
        <w:rPr>
          <w:rStyle w:val="KeywordChar"/>
          <w:b/>
          <w:i/>
          <w:sz w:val="20"/>
          <w:szCs w:val="20"/>
        </w:rPr>
        <w:t>DBUserName</w:t>
      </w:r>
      <w:r w:rsidR="00CC478B">
        <w:rPr>
          <w:rStyle w:val="KeywordChar"/>
          <w:sz w:val="20"/>
          <w:szCs w:val="20"/>
        </w:rPr>
        <w:t>-</w:t>
      </w:r>
      <w:r w:rsidRPr="00CC478B">
        <w:rPr>
          <w:rStyle w:val="KeywordChar"/>
          <w:sz w:val="20"/>
          <w:szCs w:val="20"/>
        </w:rPr>
        <w:t>p</w:t>
      </w:r>
      <w:r w:rsidR="008B2022">
        <w:rPr>
          <w:rStyle w:val="KeywordChar"/>
          <w:b/>
          <w:i/>
          <w:sz w:val="20"/>
          <w:szCs w:val="20"/>
        </w:rPr>
        <w:t>staging</w:t>
      </w:r>
      <w:r w:rsidR="00CC478B" w:rsidRPr="00CC478B">
        <w:rPr>
          <w:rStyle w:val="KeywordChar"/>
          <w:b/>
          <w:i/>
          <w:sz w:val="20"/>
          <w:szCs w:val="20"/>
        </w:rPr>
        <w:t>DBPassword</w:t>
      </w:r>
      <w:r w:rsidRPr="00CC478B">
        <w:rPr>
          <w:rStyle w:val="KeywordChar"/>
          <w:sz w:val="20"/>
          <w:szCs w:val="20"/>
        </w:rPr>
        <w:t xml:space="preserve"> -h </w:t>
      </w:r>
      <w:r w:rsidR="008B2022">
        <w:rPr>
          <w:rStyle w:val="KeywordChar"/>
          <w:b/>
          <w:i/>
          <w:sz w:val="20"/>
          <w:szCs w:val="20"/>
        </w:rPr>
        <w:t>staging</w:t>
      </w:r>
      <w:r w:rsidR="00CC478B" w:rsidRPr="00CC478B">
        <w:rPr>
          <w:rStyle w:val="KeywordChar"/>
          <w:b/>
          <w:i/>
          <w:sz w:val="20"/>
          <w:szCs w:val="20"/>
        </w:rPr>
        <w:t>DBHost</w:t>
      </w:r>
      <w:r w:rsidRPr="00CC478B">
        <w:rPr>
          <w:rStyle w:val="KeywordChar"/>
          <w:sz w:val="20"/>
          <w:szCs w:val="20"/>
        </w:rPr>
        <w:t xml:space="preserve"> -P </w:t>
      </w:r>
      <w:r w:rsidR="008B2022">
        <w:rPr>
          <w:rStyle w:val="KeywordChar"/>
          <w:b/>
          <w:i/>
          <w:sz w:val="20"/>
          <w:szCs w:val="20"/>
        </w:rPr>
        <w:t>staging</w:t>
      </w:r>
      <w:r w:rsidR="00CC478B" w:rsidRPr="00CC478B">
        <w:rPr>
          <w:rStyle w:val="KeywordChar"/>
          <w:b/>
          <w:i/>
          <w:sz w:val="20"/>
          <w:szCs w:val="20"/>
        </w:rPr>
        <w:t>DBPor</w:t>
      </w:r>
      <w:r w:rsidR="008B2022">
        <w:rPr>
          <w:rStyle w:val="KeywordChar"/>
          <w:b/>
          <w:i/>
          <w:sz w:val="20"/>
          <w:szCs w:val="20"/>
        </w:rPr>
        <w:t xml:space="preserve">t </w:t>
      </w:r>
      <w:r w:rsidRPr="00CC478B">
        <w:rPr>
          <w:rStyle w:val="KeywordChar"/>
          <w:sz w:val="20"/>
          <w:szCs w:val="20"/>
        </w:rPr>
        <w:t>&lt;./sql/drop_staging_db_mysql.sql</w:t>
      </w:r>
    </w:p>
    <w:p w:rsidR="00145516" w:rsidRDefault="00145516" w:rsidP="00145516">
      <w:pPr>
        <w:ind w:left="720"/>
        <w:jc w:val="left"/>
        <w:rPr>
          <w:rStyle w:val="KeywordChar"/>
          <w:b/>
          <w:i/>
          <w:sz w:val="20"/>
          <w:szCs w:val="20"/>
        </w:rPr>
      </w:pPr>
      <w:r w:rsidRPr="00145516">
        <w:rPr>
          <w:rStyle w:val="KeywordChar"/>
          <w:sz w:val="20"/>
          <w:szCs w:val="20"/>
        </w:rPr>
        <w:t xml:space="preserve">mysqldump -u </w:t>
      </w:r>
      <w:r w:rsidR="00CC478B" w:rsidRPr="0063656E">
        <w:rPr>
          <w:rStyle w:val="KeywordChar"/>
          <w:b/>
          <w:i/>
          <w:sz w:val="20"/>
          <w:szCs w:val="20"/>
        </w:rPr>
        <w:t>private</w:t>
      </w:r>
      <w:r w:rsidRPr="0063656E">
        <w:rPr>
          <w:rStyle w:val="KeywordChar"/>
          <w:b/>
          <w:i/>
          <w:sz w:val="20"/>
          <w:szCs w:val="20"/>
        </w:rPr>
        <w:t>DBUserName</w:t>
      </w:r>
      <w:r w:rsidRPr="00145516">
        <w:rPr>
          <w:rStyle w:val="KeywordChar"/>
          <w:sz w:val="20"/>
          <w:szCs w:val="20"/>
        </w:rPr>
        <w:t xml:space="preserve"> -p</w:t>
      </w:r>
      <w:r w:rsidR="0063656E" w:rsidRPr="008B2022">
        <w:rPr>
          <w:rStyle w:val="KeywordChar"/>
          <w:b/>
          <w:i/>
          <w:sz w:val="20"/>
          <w:szCs w:val="20"/>
        </w:rPr>
        <w:t>p</w:t>
      </w:r>
      <w:r w:rsidR="00CC478B" w:rsidRPr="0063656E">
        <w:rPr>
          <w:rStyle w:val="KeywordChar"/>
          <w:b/>
          <w:i/>
          <w:sz w:val="20"/>
          <w:szCs w:val="20"/>
        </w:rPr>
        <w:t>rivate</w:t>
      </w:r>
      <w:r w:rsidRPr="0063656E">
        <w:rPr>
          <w:rStyle w:val="KeywordChar"/>
          <w:b/>
          <w:i/>
          <w:sz w:val="20"/>
          <w:szCs w:val="20"/>
        </w:rPr>
        <w:t>DBPassword</w:t>
      </w:r>
      <w:r w:rsidRPr="00145516">
        <w:rPr>
          <w:rStyle w:val="KeywordChar"/>
          <w:sz w:val="20"/>
          <w:szCs w:val="20"/>
        </w:rPr>
        <w:t xml:space="preserve"> -h </w:t>
      </w:r>
      <w:r w:rsidR="00CC478B" w:rsidRPr="0063656E">
        <w:rPr>
          <w:rStyle w:val="KeywordChar"/>
          <w:b/>
          <w:i/>
          <w:sz w:val="20"/>
          <w:szCs w:val="20"/>
        </w:rPr>
        <w:t>private</w:t>
      </w:r>
      <w:r w:rsidRPr="0063656E">
        <w:rPr>
          <w:rStyle w:val="KeywordChar"/>
          <w:b/>
          <w:i/>
          <w:sz w:val="20"/>
          <w:szCs w:val="20"/>
        </w:rPr>
        <w:t>DBHost</w:t>
      </w:r>
      <w:r w:rsidRPr="00145516">
        <w:rPr>
          <w:rStyle w:val="KeywordChar"/>
          <w:sz w:val="20"/>
          <w:szCs w:val="20"/>
        </w:rPr>
        <w:t xml:space="preserve"> -P </w:t>
      </w:r>
      <w:r w:rsidR="00CC478B" w:rsidRPr="0063656E">
        <w:rPr>
          <w:rStyle w:val="KeywordChar"/>
          <w:b/>
          <w:i/>
          <w:sz w:val="20"/>
          <w:szCs w:val="20"/>
        </w:rPr>
        <w:t>private</w:t>
      </w:r>
      <w:r w:rsidRPr="0063656E">
        <w:rPr>
          <w:rStyle w:val="KeywordChar"/>
          <w:b/>
          <w:i/>
          <w:sz w:val="20"/>
          <w:szCs w:val="20"/>
        </w:rPr>
        <w:t>DBPort</w:t>
      </w:r>
      <w:r w:rsidR="00CC478B" w:rsidRPr="0063656E">
        <w:rPr>
          <w:rStyle w:val="KeywordChar"/>
          <w:b/>
          <w:i/>
          <w:sz w:val="20"/>
          <w:szCs w:val="20"/>
        </w:rPr>
        <w:t>private</w:t>
      </w:r>
      <w:r w:rsidRPr="0063656E">
        <w:rPr>
          <w:rStyle w:val="KeywordChar"/>
          <w:b/>
          <w:i/>
          <w:sz w:val="20"/>
          <w:szCs w:val="20"/>
        </w:rPr>
        <w:t>DBName</w:t>
      </w:r>
      <w:r w:rsidRPr="00145516">
        <w:rPr>
          <w:rStyle w:val="KeywordChar"/>
          <w:sz w:val="20"/>
          <w:szCs w:val="20"/>
        </w:rPr>
        <w:t xml:space="preserve">|mysql -u </w:t>
      </w:r>
      <w:r w:rsidRPr="0063656E">
        <w:rPr>
          <w:rStyle w:val="KeywordChar"/>
          <w:b/>
          <w:i/>
          <w:sz w:val="20"/>
          <w:szCs w:val="20"/>
        </w:rPr>
        <w:t>stagingDBUserName</w:t>
      </w:r>
      <w:r w:rsidR="0063656E">
        <w:rPr>
          <w:rStyle w:val="KeywordChar"/>
          <w:sz w:val="20"/>
          <w:szCs w:val="20"/>
        </w:rPr>
        <w:t>-p</w:t>
      </w:r>
      <w:r w:rsidRPr="008B2022">
        <w:rPr>
          <w:rStyle w:val="KeywordChar"/>
          <w:b/>
          <w:i/>
          <w:sz w:val="20"/>
          <w:szCs w:val="20"/>
        </w:rPr>
        <w:t>stagingDBPassword</w:t>
      </w:r>
      <w:r w:rsidRPr="00145516">
        <w:rPr>
          <w:rStyle w:val="KeywordChar"/>
          <w:sz w:val="20"/>
          <w:szCs w:val="20"/>
        </w:rPr>
        <w:t xml:space="preserve"> -h </w:t>
      </w:r>
      <w:r w:rsidRPr="008B2022">
        <w:rPr>
          <w:rStyle w:val="KeywordChar"/>
          <w:b/>
          <w:i/>
          <w:sz w:val="20"/>
          <w:szCs w:val="20"/>
        </w:rPr>
        <w:t>stagingDBHost</w:t>
      </w:r>
      <w:r w:rsidRPr="00145516">
        <w:rPr>
          <w:rStyle w:val="KeywordChar"/>
          <w:sz w:val="20"/>
          <w:szCs w:val="20"/>
        </w:rPr>
        <w:t xml:space="preserve"> -P </w:t>
      </w:r>
      <w:r w:rsidRPr="008B2022">
        <w:rPr>
          <w:rStyle w:val="KeywordChar"/>
          <w:b/>
          <w:i/>
          <w:sz w:val="20"/>
          <w:szCs w:val="20"/>
        </w:rPr>
        <w:t>stagingDBPort</w:t>
      </w:r>
      <w:r w:rsidR="00CC478B" w:rsidRPr="008B2022">
        <w:rPr>
          <w:rStyle w:val="KeywordChar"/>
          <w:b/>
          <w:i/>
          <w:sz w:val="20"/>
          <w:szCs w:val="20"/>
        </w:rPr>
        <w:t>st</w:t>
      </w:r>
      <w:r w:rsidRPr="008B2022">
        <w:rPr>
          <w:rStyle w:val="KeywordChar"/>
          <w:b/>
          <w:i/>
          <w:sz w:val="20"/>
          <w:szCs w:val="20"/>
        </w:rPr>
        <w:t>agingDBName</w:t>
      </w:r>
    </w:p>
    <w:p w:rsidR="008B2022" w:rsidRPr="008B2022" w:rsidRDefault="008B2022" w:rsidP="00145516">
      <w:pPr>
        <w:ind w:left="720"/>
        <w:jc w:val="left"/>
      </w:pPr>
      <w:r w:rsidRPr="008B2022">
        <w:rPr>
          <w:b/>
        </w:rPr>
        <w:t xml:space="preserve">Note: </w:t>
      </w:r>
      <w:r w:rsidRPr="008B2022">
        <w:t>Replace the parameters(marked in italics and bold) in above two statements by actual values.</w:t>
      </w:r>
    </w:p>
    <w:p w:rsidR="00CC478B" w:rsidRPr="00145516" w:rsidRDefault="00CC478B" w:rsidP="000B2161">
      <w:pPr>
        <w:numPr>
          <w:ilvl w:val="0"/>
          <w:numId w:val="42"/>
        </w:numPr>
        <w:jc w:val="left"/>
      </w:pPr>
      <w:r>
        <w:t xml:space="preserve">Create a new file by name </w:t>
      </w:r>
      <w:r w:rsidRPr="00CC478B">
        <w:rPr>
          <w:rFonts w:ascii="Courier" w:hAnsi="Courier"/>
          <w:sz w:val="20"/>
          <w:szCs w:val="20"/>
        </w:rPr>
        <w:t>p</w:t>
      </w:r>
      <w:r>
        <w:rPr>
          <w:rFonts w:ascii="Courier" w:hAnsi="Courier"/>
          <w:sz w:val="20"/>
          <w:szCs w:val="20"/>
        </w:rPr>
        <w:t>ublic</w:t>
      </w:r>
      <w:r w:rsidRPr="00CC478B">
        <w:rPr>
          <w:rFonts w:ascii="Courier" w:hAnsi="Courier"/>
          <w:sz w:val="20"/>
          <w:szCs w:val="20"/>
        </w:rPr>
        <w:t>.sh</w:t>
      </w:r>
      <w:r>
        <w:t xml:space="preserve"> with below contents at </w:t>
      </w:r>
      <w:r w:rsidRPr="00B548D7">
        <w:rPr>
          <w:rStyle w:val="KeywordChar"/>
          <w:sz w:val="20"/>
          <w:szCs w:val="20"/>
        </w:rPr>
        <w:t>CATISSUE_HOME</w:t>
      </w:r>
      <w:r w:rsidRPr="00B548D7">
        <w:rPr>
          <w:rFonts w:ascii="Courier" w:hAnsi="Courier"/>
          <w:sz w:val="20"/>
          <w:szCs w:val="20"/>
        </w:rPr>
        <w:t>/</w:t>
      </w:r>
      <w:r w:rsidR="004D6FED">
        <w:rPr>
          <w:rFonts w:ascii="Courier" w:hAnsi="Courier"/>
          <w:sz w:val="20"/>
          <w:szCs w:val="20"/>
        </w:rPr>
        <w:t>modules/</w:t>
      </w:r>
      <w:r w:rsidRPr="00B548D7">
        <w:rPr>
          <w:rFonts w:ascii="Courier" w:hAnsi="Courier"/>
          <w:sz w:val="20"/>
          <w:szCs w:val="20"/>
        </w:rPr>
        <w:t>public_private_migrator</w:t>
      </w:r>
    </w:p>
    <w:p w:rsidR="00CC478B" w:rsidRPr="00CC478B" w:rsidRDefault="00CC478B" w:rsidP="00CC478B">
      <w:pPr>
        <w:ind w:left="720"/>
        <w:jc w:val="left"/>
        <w:rPr>
          <w:rStyle w:val="KeywordChar"/>
          <w:sz w:val="20"/>
          <w:szCs w:val="20"/>
        </w:rPr>
      </w:pPr>
      <w:r w:rsidRPr="00CC478B">
        <w:rPr>
          <w:rStyle w:val="KeywordChar"/>
          <w:sz w:val="20"/>
          <w:szCs w:val="20"/>
        </w:rPr>
        <w:t xml:space="preserve">mysql -u </w:t>
      </w:r>
      <w:r w:rsidR="008B2022">
        <w:rPr>
          <w:rStyle w:val="KeywordChar"/>
          <w:b/>
          <w:i/>
          <w:sz w:val="20"/>
          <w:szCs w:val="20"/>
        </w:rPr>
        <w:t>public</w:t>
      </w:r>
      <w:r w:rsidR="008B2022" w:rsidRPr="008B2022">
        <w:rPr>
          <w:rStyle w:val="KeywordChar"/>
          <w:b/>
          <w:i/>
          <w:sz w:val="20"/>
          <w:szCs w:val="20"/>
        </w:rPr>
        <w:t>DBUserName</w:t>
      </w:r>
      <w:r w:rsidRPr="00CC478B">
        <w:rPr>
          <w:rStyle w:val="KeywordChar"/>
          <w:sz w:val="20"/>
          <w:szCs w:val="20"/>
        </w:rPr>
        <w:t>-p</w:t>
      </w:r>
      <w:r w:rsidR="008B2022">
        <w:rPr>
          <w:rStyle w:val="KeywordChar"/>
          <w:b/>
          <w:i/>
          <w:sz w:val="20"/>
          <w:szCs w:val="20"/>
        </w:rPr>
        <w:t>public</w:t>
      </w:r>
      <w:r w:rsidR="008B2022" w:rsidRPr="008B2022">
        <w:rPr>
          <w:rStyle w:val="KeywordChar"/>
          <w:b/>
          <w:i/>
          <w:sz w:val="20"/>
          <w:szCs w:val="20"/>
        </w:rPr>
        <w:t>DBPassword</w:t>
      </w:r>
      <w:r w:rsidRPr="00CC478B">
        <w:rPr>
          <w:rStyle w:val="KeywordChar"/>
          <w:sz w:val="20"/>
          <w:szCs w:val="20"/>
        </w:rPr>
        <w:t xml:space="preserve"> -h </w:t>
      </w:r>
      <w:r w:rsidR="008B2022">
        <w:rPr>
          <w:rStyle w:val="KeywordChar"/>
          <w:b/>
          <w:i/>
          <w:sz w:val="20"/>
          <w:szCs w:val="20"/>
        </w:rPr>
        <w:t>public</w:t>
      </w:r>
      <w:r w:rsidR="008B2022" w:rsidRPr="008B2022">
        <w:rPr>
          <w:rStyle w:val="KeywordChar"/>
          <w:b/>
          <w:i/>
          <w:sz w:val="20"/>
          <w:szCs w:val="20"/>
        </w:rPr>
        <w:t>DBHost</w:t>
      </w:r>
      <w:r w:rsidRPr="00CC478B">
        <w:rPr>
          <w:rStyle w:val="KeywordChar"/>
          <w:sz w:val="20"/>
          <w:szCs w:val="20"/>
        </w:rPr>
        <w:t xml:space="preserve">-P </w:t>
      </w:r>
      <w:r w:rsidR="008B2022">
        <w:rPr>
          <w:rStyle w:val="KeywordChar"/>
          <w:b/>
          <w:i/>
          <w:sz w:val="20"/>
          <w:szCs w:val="20"/>
        </w:rPr>
        <w:t>public</w:t>
      </w:r>
      <w:r w:rsidR="008B2022" w:rsidRPr="008B2022">
        <w:rPr>
          <w:rStyle w:val="KeywordChar"/>
          <w:b/>
          <w:i/>
          <w:sz w:val="20"/>
          <w:szCs w:val="20"/>
        </w:rPr>
        <w:t>DBPort</w:t>
      </w:r>
      <w:r w:rsidRPr="00CC478B">
        <w:rPr>
          <w:rStyle w:val="KeywordChar"/>
          <w:sz w:val="20"/>
          <w:szCs w:val="20"/>
        </w:rPr>
        <w:t>&lt; ./sql/drop_public_db_mysql.sql</w:t>
      </w:r>
    </w:p>
    <w:p w:rsidR="00CC478B" w:rsidRDefault="00CC478B" w:rsidP="00CC478B">
      <w:pPr>
        <w:ind w:left="720"/>
        <w:jc w:val="left"/>
        <w:rPr>
          <w:rStyle w:val="KeywordChar"/>
          <w:b/>
          <w:i/>
          <w:sz w:val="20"/>
          <w:szCs w:val="20"/>
        </w:rPr>
      </w:pPr>
      <w:r w:rsidRPr="00145516">
        <w:rPr>
          <w:rStyle w:val="KeywordChar"/>
          <w:sz w:val="20"/>
          <w:szCs w:val="20"/>
        </w:rPr>
        <w:lastRenderedPageBreak/>
        <w:t xml:space="preserve">mysqldump -u </w:t>
      </w:r>
      <w:r w:rsidRPr="008B2022">
        <w:rPr>
          <w:rStyle w:val="KeywordChar"/>
          <w:b/>
          <w:i/>
          <w:sz w:val="20"/>
          <w:szCs w:val="20"/>
        </w:rPr>
        <w:t>stagingDBUserName</w:t>
      </w:r>
      <w:r w:rsidRPr="00145516">
        <w:rPr>
          <w:rStyle w:val="KeywordChar"/>
          <w:sz w:val="20"/>
          <w:szCs w:val="20"/>
        </w:rPr>
        <w:t xml:space="preserve"> -p</w:t>
      </w:r>
      <w:r w:rsidRPr="008B2022">
        <w:rPr>
          <w:rStyle w:val="KeywordChar"/>
          <w:b/>
          <w:i/>
          <w:sz w:val="20"/>
          <w:szCs w:val="20"/>
        </w:rPr>
        <w:t>stagingDBPassword</w:t>
      </w:r>
      <w:r w:rsidRPr="00145516">
        <w:rPr>
          <w:rStyle w:val="KeywordChar"/>
          <w:sz w:val="20"/>
          <w:szCs w:val="20"/>
        </w:rPr>
        <w:t xml:space="preserve"> -h </w:t>
      </w:r>
      <w:r w:rsidRPr="008B2022">
        <w:rPr>
          <w:rStyle w:val="KeywordChar"/>
          <w:b/>
          <w:i/>
          <w:sz w:val="20"/>
          <w:szCs w:val="20"/>
        </w:rPr>
        <w:t>stagingDBHost</w:t>
      </w:r>
      <w:r w:rsidRPr="00145516">
        <w:rPr>
          <w:rStyle w:val="KeywordChar"/>
          <w:sz w:val="20"/>
          <w:szCs w:val="20"/>
        </w:rPr>
        <w:t xml:space="preserve"> -P </w:t>
      </w:r>
      <w:r w:rsidRPr="008B2022">
        <w:rPr>
          <w:rStyle w:val="KeywordChar"/>
          <w:b/>
          <w:i/>
          <w:sz w:val="20"/>
          <w:szCs w:val="20"/>
        </w:rPr>
        <w:t>stagingDBPortstagingDBName</w:t>
      </w:r>
      <w:r w:rsidRPr="00145516">
        <w:rPr>
          <w:rStyle w:val="KeywordChar"/>
          <w:sz w:val="20"/>
          <w:szCs w:val="20"/>
        </w:rPr>
        <w:t xml:space="preserve">|mysql -u </w:t>
      </w:r>
      <w:r w:rsidRPr="008B2022">
        <w:rPr>
          <w:rStyle w:val="KeywordChar"/>
          <w:b/>
          <w:i/>
          <w:sz w:val="20"/>
          <w:szCs w:val="20"/>
        </w:rPr>
        <w:t>publicDBUserName</w:t>
      </w:r>
      <w:r w:rsidRPr="00145516">
        <w:rPr>
          <w:rStyle w:val="KeywordChar"/>
          <w:sz w:val="20"/>
          <w:szCs w:val="20"/>
        </w:rPr>
        <w:t xml:space="preserve"> -p</w:t>
      </w:r>
      <w:r w:rsidRPr="008B2022">
        <w:rPr>
          <w:rStyle w:val="KeywordChar"/>
          <w:b/>
          <w:i/>
          <w:sz w:val="20"/>
          <w:szCs w:val="20"/>
        </w:rPr>
        <w:t>publicDBPassword</w:t>
      </w:r>
      <w:r w:rsidRPr="00145516">
        <w:rPr>
          <w:rStyle w:val="KeywordChar"/>
          <w:sz w:val="20"/>
          <w:szCs w:val="20"/>
        </w:rPr>
        <w:t xml:space="preserve"> -h </w:t>
      </w:r>
      <w:r w:rsidRPr="008B2022">
        <w:rPr>
          <w:rStyle w:val="KeywordChar"/>
          <w:b/>
          <w:i/>
          <w:sz w:val="20"/>
          <w:szCs w:val="20"/>
        </w:rPr>
        <w:t>publicDBHost</w:t>
      </w:r>
      <w:r w:rsidRPr="00145516">
        <w:rPr>
          <w:rStyle w:val="KeywordChar"/>
          <w:sz w:val="20"/>
          <w:szCs w:val="20"/>
        </w:rPr>
        <w:t xml:space="preserve"> -P </w:t>
      </w:r>
      <w:r w:rsidRPr="008B2022">
        <w:rPr>
          <w:rStyle w:val="KeywordChar"/>
          <w:b/>
          <w:i/>
          <w:sz w:val="20"/>
          <w:szCs w:val="20"/>
        </w:rPr>
        <w:t>publicDBPort</w:t>
      </w:r>
      <w:r w:rsidR="0063656E" w:rsidRPr="008B2022">
        <w:rPr>
          <w:rStyle w:val="KeywordChar"/>
          <w:b/>
          <w:i/>
          <w:sz w:val="20"/>
          <w:szCs w:val="20"/>
        </w:rPr>
        <w:t>p</w:t>
      </w:r>
      <w:r w:rsidRPr="008B2022">
        <w:rPr>
          <w:rStyle w:val="KeywordChar"/>
          <w:b/>
          <w:i/>
          <w:sz w:val="20"/>
          <w:szCs w:val="20"/>
        </w:rPr>
        <w:t>ublicDBName</w:t>
      </w:r>
    </w:p>
    <w:p w:rsidR="008B2022" w:rsidRPr="008B2022" w:rsidRDefault="008B2022" w:rsidP="008B2022">
      <w:pPr>
        <w:ind w:left="720"/>
        <w:jc w:val="left"/>
      </w:pPr>
      <w:r w:rsidRPr="008B2022">
        <w:rPr>
          <w:b/>
        </w:rPr>
        <w:t xml:space="preserve">Note: </w:t>
      </w:r>
      <w:r w:rsidRPr="008B2022">
        <w:t>Replace the parameters(marked in italics and bold) in above two statements by actual values.</w:t>
      </w:r>
    </w:p>
    <w:p w:rsidR="00CC478B" w:rsidRDefault="00CC478B" w:rsidP="000B2161">
      <w:pPr>
        <w:numPr>
          <w:ilvl w:val="0"/>
          <w:numId w:val="42"/>
        </w:numPr>
        <w:jc w:val="left"/>
        <w:rPr>
          <w:rStyle w:val="KeywordChar"/>
          <w:sz w:val="20"/>
          <w:szCs w:val="20"/>
        </w:rPr>
      </w:pPr>
      <w:r w:rsidRPr="00CC478B">
        <w:t xml:space="preserve">Replace the </w:t>
      </w:r>
      <w:r>
        <w:rPr>
          <w:rStyle w:val="KeywordChar"/>
          <w:sz w:val="20"/>
          <w:szCs w:val="20"/>
        </w:rPr>
        <w:t xml:space="preserve">command.properties </w:t>
      </w:r>
      <w:r w:rsidRPr="00CC478B">
        <w:t>file contents with below contents</w:t>
      </w:r>
      <w:r>
        <w:rPr>
          <w:rStyle w:val="KeywordChar"/>
          <w:sz w:val="20"/>
          <w:szCs w:val="20"/>
        </w:rPr>
        <w:t>:</w:t>
      </w:r>
    </w:p>
    <w:p w:rsidR="00CC478B" w:rsidRPr="00CC478B" w:rsidRDefault="00CC478B" w:rsidP="00CC478B">
      <w:pPr>
        <w:ind w:left="720"/>
        <w:jc w:val="left"/>
        <w:rPr>
          <w:rStyle w:val="KeywordChar"/>
          <w:sz w:val="20"/>
          <w:szCs w:val="20"/>
        </w:rPr>
      </w:pPr>
      <w:r w:rsidRPr="00CC478B">
        <w:rPr>
          <w:rStyle w:val="KeywordChar"/>
          <w:sz w:val="20"/>
          <w:szCs w:val="20"/>
        </w:rPr>
        <w:t>#Commands file for public private DB</w:t>
      </w:r>
    </w:p>
    <w:p w:rsidR="00CC478B" w:rsidRPr="00CC478B" w:rsidRDefault="00CC478B" w:rsidP="00CC478B">
      <w:pPr>
        <w:ind w:left="720"/>
        <w:jc w:val="left"/>
        <w:rPr>
          <w:rStyle w:val="KeywordChar"/>
          <w:sz w:val="20"/>
          <w:szCs w:val="20"/>
        </w:rPr>
      </w:pPr>
      <w:r w:rsidRPr="00CC478B">
        <w:rPr>
          <w:rStyle w:val="KeywordChar"/>
          <w:sz w:val="20"/>
          <w:szCs w:val="20"/>
        </w:rPr>
        <w:t>#properties related to private database</w:t>
      </w:r>
    </w:p>
    <w:p w:rsidR="00CC478B" w:rsidRPr="00CC478B" w:rsidRDefault="00CC478B" w:rsidP="00CC478B">
      <w:pPr>
        <w:ind w:left="720"/>
        <w:jc w:val="left"/>
        <w:rPr>
          <w:rStyle w:val="KeywordChar"/>
          <w:sz w:val="20"/>
          <w:szCs w:val="20"/>
        </w:rPr>
      </w:pPr>
      <w:r w:rsidRPr="00CC478B">
        <w:rPr>
          <w:rStyle w:val="KeywordChar"/>
          <w:sz w:val="20"/>
          <w:szCs w:val="20"/>
        </w:rPr>
        <w:t>createPrivateDump=./private.sh</w:t>
      </w:r>
    </w:p>
    <w:p w:rsidR="00CC478B" w:rsidRPr="00CC478B" w:rsidRDefault="00CC478B" w:rsidP="00CC478B">
      <w:pPr>
        <w:ind w:left="720"/>
        <w:jc w:val="left"/>
        <w:rPr>
          <w:rStyle w:val="KeywordChar"/>
          <w:sz w:val="20"/>
          <w:szCs w:val="20"/>
        </w:rPr>
      </w:pPr>
      <w:r w:rsidRPr="00CC478B">
        <w:rPr>
          <w:rStyle w:val="KeywordChar"/>
          <w:sz w:val="20"/>
          <w:szCs w:val="20"/>
        </w:rPr>
        <w:t>dropStagingDB=</w:t>
      </w:r>
    </w:p>
    <w:p w:rsidR="00CC478B" w:rsidRPr="00CC478B" w:rsidRDefault="00CC478B" w:rsidP="00CC478B">
      <w:pPr>
        <w:ind w:left="720"/>
        <w:jc w:val="left"/>
        <w:rPr>
          <w:rStyle w:val="KeywordChar"/>
          <w:sz w:val="20"/>
          <w:szCs w:val="20"/>
        </w:rPr>
      </w:pPr>
      <w:r w:rsidRPr="00CC478B">
        <w:rPr>
          <w:rStyle w:val="KeywordChar"/>
          <w:sz w:val="20"/>
          <w:szCs w:val="20"/>
        </w:rPr>
        <w:t>createStagingDB=</w:t>
      </w:r>
    </w:p>
    <w:p w:rsidR="00CC478B" w:rsidRPr="00CC478B" w:rsidRDefault="00CC478B" w:rsidP="00CC478B">
      <w:pPr>
        <w:ind w:left="720"/>
        <w:jc w:val="left"/>
        <w:rPr>
          <w:rStyle w:val="KeywordChar"/>
          <w:sz w:val="20"/>
          <w:szCs w:val="20"/>
        </w:rPr>
      </w:pPr>
    </w:p>
    <w:p w:rsidR="00CC478B" w:rsidRPr="00CC478B" w:rsidRDefault="00CC478B" w:rsidP="00CC478B">
      <w:pPr>
        <w:ind w:left="720"/>
        <w:jc w:val="left"/>
        <w:rPr>
          <w:rStyle w:val="KeywordChar"/>
          <w:sz w:val="20"/>
          <w:szCs w:val="20"/>
        </w:rPr>
      </w:pPr>
      <w:r w:rsidRPr="00CC478B">
        <w:rPr>
          <w:rStyle w:val="KeywordChar"/>
          <w:sz w:val="20"/>
          <w:szCs w:val="20"/>
        </w:rPr>
        <w:t>#properties related to public database</w:t>
      </w:r>
    </w:p>
    <w:p w:rsidR="00CC478B" w:rsidRPr="00CC478B" w:rsidRDefault="00CC478B" w:rsidP="00CC478B">
      <w:pPr>
        <w:ind w:left="720"/>
        <w:jc w:val="left"/>
        <w:rPr>
          <w:rStyle w:val="KeywordChar"/>
          <w:sz w:val="20"/>
          <w:szCs w:val="20"/>
        </w:rPr>
      </w:pPr>
      <w:r w:rsidRPr="00CC478B">
        <w:rPr>
          <w:rStyle w:val="KeywordChar"/>
          <w:sz w:val="20"/>
          <w:szCs w:val="20"/>
        </w:rPr>
        <w:t>createStagingDump=./public.sh</w:t>
      </w:r>
    </w:p>
    <w:p w:rsidR="00CC478B" w:rsidRPr="00CC478B" w:rsidRDefault="00CC478B" w:rsidP="00CC478B">
      <w:pPr>
        <w:ind w:left="720"/>
        <w:jc w:val="left"/>
        <w:rPr>
          <w:rStyle w:val="KeywordChar"/>
          <w:sz w:val="20"/>
          <w:szCs w:val="20"/>
        </w:rPr>
      </w:pPr>
      <w:r w:rsidRPr="00CC478B">
        <w:rPr>
          <w:rStyle w:val="KeywordChar"/>
          <w:sz w:val="20"/>
          <w:szCs w:val="20"/>
        </w:rPr>
        <w:t>dropPublicDB=</w:t>
      </w:r>
    </w:p>
    <w:p w:rsidR="00CC478B" w:rsidRDefault="00CC478B" w:rsidP="00CC478B">
      <w:pPr>
        <w:ind w:left="720"/>
        <w:jc w:val="left"/>
        <w:rPr>
          <w:rStyle w:val="KeywordChar"/>
          <w:sz w:val="20"/>
          <w:szCs w:val="20"/>
        </w:rPr>
      </w:pPr>
      <w:r w:rsidRPr="00CC478B">
        <w:rPr>
          <w:rStyle w:val="KeywordChar"/>
          <w:sz w:val="20"/>
          <w:szCs w:val="20"/>
        </w:rPr>
        <w:t>createPublicDB=</w:t>
      </w:r>
    </w:p>
    <w:p w:rsidR="008B2022" w:rsidRDefault="008B2022" w:rsidP="00CC478B">
      <w:pPr>
        <w:ind w:left="720"/>
        <w:jc w:val="left"/>
        <w:rPr>
          <w:rStyle w:val="KeywordChar"/>
          <w:sz w:val="20"/>
          <w:szCs w:val="20"/>
        </w:rPr>
      </w:pPr>
    </w:p>
    <w:p w:rsidR="008B2022" w:rsidRDefault="008B2022" w:rsidP="000B2161">
      <w:pPr>
        <w:numPr>
          <w:ilvl w:val="0"/>
          <w:numId w:val="42"/>
        </w:numPr>
        <w:tabs>
          <w:tab w:val="left" w:pos="360"/>
          <w:tab w:val="left" w:pos="1080"/>
        </w:tabs>
        <w:spacing w:before="0" w:after="0"/>
      </w:pPr>
      <w:r>
        <w:t>R</w:t>
      </w:r>
      <w:r w:rsidRPr="004243A4">
        <w:t>un the migra</w:t>
      </w:r>
      <w:r>
        <w:t>tion tool</w:t>
      </w:r>
      <w:r w:rsidR="00DD3943">
        <w:t xml:space="preserve"> using the</w:t>
      </w:r>
      <w:r>
        <w:t xml:space="preserve"> following command:</w:t>
      </w:r>
    </w:p>
    <w:p w:rsidR="008B2022" w:rsidRPr="00145516" w:rsidRDefault="009F7BAE" w:rsidP="008B2022">
      <w:pPr>
        <w:ind w:left="720"/>
        <w:jc w:val="left"/>
        <w:rPr>
          <w:rStyle w:val="KeywordChar"/>
          <w:sz w:val="20"/>
          <w:szCs w:val="20"/>
        </w:rPr>
      </w:pPr>
      <w:r w:rsidRPr="008B2022">
        <w:rPr>
          <w:rStyle w:val="KeywordChar"/>
          <w:sz w:val="20"/>
          <w:szCs w:val="20"/>
        </w:rPr>
        <w:t>a</w:t>
      </w:r>
      <w:r w:rsidR="008B2022" w:rsidRPr="008B2022">
        <w:rPr>
          <w:rStyle w:val="KeywordChar"/>
          <w:sz w:val="20"/>
          <w:szCs w:val="20"/>
        </w:rPr>
        <w:t>ntmigrate</w:t>
      </w:r>
    </w:p>
    <w:p w:rsidR="0092385D" w:rsidRDefault="0092385D" w:rsidP="0092385D">
      <w:pPr>
        <w:pStyle w:val="Heading1"/>
        <w:tabs>
          <w:tab w:val="left" w:pos="360"/>
        </w:tabs>
      </w:pPr>
      <w:bookmarkStart w:id="2691" w:name="_Toc287980149"/>
      <w:bookmarkStart w:id="2692" w:name="_Toc287026533"/>
      <w:bookmarkStart w:id="2693" w:name="_Toc288205374"/>
      <w:r>
        <w:lastRenderedPageBreak/>
        <w:t>Deploying caTissuecaGRID Data Service</w:t>
      </w:r>
      <w:bookmarkEnd w:id="2691"/>
      <w:bookmarkEnd w:id="2692"/>
      <w:bookmarkEnd w:id="2693"/>
      <w:ins w:id="2694" w:author="Prachi" w:date="2011-05-22T12:40:00Z">
        <w:r w:rsidR="005A6A91">
          <w:t xml:space="preserve"> [TBD]</w:t>
        </w:r>
      </w:ins>
    </w:p>
    <w:p w:rsidR="00AF5A04" w:rsidRDefault="0092385D" w:rsidP="0092385D">
      <w:r>
        <w:t>caTissue Suite v1.</w:t>
      </w:r>
      <w:r w:rsidR="004263A7">
        <w:t>2</w:t>
      </w:r>
      <w:r>
        <w:t xml:space="preserve"> is </w:t>
      </w:r>
      <w:r w:rsidR="006D3692">
        <w:t>grid-</w:t>
      </w:r>
      <w:r>
        <w:t xml:space="preserve">enabled wherein all the caGrid queries are routed through a </w:t>
      </w:r>
      <w:r w:rsidRPr="006551D6">
        <w:rPr>
          <w:u w:val="single"/>
        </w:rPr>
        <w:t>single designated caTissue user account</w:t>
      </w:r>
      <w:r w:rsidR="00A9678B">
        <w:t>(</w:t>
      </w:r>
      <w:r>
        <w:t>i.e. a caGrid user will not be directly provisioned in caTissue</w:t>
      </w:r>
      <w:r w:rsidR="00A9678B">
        <w:t>)</w:t>
      </w:r>
      <w:r>
        <w:t xml:space="preserve">. In </w:t>
      </w:r>
      <w:r w:rsidR="006D3692">
        <w:t xml:space="preserve">a </w:t>
      </w:r>
      <w:r>
        <w:t>future release of caTissue, one will be able to provision the caGrid users in caTissue.</w:t>
      </w:r>
    </w:p>
    <w:p w:rsidR="00AF5A04" w:rsidRDefault="00AF5A04" w:rsidP="0092385D"/>
    <w:p w:rsidR="0092385D" w:rsidRDefault="0092385D" w:rsidP="0092385D">
      <w:pPr>
        <w:rPr>
          <w:color w:val="FF0000"/>
        </w:rPr>
      </w:pPr>
      <w:r w:rsidRPr="000F6198">
        <w:rPr>
          <w:b/>
          <w:color w:val="FF0000"/>
        </w:rPr>
        <w:t>CAUTION:</w:t>
      </w:r>
      <w:r w:rsidRPr="000F6198">
        <w:rPr>
          <w:color w:val="FF0000"/>
        </w:rPr>
        <w:t xml:space="preserve"> The single designated caTissue user should be a user with role scientist who does not have</w:t>
      </w:r>
      <w:r>
        <w:rPr>
          <w:color w:val="FF0000"/>
        </w:rPr>
        <w:t xml:space="preserve"> access to any identified data AND is not a </w:t>
      </w:r>
      <w:r w:rsidR="006D3692">
        <w:rPr>
          <w:color w:val="FF0000"/>
        </w:rPr>
        <w:t xml:space="preserve">principal </w:t>
      </w:r>
      <w:r>
        <w:rPr>
          <w:color w:val="FF0000"/>
        </w:rPr>
        <w:t>investigator or coordinator of any collection protocol.</w:t>
      </w:r>
    </w:p>
    <w:p w:rsidR="00AF5A04" w:rsidRDefault="00AF5A04" w:rsidP="00AF5A04"/>
    <w:p w:rsidR="00AB6730" w:rsidRDefault="00B76357" w:rsidP="00AF5A04">
      <w:r>
        <w:t xml:space="preserve">The </w:t>
      </w:r>
      <w:r w:rsidR="00AB6730">
        <w:t>caTissue instance to which the grid service is going to point</w:t>
      </w:r>
      <w:r>
        <w:t>,</w:t>
      </w:r>
      <w:r w:rsidR="00AB6730">
        <w:t xml:space="preserve"> should be deployed on </w:t>
      </w:r>
      <w:r>
        <w:t xml:space="preserve">a </w:t>
      </w:r>
      <w:r w:rsidR="00AB6730">
        <w:t>HTTP JBoss</w:t>
      </w:r>
      <w:r>
        <w:t xml:space="preserve"> instance</w:t>
      </w:r>
      <w:r w:rsidR="00FF4773">
        <w:t>.</w:t>
      </w:r>
      <w:r>
        <w:t>In this release, t</w:t>
      </w:r>
      <w:r w:rsidR="00AB6730">
        <w:t xml:space="preserve">he grid service is not supported if caTissue is deployed on </w:t>
      </w:r>
      <w:r>
        <w:t>a secure JBoss instance</w:t>
      </w:r>
      <w:r w:rsidR="00AB6730">
        <w:t>.</w:t>
      </w:r>
      <w:r w:rsidR="00542791">
        <w:t xml:space="preserve">  Please refer to the </w:t>
      </w:r>
      <w:r w:rsidR="00582F88">
        <w:fldChar w:fldCharType="begin"/>
      </w:r>
      <w:r w:rsidR="00542791">
        <w:instrText xml:space="preserve"> REF _Ref287596915 \h </w:instrText>
      </w:r>
      <w:r w:rsidR="00582F88">
        <w:fldChar w:fldCharType="separate"/>
      </w:r>
      <w:r w:rsidR="00015F9C">
        <w:t>Private/Public Data Store</w:t>
      </w:r>
      <w:r w:rsidR="00582F88">
        <w:fldChar w:fldCharType="end"/>
      </w:r>
      <w:r w:rsidR="00542791">
        <w:t xml:space="preserve"> chapter for details on how to de-identify caTissue data. </w:t>
      </w:r>
    </w:p>
    <w:p w:rsidR="00906441" w:rsidRDefault="00906441" w:rsidP="0092385D">
      <w:pPr>
        <w:rPr>
          <w:color w:val="FF0000"/>
        </w:rPr>
      </w:pPr>
    </w:p>
    <w:p w:rsidR="00AB6730" w:rsidRDefault="00906441" w:rsidP="00906441">
      <w:pPr>
        <w:pStyle w:val="Heading2"/>
      </w:pPr>
      <w:bookmarkStart w:id="2695" w:name="_Toc288205375"/>
      <w:r>
        <w:t>Background</w:t>
      </w:r>
      <w:bookmarkEnd w:id="2695"/>
    </w:p>
    <w:p w:rsidR="00542791" w:rsidRDefault="00906441" w:rsidP="0092385D">
      <w:r w:rsidRPr="00906441">
        <w:t xml:space="preserve">The caTissue caGrid data service requires that a caGrid service (or grid node) is deployed and functioning.  </w:t>
      </w:r>
      <w:r>
        <w:t xml:space="preserve">Below are detailed instructions for deploying the service but assumptions are made that might not fit your environment or deployment needs.  </w:t>
      </w:r>
      <w:r w:rsidRPr="00906441">
        <w:t>For more information or assistance with deploying the caGrid service please see the caGrid Knowledge Center</w:t>
      </w:r>
      <w:hyperlink r:id="rId41" w:history="1">
        <w:r w:rsidRPr="00CB1089">
          <w:rPr>
            <w:rStyle w:val="Hyperlink"/>
          </w:rPr>
          <w:t>https://cabig-kc.nci.nih.gov/CaGrid/KC/index.php/Main_Page</w:t>
        </w:r>
      </w:hyperlink>
      <w:r w:rsidRPr="00906441">
        <w:t xml:space="preserve">.  </w:t>
      </w:r>
      <w:r w:rsidR="00281CED">
        <w:t xml:space="preserve">Multiple data services can use one grid node but require separate JBoss containers.  </w:t>
      </w:r>
      <w:r w:rsidR="00174321">
        <w:t xml:space="preserve">Please see the TBTT FAQ on changing the JBoss default ports to run multiple JBoss containers from the same machine </w:t>
      </w:r>
      <w:hyperlink r:id="rId42" w:history="1">
        <w:r w:rsidR="00174321" w:rsidRPr="00CB1089">
          <w:rPr>
            <w:rStyle w:val="Hyperlink"/>
          </w:rPr>
          <w:t>https://cabig-kc.nci.nih.gov/Biospecimen/KC/index.php/Changing_JBoss_default_ports</w:t>
        </w:r>
      </w:hyperlink>
      <w:r w:rsidR="00174321">
        <w:t>.  By changing the default ports you can deploy multiple versions of JBoss without port conflicts.</w:t>
      </w:r>
    </w:p>
    <w:p w:rsidR="00C801FD" w:rsidRDefault="00C801FD" w:rsidP="0092385D"/>
    <w:p w:rsidR="00C801FD" w:rsidRDefault="00174321" w:rsidP="0092385D">
      <w:r>
        <w:t xml:space="preserve">The </w:t>
      </w:r>
      <w:r w:rsidR="00FA2081">
        <w:t xml:space="preserve">deployment steps </w:t>
      </w:r>
      <w:r>
        <w:t xml:space="preserve">for the caGrid Service </w:t>
      </w:r>
      <w:r w:rsidR="00FA2081">
        <w:t>are:</w:t>
      </w:r>
    </w:p>
    <w:p w:rsidR="00FA2081" w:rsidRDefault="00FA2081" w:rsidP="00617A56">
      <w:pPr>
        <w:numPr>
          <w:ilvl w:val="0"/>
          <w:numId w:val="52"/>
        </w:numPr>
      </w:pPr>
      <w:r>
        <w:t>Deploy JBoss 4.0.4</w:t>
      </w:r>
    </w:p>
    <w:p w:rsidR="00FA2081" w:rsidRDefault="00FA2081" w:rsidP="00617A56">
      <w:pPr>
        <w:numPr>
          <w:ilvl w:val="0"/>
          <w:numId w:val="52"/>
        </w:numPr>
      </w:pPr>
      <w:r>
        <w:t>Deploy Java JDK 1.5</w:t>
      </w:r>
    </w:p>
    <w:p w:rsidR="00FA2081" w:rsidRDefault="00FA2081" w:rsidP="00617A56">
      <w:pPr>
        <w:numPr>
          <w:ilvl w:val="0"/>
          <w:numId w:val="52"/>
        </w:numPr>
      </w:pPr>
      <w:r>
        <w:t xml:space="preserve">Deploy the caGrid </w:t>
      </w:r>
      <w:r w:rsidR="00C510B0">
        <w:t xml:space="preserve">1.2 </w:t>
      </w:r>
      <w:r>
        <w:t>service (using the caGrid installer will automatically download Ant and Globus)</w:t>
      </w:r>
    </w:p>
    <w:p w:rsidR="00C72A04" w:rsidRDefault="00C72A04" w:rsidP="00617A56">
      <w:pPr>
        <w:numPr>
          <w:ilvl w:val="0"/>
          <w:numId w:val="52"/>
        </w:numPr>
      </w:pPr>
      <w:r>
        <w:t>Create the secure caGrid service</w:t>
      </w:r>
    </w:p>
    <w:p w:rsidR="00174321" w:rsidRDefault="00174321" w:rsidP="00174321">
      <w:pPr>
        <w:ind w:left="720"/>
      </w:pPr>
    </w:p>
    <w:p w:rsidR="00174321" w:rsidRDefault="00174321" w:rsidP="00174321">
      <w:r>
        <w:t xml:space="preserve">The deployment steps for </w:t>
      </w:r>
      <w:r w:rsidR="005F1EC7">
        <w:t xml:space="preserve">the </w:t>
      </w:r>
      <w:r>
        <w:t>caTissue data services are:</w:t>
      </w:r>
    </w:p>
    <w:p w:rsidR="005F1EC7" w:rsidRDefault="00FA2081" w:rsidP="00617A56">
      <w:pPr>
        <w:numPr>
          <w:ilvl w:val="0"/>
          <w:numId w:val="53"/>
        </w:numPr>
      </w:pPr>
      <w:r>
        <w:t xml:space="preserve">Delpoy Globus </w:t>
      </w:r>
      <w:r w:rsidR="00174321">
        <w:t xml:space="preserve">into the JBoss </w:t>
      </w:r>
      <w:r w:rsidR="009304DB">
        <w:t>for</w:t>
      </w:r>
      <w:r w:rsidR="00174321">
        <w:t xml:space="preserve"> the desired caTissue service</w:t>
      </w:r>
    </w:p>
    <w:p w:rsidR="00174321" w:rsidRDefault="009304DB" w:rsidP="00617A56">
      <w:pPr>
        <w:numPr>
          <w:ilvl w:val="0"/>
          <w:numId w:val="53"/>
        </w:numPr>
      </w:pPr>
      <w:r>
        <w:t xml:space="preserve">Delpoy </w:t>
      </w:r>
      <w:r w:rsidR="00287599">
        <w:t xml:space="preserve">and configure </w:t>
      </w:r>
      <w:r>
        <w:t>the desired caTissue service (</w:t>
      </w:r>
      <w:r w:rsidR="00582F88">
        <w:fldChar w:fldCharType="begin"/>
      </w:r>
      <w:r>
        <w:instrText xml:space="preserve"> REF _Ref287598896 \h </w:instrText>
      </w:r>
      <w:r w:rsidR="00582F88">
        <w:fldChar w:fldCharType="separate"/>
      </w:r>
      <w:r w:rsidR="00015F9C">
        <w:t>Installing a c</w:t>
      </w:r>
      <w:r w:rsidR="00015F9C" w:rsidRPr="00C30DA2">
        <w:t>aTissue service:</w:t>
      </w:r>
      <w:r w:rsidR="00582F88">
        <w:fldChar w:fldCharType="end"/>
      </w:r>
      <w:r>
        <w:t>)</w:t>
      </w:r>
    </w:p>
    <w:p w:rsidR="009304DB" w:rsidRDefault="00287599" w:rsidP="00617A56">
      <w:pPr>
        <w:numPr>
          <w:ilvl w:val="0"/>
          <w:numId w:val="53"/>
        </w:numPr>
      </w:pPr>
      <w:r>
        <w:t>Start the caTissue data service JBoss</w:t>
      </w:r>
    </w:p>
    <w:p w:rsidR="00FA2081" w:rsidRDefault="00FA2081" w:rsidP="0092385D"/>
    <w:p w:rsidR="00305A41" w:rsidRPr="00906441" w:rsidRDefault="00305A41" w:rsidP="0092385D"/>
    <w:p w:rsidR="00AB6730" w:rsidRDefault="00AB6730" w:rsidP="0092385D">
      <w:pPr>
        <w:rPr>
          <w:color w:val="FF0000"/>
        </w:rPr>
      </w:pPr>
    </w:p>
    <w:p w:rsidR="0092385D" w:rsidRDefault="0092385D" w:rsidP="0092385D">
      <w:pPr>
        <w:pStyle w:val="Heading2"/>
      </w:pPr>
      <w:bookmarkStart w:id="2696" w:name="_Toc191723868"/>
      <w:bookmarkStart w:id="2697" w:name="_Toc287980150"/>
      <w:bookmarkStart w:id="2698" w:name="_Toc287026534"/>
      <w:bookmarkStart w:id="2699" w:name="_Toc288205376"/>
      <w:r>
        <w:t>Prerequisites</w:t>
      </w:r>
      <w:bookmarkEnd w:id="2696"/>
      <w:bookmarkEnd w:id="2697"/>
      <w:bookmarkEnd w:id="2698"/>
      <w:bookmarkEnd w:id="2699"/>
    </w:p>
    <w:p w:rsidR="0092385D" w:rsidRPr="006551D6" w:rsidRDefault="0092385D" w:rsidP="0092385D">
      <w:r w:rsidRPr="00313730">
        <w:lastRenderedPageBreak/>
        <w:t xml:space="preserve">Note: </w:t>
      </w:r>
      <w:r>
        <w:t>Please skip this step i</w:t>
      </w:r>
      <w:r w:rsidRPr="00313730">
        <w:t xml:space="preserve">f </w:t>
      </w:r>
      <w:r w:rsidR="006D3692">
        <w:t xml:space="preserve">you </w:t>
      </w:r>
      <w:r w:rsidRPr="00313730">
        <w:t>already have a caGrid service installed</w:t>
      </w:r>
      <w:r>
        <w:t xml:space="preserve"> on the same machine where you are deploying caTissue caGRID data service</w:t>
      </w:r>
      <w:r w:rsidRPr="0031373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1023"/>
        <w:gridCol w:w="2970"/>
        <w:gridCol w:w="3960"/>
      </w:tblGrid>
      <w:tr w:rsidR="0092385D" w:rsidRPr="00A6442E">
        <w:trPr>
          <w:trHeight w:val="555"/>
          <w:tblHeader/>
        </w:trPr>
        <w:tc>
          <w:tcPr>
            <w:tcW w:w="1170" w:type="dxa"/>
            <w:shd w:val="clear" w:color="auto" w:fill="D9D9D9"/>
            <w:vAlign w:val="center"/>
          </w:tcPr>
          <w:p w:rsidR="0092385D" w:rsidRPr="008C0FB9" w:rsidRDefault="0092385D" w:rsidP="00991B31">
            <w:pPr>
              <w:rPr>
                <w:b/>
              </w:rPr>
            </w:pPr>
            <w:r w:rsidRPr="008C0FB9">
              <w:rPr>
                <w:b/>
              </w:rPr>
              <w:t>Software Name</w:t>
            </w:r>
          </w:p>
        </w:tc>
        <w:tc>
          <w:tcPr>
            <w:tcW w:w="1023" w:type="dxa"/>
            <w:shd w:val="clear" w:color="auto" w:fill="D9D9D9"/>
            <w:vAlign w:val="center"/>
          </w:tcPr>
          <w:p w:rsidR="0092385D" w:rsidRPr="008C0FB9" w:rsidRDefault="0092385D" w:rsidP="00991B31">
            <w:pPr>
              <w:rPr>
                <w:b/>
              </w:rPr>
            </w:pPr>
            <w:r w:rsidRPr="008C0FB9">
              <w:rPr>
                <w:b/>
              </w:rPr>
              <w:t>Version</w:t>
            </w:r>
          </w:p>
        </w:tc>
        <w:tc>
          <w:tcPr>
            <w:tcW w:w="2970" w:type="dxa"/>
            <w:shd w:val="clear" w:color="auto" w:fill="D9D9D9"/>
            <w:vAlign w:val="center"/>
          </w:tcPr>
          <w:p w:rsidR="0092385D" w:rsidRPr="008C0FB9" w:rsidRDefault="0092385D" w:rsidP="00991B31">
            <w:pPr>
              <w:rPr>
                <w:b/>
              </w:rPr>
            </w:pPr>
            <w:r w:rsidRPr="008C0FB9">
              <w:rPr>
                <w:b/>
              </w:rPr>
              <w:t>URL</w:t>
            </w:r>
          </w:p>
        </w:tc>
        <w:tc>
          <w:tcPr>
            <w:tcW w:w="3960" w:type="dxa"/>
            <w:shd w:val="clear" w:color="auto" w:fill="D9D9D9"/>
          </w:tcPr>
          <w:p w:rsidR="0092385D" w:rsidRPr="008C0FB9" w:rsidRDefault="0092385D" w:rsidP="00991B31">
            <w:pPr>
              <w:rPr>
                <w:b/>
              </w:rPr>
            </w:pPr>
            <w:r w:rsidRPr="008C0FB9">
              <w:rPr>
                <w:b/>
              </w:rPr>
              <w:t>Install Guide</w:t>
            </w:r>
          </w:p>
        </w:tc>
      </w:tr>
      <w:tr w:rsidR="0092385D" w:rsidRPr="00A6442E">
        <w:trPr>
          <w:trHeight w:val="555"/>
        </w:trPr>
        <w:tc>
          <w:tcPr>
            <w:tcW w:w="1170" w:type="dxa"/>
          </w:tcPr>
          <w:p w:rsidR="0092385D" w:rsidRPr="00A6442E" w:rsidRDefault="0092385D" w:rsidP="00991B31">
            <w:pPr>
              <w:rPr>
                <w:rFonts w:cs="Arial"/>
                <w:sz w:val="20"/>
                <w:lang w:val="sv-SE"/>
              </w:rPr>
            </w:pPr>
            <w:r w:rsidRPr="00A6442E">
              <w:rPr>
                <w:rFonts w:cs="Arial"/>
                <w:sz w:val="20"/>
                <w:lang w:val="sv-SE"/>
              </w:rPr>
              <w:t>caGrid</w:t>
            </w:r>
          </w:p>
        </w:tc>
        <w:tc>
          <w:tcPr>
            <w:tcW w:w="1023" w:type="dxa"/>
          </w:tcPr>
          <w:p w:rsidR="0092385D" w:rsidRPr="00A6442E" w:rsidRDefault="0092385D" w:rsidP="00991B31">
            <w:pPr>
              <w:rPr>
                <w:iCs/>
              </w:rPr>
            </w:pPr>
            <w:r w:rsidRPr="00A6442E">
              <w:rPr>
                <w:iCs/>
              </w:rPr>
              <w:t>1.</w:t>
            </w:r>
            <w:r>
              <w:rPr>
                <w:iCs/>
              </w:rPr>
              <w:t>2</w:t>
            </w:r>
          </w:p>
        </w:tc>
        <w:tc>
          <w:tcPr>
            <w:tcW w:w="2970" w:type="dxa"/>
          </w:tcPr>
          <w:p w:rsidR="0092385D" w:rsidRPr="001F5C29" w:rsidRDefault="005202A3" w:rsidP="00991B31">
            <w:hyperlink r:id="rId43" w:history="1">
              <w:r w:rsidR="00FC3DE7" w:rsidRPr="00AB092D">
                <w:rPr>
                  <w:rStyle w:val="Hyperlink"/>
                </w:rPr>
                <w:t>http://gforge.nci.nih.gov/frs/download.php/3738/caGrid-installer-1.2.zip</w:t>
              </w:r>
            </w:hyperlink>
          </w:p>
        </w:tc>
        <w:tc>
          <w:tcPr>
            <w:tcW w:w="3960" w:type="dxa"/>
          </w:tcPr>
          <w:p w:rsidR="0092385D" w:rsidRPr="0093374D" w:rsidRDefault="0092385D" w:rsidP="00991B31">
            <w:r w:rsidRPr="0093374D">
              <w:t>http://gforge.nci.nih.gov/plugins/scmcvs/cvsweb.php/~checkout~/cagrid-1-0/Documentation/docs/installer/caGrid-1-2_Installer_Guide.pdf?rev=HEAD;content-type=application%2Foctet-stream;cvsroot=cagrid-1-0</w:t>
            </w:r>
          </w:p>
        </w:tc>
      </w:tr>
      <w:tr w:rsidR="0092385D" w:rsidRPr="00A6442E">
        <w:trPr>
          <w:trHeight w:val="555"/>
        </w:trPr>
        <w:tc>
          <w:tcPr>
            <w:tcW w:w="1170" w:type="dxa"/>
          </w:tcPr>
          <w:p w:rsidR="0092385D" w:rsidRPr="00A6442E" w:rsidRDefault="0092385D" w:rsidP="00991B31">
            <w:pPr>
              <w:rPr>
                <w:rFonts w:cs="Arial"/>
                <w:sz w:val="20"/>
                <w:lang w:val="sv-SE"/>
              </w:rPr>
            </w:pPr>
            <w:r>
              <w:rPr>
                <w:rFonts w:cs="Arial"/>
                <w:sz w:val="20"/>
                <w:lang w:val="sv-SE"/>
              </w:rPr>
              <w:t>Globus Toolkit</w:t>
            </w:r>
          </w:p>
        </w:tc>
        <w:tc>
          <w:tcPr>
            <w:tcW w:w="1023" w:type="dxa"/>
          </w:tcPr>
          <w:p w:rsidR="0092385D" w:rsidRPr="00A6442E" w:rsidRDefault="0092385D" w:rsidP="00991B31">
            <w:pPr>
              <w:rPr>
                <w:iCs/>
              </w:rPr>
            </w:pPr>
            <w:r>
              <w:rPr>
                <w:iCs/>
              </w:rPr>
              <w:t>4.0.3</w:t>
            </w:r>
          </w:p>
        </w:tc>
        <w:tc>
          <w:tcPr>
            <w:tcW w:w="2970" w:type="dxa"/>
          </w:tcPr>
          <w:p w:rsidR="0092385D" w:rsidRDefault="005202A3" w:rsidP="00991B31">
            <w:hyperlink r:id="rId44" w:history="1">
              <w:r w:rsidR="00FC3DE7" w:rsidRPr="00AB092D">
                <w:rPr>
                  <w:rStyle w:val="Hyperlink"/>
                </w:rPr>
                <w:t>http://gforge.nci.nih.gov/frs/download.php/1334/ws-core-enum-4.0.3.zip</w:t>
              </w:r>
            </w:hyperlink>
          </w:p>
        </w:tc>
        <w:tc>
          <w:tcPr>
            <w:tcW w:w="3960" w:type="dxa"/>
          </w:tcPr>
          <w:p w:rsidR="0092385D" w:rsidRDefault="005202A3" w:rsidP="00991B31">
            <w:hyperlink r:id="rId45" w:history="1">
              <w:r w:rsidR="0092385D" w:rsidRPr="00913273">
                <w:rPr>
                  <w:rStyle w:val="Hyperlink"/>
                </w:rPr>
                <w:t>http://www.globusconsortium.org/tutorial/ch6/</w:t>
              </w:r>
            </w:hyperlink>
          </w:p>
          <w:p w:rsidR="0092385D" w:rsidRDefault="0092385D" w:rsidP="00991B31"/>
        </w:tc>
      </w:tr>
      <w:tr w:rsidR="0092385D" w:rsidRPr="00A6442E">
        <w:trPr>
          <w:trHeight w:val="555"/>
        </w:trPr>
        <w:tc>
          <w:tcPr>
            <w:tcW w:w="1170" w:type="dxa"/>
          </w:tcPr>
          <w:p w:rsidR="0092385D" w:rsidRDefault="0092385D" w:rsidP="00991B31">
            <w:pPr>
              <w:rPr>
                <w:rFonts w:cs="Arial"/>
                <w:sz w:val="20"/>
                <w:lang w:val="sv-SE"/>
              </w:rPr>
            </w:pPr>
            <w:r>
              <w:rPr>
                <w:rFonts w:cs="Arial"/>
                <w:sz w:val="20"/>
                <w:lang w:val="sv-SE"/>
              </w:rPr>
              <w:t>Jboss</w:t>
            </w:r>
          </w:p>
        </w:tc>
        <w:tc>
          <w:tcPr>
            <w:tcW w:w="1023" w:type="dxa"/>
          </w:tcPr>
          <w:p w:rsidR="0092385D" w:rsidRDefault="0092385D" w:rsidP="00991B31">
            <w:pPr>
              <w:rPr>
                <w:iCs/>
              </w:rPr>
            </w:pPr>
            <w:r>
              <w:rPr>
                <w:iCs/>
              </w:rPr>
              <w:t>4.0.4 GA</w:t>
            </w:r>
          </w:p>
        </w:tc>
        <w:tc>
          <w:tcPr>
            <w:tcW w:w="2970" w:type="dxa"/>
          </w:tcPr>
          <w:p w:rsidR="0092385D" w:rsidRDefault="005202A3" w:rsidP="00991B31">
            <w:hyperlink r:id="rId46" w:history="1">
              <w:r w:rsidR="0092385D" w:rsidRPr="005C4674">
                <w:rPr>
                  <w:rStyle w:val="Hyperlink"/>
                  <w:lang w:val="sv-SE"/>
                </w:rPr>
                <w:t>http://labs.jboss.com/jbossas/downloads/</w:t>
              </w:r>
            </w:hyperlink>
          </w:p>
        </w:tc>
        <w:tc>
          <w:tcPr>
            <w:tcW w:w="3960" w:type="dxa"/>
          </w:tcPr>
          <w:p w:rsidR="0092385D" w:rsidRDefault="0092385D" w:rsidP="00991B31"/>
        </w:tc>
      </w:tr>
    </w:tbl>
    <w:p w:rsidR="0092385D" w:rsidRPr="00AD7868" w:rsidRDefault="0092385D" w:rsidP="0092385D">
      <w:pPr>
        <w:rPr>
          <w:b/>
        </w:rPr>
      </w:pPr>
      <w:r w:rsidRPr="00AD7868">
        <w:rPr>
          <w:b/>
        </w:rPr>
        <w:t>Steps to deploy prerequisites:</w:t>
      </w:r>
    </w:p>
    <w:p w:rsidR="0092385D" w:rsidRDefault="0092385D" w:rsidP="00444265">
      <w:pPr>
        <w:numPr>
          <w:ilvl w:val="0"/>
          <w:numId w:val="33"/>
        </w:numPr>
        <w:rPr>
          <w:lang w:bidi="ar-SA"/>
        </w:rPr>
      </w:pPr>
      <w:r>
        <w:rPr>
          <w:lang w:bidi="ar-SA"/>
        </w:rPr>
        <w:t xml:space="preserve">Install </w:t>
      </w:r>
      <w:r w:rsidRPr="00AD7868">
        <w:t>JDK 1.5</w:t>
      </w:r>
      <w:r w:rsidRPr="00B847EC">
        <w:rPr>
          <w:lang w:bidi="ar-SA"/>
        </w:rPr>
        <w:t>and set the environment variable</w:t>
      </w:r>
      <w:r w:rsidRPr="00F62870">
        <w:rPr>
          <w:rStyle w:val="KeywordChar"/>
        </w:rPr>
        <w:t>JAVA_HOME</w:t>
      </w:r>
      <w:r w:rsidRPr="00B847EC">
        <w:rPr>
          <w:lang w:bidi="ar-SA"/>
        </w:rPr>
        <w:t xml:space="preserve"> pointing to the location where </w:t>
      </w:r>
      <w:r w:rsidRPr="00AD7868">
        <w:t>Java</w:t>
      </w:r>
      <w:r w:rsidRPr="00B847EC">
        <w:rPr>
          <w:lang w:bidi="ar-SA"/>
        </w:rPr>
        <w:t xml:space="preserve"> is installed</w:t>
      </w:r>
      <w:r>
        <w:rPr>
          <w:lang w:bidi="ar-SA"/>
        </w:rPr>
        <w:t xml:space="preserve">. </w:t>
      </w:r>
    </w:p>
    <w:p w:rsidR="0092385D" w:rsidRDefault="0092385D" w:rsidP="00444265">
      <w:pPr>
        <w:numPr>
          <w:ilvl w:val="0"/>
          <w:numId w:val="33"/>
        </w:numPr>
        <w:rPr>
          <w:lang w:bidi="ar-SA"/>
        </w:rPr>
      </w:pPr>
      <w:r w:rsidRPr="00B847EC">
        <w:rPr>
          <w:lang w:bidi="ar-SA"/>
        </w:rPr>
        <w:t xml:space="preserve">Install </w:t>
      </w:r>
      <w:r w:rsidRPr="00AD7868">
        <w:t>JBoss</w:t>
      </w:r>
      <w:r w:rsidRPr="00B847EC">
        <w:rPr>
          <w:lang w:bidi="ar-SA"/>
        </w:rPr>
        <w:t xml:space="preserve"> and set the environment variable</w:t>
      </w:r>
      <w:r w:rsidRPr="00F62870">
        <w:rPr>
          <w:rStyle w:val="KeywordChar"/>
        </w:rPr>
        <w:t>JBOSS_HOME</w:t>
      </w:r>
      <w:r w:rsidRPr="00B847EC">
        <w:rPr>
          <w:lang w:bidi="ar-SA"/>
        </w:rPr>
        <w:t xml:space="preserve"> pointing to the location where</w:t>
      </w:r>
      <w:r w:rsidRPr="00AD7868">
        <w:t xml:space="preserve"> JBoss</w:t>
      </w:r>
      <w:r w:rsidRPr="00B847EC">
        <w:rPr>
          <w:lang w:bidi="ar-SA"/>
        </w:rPr>
        <w:t xml:space="preserve"> is installed</w:t>
      </w:r>
      <w:r>
        <w:rPr>
          <w:lang w:bidi="ar-SA"/>
        </w:rPr>
        <w:t>.</w:t>
      </w:r>
    </w:p>
    <w:p w:rsidR="0092385D" w:rsidRDefault="0092385D" w:rsidP="0092385D">
      <w:pPr>
        <w:ind w:left="720"/>
      </w:pPr>
      <w:r>
        <w:rPr>
          <w:lang w:bidi="ar-SA"/>
        </w:rPr>
        <w:t xml:space="preserve">Note: </w:t>
      </w:r>
      <w:r>
        <w:t>“JBOSS_HOME” should be set “temporarily” for the session using the  below mentioned command</w:t>
      </w:r>
    </w:p>
    <w:p w:rsidR="0092385D" w:rsidRDefault="0092385D" w:rsidP="0092385D">
      <w:pPr>
        <w:ind w:left="720"/>
      </w:pPr>
      <w:r>
        <w:t>For Windows</w:t>
      </w:r>
    </w:p>
    <w:p w:rsidR="0092385D" w:rsidRDefault="0092385D" w:rsidP="0092385D">
      <w:pPr>
        <w:ind w:left="720" w:firstLine="720"/>
      </w:pPr>
      <w:r>
        <w:t>set JBOSS_HOME=path_to_the_correct_jboss</w:t>
      </w:r>
    </w:p>
    <w:p w:rsidR="0092385D" w:rsidRDefault="0092385D" w:rsidP="0092385D">
      <w:pPr>
        <w:ind w:left="720"/>
      </w:pPr>
      <w:r>
        <w:t>For Linux</w:t>
      </w:r>
      <w:r>
        <w:tab/>
      </w:r>
    </w:p>
    <w:p w:rsidR="0092385D" w:rsidRDefault="0092385D" w:rsidP="0092385D">
      <w:pPr>
        <w:ind w:left="720"/>
        <w:rPr>
          <w:lang w:bidi="ar-SA"/>
        </w:rPr>
      </w:pPr>
      <w:r>
        <w:tab/>
        <w:t>export JBOSS_HOME=path_to_the_correct_jboss</w:t>
      </w:r>
    </w:p>
    <w:p w:rsidR="0092385D" w:rsidRPr="00B847EC" w:rsidRDefault="0092385D" w:rsidP="00444265">
      <w:pPr>
        <w:numPr>
          <w:ilvl w:val="0"/>
          <w:numId w:val="33"/>
        </w:numPr>
        <w:rPr>
          <w:lang w:bidi="ar-SA"/>
        </w:rPr>
      </w:pPr>
      <w:r>
        <w:rPr>
          <w:lang w:bidi="ar-SA"/>
        </w:rPr>
        <w:t xml:space="preserve">Make sure that </w:t>
      </w:r>
      <w:r>
        <w:rPr>
          <w:rStyle w:val="KeywordChar"/>
        </w:rPr>
        <w:t xml:space="preserve">JBoss </w:t>
      </w:r>
      <w:r w:rsidRPr="008C7CD3">
        <w:rPr>
          <w:rStyle w:val="KeywordChar"/>
        </w:rPr>
        <w:t>bin/</w:t>
      </w:r>
      <w:r>
        <w:rPr>
          <w:lang w:bidi="ar-SA"/>
        </w:rPr>
        <w:t xml:space="preserve"> directory is present in the system </w:t>
      </w:r>
      <w:r w:rsidRPr="00F62870">
        <w:rPr>
          <w:rStyle w:val="KeywordChar"/>
        </w:rPr>
        <w:t>PATH</w:t>
      </w:r>
      <w:r>
        <w:rPr>
          <w:lang w:bidi="ar-SA"/>
        </w:rPr>
        <w:t xml:space="preserve"> variable.</w:t>
      </w:r>
    </w:p>
    <w:p w:rsidR="0092385D" w:rsidRPr="00B847EC" w:rsidRDefault="0092385D" w:rsidP="00444265">
      <w:pPr>
        <w:numPr>
          <w:ilvl w:val="0"/>
          <w:numId w:val="33"/>
        </w:numPr>
        <w:rPr>
          <w:lang w:bidi="ar-SA"/>
        </w:rPr>
      </w:pPr>
      <w:r w:rsidRPr="00AD7868">
        <w:t>Make sure that Apache Ant</w:t>
      </w:r>
      <w:r w:rsidRPr="00B847EC">
        <w:rPr>
          <w:lang w:bidi="ar-SA"/>
        </w:rPr>
        <w:t xml:space="preserve"> is installed on your machine and environment variable </w:t>
      </w:r>
      <w:r w:rsidRPr="00B847EC">
        <w:rPr>
          <w:rFonts w:ascii="Courier New" w:hAnsi="Courier New" w:cs="Courier New"/>
          <w:sz w:val="18"/>
          <w:lang w:bidi="ar-SA"/>
        </w:rPr>
        <w:t>ANT_HOME</w:t>
      </w:r>
      <w:r w:rsidRPr="00B847EC">
        <w:rPr>
          <w:lang w:bidi="ar-SA"/>
        </w:rPr>
        <w:t>is set properly.</w:t>
      </w:r>
    </w:p>
    <w:p w:rsidR="0092385D" w:rsidRDefault="0092385D" w:rsidP="00444265">
      <w:pPr>
        <w:numPr>
          <w:ilvl w:val="0"/>
          <w:numId w:val="33"/>
        </w:numPr>
        <w:rPr>
          <w:lang w:bidi="ar-SA"/>
        </w:rPr>
      </w:pPr>
      <w:r w:rsidRPr="00B847EC">
        <w:rPr>
          <w:lang w:bidi="ar-SA"/>
        </w:rPr>
        <w:t>Download and install</w:t>
      </w:r>
      <w:r w:rsidRPr="00AD7868">
        <w:t xml:space="preserve"> Globus</w:t>
      </w:r>
      <w:r w:rsidRPr="00B847EC">
        <w:rPr>
          <w:lang w:bidi="ar-SA"/>
        </w:rPr>
        <w:t>and set environment variable</w:t>
      </w:r>
      <w:r w:rsidRPr="00B847EC">
        <w:rPr>
          <w:rFonts w:ascii="Courier New" w:hAnsi="Courier New" w:cs="Courier New"/>
          <w:sz w:val="18"/>
          <w:lang w:bidi="ar-SA"/>
        </w:rPr>
        <w:t>GLOBUS_LOCATION</w:t>
      </w:r>
      <w:r w:rsidRPr="00B847EC">
        <w:rPr>
          <w:lang w:bidi="ar-SA"/>
        </w:rPr>
        <w:t xml:space="preserve">pointing </w:t>
      </w:r>
      <w:r>
        <w:rPr>
          <w:lang w:bidi="ar-SA"/>
        </w:rPr>
        <w:t>to</w:t>
      </w:r>
      <w:r w:rsidRPr="00F4738D">
        <w:rPr>
          <w:lang w:bidi="ar-SA"/>
        </w:rPr>
        <w:t xml:space="preserve"> the installation directory.</w:t>
      </w:r>
    </w:p>
    <w:p w:rsidR="0092385D" w:rsidRDefault="0092385D" w:rsidP="00444265">
      <w:pPr>
        <w:numPr>
          <w:ilvl w:val="0"/>
          <w:numId w:val="33"/>
        </w:numPr>
        <w:rPr>
          <w:lang w:bidi="ar-SA"/>
        </w:rPr>
      </w:pPr>
      <w:r w:rsidRPr="00AD7868">
        <w:t>Download and install caGrid 1.</w:t>
      </w:r>
      <w:r w:rsidR="00E7194E" w:rsidRPr="00E7194E">
        <w:t>2</w:t>
      </w:r>
      <w:r w:rsidRPr="00B847EC">
        <w:rPr>
          <w:lang w:bidi="ar-SA"/>
        </w:rPr>
        <w:t>and set environment variable</w:t>
      </w:r>
      <w:r w:rsidRPr="006F7FC5">
        <w:rPr>
          <w:rFonts w:ascii="Courier New" w:hAnsi="Courier New" w:cs="Courier New"/>
          <w:sz w:val="18"/>
          <w:szCs w:val="18"/>
        </w:rPr>
        <w:t>CAGRID</w:t>
      </w:r>
      <w:r w:rsidRPr="006F7FC5">
        <w:rPr>
          <w:rFonts w:ascii="Courier New" w:hAnsi="Courier New" w:cs="Courier New"/>
          <w:sz w:val="18"/>
          <w:szCs w:val="18"/>
          <w:lang w:bidi="ar-SA"/>
        </w:rPr>
        <w:t>_LOCATION</w:t>
      </w:r>
      <w:r w:rsidRPr="00B847EC">
        <w:rPr>
          <w:lang w:bidi="ar-SA"/>
        </w:rPr>
        <w:t xml:space="preserve">pointing </w:t>
      </w:r>
      <w:r>
        <w:rPr>
          <w:lang w:bidi="ar-SA"/>
        </w:rPr>
        <w:t>to</w:t>
      </w:r>
      <w:r w:rsidRPr="00F4738D">
        <w:rPr>
          <w:lang w:bidi="ar-SA"/>
        </w:rPr>
        <w:t xml:space="preserve"> the installation directory</w:t>
      </w:r>
      <w:r>
        <w:rPr>
          <w:lang w:bidi="ar-SA"/>
        </w:rPr>
        <w:t>.</w:t>
      </w:r>
      <w:r w:rsidR="001E7EA2">
        <w:rPr>
          <w:lang w:bidi="ar-SA"/>
        </w:rPr>
        <w:t xml:space="preserve">  Follow the caGrid 1.2 installation guide.</w:t>
      </w:r>
    </w:p>
    <w:p w:rsidR="001E7EA2" w:rsidRDefault="001E7EA2" w:rsidP="001E7EA2">
      <w:pPr>
        <w:ind w:left="720"/>
        <w:rPr>
          <w:lang w:bidi="ar-SA"/>
        </w:rPr>
      </w:pPr>
    </w:p>
    <w:p w:rsidR="0092385D" w:rsidRPr="00B9599C" w:rsidRDefault="000268A7" w:rsidP="0092385D">
      <w:pPr>
        <w:pStyle w:val="Heading2"/>
      </w:pPr>
      <w:bookmarkStart w:id="2700" w:name="_Toc191723869"/>
      <w:bookmarkStart w:id="2701" w:name="_Toc287980151"/>
      <w:bookmarkStart w:id="2702" w:name="_Toc288205377"/>
      <w:r>
        <w:t>Requesting a caGrid Host Certificate</w:t>
      </w:r>
      <w:bookmarkEnd w:id="2700"/>
      <w:bookmarkEnd w:id="2701"/>
      <w:bookmarkEnd w:id="2702"/>
    </w:p>
    <w:p w:rsidR="0092385D" w:rsidRDefault="0092385D" w:rsidP="0092385D">
      <w:r w:rsidRPr="00F12EA7">
        <w:rPr>
          <w:b/>
        </w:rPr>
        <w:t>Note</w:t>
      </w:r>
      <w:r>
        <w:t xml:space="preserve">: </w:t>
      </w:r>
      <w:r w:rsidR="00D265D1">
        <w:t xml:space="preserve">You will </w:t>
      </w:r>
      <w:r w:rsidR="001E7EA2">
        <w:t xml:space="preserve">only </w:t>
      </w:r>
      <w:r w:rsidR="00D265D1">
        <w:t>need to do this step once per caGrid service</w:t>
      </w:r>
      <w:r w:rsidR="001E7EA2">
        <w:t xml:space="preserve"> per machine</w:t>
      </w:r>
      <w:r w:rsidR="00D265D1">
        <w:t xml:space="preserve">. </w:t>
      </w:r>
      <w:r>
        <w:t xml:space="preserve"> The steps here </w:t>
      </w:r>
      <w:r w:rsidR="00A9678B">
        <w:t xml:space="preserve">assume the </w:t>
      </w:r>
      <w:r w:rsidR="000C7F36">
        <w:t xml:space="preserve">production IndexService as </w:t>
      </w:r>
      <w:r w:rsidR="00A9678B">
        <w:t xml:space="preserve">a </w:t>
      </w:r>
      <w:r>
        <w:t xml:space="preserve">target grid. If the caGrid installed </w:t>
      </w:r>
      <w:r w:rsidR="00A9678B">
        <w:t xml:space="preserve">is </w:t>
      </w:r>
      <w:r w:rsidR="005C0396">
        <w:t>pointing to training grid</w:t>
      </w:r>
      <w:r w:rsidR="00A9678B">
        <w:t>,</w:t>
      </w:r>
      <w:r w:rsidR="005C0396">
        <w:t xml:space="preserve"> you may need to configure caGrid re-targeting the official production grid. </w:t>
      </w:r>
      <w:r w:rsidR="00153839">
        <w:t>For more information p</w:t>
      </w:r>
      <w:r w:rsidR="005C0396">
        <w:t xml:space="preserve">lease </w:t>
      </w:r>
      <w:r w:rsidR="00153839">
        <w:t xml:space="preserve">visit </w:t>
      </w:r>
      <w:hyperlink r:id="rId47" w:history="1">
        <w:r w:rsidR="005C0396" w:rsidRPr="004E27BD">
          <w:rPr>
            <w:rStyle w:val="Hyperlink"/>
          </w:rPr>
          <w:t>http://www.cagrid.org/wiki/CaGrid:How-To:ChangeTargetGrids</w:t>
        </w:r>
      </w:hyperlink>
      <w:r w:rsidR="005C0396">
        <w:t xml:space="preserve">  on how to change </w:t>
      </w:r>
      <w:r w:rsidR="00DD69FA">
        <w:t xml:space="preserve">the </w:t>
      </w:r>
      <w:r w:rsidR="005C0396">
        <w:t>target grid</w:t>
      </w:r>
      <w:r w:rsidR="00D265D1">
        <w:t xml:space="preserve">.  </w:t>
      </w:r>
    </w:p>
    <w:p w:rsidR="00D265D1" w:rsidRDefault="00D265D1" w:rsidP="0092385D"/>
    <w:p w:rsidR="0092385D" w:rsidRPr="0046424A" w:rsidRDefault="0092385D" w:rsidP="00444265">
      <w:pPr>
        <w:numPr>
          <w:ilvl w:val="0"/>
          <w:numId w:val="34"/>
        </w:numPr>
      </w:pPr>
      <w:r w:rsidRPr="0046424A">
        <w:t xml:space="preserve">To request a host credential complete the following steps: </w:t>
      </w:r>
    </w:p>
    <w:p w:rsidR="0092385D" w:rsidRDefault="0092385D" w:rsidP="00444265">
      <w:pPr>
        <w:numPr>
          <w:ilvl w:val="1"/>
          <w:numId w:val="34"/>
        </w:numPr>
      </w:pPr>
      <w:r w:rsidRPr="00662146">
        <w:rPr>
          <w:rFonts w:cs="Arial"/>
        </w:rPr>
        <w:t>Launch</w:t>
      </w:r>
      <w:r w:rsidRPr="0046424A">
        <w:t xml:space="preserve"> the GAARDS UI </w:t>
      </w:r>
      <w:r>
        <w:t>by running following commands:</w:t>
      </w:r>
    </w:p>
    <w:p w:rsidR="0092385D" w:rsidRDefault="0092385D" w:rsidP="00444265">
      <w:pPr>
        <w:numPr>
          <w:ilvl w:val="2"/>
          <w:numId w:val="34"/>
        </w:numPr>
      </w:pPr>
      <w:r>
        <w:t xml:space="preserve">cd </w:t>
      </w:r>
      <w:r w:rsidRPr="00B51981">
        <w:rPr>
          <w:rStyle w:val="KeywordChar"/>
        </w:rPr>
        <w:t>CAGRID_LOCATION</w:t>
      </w:r>
    </w:p>
    <w:p w:rsidR="0092385D" w:rsidRDefault="0092385D" w:rsidP="00444265">
      <w:pPr>
        <w:numPr>
          <w:ilvl w:val="2"/>
          <w:numId w:val="34"/>
        </w:numPr>
      </w:pPr>
      <w:r w:rsidRPr="00263D68">
        <w:rPr>
          <w:rStyle w:val="KeywordChar"/>
        </w:rPr>
        <w:t>ant security</w:t>
      </w:r>
    </w:p>
    <w:p w:rsidR="0092385D" w:rsidRDefault="0092385D" w:rsidP="00444265">
      <w:pPr>
        <w:numPr>
          <w:ilvl w:val="1"/>
          <w:numId w:val="34"/>
        </w:numPr>
        <w:spacing w:before="100" w:beforeAutospacing="1" w:after="100" w:afterAutospacing="1"/>
        <w:jc w:val="left"/>
      </w:pPr>
      <w:r>
        <w:t>If you do not have a caGrid user account, you have to first create one. To request a user account please complete the following steps:</w:t>
      </w:r>
    </w:p>
    <w:p w:rsidR="0092385D" w:rsidRDefault="0092385D" w:rsidP="00444265">
      <w:pPr>
        <w:numPr>
          <w:ilvl w:val="2"/>
          <w:numId w:val="34"/>
        </w:numPr>
        <w:spacing w:before="100" w:beforeAutospacing="1" w:after="100" w:afterAutospacing="1"/>
      </w:pPr>
      <w:r w:rsidRPr="008C32F5">
        <w:t>Launch</w:t>
      </w:r>
      <w:r>
        <w:t xml:space="preserve"> the GAARDS UI </w:t>
      </w:r>
    </w:p>
    <w:p w:rsidR="0092385D" w:rsidRDefault="0092385D" w:rsidP="00444265">
      <w:pPr>
        <w:numPr>
          <w:ilvl w:val="2"/>
          <w:numId w:val="34"/>
        </w:numPr>
        <w:spacing w:before="100" w:beforeAutospacing="1" w:after="100" w:afterAutospacing="1"/>
      </w:pPr>
      <w:r>
        <w:t xml:space="preserve">From the top menu bar in the GAARDS UI select </w:t>
      </w:r>
      <w:r w:rsidRPr="00F62010">
        <w:rPr>
          <w:i/>
          <w:iCs/>
        </w:rPr>
        <w:t>User Management</w:t>
      </w:r>
      <w:r>
        <w:t xml:space="preserve"> =&gt;</w:t>
      </w:r>
      <w:r w:rsidRPr="00F62010">
        <w:rPr>
          <w:i/>
          <w:iCs/>
        </w:rPr>
        <w:t>Local Account</w:t>
      </w:r>
      <w:r>
        <w:t xml:space="preserve"> =&gt;</w:t>
      </w:r>
      <w:r w:rsidRPr="00F62010">
        <w:rPr>
          <w:i/>
          <w:iCs/>
        </w:rPr>
        <w:t>Registration</w:t>
      </w:r>
      <w:r>
        <w:t xml:space="preserve">. </w:t>
      </w:r>
    </w:p>
    <w:p w:rsidR="0092385D" w:rsidRDefault="0092385D" w:rsidP="00444265">
      <w:pPr>
        <w:numPr>
          <w:ilvl w:val="2"/>
          <w:numId w:val="34"/>
        </w:numPr>
        <w:spacing w:before="100" w:beforeAutospacing="1" w:after="100" w:afterAutospacing="1"/>
      </w:pPr>
      <w:r>
        <w:t xml:space="preserve">From the </w:t>
      </w:r>
      <w:r w:rsidRPr="00F62010">
        <w:rPr>
          <w:i/>
          <w:iCs/>
        </w:rPr>
        <w:t>Service</w:t>
      </w:r>
      <w:r>
        <w:t xml:space="preserve"> drop down, select </w:t>
      </w:r>
      <w:hyperlink r:id="rId48" w:tooltip="https://cagrid-dorian.nci.nih.gov:8443/wsrf/services/cagrid/Dorian" w:history="1">
        <w:r>
          <w:rPr>
            <w:rStyle w:val="Hyperlink"/>
          </w:rPr>
          <w:t>https://cagrid-dorian.nci.nih.gov:8443/wsrf/services/cagrid/Dorian</w:t>
        </w:r>
      </w:hyperlink>
    </w:p>
    <w:p w:rsidR="0092385D" w:rsidRDefault="0092385D" w:rsidP="00444265">
      <w:pPr>
        <w:numPr>
          <w:ilvl w:val="2"/>
          <w:numId w:val="34"/>
        </w:numPr>
        <w:spacing w:before="0" w:after="0"/>
      </w:pPr>
      <w:r>
        <w:t xml:space="preserve">Specify a username and password; this will be the username and password that you use to authenticate with the Dorian IdP. </w:t>
      </w:r>
    </w:p>
    <w:p w:rsidR="0092385D" w:rsidRDefault="0092385D" w:rsidP="0092385D">
      <w:pPr>
        <w:spacing w:before="0" w:after="0"/>
        <w:ind w:left="1800"/>
      </w:pPr>
      <w:r w:rsidRPr="00F62010">
        <w:rPr>
          <w:b/>
          <w:bCs/>
        </w:rPr>
        <w:t>NOTE:</w:t>
      </w:r>
      <w:r>
        <w:t xml:space="preserve"> The password must contain at least 10 and at most 20 characters, as well as contain at least one capital letter, one number, one non-alphanumeric symbol, and not contain any dictionary words. </w:t>
      </w:r>
    </w:p>
    <w:p w:rsidR="0092385D" w:rsidRDefault="0092385D" w:rsidP="00444265">
      <w:pPr>
        <w:numPr>
          <w:ilvl w:val="2"/>
          <w:numId w:val="34"/>
        </w:numPr>
        <w:spacing w:before="0" w:after="0"/>
      </w:pPr>
      <w:r>
        <w:t xml:space="preserve">Finally enter your personal information and click the </w:t>
      </w:r>
      <w:r w:rsidRPr="00F62010">
        <w:rPr>
          <w:i/>
          <w:iCs/>
        </w:rPr>
        <w:t>Apply</w:t>
      </w:r>
      <w:r>
        <w:t xml:space="preserve"> button. </w:t>
      </w:r>
    </w:p>
    <w:p w:rsidR="0092385D" w:rsidRDefault="0092385D" w:rsidP="0092385D">
      <w:pPr>
        <w:spacing w:before="0" w:after="0"/>
        <w:ind w:left="1080"/>
        <w:jc w:val="left"/>
      </w:pPr>
      <w:r>
        <w:t>In most case your account will be immediately approved and you should be able to create grid credentials.</w:t>
      </w:r>
    </w:p>
    <w:p w:rsidR="0092385D" w:rsidRDefault="0092385D" w:rsidP="0092385D">
      <w:pPr>
        <w:ind w:left="1080"/>
      </w:pPr>
      <w:r w:rsidRPr="00DB6D1F">
        <w:rPr>
          <w:b/>
        </w:rPr>
        <w:t>Note:</w:t>
      </w:r>
      <w:r>
        <w:t xml:space="preserve"> If you encounter the error "[Caused by: Failure unspecified at GSS-API level [Caused by: Unknown CA]]” then you can run </w:t>
      </w:r>
      <w:r w:rsidRPr="00E24FF6">
        <w:rPr>
          <w:rStyle w:val="KeywordChar"/>
        </w:rPr>
        <w:t>"ant syncWithTrustFabric"</w:t>
      </w:r>
      <w:r>
        <w:t xml:space="preserve"> from the caGrid directory to synchronize the trust fabric. Retry registering the user after running this command.</w:t>
      </w:r>
    </w:p>
    <w:p w:rsidR="0092385D" w:rsidRDefault="0092385D" w:rsidP="00444265">
      <w:pPr>
        <w:numPr>
          <w:ilvl w:val="1"/>
          <w:numId w:val="34"/>
        </w:numPr>
        <w:spacing w:before="100" w:beforeAutospacing="1" w:after="100" w:afterAutospacing="1"/>
        <w:jc w:val="left"/>
      </w:pPr>
      <w:r>
        <w:t>Login to caGrid:</w:t>
      </w:r>
    </w:p>
    <w:p w:rsidR="0092385D" w:rsidRDefault="0092385D" w:rsidP="00444265">
      <w:pPr>
        <w:numPr>
          <w:ilvl w:val="2"/>
          <w:numId w:val="34"/>
        </w:numPr>
        <w:spacing w:before="100" w:beforeAutospacing="1" w:after="100" w:afterAutospacing="1"/>
      </w:pPr>
      <w:r>
        <w:t xml:space="preserve">Click the Login button on the toolbar in the GAARDS UI to open the Create Proxy or login window. </w:t>
      </w:r>
    </w:p>
    <w:p w:rsidR="0092385D" w:rsidRDefault="0092385D" w:rsidP="00444265">
      <w:pPr>
        <w:numPr>
          <w:ilvl w:val="2"/>
          <w:numId w:val="34"/>
        </w:numPr>
        <w:spacing w:before="100" w:beforeAutospacing="1" w:after="100" w:afterAutospacing="1"/>
      </w:pPr>
      <w:r>
        <w:t xml:space="preserve">To login, first specify the Dorian that maintains your grid user account by selecting the Dorian URI from the Identity Federation Service drop down. </w:t>
      </w:r>
    </w:p>
    <w:p w:rsidR="0092385D" w:rsidRDefault="0092385D" w:rsidP="00444265">
      <w:pPr>
        <w:numPr>
          <w:ilvl w:val="2"/>
          <w:numId w:val="34"/>
        </w:numPr>
        <w:spacing w:before="100" w:beforeAutospacing="1" w:after="100" w:afterAutospacing="1"/>
      </w:pPr>
      <w:r>
        <w:t xml:space="preserve">The GAARDS UI is pre-configured with a list of Dorians through its configuration file. If the Dorian you wish to select is not in the list, enter it. </w:t>
      </w:r>
    </w:p>
    <w:p w:rsidR="0092385D" w:rsidRDefault="0092385D" w:rsidP="00444265">
      <w:pPr>
        <w:numPr>
          <w:ilvl w:val="2"/>
          <w:numId w:val="34"/>
        </w:numPr>
        <w:spacing w:before="100" w:beforeAutospacing="1" w:after="100" w:afterAutospacing="1"/>
      </w:pPr>
      <w:r>
        <w:t xml:space="preserve">Select the lifetime of your grid proxy; this is how long your credentials are good for. Select from the Lifetime drop down for hours, minutes, and seconds. </w:t>
      </w:r>
    </w:p>
    <w:p w:rsidR="0092385D" w:rsidRDefault="0092385D" w:rsidP="00444265">
      <w:pPr>
        <w:numPr>
          <w:ilvl w:val="2"/>
          <w:numId w:val="34"/>
        </w:numPr>
        <w:spacing w:before="100" w:beforeAutospacing="1" w:after="100" w:afterAutospacing="1"/>
      </w:pPr>
      <w:r>
        <w:t xml:space="preserve">Specify how many times your credentials can be delegated. Delegating your credentials gives another party the ability to act on your behalf or as you. For example if you allow a delegation path length of 1, you allow a grid service you connect with to connect to another grid service as you. However, the second grid service would not be able to connect to another grid service as you. By default the delegation path length is set to 0, and in most cases it will not need to be increased. If you wish to increase the delegation path length, change the Delegation Path Length text field. </w:t>
      </w:r>
    </w:p>
    <w:p w:rsidR="0092385D" w:rsidRDefault="0092385D" w:rsidP="00444265">
      <w:pPr>
        <w:numPr>
          <w:ilvl w:val="2"/>
          <w:numId w:val="34"/>
        </w:numPr>
        <w:spacing w:before="100" w:beforeAutospacing="1" w:after="100" w:afterAutospacing="1"/>
      </w:pPr>
      <w:r>
        <w:t xml:space="preserve">Specify the Authentication Service you wish to authenticate with by selecting the URI from the Authentication Service drop down. After selecting the Authentication Service you will be supplied with input fields to enter in the information you need to authenticate. Provide the information requested. In the example below a Dorian IdP </w:t>
      </w:r>
      <w:r>
        <w:lastRenderedPageBreak/>
        <w:t xml:space="preserve">is selected. Since the Dorian IdP requires a user id and password, input fields display. The GAARDS UI is pre-configured with a list of Identity Providers if your Identity provider is not listed in the Identity Provider drop down. Add it by editing the GAARDS UI configuration file. </w:t>
      </w:r>
    </w:p>
    <w:p w:rsidR="0092385D" w:rsidRDefault="0092385D" w:rsidP="00444265">
      <w:pPr>
        <w:numPr>
          <w:ilvl w:val="2"/>
          <w:numId w:val="34"/>
        </w:numPr>
        <w:spacing w:before="100" w:beforeAutospacing="1" w:after="100" w:afterAutospacing="1"/>
      </w:pPr>
      <w:r>
        <w:t xml:space="preserve">Once you have entered the required IdP Authentication Information, click the Authenticate button to 1) authenticate you with your Identity Provider, 2) obtain a SAML Assertion from your Identity Provider, and 3) contact Dorian using the SAML Assertion to facilitate the creation of a grid proxy. Once the grid proxy is created the Create Proxy window closes and the Proxy Manager window opens with the newly created proxy shown. The Proxy Manager window allows the management of grid proxies or grid credentials that you locally created. </w:t>
      </w:r>
    </w:p>
    <w:p w:rsidR="0092385D" w:rsidRPr="0046424A" w:rsidRDefault="0092385D" w:rsidP="00444265">
      <w:pPr>
        <w:numPr>
          <w:ilvl w:val="2"/>
          <w:numId w:val="34"/>
        </w:numPr>
        <w:spacing w:before="100" w:beforeAutospacing="1" w:after="100" w:afterAutospacing="1"/>
        <w:jc w:val="left"/>
      </w:pPr>
      <w:r>
        <w:t xml:space="preserve">Click the </w:t>
      </w:r>
      <w:r>
        <w:rPr>
          <w:i/>
          <w:iCs/>
        </w:rPr>
        <w:t>Set Default</w:t>
      </w:r>
      <w:r>
        <w:t xml:space="preserve"> button. </w:t>
      </w:r>
    </w:p>
    <w:p w:rsidR="0092385D" w:rsidRDefault="0092385D" w:rsidP="00444265">
      <w:pPr>
        <w:numPr>
          <w:ilvl w:val="1"/>
          <w:numId w:val="34"/>
        </w:numPr>
      </w:pPr>
      <w:r>
        <w:t>Request for host certificate:</w:t>
      </w:r>
    </w:p>
    <w:p w:rsidR="0092385D" w:rsidRDefault="0092385D" w:rsidP="00444265">
      <w:pPr>
        <w:numPr>
          <w:ilvl w:val="2"/>
          <w:numId w:val="34"/>
        </w:numPr>
      </w:pPr>
      <w:r w:rsidRPr="0046424A">
        <w:t xml:space="preserve">From the </w:t>
      </w:r>
      <w:r w:rsidRPr="0046424A">
        <w:rPr>
          <w:i/>
          <w:iCs/>
        </w:rPr>
        <w:t>MyAccount</w:t>
      </w:r>
      <w:r w:rsidRPr="0046424A">
        <w:t xml:space="preserve"> menu select </w:t>
      </w:r>
      <w:r w:rsidRPr="0046424A">
        <w:rPr>
          <w:i/>
          <w:iCs/>
        </w:rPr>
        <w:t>Request a Host Certificate</w:t>
      </w:r>
      <w:r w:rsidRPr="0046424A">
        <w:t xml:space="preserve">, this will launch the </w:t>
      </w:r>
      <w:r w:rsidRPr="0046424A">
        <w:rPr>
          <w:i/>
          <w:iCs/>
        </w:rPr>
        <w:t>Request a Host Certificate</w:t>
      </w:r>
      <w:r w:rsidRPr="0046424A">
        <w:t xml:space="preserve"> window. </w:t>
      </w:r>
    </w:p>
    <w:p w:rsidR="0092385D" w:rsidRPr="0046424A" w:rsidRDefault="00154360" w:rsidP="0092385D">
      <w:pPr>
        <w:ind w:left="1800"/>
      </w:pPr>
      <w:r>
        <w:rPr>
          <w:noProof/>
          <w:lang w:bidi="ar-SA"/>
        </w:rPr>
        <w:drawing>
          <wp:inline distT="0" distB="0" distL="0" distR="0">
            <wp:extent cx="4686300" cy="30575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srcRect/>
                    <a:stretch>
                      <a:fillRect/>
                    </a:stretch>
                  </pic:blipFill>
                  <pic:spPr bwMode="auto">
                    <a:xfrm>
                      <a:off x="0" y="0"/>
                      <a:ext cx="4686300" cy="3057525"/>
                    </a:xfrm>
                    <a:prstGeom prst="rect">
                      <a:avLst/>
                    </a:prstGeom>
                    <a:noFill/>
                    <a:ln w="9525">
                      <a:noFill/>
                      <a:miter lim="800000"/>
                      <a:headEnd/>
                      <a:tailEnd/>
                    </a:ln>
                  </pic:spPr>
                </pic:pic>
              </a:graphicData>
            </a:graphic>
          </wp:inline>
        </w:drawing>
      </w:r>
    </w:p>
    <w:p w:rsidR="0092385D" w:rsidRDefault="0092385D" w:rsidP="00444265">
      <w:pPr>
        <w:numPr>
          <w:ilvl w:val="2"/>
          <w:numId w:val="34"/>
        </w:numPr>
      </w:pPr>
      <w:r w:rsidRPr="005E5FDB">
        <w:t xml:space="preserve">From the </w:t>
      </w:r>
      <w:r w:rsidRPr="005E5FDB">
        <w:rPr>
          <w:iCs/>
        </w:rPr>
        <w:t>Service URI</w:t>
      </w:r>
      <w:r w:rsidRPr="005E5FDB">
        <w:t xml:space="preserve"> drop down select</w:t>
      </w:r>
    </w:p>
    <w:p w:rsidR="0092385D" w:rsidRPr="00274749" w:rsidRDefault="005202A3" w:rsidP="0092385D">
      <w:pPr>
        <w:ind w:left="1440" w:firstLine="360"/>
      </w:pPr>
      <w:hyperlink r:id="rId50" w:tooltip="https://cagrid-dorian.nci.nih.gov:8443/wsrf/services/cagrid/Dorian" w:history="1">
        <w:r w:rsidR="0092385D" w:rsidRPr="00274749">
          <w:rPr>
            <w:rStyle w:val="Hyperlink"/>
            <w:rFonts w:ascii="Arial" w:hAnsi="Arial" w:cs="Arial"/>
            <w:iCs/>
            <w:sz w:val="20"/>
          </w:rPr>
          <w:t>https://cagrid-dorian.nci.nih.gov:8443/wsrf/services/cagrid/Dorian</w:t>
        </w:r>
      </w:hyperlink>
    </w:p>
    <w:p w:rsidR="0092385D" w:rsidRPr="0046424A" w:rsidRDefault="0092385D" w:rsidP="00444265">
      <w:pPr>
        <w:numPr>
          <w:ilvl w:val="2"/>
          <w:numId w:val="34"/>
        </w:numPr>
      </w:pPr>
      <w:r w:rsidRPr="0046424A">
        <w:t xml:space="preserve">In the </w:t>
      </w:r>
      <w:r w:rsidRPr="00884D91">
        <w:rPr>
          <w:rStyle w:val="KeywordChar"/>
        </w:rPr>
        <w:t>Host text</w:t>
      </w:r>
      <w:r w:rsidRPr="0046424A">
        <w:t xml:space="preserve"> box, enter the name of the host you are requesting a host credentials for. </w:t>
      </w:r>
    </w:p>
    <w:p w:rsidR="0092385D" w:rsidRPr="0046424A" w:rsidRDefault="0092385D" w:rsidP="00444265">
      <w:pPr>
        <w:numPr>
          <w:ilvl w:val="2"/>
          <w:numId w:val="34"/>
        </w:numPr>
      </w:pPr>
      <w:r>
        <w:t>S</w:t>
      </w:r>
      <w:r w:rsidRPr="0046424A">
        <w:t xml:space="preserve">pecify the directory on the file system where the host credentials should be written to, this can be done by clicking the </w:t>
      </w:r>
      <w:r w:rsidRPr="0046424A">
        <w:rPr>
          <w:i/>
          <w:iCs/>
        </w:rPr>
        <w:t>Browse</w:t>
      </w:r>
      <w:r w:rsidRPr="0046424A">
        <w:t xml:space="preserve"> button. </w:t>
      </w:r>
    </w:p>
    <w:p w:rsidR="0092385D" w:rsidRPr="0046424A" w:rsidRDefault="0092385D" w:rsidP="00444265">
      <w:pPr>
        <w:numPr>
          <w:ilvl w:val="2"/>
          <w:numId w:val="34"/>
        </w:numPr>
      </w:pPr>
      <w:r w:rsidRPr="0046424A">
        <w:t xml:space="preserve">Click the </w:t>
      </w:r>
      <w:r w:rsidRPr="00884D91">
        <w:rPr>
          <w:rStyle w:val="KeywordChar"/>
        </w:rPr>
        <w:t>Request Certificate</w:t>
      </w:r>
      <w:r w:rsidRPr="0046424A">
        <w:t xml:space="preserve"> button. </w:t>
      </w:r>
    </w:p>
    <w:p w:rsidR="00714C08" w:rsidRDefault="00714C08" w:rsidP="00AF3D1C">
      <w:pPr>
        <w:ind w:left="1080"/>
      </w:pPr>
    </w:p>
    <w:p w:rsidR="0092385D" w:rsidRDefault="0092385D" w:rsidP="00444265">
      <w:pPr>
        <w:numPr>
          <w:ilvl w:val="1"/>
          <w:numId w:val="34"/>
        </w:numPr>
      </w:pPr>
      <w:r>
        <w:t xml:space="preserve">Close the GAARDS UI </w:t>
      </w:r>
    </w:p>
    <w:p w:rsidR="0092385D" w:rsidRDefault="0092385D" w:rsidP="00444265">
      <w:pPr>
        <w:numPr>
          <w:ilvl w:val="1"/>
          <w:numId w:val="34"/>
        </w:numPr>
      </w:pPr>
      <w:r>
        <w:t>A</w:t>
      </w:r>
      <w:r w:rsidRPr="0046424A">
        <w:t xml:space="preserve">fter clicking the </w:t>
      </w:r>
      <w:r w:rsidRPr="005A1633">
        <w:rPr>
          <w:i/>
          <w:iCs/>
        </w:rPr>
        <w:t>Request Certificate</w:t>
      </w:r>
      <w:r w:rsidRPr="0046424A">
        <w:t xml:space="preserve"> button, the UI will submit the host certificate request to Dorian. Upon receiving the request Dorian will immediately approve the request and the </w:t>
      </w:r>
      <w:r w:rsidRPr="0046424A">
        <w:lastRenderedPageBreak/>
        <w:t xml:space="preserve">host credentials (certificate and private key) will be written to the directory specified. The file containing the certificate will be named </w:t>
      </w:r>
      <w:r w:rsidRPr="005A1633">
        <w:rPr>
          <w:i/>
          <w:iCs/>
        </w:rPr>
        <w:t>THE_HOSTNAME_YOU_ENTERED-cert.pem</w:t>
      </w:r>
      <w:r w:rsidRPr="0046424A">
        <w:t xml:space="preserve">, the file containing the private key will be named </w:t>
      </w:r>
      <w:r w:rsidRPr="005A1633">
        <w:rPr>
          <w:i/>
          <w:iCs/>
        </w:rPr>
        <w:t>THE_HOSTNAME_YOU_ENTERED-key.pem</w:t>
      </w:r>
      <w:r w:rsidRPr="0046424A">
        <w:t xml:space="preserve">. </w:t>
      </w:r>
      <w:r>
        <w:t xml:space="preserve"> You will need these two files in step 2.c</w:t>
      </w:r>
    </w:p>
    <w:p w:rsidR="0092385D" w:rsidRDefault="0092385D" w:rsidP="0092385D">
      <w:pPr>
        <w:ind w:left="1080"/>
      </w:pPr>
      <w:r>
        <w:t>Note: Host credentials are issued only once. Backup these two files, in case if they are lost.</w:t>
      </w:r>
    </w:p>
    <w:p w:rsidR="000268A7" w:rsidRDefault="000268A7" w:rsidP="002D316B">
      <w:pPr>
        <w:ind w:left="360"/>
      </w:pPr>
    </w:p>
    <w:p w:rsidR="000268A7" w:rsidRDefault="002D316B" w:rsidP="002D316B">
      <w:pPr>
        <w:pStyle w:val="Heading2"/>
      </w:pPr>
      <w:bookmarkStart w:id="2703" w:name="_Toc288205378"/>
      <w:r>
        <w:t xml:space="preserve">Deploying and Securing </w:t>
      </w:r>
      <w:r w:rsidR="0008189D">
        <w:t>Globus</w:t>
      </w:r>
      <w:bookmarkEnd w:id="2703"/>
    </w:p>
    <w:p w:rsidR="00D525C9" w:rsidRDefault="00D525C9" w:rsidP="00D525C9">
      <w:pPr>
        <w:ind w:left="576"/>
      </w:pPr>
    </w:p>
    <w:p w:rsidR="00D525C9" w:rsidRPr="001E7EA2" w:rsidRDefault="00D525C9" w:rsidP="00D525C9">
      <w:pPr>
        <w:rPr>
          <w:color w:val="FF0000"/>
        </w:rPr>
      </w:pPr>
      <w:r w:rsidRPr="001E7EA2">
        <w:rPr>
          <w:color w:val="FF0000"/>
        </w:rPr>
        <w:t xml:space="preserve">Note: This setp must be performed for each caTissue data service deployed.  </w:t>
      </w:r>
    </w:p>
    <w:p w:rsidR="00D525C9" w:rsidRDefault="00D525C9" w:rsidP="00D525C9"/>
    <w:p w:rsidR="002D316B" w:rsidRPr="00EB2460" w:rsidRDefault="002D316B" w:rsidP="00617A56">
      <w:pPr>
        <w:numPr>
          <w:ilvl w:val="0"/>
          <w:numId w:val="54"/>
        </w:numPr>
      </w:pPr>
      <w:r w:rsidRPr="00EB2460">
        <w:t xml:space="preserve">If you are behind a proxy server, then set the </w:t>
      </w:r>
      <w:r w:rsidRPr="00D010EC">
        <w:rPr>
          <w:rStyle w:val="KeywordChar"/>
        </w:rPr>
        <w:t>ANT_OPTS</w:t>
      </w:r>
      <w:r w:rsidRPr="00EB2460">
        <w:t xml:space="preserve"> environment variable</w:t>
      </w:r>
      <w:r>
        <w:t xml:space="preserve"> to</w:t>
      </w:r>
      <w:r w:rsidRPr="00EB2460">
        <w:t>:</w:t>
      </w:r>
    </w:p>
    <w:p w:rsidR="002D316B" w:rsidRDefault="002D316B" w:rsidP="002D316B">
      <w:pPr>
        <w:pStyle w:val="Keyword"/>
        <w:ind w:left="720"/>
        <w:jc w:val="left"/>
        <w:rPr>
          <w:color w:val="0000FF"/>
        </w:rPr>
      </w:pPr>
      <w:r w:rsidRPr="00EB2460">
        <w:t>-Dhttp.proxyHost=</w:t>
      </w:r>
      <w:r w:rsidRPr="00EB2460">
        <w:rPr>
          <w:color w:val="0000FF"/>
        </w:rPr>
        <w:t>p</w:t>
      </w:r>
      <w:r>
        <w:rPr>
          <w:color w:val="0000FF"/>
        </w:rPr>
        <w:t>cht</w:t>
      </w:r>
      <w:r w:rsidRPr="00EB2460">
        <w:rPr>
          <w:color w:val="0000FF"/>
        </w:rPr>
        <w:t>roxy_server_url</w:t>
      </w:r>
      <w:r w:rsidRPr="00EB2460">
        <w:t xml:space="preserve"> -Dhttp.proxyPort=</w:t>
      </w:r>
      <w:r w:rsidRPr="00EB2460">
        <w:rPr>
          <w:color w:val="0000FF"/>
        </w:rPr>
        <w:t>proxy_server_port</w:t>
      </w:r>
      <w:r w:rsidRPr="00EB2460">
        <w:t xml:space="preserve"> -Dhttp.proxyUser=</w:t>
      </w:r>
      <w:r w:rsidRPr="00EB2460">
        <w:rPr>
          <w:color w:val="0000FF"/>
        </w:rPr>
        <w:t>username</w:t>
      </w:r>
      <w:r w:rsidRPr="00EB2460">
        <w:t xml:space="preserve"> -Dhttp.proxyPassword=</w:t>
      </w:r>
      <w:r w:rsidRPr="00EB2460">
        <w:rPr>
          <w:color w:val="0000FF"/>
        </w:rPr>
        <w:t>password</w:t>
      </w:r>
    </w:p>
    <w:p w:rsidR="002D316B" w:rsidRDefault="002D316B" w:rsidP="002D316B">
      <w:pPr>
        <w:ind w:left="720"/>
      </w:pPr>
      <w:r>
        <w:t>Please replace the parameters proxy_server_url, proxy_server_port, username and password with the corresponding values.</w:t>
      </w:r>
    </w:p>
    <w:p w:rsidR="002D316B" w:rsidRDefault="002D316B" w:rsidP="00617A56">
      <w:pPr>
        <w:numPr>
          <w:ilvl w:val="0"/>
          <w:numId w:val="54"/>
        </w:numPr>
      </w:pPr>
      <w:r>
        <w:t xml:space="preserve">Open file </w:t>
      </w:r>
      <w:r w:rsidRPr="00B13AA4">
        <w:rPr>
          <w:rStyle w:val="KeywordChar"/>
        </w:rPr>
        <w:t>CAGRID_LOCATION/antfiles/jboss</w:t>
      </w:r>
      <w:r>
        <w:rPr>
          <w:rStyle w:val="KeywordChar"/>
        </w:rPr>
        <w:t>/</w:t>
      </w:r>
      <w:r w:rsidRPr="00B13AA4">
        <w:rPr>
          <w:rStyle w:val="KeywordChar"/>
        </w:rPr>
        <w:t>jboss.xml</w:t>
      </w:r>
      <w:r w:rsidRPr="00B13AA4">
        <w:t xml:space="preserve"> and perform the following changes</w:t>
      </w:r>
    </w:p>
    <w:p w:rsidR="002D316B" w:rsidRPr="00B13AA4" w:rsidRDefault="002D316B" w:rsidP="00617A56">
      <w:pPr>
        <w:numPr>
          <w:ilvl w:val="1"/>
          <w:numId w:val="54"/>
        </w:numPr>
        <w:rPr>
          <w:rStyle w:val="KeywordChar"/>
          <w:rFonts w:ascii="Calibri" w:hAnsi="Calibri" w:cs="Times New Roman"/>
          <w:sz w:val="22"/>
        </w:rPr>
      </w:pPr>
      <w:r>
        <w:t xml:space="preserve">Search for string: </w:t>
      </w:r>
      <w:r w:rsidRPr="00B13AA4">
        <w:rPr>
          <w:rStyle w:val="KeywordChar"/>
        </w:rPr>
        <w:t>&lt;target name="deploySecureJBoss"</w:t>
      </w:r>
    </w:p>
    <w:p w:rsidR="002D316B" w:rsidRDefault="002D316B" w:rsidP="00617A56">
      <w:pPr>
        <w:numPr>
          <w:ilvl w:val="1"/>
          <w:numId w:val="54"/>
        </w:numPr>
        <w:rPr>
          <w:rStyle w:val="KeywordChar"/>
          <w:rFonts w:ascii="Calibri" w:hAnsi="Calibri" w:cs="Times New Roman"/>
          <w:sz w:val="22"/>
        </w:rPr>
      </w:pPr>
      <w:r>
        <w:rPr>
          <w:rStyle w:val="KeywordChar"/>
          <w:rFonts w:ascii="Calibri" w:hAnsi="Calibri" w:cs="Times New Roman"/>
          <w:sz w:val="22"/>
        </w:rPr>
        <w:t xml:space="preserve">Update the </w:t>
      </w:r>
      <w:r w:rsidRPr="00B13AA4">
        <w:rPr>
          <w:rStyle w:val="KeywordChar"/>
        </w:rPr>
        <w:t>defaultPort</w:t>
      </w:r>
      <w:r>
        <w:rPr>
          <w:rStyle w:val="KeywordChar"/>
          <w:rFonts w:ascii="Calibri" w:hAnsi="Calibri" w:cs="Times New Roman"/>
          <w:sz w:val="22"/>
        </w:rPr>
        <w:t xml:space="preserve"> to the appropriate port used for the caGrid service </w:t>
      </w:r>
    </w:p>
    <w:p w:rsidR="002D316B" w:rsidRDefault="002D316B" w:rsidP="00617A56">
      <w:pPr>
        <w:numPr>
          <w:ilvl w:val="1"/>
          <w:numId w:val="54"/>
        </w:numPr>
        <w:rPr>
          <w:rStyle w:val="KeywordChar"/>
          <w:rFonts w:ascii="Calibri" w:hAnsi="Calibri" w:cs="Times New Roman"/>
          <w:sz w:val="22"/>
        </w:rPr>
      </w:pPr>
      <w:r>
        <w:rPr>
          <w:rStyle w:val="KeywordChar"/>
          <w:rFonts w:ascii="Calibri" w:hAnsi="Calibri" w:cs="Times New Roman"/>
          <w:sz w:val="22"/>
        </w:rPr>
        <w:t>After editing, the section should look like as follows:</w:t>
      </w:r>
    </w:p>
    <w:p w:rsidR="002D316B" w:rsidRPr="00B13AA4" w:rsidRDefault="002D316B" w:rsidP="002D316B">
      <w:pPr>
        <w:pStyle w:val="Keyword"/>
        <w:ind w:left="1080"/>
        <w:jc w:val="left"/>
      </w:pPr>
      <w:r w:rsidRPr="00B13AA4">
        <w:t>&lt;property name="defaultPort" value=</w:t>
      </w:r>
      <w:r w:rsidR="00D525C9" w:rsidRPr="00B13AA4">
        <w:t>"</w:t>
      </w:r>
      <w:r>
        <w:t>SERVICE_PORT</w:t>
      </w:r>
      <w:r w:rsidR="00D525C9" w:rsidRPr="00B13AA4">
        <w:t>"</w:t>
      </w:r>
      <w:r w:rsidRPr="00B13AA4">
        <w:t>/&gt;</w:t>
      </w:r>
    </w:p>
    <w:p w:rsidR="002D316B" w:rsidRDefault="002D316B" w:rsidP="002D316B">
      <w:pPr>
        <w:pStyle w:val="Keyword"/>
        <w:ind w:left="1080"/>
        <w:jc w:val="left"/>
      </w:pPr>
      <w:r w:rsidRPr="00B13AA4">
        <w:t>&lt;property name="webapp.dir" value="${jboss.dir}/</w:t>
      </w:r>
      <w:r>
        <w:t>server/default/deploy</w:t>
      </w:r>
      <w:r w:rsidRPr="00B13AA4">
        <w:t>/${webapp.name}.war" /</w:t>
      </w:r>
      <w:r>
        <w:t>&gt;</w:t>
      </w:r>
    </w:p>
    <w:p w:rsidR="002D316B" w:rsidRDefault="002D316B" w:rsidP="002D316B">
      <w:pPr>
        <w:ind w:left="720"/>
      </w:pPr>
      <w:r>
        <w:t>Note: If the jboss instances are set up under one jboss container, then also perform the following change:</w:t>
      </w:r>
    </w:p>
    <w:p w:rsidR="002D316B" w:rsidRPr="00415CE6" w:rsidRDefault="002D316B" w:rsidP="00617A56">
      <w:pPr>
        <w:numPr>
          <w:ilvl w:val="1"/>
          <w:numId w:val="54"/>
        </w:numPr>
        <w:rPr>
          <w:rStyle w:val="KeywordChar"/>
          <w:rFonts w:ascii="Calibri" w:hAnsi="Calibri" w:cs="Times New Roman"/>
          <w:sz w:val="22"/>
        </w:rPr>
      </w:pPr>
      <w:r>
        <w:rPr>
          <w:rStyle w:val="KeywordChar"/>
          <w:rFonts w:ascii="Calibri" w:hAnsi="Calibri" w:cs="Times New Roman"/>
          <w:sz w:val="22"/>
        </w:rPr>
        <w:t xml:space="preserve">Update the </w:t>
      </w:r>
      <w:r w:rsidRPr="00B13AA4">
        <w:rPr>
          <w:rStyle w:val="KeywordChar"/>
        </w:rPr>
        <w:t>webapp.dir</w:t>
      </w:r>
      <w:r>
        <w:rPr>
          <w:rStyle w:val="KeywordChar"/>
          <w:rFonts w:ascii="Calibri" w:hAnsi="Calibri" w:cs="Times New Roman"/>
          <w:sz w:val="22"/>
        </w:rPr>
        <w:t xml:space="preserve"> to delete the string </w:t>
      </w:r>
      <w:r w:rsidRPr="00B13AA4">
        <w:rPr>
          <w:rStyle w:val="KeywordChar"/>
        </w:rPr>
        <w:t>/server/default</w:t>
      </w:r>
      <w:r>
        <w:rPr>
          <w:rStyle w:val="KeywordChar"/>
          <w:rFonts w:ascii="Calibri" w:hAnsi="Calibri" w:cs="Times New Roman"/>
          <w:sz w:val="22"/>
        </w:rPr>
        <w:t xml:space="preserve"> from the </w:t>
      </w:r>
      <w:r w:rsidRPr="00B13AA4">
        <w:rPr>
          <w:rStyle w:val="KeywordChar"/>
        </w:rPr>
        <w:t>value</w:t>
      </w:r>
    </w:p>
    <w:p w:rsidR="002D316B" w:rsidRDefault="002D316B" w:rsidP="00617A56">
      <w:pPr>
        <w:numPr>
          <w:ilvl w:val="1"/>
          <w:numId w:val="54"/>
        </w:numPr>
        <w:rPr>
          <w:rStyle w:val="KeywordChar"/>
          <w:rFonts w:ascii="Calibri" w:hAnsi="Calibri" w:cs="Times New Roman"/>
          <w:sz w:val="22"/>
        </w:rPr>
      </w:pPr>
      <w:r>
        <w:rPr>
          <w:rStyle w:val="KeywordChar"/>
          <w:rFonts w:ascii="Calibri" w:hAnsi="Calibri" w:cs="Times New Roman"/>
          <w:sz w:val="22"/>
        </w:rPr>
        <w:t>After editing, the section should look as follows:</w:t>
      </w:r>
    </w:p>
    <w:p w:rsidR="002D316B" w:rsidRPr="00B13AA4" w:rsidRDefault="002D316B" w:rsidP="002D316B">
      <w:pPr>
        <w:pStyle w:val="Keyword"/>
        <w:ind w:left="1080"/>
        <w:jc w:val="left"/>
      </w:pPr>
      <w:r w:rsidRPr="00B13AA4">
        <w:t>&lt;property name="defaultPort" value=</w:t>
      </w:r>
      <w:r w:rsidR="00D525C9" w:rsidRPr="00B13AA4">
        <w:t>"</w:t>
      </w:r>
      <w:r>
        <w:t>SERVICE_PORT</w:t>
      </w:r>
      <w:r w:rsidR="00D525C9" w:rsidRPr="00B13AA4">
        <w:t>"</w:t>
      </w:r>
      <w:r w:rsidRPr="00B13AA4">
        <w:t xml:space="preserve"> /&gt;</w:t>
      </w:r>
    </w:p>
    <w:p w:rsidR="002D316B" w:rsidRPr="00415CE6" w:rsidRDefault="002D316B" w:rsidP="002D316B">
      <w:pPr>
        <w:pStyle w:val="Keyword"/>
        <w:ind w:left="1080"/>
        <w:jc w:val="left"/>
      </w:pPr>
      <w:r w:rsidRPr="00B13AA4">
        <w:t>&lt;property name="webapp.dir" value="${jboss.dir}/</w:t>
      </w:r>
      <w:r>
        <w:t>deploy</w:t>
      </w:r>
      <w:r w:rsidRPr="00B13AA4">
        <w:t>/${webapp.name}.war"/</w:t>
      </w:r>
      <w:r>
        <w:t>&gt;</w:t>
      </w:r>
    </w:p>
    <w:p w:rsidR="002D316B" w:rsidRDefault="002D316B" w:rsidP="00617A56">
      <w:pPr>
        <w:numPr>
          <w:ilvl w:val="0"/>
          <w:numId w:val="54"/>
        </w:numPr>
      </w:pPr>
      <w:r>
        <w:t>To d</w:t>
      </w:r>
      <w:r w:rsidRPr="00F4738D">
        <w:t xml:space="preserve">eploy the Globus </w:t>
      </w:r>
      <w:r>
        <w:t>on</w:t>
      </w:r>
      <w:r w:rsidRPr="00F4738D">
        <w:t xml:space="preserve"> JBoss </w:t>
      </w:r>
      <w:r>
        <w:t xml:space="preserve">run the </w:t>
      </w:r>
      <w:r w:rsidRPr="00F4738D">
        <w:t xml:space="preserve">following </w:t>
      </w:r>
      <w:r>
        <w:t>commands:</w:t>
      </w:r>
    </w:p>
    <w:p w:rsidR="002D316B" w:rsidRPr="00D47E46" w:rsidRDefault="002D316B" w:rsidP="00617A56">
      <w:pPr>
        <w:numPr>
          <w:ilvl w:val="1"/>
          <w:numId w:val="54"/>
        </w:numPr>
      </w:pPr>
      <w:r w:rsidRPr="002F373F">
        <w:rPr>
          <w:rStyle w:val="KeywordChar"/>
        </w:rPr>
        <w:t>cd CAGRID_LOCATION/antfiles/jboss</w:t>
      </w:r>
    </w:p>
    <w:p w:rsidR="002D316B" w:rsidRDefault="002D316B" w:rsidP="00617A56">
      <w:pPr>
        <w:numPr>
          <w:ilvl w:val="1"/>
          <w:numId w:val="54"/>
        </w:numPr>
        <w:rPr>
          <w:rStyle w:val="KeywordChar"/>
        </w:rPr>
      </w:pPr>
      <w:r w:rsidRPr="002F373F">
        <w:rPr>
          <w:rStyle w:val="KeywordChar"/>
        </w:rPr>
        <w:t>ant -f jboss.xml deploySecure</w:t>
      </w:r>
      <w:r>
        <w:rPr>
          <w:rStyle w:val="KeywordChar"/>
        </w:rPr>
        <w:t>JBoss -Djboss.dir=</w:t>
      </w:r>
      <w:r w:rsidRPr="00D957C4">
        <w:rPr>
          <w:rStyle w:val="KeywordChar"/>
          <w:color w:val="0000FF"/>
        </w:rPr>
        <w:t>JBOSS_HOME</w:t>
      </w:r>
    </w:p>
    <w:p w:rsidR="002D316B" w:rsidRDefault="002D316B" w:rsidP="002D316B">
      <w:pPr>
        <w:ind w:left="720"/>
      </w:pPr>
      <w:r>
        <w:t>Please replace the JBOSS_HOME string with the home directory of JBoss where you wish to deploy grid service.</w:t>
      </w:r>
    </w:p>
    <w:p w:rsidR="00D525C9" w:rsidRDefault="00D525C9" w:rsidP="002D316B">
      <w:pPr>
        <w:ind w:left="720"/>
        <w:rPr>
          <w:b/>
        </w:rPr>
      </w:pPr>
    </w:p>
    <w:p w:rsidR="002D316B" w:rsidRDefault="002D316B" w:rsidP="002D316B">
      <w:pPr>
        <w:ind w:left="720"/>
      </w:pPr>
      <w:r w:rsidRPr="00274749">
        <w:rPr>
          <w:b/>
        </w:rPr>
        <w:t>Note:</w:t>
      </w:r>
      <w:r>
        <w:t xml:space="preserve">If you have not set the </w:t>
      </w:r>
      <w:r w:rsidRPr="005E54C5">
        <w:rPr>
          <w:rFonts w:ascii="Courier" w:hAnsi="Courier"/>
        </w:rPr>
        <w:t>ANT_OPTS</w:t>
      </w:r>
      <w:r>
        <w:t xml:space="preserve"> parameter</w:t>
      </w:r>
      <w:r w:rsidR="00D525C9">
        <w:t xml:space="preserve"> and are dbehind a proxy server</w:t>
      </w:r>
      <w:r>
        <w:t>, you will encounter a connection timeout error after the above ant command.</w:t>
      </w:r>
    </w:p>
    <w:p w:rsidR="002D316B" w:rsidRDefault="002D316B" w:rsidP="002D316B">
      <w:pPr>
        <w:ind w:left="720"/>
      </w:pPr>
    </w:p>
    <w:p w:rsidR="0092385D" w:rsidRPr="008B3045" w:rsidRDefault="0092385D" w:rsidP="00617A56">
      <w:pPr>
        <w:numPr>
          <w:ilvl w:val="0"/>
          <w:numId w:val="54"/>
        </w:numPr>
      </w:pPr>
      <w:r>
        <w:t xml:space="preserve">Update </w:t>
      </w:r>
      <w:r w:rsidRPr="003335EC">
        <w:rPr>
          <w:rStyle w:val="KeywordChar"/>
        </w:rPr>
        <w:t>JBOSS_HO</w:t>
      </w:r>
      <w:r>
        <w:rPr>
          <w:rStyle w:val="KeywordChar"/>
        </w:rPr>
        <w:t>ME\</w:t>
      </w:r>
      <w:r w:rsidR="0040538C">
        <w:rPr>
          <w:rStyle w:val="KeywordChar"/>
        </w:rPr>
        <w:t>server\default\</w:t>
      </w:r>
      <w:r>
        <w:rPr>
          <w:rStyle w:val="KeywordChar"/>
        </w:rPr>
        <w:t>deploy\jbossweb-tomcat55.sar</w:t>
      </w:r>
      <w:r w:rsidRPr="003335EC">
        <w:rPr>
          <w:rStyle w:val="KeywordChar"/>
        </w:rPr>
        <w:t>\server.xml</w:t>
      </w:r>
    </w:p>
    <w:p w:rsidR="0092385D" w:rsidRPr="00A147C2" w:rsidRDefault="0092385D" w:rsidP="00444265">
      <w:pPr>
        <w:numPr>
          <w:ilvl w:val="1"/>
          <w:numId w:val="34"/>
        </w:numPr>
        <w:rPr>
          <w:sz w:val="18"/>
          <w:szCs w:val="18"/>
        </w:rPr>
      </w:pPr>
      <w:r>
        <w:t>Replace</w:t>
      </w:r>
      <w:r w:rsidRPr="004D2417">
        <w:t xml:space="preserve"> the </w:t>
      </w:r>
      <w:r w:rsidRPr="00A82340">
        <w:rPr>
          <w:rStyle w:val="KeywordChar"/>
        </w:rPr>
        <w:t>&lt;server&gt;</w:t>
      </w:r>
      <w:r w:rsidRPr="004D2417">
        <w:t xml:space="preserve"> element to</w:t>
      </w:r>
      <w:r>
        <w:t xml:space="preserve"> (usually he first line of the file) </w:t>
      </w:r>
      <w:r>
        <w:br/>
      </w:r>
      <w:r w:rsidRPr="008C0FB9">
        <w:rPr>
          <w:rStyle w:val="KeywordChar"/>
        </w:rPr>
        <w:t>&lt;Server debug="0" port="8005" shutdown="SHUTDOWN"&gt;</w:t>
      </w:r>
    </w:p>
    <w:p w:rsidR="0092385D" w:rsidRDefault="0092385D" w:rsidP="00444265">
      <w:pPr>
        <w:numPr>
          <w:ilvl w:val="1"/>
          <w:numId w:val="34"/>
        </w:numPr>
      </w:pPr>
      <w:r>
        <w:t xml:space="preserve">Commentout </w:t>
      </w:r>
      <w:r w:rsidRPr="008B3045">
        <w:t xml:space="preserve">the </w:t>
      </w:r>
      <w:r>
        <w:t xml:space="preserve">complete </w:t>
      </w:r>
      <w:r w:rsidRPr="008B3045">
        <w:t xml:space="preserve">element </w:t>
      </w:r>
    </w:p>
    <w:p w:rsidR="0092385D" w:rsidRDefault="0092385D" w:rsidP="0092385D">
      <w:pPr>
        <w:ind w:left="720" w:firstLine="360"/>
      </w:pPr>
      <w:r w:rsidRPr="008C0FB9">
        <w:rPr>
          <w:rStyle w:val="KeywordChar"/>
        </w:rPr>
        <w:t>&lt;Connector port="8080" disableUploadTimeout="true"/&gt;</w:t>
      </w:r>
    </w:p>
    <w:p w:rsidR="0092385D" w:rsidRPr="008B3045" w:rsidRDefault="0092385D" w:rsidP="00444265">
      <w:pPr>
        <w:numPr>
          <w:ilvl w:val="1"/>
          <w:numId w:val="34"/>
        </w:numPr>
      </w:pPr>
      <w:r w:rsidRPr="008B3045">
        <w:lastRenderedPageBreak/>
        <w:t>Add a new</w:t>
      </w:r>
      <w:r w:rsidRPr="001E7FCE">
        <w:rPr>
          <w:rStyle w:val="KeywordChar"/>
        </w:rPr>
        <w:t>&lt;connector&gt;</w:t>
      </w:r>
      <w:r w:rsidRPr="00976B1E">
        <w:rPr>
          <w:color w:val="000000"/>
        </w:rPr>
        <w:t xml:space="preserve">element for the jboss port set for caTissue </w:t>
      </w:r>
      <w:r w:rsidRPr="008B3045">
        <w:t>as –</w:t>
      </w:r>
    </w:p>
    <w:p w:rsidR="0092385D" w:rsidRPr="00A147C2" w:rsidRDefault="0092385D" w:rsidP="0092385D">
      <w:pPr>
        <w:pStyle w:val="Keyword"/>
        <w:ind w:left="1440"/>
      </w:pPr>
      <w:r>
        <w:t>&lt;Connector</w:t>
      </w:r>
    </w:p>
    <w:p w:rsidR="0092385D" w:rsidRPr="00A147C2" w:rsidRDefault="0092385D" w:rsidP="0092385D">
      <w:pPr>
        <w:pStyle w:val="Keyword"/>
        <w:ind w:left="1440"/>
      </w:pPr>
      <w:r w:rsidRPr="00A147C2">
        <w:t>className="org.globus.tomcat.coyote.net.HTTPSConnector"</w:t>
      </w:r>
    </w:p>
    <w:p w:rsidR="0092385D" w:rsidRPr="00A147C2" w:rsidRDefault="0092385D" w:rsidP="0092385D">
      <w:pPr>
        <w:pStyle w:val="Keyword"/>
        <w:ind w:left="1440"/>
      </w:pPr>
      <w:r w:rsidRPr="00A147C2">
        <w:t>port="</w:t>
      </w:r>
      <w:r>
        <w:rPr>
          <w:color w:val="0000FF"/>
        </w:rPr>
        <w:t>SERVICE</w:t>
      </w:r>
      <w:r w:rsidRPr="009A3666">
        <w:rPr>
          <w:color w:val="0000FF"/>
        </w:rPr>
        <w:t>_PORT</w:t>
      </w:r>
      <w:r w:rsidRPr="00A147C2">
        <w:t>" maxThreads="150" minSpareThreads="25"</w:t>
      </w:r>
    </w:p>
    <w:p w:rsidR="0092385D" w:rsidRPr="00A147C2" w:rsidRDefault="0092385D" w:rsidP="0092385D">
      <w:pPr>
        <w:pStyle w:val="Keyword"/>
        <w:ind w:left="1440"/>
      </w:pPr>
      <w:r w:rsidRPr="00A147C2">
        <w:t>maxSpareThreads="75" autoFlush="true"</w:t>
      </w:r>
    </w:p>
    <w:p w:rsidR="0092385D" w:rsidRPr="00A147C2" w:rsidRDefault="0092385D" w:rsidP="0092385D">
      <w:pPr>
        <w:pStyle w:val="Keyword"/>
        <w:ind w:left="1440"/>
      </w:pPr>
      <w:r w:rsidRPr="00A147C2">
        <w:t>disableUploadTimeout="true" scheme="https"</w:t>
      </w:r>
    </w:p>
    <w:p w:rsidR="0092385D" w:rsidRPr="00A147C2" w:rsidRDefault="0092385D" w:rsidP="0092385D">
      <w:pPr>
        <w:pStyle w:val="Keyword"/>
        <w:ind w:left="1440"/>
      </w:pPr>
      <w:r w:rsidRPr="00A147C2">
        <w:t>enableLookups="true" acceptCount="10" debug="0"</w:t>
      </w:r>
    </w:p>
    <w:p w:rsidR="0092385D" w:rsidRPr="00A147C2" w:rsidRDefault="0092385D" w:rsidP="0092385D">
      <w:pPr>
        <w:pStyle w:val="Keyword"/>
        <w:ind w:left="1440"/>
      </w:pPr>
      <w:r w:rsidRPr="00A147C2">
        <w:t>protocolHandlerClassName="org.apache.coyote.http11.Http11Protocol"</w:t>
      </w:r>
    </w:p>
    <w:p w:rsidR="0092385D" w:rsidRPr="00A147C2" w:rsidRDefault="0092385D" w:rsidP="0092385D">
      <w:pPr>
        <w:pStyle w:val="Keyword"/>
        <w:ind w:left="1440"/>
      </w:pPr>
      <w:r w:rsidRPr="00A147C2">
        <w:t>socketFactory="org.globus.tomcat.catalina.net.BaseHTTPSServerSocketFactory"</w:t>
      </w:r>
    </w:p>
    <w:p w:rsidR="0092385D" w:rsidRPr="005A1633" w:rsidRDefault="0092385D" w:rsidP="0092385D">
      <w:pPr>
        <w:pStyle w:val="Keyword"/>
        <w:ind w:left="1440"/>
      </w:pPr>
      <w:r w:rsidRPr="005A1633">
        <w:t>cert="</w:t>
      </w:r>
      <w:r w:rsidRPr="009B600A">
        <w:rPr>
          <w:color w:val="0000FF"/>
        </w:rPr>
        <w:t>complete_path/T</w:t>
      </w:r>
      <w:r w:rsidRPr="009B600A">
        <w:rPr>
          <w:iCs/>
          <w:color w:val="0000FF"/>
        </w:rPr>
        <w:t>HE_HOSTNAME_YOU_ENTERED-cert.pem</w:t>
      </w:r>
      <w:r w:rsidRPr="005A1633">
        <w:t>"</w:t>
      </w:r>
    </w:p>
    <w:p w:rsidR="0092385D" w:rsidRPr="005A1633" w:rsidRDefault="0092385D" w:rsidP="0092385D">
      <w:pPr>
        <w:pStyle w:val="Keyword"/>
        <w:ind w:left="1440"/>
      </w:pPr>
      <w:r>
        <w:t>key="</w:t>
      </w:r>
      <w:r w:rsidRPr="009B600A">
        <w:rPr>
          <w:color w:val="0000FF"/>
        </w:rPr>
        <w:t>complete_path/</w:t>
      </w:r>
      <w:r w:rsidRPr="009B600A">
        <w:rPr>
          <w:iCs/>
          <w:color w:val="0000FF"/>
        </w:rPr>
        <w:t>THE_HOSTNAME_YOU_ENTERED-key.pem</w:t>
      </w:r>
      <w:r w:rsidRPr="005A1633">
        <w:t>"</w:t>
      </w:r>
    </w:p>
    <w:p w:rsidR="0092385D" w:rsidRDefault="0092385D" w:rsidP="0092385D">
      <w:pPr>
        <w:pStyle w:val="Keyword"/>
        <w:ind w:left="1440"/>
      </w:pPr>
      <w:r w:rsidRPr="00A147C2">
        <w:t>/&gt;</w:t>
      </w:r>
    </w:p>
    <w:p w:rsidR="0092385D" w:rsidRDefault="0092385D" w:rsidP="0092385D">
      <w:pPr>
        <w:ind w:left="720" w:firstLine="360"/>
      </w:pPr>
      <w:r w:rsidRPr="009B600A">
        <w:rPr>
          <w:b/>
        </w:rPr>
        <w:t>NOTE:</w:t>
      </w:r>
    </w:p>
    <w:p w:rsidR="0092385D" w:rsidRDefault="0092385D" w:rsidP="00444265">
      <w:pPr>
        <w:numPr>
          <w:ilvl w:val="0"/>
          <w:numId w:val="35"/>
        </w:numPr>
      </w:pPr>
      <w:r>
        <w:t xml:space="preserve">For cert and key file names, please replace the text in blue color with the fully qualified path along with the file names generated in step 1.e. </w:t>
      </w:r>
    </w:p>
    <w:p w:rsidR="0092385D" w:rsidRPr="005A1633" w:rsidRDefault="0092385D" w:rsidP="00444265">
      <w:pPr>
        <w:numPr>
          <w:ilvl w:val="0"/>
          <w:numId w:val="35"/>
        </w:numPr>
      </w:pPr>
      <w:r>
        <w:t xml:space="preserve">Please replace the port number (SERVICE_PORT) with the JBoss </w:t>
      </w:r>
      <w:r w:rsidRPr="00113558">
        <w:rPr>
          <w:color w:val="000000"/>
        </w:rPr>
        <w:t xml:space="preserve">port set for caTissue </w:t>
      </w:r>
      <w:r>
        <w:rPr>
          <w:color w:val="000000"/>
        </w:rPr>
        <w:t xml:space="preserve">caGrid service </w:t>
      </w:r>
      <w:r w:rsidRPr="00113558">
        <w:rPr>
          <w:color w:val="000000"/>
        </w:rPr>
        <w:t>environment.</w:t>
      </w:r>
    </w:p>
    <w:p w:rsidR="0092385D" w:rsidRDefault="0092385D" w:rsidP="00444265">
      <w:pPr>
        <w:numPr>
          <w:ilvl w:val="1"/>
          <w:numId w:val="34"/>
        </w:numPr>
      </w:pPr>
      <w:r w:rsidRPr="00A147C2">
        <w:t xml:space="preserve">Add </w:t>
      </w:r>
      <w:r>
        <w:t>following element</w:t>
      </w:r>
      <w:r w:rsidRPr="00A147C2">
        <w:t xml:space="preserve"> in the</w:t>
      </w:r>
      <w:r w:rsidRPr="005877AD">
        <w:rPr>
          <w:rStyle w:val="KeywordChar"/>
        </w:rPr>
        <w:t>&lt;Engine name="jboss.web" ... &gt; section:</w:t>
      </w:r>
      <w:r w:rsidRPr="005877AD">
        <w:rPr>
          <w:rStyle w:val="KeywordChar"/>
        </w:rPr>
        <w:br/>
        <w:t>&lt;Valve className="org.globus.tomcat.coyote.valves.HTTPSValve55"/&gt;</w:t>
      </w:r>
    </w:p>
    <w:p w:rsidR="0092385D" w:rsidRPr="00EF2796" w:rsidRDefault="0092385D" w:rsidP="00617A56">
      <w:pPr>
        <w:numPr>
          <w:ilvl w:val="0"/>
          <w:numId w:val="54"/>
        </w:numPr>
        <w:rPr>
          <w:rStyle w:val="KeywordChar"/>
          <w:rFonts w:ascii="Calibri" w:hAnsi="Calibri" w:cs="Times New Roman"/>
          <w:sz w:val="22"/>
        </w:rPr>
      </w:pPr>
      <w:r>
        <w:t xml:space="preserve">Update file </w:t>
      </w:r>
      <w:r w:rsidRPr="00976B1E">
        <w:rPr>
          <w:rStyle w:val="KeywordChar"/>
        </w:rPr>
        <w:t>JBOSS_HOME\</w:t>
      </w:r>
      <w:r w:rsidR="0040538C">
        <w:rPr>
          <w:rStyle w:val="KeywordChar"/>
        </w:rPr>
        <w:t>server\default\</w:t>
      </w:r>
      <w:r w:rsidRPr="00976B1E">
        <w:rPr>
          <w:rStyle w:val="KeywordChar"/>
        </w:rPr>
        <w:t>deploy\wsrf.war\WEB-INF\web.xml</w:t>
      </w:r>
    </w:p>
    <w:p w:rsidR="0092385D" w:rsidRDefault="0092385D" w:rsidP="00444265">
      <w:pPr>
        <w:numPr>
          <w:ilvl w:val="1"/>
          <w:numId w:val="34"/>
        </w:numPr>
      </w:pPr>
      <w:r>
        <w:t xml:space="preserve">Search for lines: </w:t>
      </w:r>
    </w:p>
    <w:p w:rsidR="0092385D" w:rsidRPr="0034282D" w:rsidRDefault="0092385D" w:rsidP="0092385D">
      <w:pPr>
        <w:ind w:left="1080"/>
        <w:rPr>
          <w:rStyle w:val="KeywordChar"/>
          <w:rFonts w:ascii="Calibri" w:hAnsi="Calibri" w:cs="Times New Roman"/>
          <w:sz w:val="22"/>
        </w:rPr>
      </w:pPr>
      <w:r w:rsidRPr="0034282D">
        <w:rPr>
          <w:rStyle w:val="KeywordChar"/>
        </w:rPr>
        <w:t>&lt;param-name&gt;defaultPort&lt;/param-name&gt;</w:t>
      </w:r>
      <w:r w:rsidRPr="0034282D">
        <w:rPr>
          <w:rStyle w:val="KeywordChar"/>
        </w:rPr>
        <w:cr/>
        <w:t>&lt;param-value&gt;8443&lt;/param-value&gt;</w:t>
      </w:r>
    </w:p>
    <w:p w:rsidR="0092385D" w:rsidRDefault="0092385D" w:rsidP="00444265">
      <w:pPr>
        <w:numPr>
          <w:ilvl w:val="1"/>
          <w:numId w:val="34"/>
        </w:numPr>
      </w:pPr>
      <w:r>
        <w:t xml:space="preserve">Change port 8443 to the JBoss </w:t>
      </w:r>
      <w:r w:rsidRPr="00113558">
        <w:rPr>
          <w:color w:val="000000"/>
        </w:rPr>
        <w:t xml:space="preserve">port set for caTissue </w:t>
      </w:r>
      <w:r>
        <w:rPr>
          <w:color w:val="000000"/>
        </w:rPr>
        <w:t>grid service</w:t>
      </w:r>
      <w:r w:rsidRPr="00113558">
        <w:rPr>
          <w:color w:val="000000"/>
        </w:rPr>
        <w:t>.</w:t>
      </w:r>
    </w:p>
    <w:p w:rsidR="0092385D" w:rsidRDefault="0092385D" w:rsidP="00617A56">
      <w:pPr>
        <w:numPr>
          <w:ilvl w:val="0"/>
          <w:numId w:val="54"/>
        </w:numPr>
      </w:pPr>
      <w:r w:rsidRPr="002907E0">
        <w:t xml:space="preserve">Secure </w:t>
      </w:r>
      <w:r w:rsidRPr="002907E0">
        <w:rPr>
          <w:rFonts w:ascii="Courier New" w:hAnsi="Courier New" w:cs="Courier New"/>
          <w:sz w:val="18"/>
          <w:szCs w:val="18"/>
        </w:rPr>
        <w:t>Globus</w:t>
      </w:r>
      <w:r w:rsidRPr="002907E0">
        <w:t xml:space="preserve"> by adding the host credentials entries into </w:t>
      </w:r>
      <w:r w:rsidRPr="00992342">
        <w:rPr>
          <w:rStyle w:val="KeywordChar"/>
        </w:rPr>
        <w:t>global_security_descriptor.xml</w:t>
      </w:r>
      <w:r w:rsidRPr="002907E0">
        <w:t xml:space="preserve"> file located at </w:t>
      </w:r>
      <w:r w:rsidR="00F1705D" w:rsidRPr="00976B1E">
        <w:rPr>
          <w:rStyle w:val="KeywordChar"/>
        </w:rPr>
        <w:t>JBOSS_HOME</w:t>
      </w:r>
      <w:r w:rsidR="007B34FD">
        <w:rPr>
          <w:rStyle w:val="KeywordChar"/>
        </w:rPr>
        <w:t>\server\default\</w:t>
      </w:r>
      <w:r w:rsidRPr="00992342">
        <w:rPr>
          <w:rStyle w:val="KeywordChar"/>
        </w:rPr>
        <w:t>deploy\wsrf.war\WEB-INF\etc\globus_wsrf_core.</w:t>
      </w:r>
    </w:p>
    <w:p w:rsidR="0092385D" w:rsidRPr="002907E0" w:rsidRDefault="0092385D" w:rsidP="0092385D">
      <w:pPr>
        <w:ind w:firstLine="360"/>
      </w:pPr>
      <w:r w:rsidRPr="002907E0">
        <w:t>The content of file must look as shown below.</w:t>
      </w:r>
    </w:p>
    <w:p w:rsidR="0092385D" w:rsidRPr="002907E0" w:rsidRDefault="0092385D" w:rsidP="0092385D">
      <w:pPr>
        <w:pStyle w:val="Keyword"/>
        <w:ind w:left="720"/>
      </w:pPr>
      <w:r w:rsidRPr="002907E0">
        <w:t>&lt;?xml version="1.0" encoding="UTF-8"?&gt;</w:t>
      </w:r>
    </w:p>
    <w:p w:rsidR="0092385D" w:rsidRPr="002907E0" w:rsidRDefault="0092385D" w:rsidP="0092385D">
      <w:pPr>
        <w:pStyle w:val="Keyword"/>
        <w:ind w:left="720"/>
      </w:pPr>
      <w:r w:rsidRPr="002907E0">
        <w:t>&lt;securityConfig xmlns="http://www.globus.org"&gt;</w:t>
      </w:r>
    </w:p>
    <w:p w:rsidR="0092385D" w:rsidRPr="002907E0" w:rsidRDefault="0092385D" w:rsidP="0092385D">
      <w:pPr>
        <w:pStyle w:val="Keyword"/>
        <w:ind w:left="720"/>
      </w:pPr>
      <w:r w:rsidRPr="002907E0">
        <w:t>&lt;credential&gt;</w:t>
      </w:r>
    </w:p>
    <w:p w:rsidR="0092385D" w:rsidRPr="002907E0" w:rsidRDefault="0092385D" w:rsidP="0092385D">
      <w:pPr>
        <w:pStyle w:val="Keyword"/>
        <w:ind w:left="720"/>
      </w:pPr>
      <w:r w:rsidRPr="002907E0">
        <w:t>&lt;key-file value="</w:t>
      </w:r>
      <w:r w:rsidRPr="009B600A">
        <w:rPr>
          <w:color w:val="0000FF"/>
        </w:rPr>
        <w:t>complete_path/T</w:t>
      </w:r>
      <w:r w:rsidRPr="009B600A">
        <w:rPr>
          <w:iCs/>
          <w:color w:val="0000FF"/>
        </w:rPr>
        <w:t>HE_HOSTNAME_YOU_ENTERED-</w:t>
      </w:r>
      <w:r>
        <w:rPr>
          <w:iCs/>
          <w:color w:val="0000FF"/>
        </w:rPr>
        <w:t>key</w:t>
      </w:r>
      <w:r w:rsidRPr="009B600A">
        <w:rPr>
          <w:iCs/>
          <w:color w:val="0000FF"/>
        </w:rPr>
        <w:t>.pem</w:t>
      </w:r>
      <w:r w:rsidRPr="002907E0">
        <w:t>"/&gt;</w:t>
      </w:r>
    </w:p>
    <w:p w:rsidR="0092385D" w:rsidRPr="002907E0" w:rsidRDefault="0092385D" w:rsidP="0092385D">
      <w:pPr>
        <w:pStyle w:val="Keyword"/>
        <w:ind w:left="720"/>
      </w:pPr>
      <w:r w:rsidRPr="002907E0">
        <w:t>&lt;cert-file value="</w:t>
      </w:r>
      <w:r w:rsidRPr="009B600A">
        <w:rPr>
          <w:color w:val="0000FF"/>
        </w:rPr>
        <w:t>complete_path/T</w:t>
      </w:r>
      <w:r w:rsidRPr="009B600A">
        <w:rPr>
          <w:iCs/>
          <w:color w:val="0000FF"/>
        </w:rPr>
        <w:t>HE_HOSTNAME_YOU_ENTERED-cert.pem</w:t>
      </w:r>
      <w:r w:rsidRPr="002907E0">
        <w:t>"/&gt;</w:t>
      </w:r>
    </w:p>
    <w:p w:rsidR="0092385D" w:rsidRPr="002907E0" w:rsidRDefault="0092385D" w:rsidP="0092385D">
      <w:pPr>
        <w:pStyle w:val="Keyword"/>
        <w:ind w:left="720"/>
      </w:pPr>
      <w:r w:rsidRPr="002907E0">
        <w:t>&lt;/credential&gt;</w:t>
      </w:r>
    </w:p>
    <w:p w:rsidR="0092385D" w:rsidRDefault="0092385D" w:rsidP="0092385D">
      <w:pPr>
        <w:pStyle w:val="Keyword"/>
        <w:ind w:left="720"/>
        <w:rPr>
          <w:rFonts w:ascii="Courier New" w:hAnsi="Courier New" w:cs="Courier New"/>
        </w:rPr>
      </w:pPr>
      <w:r w:rsidRPr="002907E0">
        <w:rPr>
          <w:rFonts w:ascii="Courier New" w:hAnsi="Courier New" w:cs="Courier New"/>
        </w:rPr>
        <w:t>&lt;/securityConfig&gt;</w:t>
      </w:r>
    </w:p>
    <w:p w:rsidR="0092385D" w:rsidRPr="009B600A" w:rsidRDefault="0092385D" w:rsidP="0092385D">
      <w:pPr>
        <w:ind w:left="720"/>
      </w:pPr>
      <w:r w:rsidRPr="009B600A">
        <w:rPr>
          <w:b/>
        </w:rPr>
        <w:t>NOTE:</w:t>
      </w:r>
      <w:r>
        <w:t xml:space="preserve"> For cert and key file names, please replace the text in blue color with the fully qualified path along with the file names generated in step 1.e.</w:t>
      </w:r>
    </w:p>
    <w:p w:rsidR="0092385D" w:rsidRPr="002907E0" w:rsidRDefault="0092385D" w:rsidP="00617A56">
      <w:pPr>
        <w:numPr>
          <w:ilvl w:val="0"/>
          <w:numId w:val="54"/>
        </w:numPr>
      </w:pPr>
      <w:r w:rsidRPr="002907E0">
        <w:t xml:space="preserve">Add a new </w:t>
      </w:r>
      <w:r w:rsidRPr="007E31C0">
        <w:rPr>
          <w:rStyle w:val="KeywordChar"/>
        </w:rPr>
        <w:t>&lt;parameter&gt;</w:t>
      </w:r>
      <w:r w:rsidRPr="002907E0">
        <w:t xml:space="preserve"> element under </w:t>
      </w:r>
      <w:r w:rsidRPr="00992342">
        <w:rPr>
          <w:rStyle w:val="KeywordChar"/>
        </w:rPr>
        <w:t>&lt;globalConfiguration&gt;</w:t>
      </w:r>
      <w:r w:rsidRPr="002907E0">
        <w:t xml:space="preserve"> element in </w:t>
      </w:r>
      <w:r w:rsidRPr="00992342">
        <w:rPr>
          <w:rStyle w:val="KeywordChar"/>
        </w:rPr>
        <w:t>server-config.wsdd</w:t>
      </w:r>
      <w:r w:rsidRPr="002907E0">
        <w:t xml:space="preserve"> file located at </w:t>
      </w:r>
      <w:r w:rsidR="007B34FD" w:rsidRPr="00976B1E">
        <w:rPr>
          <w:rStyle w:val="KeywordChar"/>
        </w:rPr>
        <w:t>JBOSS_HOME</w:t>
      </w:r>
      <w:r w:rsidR="007B34FD">
        <w:rPr>
          <w:rStyle w:val="KeywordChar"/>
        </w:rPr>
        <w:t>\server\default</w:t>
      </w:r>
      <w:r w:rsidRPr="00992342">
        <w:rPr>
          <w:rStyle w:val="KeywordChar"/>
        </w:rPr>
        <w:t>\deploy\wsrf.war\WEB-INF\etc\globus_wsrf_core</w:t>
      </w:r>
      <w:r w:rsidRPr="002907E0">
        <w:t xml:space="preserve"> as shown below:</w:t>
      </w:r>
    </w:p>
    <w:p w:rsidR="0092385D" w:rsidRPr="002907E0" w:rsidRDefault="0092385D" w:rsidP="0092385D">
      <w:pPr>
        <w:pStyle w:val="Keyword"/>
        <w:ind w:left="720"/>
      </w:pPr>
      <w:r w:rsidRPr="002907E0">
        <w:t>&lt;globalConfiguration&gt;</w:t>
      </w:r>
    </w:p>
    <w:p w:rsidR="0092385D" w:rsidRPr="002907E0" w:rsidRDefault="0092385D" w:rsidP="0092385D">
      <w:pPr>
        <w:pStyle w:val="Keyword"/>
        <w:ind w:left="720"/>
      </w:pPr>
      <w:r w:rsidRPr="002907E0">
        <w:t>...</w:t>
      </w:r>
    </w:p>
    <w:p w:rsidR="0092385D" w:rsidRPr="002907E0" w:rsidRDefault="0092385D" w:rsidP="0092385D">
      <w:pPr>
        <w:pStyle w:val="Keyword"/>
        <w:ind w:left="720"/>
      </w:pPr>
      <w:r w:rsidRPr="002907E0">
        <w:t>&lt;parameter name="containerSecDesc"</w:t>
      </w:r>
    </w:p>
    <w:p w:rsidR="0092385D" w:rsidRPr="002907E0" w:rsidRDefault="0092385D" w:rsidP="0092385D">
      <w:pPr>
        <w:pStyle w:val="Keyword"/>
        <w:ind w:left="720"/>
      </w:pPr>
      <w:r w:rsidRPr="002907E0">
        <w:t>value="</w:t>
      </w:r>
      <w:r w:rsidRPr="00B13C4A">
        <w:rPr>
          <w:rStyle w:val="java-quote"/>
          <w:color w:val="0000FF"/>
        </w:rPr>
        <w:t>jboss.server.home.dir</w:t>
      </w:r>
      <w:r w:rsidRPr="002907E0">
        <w:t>\deploy\wsrf.war\WEB-INF\etc\globus_wsrf_core\global_security_descriptor.xml" /&gt;</w:t>
      </w:r>
    </w:p>
    <w:p w:rsidR="0092385D" w:rsidRPr="002907E0" w:rsidRDefault="0092385D" w:rsidP="0092385D">
      <w:pPr>
        <w:pStyle w:val="Keyword"/>
        <w:ind w:left="720"/>
      </w:pPr>
      <w:r w:rsidRPr="002907E0">
        <w:t>...</w:t>
      </w:r>
    </w:p>
    <w:p w:rsidR="0092385D" w:rsidRDefault="0092385D" w:rsidP="0092385D">
      <w:pPr>
        <w:pStyle w:val="Keyword"/>
        <w:ind w:left="720"/>
      </w:pPr>
      <w:r w:rsidRPr="002907E0">
        <w:t>&lt;globalConfiguration&gt;</w:t>
      </w:r>
    </w:p>
    <w:p w:rsidR="0092385D" w:rsidRDefault="0092385D" w:rsidP="0092385D">
      <w:pPr>
        <w:ind w:left="576"/>
        <w:rPr>
          <w:rStyle w:val="java-quote"/>
        </w:rPr>
      </w:pPr>
      <w:r w:rsidRPr="00B9677D">
        <w:rPr>
          <w:b/>
        </w:rPr>
        <w:lastRenderedPageBreak/>
        <w:t>NOTE:</w:t>
      </w:r>
      <w:r>
        <w:t xml:space="preserve"> In the above text, r</w:t>
      </w:r>
      <w:r w:rsidRPr="00B13C4A">
        <w:t xml:space="preserve">eplace </w:t>
      </w:r>
      <w:r w:rsidRPr="00B13C4A">
        <w:rPr>
          <w:rStyle w:val="KeywordChar"/>
        </w:rPr>
        <w:t>jboss.server.home.dir</w:t>
      </w:r>
      <w:r w:rsidRPr="00B13C4A">
        <w:rPr>
          <w:rStyle w:val="java-quote"/>
        </w:rPr>
        <w:t xml:space="preserve"> with the location to the JBoss server’s home directory.</w:t>
      </w:r>
    </w:p>
    <w:p w:rsidR="0092385D" w:rsidRPr="00EF2B3F" w:rsidRDefault="0092385D" w:rsidP="00617A56">
      <w:pPr>
        <w:numPr>
          <w:ilvl w:val="0"/>
          <w:numId w:val="54"/>
        </w:numPr>
        <w:rPr>
          <w:bCs/>
          <w:szCs w:val="24"/>
        </w:rPr>
      </w:pPr>
      <w:r w:rsidRPr="00EF2B3F">
        <w:rPr>
          <w:b/>
        </w:rPr>
        <w:t>File:</w:t>
      </w:r>
      <w:r w:rsidRPr="00EF2B3F">
        <w:t xml:space="preserve"> log4j.xml</w:t>
      </w:r>
    </w:p>
    <w:p w:rsidR="0092385D" w:rsidRPr="005A754C" w:rsidRDefault="0092385D" w:rsidP="0092385D">
      <w:pPr>
        <w:rPr>
          <w:rStyle w:val="KeywordChar"/>
        </w:rPr>
      </w:pPr>
      <w:r>
        <w:rPr>
          <w:rFonts w:ascii="Arial" w:hAnsi="Arial" w:cs="Arial"/>
          <w:b/>
          <w:bCs/>
          <w:sz w:val="20"/>
        </w:rPr>
        <w:t>Location:</w:t>
      </w:r>
      <w:r w:rsidRPr="005A754C">
        <w:rPr>
          <w:rStyle w:val="KeywordChar"/>
        </w:rPr>
        <w:t>JBOSS_HOME</w:t>
      </w:r>
      <w:r w:rsidR="002519EE">
        <w:rPr>
          <w:rStyle w:val="KeywordChar"/>
        </w:rPr>
        <w:t>/server/default/</w:t>
      </w:r>
      <w:r>
        <w:rPr>
          <w:rStyle w:val="KeywordChar"/>
        </w:rPr>
        <w:t>conf</w:t>
      </w:r>
    </w:p>
    <w:p w:rsidR="0092385D" w:rsidRPr="00A84220" w:rsidRDefault="0092385D" w:rsidP="0092385D">
      <w:pPr>
        <w:rPr>
          <w:rFonts w:ascii="Courier" w:hAnsi="Courier"/>
          <w:sz w:val="18"/>
          <w:szCs w:val="18"/>
        </w:rPr>
      </w:pPr>
      <w:r w:rsidRPr="00A84220">
        <w:rPr>
          <w:rFonts w:ascii="Courier" w:hAnsi="Courier"/>
          <w:sz w:val="18"/>
          <w:szCs w:val="18"/>
        </w:rPr>
        <w:t>Add the following to the log4j file:</w:t>
      </w:r>
    </w:p>
    <w:p w:rsidR="0092385D" w:rsidRPr="00A84220" w:rsidRDefault="0092385D" w:rsidP="0092385D">
      <w:pPr>
        <w:pStyle w:val="PlainText"/>
        <w:rPr>
          <w:rFonts w:ascii="Courier" w:hAnsi="Courier"/>
          <w:sz w:val="18"/>
          <w:szCs w:val="18"/>
        </w:rPr>
      </w:pPr>
      <w:r w:rsidRPr="00A84220">
        <w:rPr>
          <w:rFonts w:ascii="Courier" w:hAnsi="Courier"/>
          <w:sz w:val="18"/>
          <w:szCs w:val="18"/>
        </w:rPr>
        <w:t>&lt;category name="org.globus.gsi.gssapi"&gt;</w:t>
      </w:r>
    </w:p>
    <w:p w:rsidR="0092385D" w:rsidRPr="00A84220" w:rsidRDefault="0092385D" w:rsidP="0092385D">
      <w:pPr>
        <w:pStyle w:val="PlainText"/>
        <w:rPr>
          <w:rFonts w:ascii="Courier" w:hAnsi="Courier"/>
          <w:sz w:val="18"/>
          <w:szCs w:val="18"/>
        </w:rPr>
      </w:pPr>
      <w:r w:rsidRPr="00A84220">
        <w:rPr>
          <w:rFonts w:ascii="Courier" w:hAnsi="Courier"/>
          <w:sz w:val="18"/>
          <w:szCs w:val="18"/>
        </w:rPr>
        <w:t>&lt;priority value="WARN" /&gt;</w:t>
      </w:r>
    </w:p>
    <w:p w:rsidR="0092385D" w:rsidRPr="00A84220" w:rsidRDefault="0092385D" w:rsidP="0092385D">
      <w:pPr>
        <w:pStyle w:val="PlainText"/>
        <w:rPr>
          <w:rFonts w:ascii="Courier" w:hAnsi="Courier"/>
          <w:sz w:val="18"/>
          <w:szCs w:val="18"/>
        </w:rPr>
      </w:pPr>
      <w:r w:rsidRPr="00A84220">
        <w:rPr>
          <w:rFonts w:ascii="Courier" w:hAnsi="Courier"/>
          <w:sz w:val="18"/>
          <w:szCs w:val="18"/>
        </w:rPr>
        <w:t>&lt;appender-ref ref="FILE"/&gt;</w:t>
      </w:r>
    </w:p>
    <w:p w:rsidR="0092385D" w:rsidRPr="00A84220" w:rsidRDefault="0092385D" w:rsidP="0092385D">
      <w:pPr>
        <w:pStyle w:val="PlainText"/>
        <w:rPr>
          <w:rFonts w:ascii="Courier" w:hAnsi="Courier"/>
          <w:sz w:val="18"/>
          <w:szCs w:val="18"/>
        </w:rPr>
      </w:pPr>
      <w:r w:rsidRPr="00A84220">
        <w:rPr>
          <w:rFonts w:ascii="Courier" w:hAnsi="Courier"/>
          <w:sz w:val="18"/>
          <w:szCs w:val="18"/>
        </w:rPr>
        <w:t>&lt;/category&gt;</w:t>
      </w:r>
    </w:p>
    <w:p w:rsidR="0092385D" w:rsidRPr="00A84220" w:rsidRDefault="0092385D" w:rsidP="0092385D">
      <w:pPr>
        <w:pStyle w:val="PlainText"/>
        <w:rPr>
          <w:rFonts w:ascii="Courier" w:hAnsi="Courier"/>
          <w:sz w:val="18"/>
          <w:szCs w:val="18"/>
        </w:rPr>
      </w:pPr>
      <w:r w:rsidRPr="00A84220">
        <w:rPr>
          <w:rFonts w:ascii="Courier" w:hAnsi="Courier"/>
          <w:sz w:val="18"/>
          <w:szCs w:val="18"/>
        </w:rPr>
        <w:t>&lt;category name="STDOUT"&gt;</w:t>
      </w:r>
    </w:p>
    <w:p w:rsidR="0092385D" w:rsidRPr="00A84220" w:rsidRDefault="0092385D" w:rsidP="0092385D">
      <w:pPr>
        <w:pStyle w:val="PlainText"/>
        <w:rPr>
          <w:rFonts w:ascii="Courier" w:hAnsi="Courier"/>
          <w:sz w:val="18"/>
          <w:szCs w:val="18"/>
        </w:rPr>
      </w:pPr>
      <w:r w:rsidRPr="00A84220">
        <w:rPr>
          <w:rFonts w:ascii="Courier" w:hAnsi="Courier"/>
          <w:sz w:val="18"/>
          <w:szCs w:val="18"/>
        </w:rPr>
        <w:t>&lt;priority value="WARN" /&gt;</w:t>
      </w:r>
    </w:p>
    <w:p w:rsidR="0092385D" w:rsidRPr="00A84220" w:rsidRDefault="0092385D" w:rsidP="0092385D">
      <w:pPr>
        <w:pStyle w:val="PlainText"/>
        <w:rPr>
          <w:rFonts w:ascii="Courier" w:hAnsi="Courier"/>
          <w:sz w:val="18"/>
          <w:szCs w:val="18"/>
        </w:rPr>
      </w:pPr>
      <w:r w:rsidRPr="00A84220">
        <w:rPr>
          <w:rFonts w:ascii="Courier" w:hAnsi="Courier"/>
          <w:sz w:val="18"/>
          <w:szCs w:val="18"/>
        </w:rPr>
        <w:t>&lt;appender-ref ref="FILE"/&gt;</w:t>
      </w:r>
    </w:p>
    <w:p w:rsidR="0092385D" w:rsidRPr="00A84220" w:rsidRDefault="0092385D" w:rsidP="0092385D">
      <w:pPr>
        <w:pStyle w:val="PlainText"/>
        <w:rPr>
          <w:rFonts w:ascii="Courier" w:hAnsi="Courier"/>
          <w:sz w:val="18"/>
          <w:szCs w:val="18"/>
        </w:rPr>
      </w:pPr>
      <w:r w:rsidRPr="00A84220">
        <w:rPr>
          <w:rFonts w:ascii="Courier" w:hAnsi="Courier"/>
          <w:sz w:val="18"/>
          <w:szCs w:val="18"/>
        </w:rPr>
        <w:t>&lt;/category&gt;</w:t>
      </w:r>
    </w:p>
    <w:p w:rsidR="0092385D" w:rsidRPr="00A84220" w:rsidRDefault="0092385D" w:rsidP="0092385D"/>
    <w:p w:rsidR="0092385D" w:rsidRDefault="0092385D" w:rsidP="0092385D">
      <w:r>
        <w:rPr>
          <w:b/>
          <w:bCs/>
        </w:rPr>
        <w:t>Note:</w:t>
      </w:r>
      <w:r>
        <w:t xml:space="preserve"> Log4j is an open source application for logging application messages. Please refer to </w:t>
      </w:r>
      <w:hyperlink r:id="rId51" w:tooltip="http://logging.apache.org/log4j/docs/" w:history="1">
        <w:r>
          <w:rPr>
            <w:rStyle w:val="Hyperlink"/>
            <w:rFonts w:ascii="Arial" w:hAnsi="Arial" w:cs="Arial"/>
            <w:sz w:val="20"/>
          </w:rPr>
          <w:t>http://logging.apache.org/log4j/docs/</w:t>
        </w:r>
      </w:hyperlink>
      <w:r>
        <w:t xml:space="preserve"> for more details.</w:t>
      </w:r>
    </w:p>
    <w:p w:rsidR="0092385D" w:rsidRPr="007626E5" w:rsidRDefault="0092385D" w:rsidP="0092385D">
      <w:r w:rsidRPr="007626E5">
        <w:t>In log4j.xml file Jboss defines two main appenders called ‘FILE’ appender and ‘CONSOLE’ appender. FILE appender appends log information into server.log file and CONSOLE appender shows logs on console. By default logger level of FILE appender is ‘DEBUG’ and for CONSOLE appender is ‘INFO’. You may change the logger level as per your requirement by modifying this parameter. Parameter name is ‘Threshold’ and allowed values are ‘DEBUG’,’INFO’,’WARN’,’ERROR’,’FATAL’ and ‘OFF’.</w:t>
      </w:r>
    </w:p>
    <w:p w:rsidR="0092385D" w:rsidRPr="007626E5" w:rsidRDefault="0092385D" w:rsidP="0092385D">
      <w:r w:rsidRPr="007626E5">
        <w:t>Example:</w:t>
      </w:r>
    </w:p>
    <w:p w:rsidR="0092385D" w:rsidRPr="007626E5" w:rsidRDefault="0092385D" w:rsidP="0092385D">
      <w:pPr>
        <w:pStyle w:val="Keyword"/>
      </w:pPr>
      <w:r w:rsidRPr="007626E5">
        <w:t>&lt;appender name="FILE"  class</w:t>
      </w:r>
      <w:r w:rsidR="0079270E" w:rsidRPr="004D3A8A">
        <w:t>org.jboss.logging.ap</w:t>
      </w:r>
      <w:r w:rsidR="0079270E">
        <w:t>pender.DailyRollingFileAppender</w:t>
      </w:r>
      <w:r w:rsidRPr="007626E5">
        <w:t>"&gt;</w:t>
      </w:r>
    </w:p>
    <w:p w:rsidR="0092385D" w:rsidRPr="007626E5" w:rsidRDefault="0092385D" w:rsidP="0092385D">
      <w:pPr>
        <w:pStyle w:val="Keyword"/>
      </w:pPr>
      <w:r w:rsidRPr="007626E5">
        <w:t>&lt;errorHandler class="org.jboss.logging.util.OnlyOnceErrorHandler"/&gt;</w:t>
      </w:r>
    </w:p>
    <w:p w:rsidR="0092385D" w:rsidRPr="007626E5" w:rsidRDefault="0092385D" w:rsidP="0092385D">
      <w:pPr>
        <w:pStyle w:val="Keyword"/>
      </w:pPr>
      <w:r w:rsidRPr="007626E5">
        <w:t>&lt;param name="File" value="${jboss.server.home.dir}/log/server.log"/&gt;</w:t>
      </w:r>
    </w:p>
    <w:p w:rsidR="0092385D" w:rsidRPr="007626E5" w:rsidRDefault="0092385D" w:rsidP="0092385D">
      <w:pPr>
        <w:pStyle w:val="Keyword"/>
      </w:pPr>
      <w:r w:rsidRPr="007626E5">
        <w:t>&lt;param name="Append" value="false"/&gt;</w:t>
      </w:r>
    </w:p>
    <w:p w:rsidR="0092385D" w:rsidRDefault="0092385D" w:rsidP="0092385D">
      <w:pPr>
        <w:pStyle w:val="Keyword"/>
      </w:pPr>
      <w:r w:rsidRPr="007626E5">
        <w:t>&lt;param name="Threshold" value="INFO"/&gt;</w:t>
      </w:r>
    </w:p>
    <w:p w:rsidR="00D743AF" w:rsidRPr="00DB159E" w:rsidRDefault="00D743AF" w:rsidP="00D743AF">
      <w:pPr>
        <w:rPr>
          <w:rFonts w:ascii="Courier" w:hAnsi="Courier"/>
          <w:sz w:val="18"/>
          <w:szCs w:val="18"/>
        </w:rPr>
      </w:pPr>
      <w:r w:rsidRPr="00DB159E">
        <w:rPr>
          <w:rFonts w:ascii="Courier" w:hAnsi="Courier"/>
          <w:sz w:val="18"/>
          <w:szCs w:val="18"/>
        </w:rPr>
        <w:t>&lt;/appender&gt;</w:t>
      </w:r>
    </w:p>
    <w:p w:rsidR="0092385D" w:rsidRDefault="0092385D" w:rsidP="0092385D">
      <w:r w:rsidRPr="007626E5">
        <w:t>In the above example logger level for FILE appender is set to ‘INFO’.</w:t>
      </w:r>
    </w:p>
    <w:p w:rsidR="0092385D" w:rsidRPr="00C27BB8" w:rsidRDefault="0092385D" w:rsidP="00444265">
      <w:pPr>
        <w:pStyle w:val="PlainText"/>
        <w:numPr>
          <w:ilvl w:val="0"/>
          <w:numId w:val="36"/>
        </w:numPr>
        <w:rPr>
          <w:rFonts w:ascii="Calibri" w:hAnsi="Calibri"/>
          <w:sz w:val="22"/>
          <w:szCs w:val="18"/>
        </w:rPr>
      </w:pPr>
      <w:r w:rsidRPr="00C27BB8">
        <w:rPr>
          <w:rFonts w:ascii="Calibri" w:hAnsi="Calibri"/>
          <w:sz w:val="22"/>
          <w:szCs w:val="18"/>
        </w:rPr>
        <w:t xml:space="preserve">Find following in </w:t>
      </w:r>
      <w:r w:rsidRPr="00C27BB8">
        <w:rPr>
          <w:rStyle w:val="KeywordChar"/>
        </w:rPr>
        <w:t>JBOSS_HOME\conf\log4j.xml</w:t>
      </w:r>
    </w:p>
    <w:p w:rsidR="0092385D" w:rsidRPr="00A84220" w:rsidRDefault="0092385D" w:rsidP="0092385D">
      <w:pPr>
        <w:pStyle w:val="PlainText"/>
        <w:rPr>
          <w:rFonts w:ascii="Courier" w:hAnsi="Courier"/>
          <w:sz w:val="18"/>
          <w:szCs w:val="18"/>
        </w:rPr>
      </w:pPr>
      <w:r w:rsidRPr="00A84220">
        <w:rPr>
          <w:rFonts w:ascii="Courier" w:hAnsi="Courier"/>
          <w:sz w:val="18"/>
          <w:szCs w:val="18"/>
        </w:rPr>
        <w:tab/>
        <w:t>&lt;appender name="FILE"</w:t>
      </w:r>
    </w:p>
    <w:p w:rsidR="0092385D" w:rsidRPr="00C27BB8" w:rsidRDefault="0092385D" w:rsidP="00444265">
      <w:pPr>
        <w:pStyle w:val="PlainText"/>
        <w:numPr>
          <w:ilvl w:val="0"/>
          <w:numId w:val="36"/>
        </w:numPr>
        <w:rPr>
          <w:rFonts w:ascii="Calibri" w:hAnsi="Calibri"/>
          <w:sz w:val="22"/>
          <w:szCs w:val="18"/>
        </w:rPr>
      </w:pPr>
      <w:r w:rsidRPr="00C27BB8">
        <w:rPr>
          <w:rFonts w:ascii="Calibri" w:hAnsi="Calibri"/>
          <w:sz w:val="22"/>
          <w:szCs w:val="18"/>
        </w:rPr>
        <w:t xml:space="preserve">Append following before </w:t>
      </w:r>
      <w:r w:rsidRPr="00C27BB8">
        <w:rPr>
          <w:rStyle w:val="KeywordChar"/>
        </w:rPr>
        <w:t>&lt;/appender&gt;</w:t>
      </w:r>
    </w:p>
    <w:p w:rsidR="0092385D" w:rsidRPr="00A84220" w:rsidRDefault="0092385D" w:rsidP="0092385D">
      <w:pPr>
        <w:pStyle w:val="PlainText"/>
        <w:rPr>
          <w:rFonts w:ascii="Courier" w:hAnsi="Courier"/>
          <w:sz w:val="18"/>
          <w:szCs w:val="18"/>
        </w:rPr>
      </w:pPr>
      <w:r w:rsidRPr="00A84220">
        <w:rPr>
          <w:rFonts w:ascii="Courier" w:hAnsi="Courier"/>
          <w:sz w:val="18"/>
          <w:szCs w:val="18"/>
        </w:rPr>
        <w:tab/>
        <w:t>&lt;filter class="org.jboss.logging.filter.TCLFilter"&gt;</w:t>
      </w:r>
    </w:p>
    <w:p w:rsidR="0092385D" w:rsidRPr="00A84220" w:rsidRDefault="0092385D" w:rsidP="0092385D">
      <w:pPr>
        <w:pStyle w:val="PlainText"/>
        <w:rPr>
          <w:rFonts w:ascii="Courier" w:hAnsi="Courier"/>
          <w:sz w:val="18"/>
          <w:szCs w:val="18"/>
        </w:rPr>
      </w:pPr>
      <w:r w:rsidRPr="00A84220">
        <w:rPr>
          <w:rFonts w:ascii="Courier" w:hAnsi="Courier"/>
          <w:sz w:val="18"/>
          <w:szCs w:val="18"/>
        </w:rPr>
        <w:t>&lt;param name="AcceptOnMatch" value="true"/&gt;</w:t>
      </w:r>
    </w:p>
    <w:p w:rsidR="0092385D" w:rsidRPr="00A84220" w:rsidRDefault="0092385D" w:rsidP="0092385D">
      <w:pPr>
        <w:pStyle w:val="PlainText"/>
        <w:rPr>
          <w:rFonts w:ascii="Courier" w:hAnsi="Courier"/>
          <w:sz w:val="18"/>
          <w:szCs w:val="18"/>
        </w:rPr>
      </w:pPr>
      <w:r w:rsidRPr="00A84220">
        <w:rPr>
          <w:rFonts w:ascii="Courier" w:hAnsi="Courier"/>
          <w:sz w:val="18"/>
          <w:szCs w:val="18"/>
        </w:rPr>
        <w:t>&lt;param name="DeployURL" value="wsrf.war"/&gt;</w:t>
      </w:r>
    </w:p>
    <w:p w:rsidR="0092385D" w:rsidRPr="00A84220" w:rsidRDefault="0092385D" w:rsidP="0092385D">
      <w:pPr>
        <w:pStyle w:val="PlainText"/>
        <w:rPr>
          <w:rFonts w:ascii="Courier" w:hAnsi="Courier"/>
          <w:sz w:val="18"/>
          <w:szCs w:val="18"/>
        </w:rPr>
      </w:pPr>
      <w:r w:rsidRPr="00A84220">
        <w:rPr>
          <w:rFonts w:ascii="Courier" w:hAnsi="Courier"/>
          <w:sz w:val="18"/>
          <w:szCs w:val="18"/>
        </w:rPr>
        <w:t>&lt;/filter&gt;</w:t>
      </w:r>
    </w:p>
    <w:p w:rsidR="0092385D" w:rsidRDefault="0092385D" w:rsidP="0092385D">
      <w:pPr>
        <w:pStyle w:val="PlainText"/>
        <w:rPr>
          <w:rFonts w:ascii="Calibri" w:hAnsi="Calibri"/>
          <w:sz w:val="22"/>
          <w:szCs w:val="18"/>
        </w:rPr>
      </w:pPr>
      <w:r w:rsidRPr="00C27BB8">
        <w:rPr>
          <w:rFonts w:ascii="Calibri" w:hAnsi="Calibri"/>
          <w:sz w:val="22"/>
          <w:szCs w:val="18"/>
        </w:rPr>
        <w:t>The filter steps will skip writing of the unwanted logs into server.log file. The same can be repeated with tag &lt;appender name="CONSOLE"...&gt;, for not displaying logs on the console.</w:t>
      </w:r>
    </w:p>
    <w:p w:rsidR="00AD1CD0" w:rsidRPr="006515A4" w:rsidRDefault="00AD1CD0" w:rsidP="0092385D">
      <w:pPr>
        <w:pStyle w:val="PlainText"/>
        <w:rPr>
          <w:rFonts w:ascii="Calibri" w:hAnsi="Calibri"/>
          <w:sz w:val="22"/>
          <w:szCs w:val="18"/>
        </w:rPr>
      </w:pPr>
    </w:p>
    <w:p w:rsidR="0092385D" w:rsidRPr="00C30DA2" w:rsidRDefault="0092385D" w:rsidP="0092385D">
      <w:pPr>
        <w:pStyle w:val="Heading2"/>
      </w:pPr>
      <w:bookmarkStart w:id="2704" w:name="_Toc186452871"/>
      <w:bookmarkStart w:id="2705" w:name="_Toc191723870"/>
      <w:bookmarkStart w:id="2706" w:name="_Toc287980152"/>
      <w:bookmarkStart w:id="2707" w:name="_Toc287026536"/>
      <w:bookmarkStart w:id="2708" w:name="_Ref287598896"/>
      <w:bookmarkStart w:id="2709" w:name="_Toc288205379"/>
      <w:r>
        <w:t>Installing a c</w:t>
      </w:r>
      <w:r w:rsidRPr="00C30DA2">
        <w:t>aTissue service:</w:t>
      </w:r>
      <w:bookmarkEnd w:id="2704"/>
      <w:bookmarkEnd w:id="2705"/>
      <w:bookmarkEnd w:id="2706"/>
      <w:bookmarkEnd w:id="2707"/>
      <w:bookmarkEnd w:id="2708"/>
      <w:bookmarkEnd w:id="2709"/>
    </w:p>
    <w:p w:rsidR="0092385D" w:rsidRPr="002C6D0E" w:rsidRDefault="0092385D" w:rsidP="00444265">
      <w:pPr>
        <w:numPr>
          <w:ilvl w:val="0"/>
          <w:numId w:val="37"/>
        </w:numPr>
        <w:spacing w:after="120"/>
        <w:rPr>
          <w:rFonts w:ascii="Arial" w:hAnsi="Arial" w:cs="Arial"/>
          <w:b/>
          <w:sz w:val="20"/>
        </w:rPr>
      </w:pPr>
      <w:r w:rsidRPr="00865A96">
        <w:t xml:space="preserve">Open a command prompt and change your current directory </w:t>
      </w:r>
      <w:r>
        <w:t xml:space="preserve">to </w:t>
      </w:r>
      <w:r>
        <w:rPr>
          <w:rStyle w:val="KeywordChar"/>
        </w:rPr>
        <w:t>CATISSUE_HOME</w:t>
      </w:r>
      <w:r w:rsidRPr="00431607">
        <w:rPr>
          <w:rStyle w:val="KeywordChar"/>
        </w:rPr>
        <w:t>/</w:t>
      </w:r>
      <w:r w:rsidR="004F074D">
        <w:rPr>
          <w:rStyle w:val="KeywordChar"/>
        </w:rPr>
        <w:t>modules/caGrid_service</w:t>
      </w: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Default="001E7EA2" w:rsidP="001E7EA2">
      <w:pPr>
        <w:spacing w:after="120"/>
        <w:ind w:left="720"/>
        <w:rPr>
          <w:rFonts w:ascii="Courier" w:hAnsi="Courier" w:cs="Arial"/>
          <w:sz w:val="18"/>
        </w:rPr>
      </w:pPr>
    </w:p>
    <w:p w:rsidR="001E7EA2" w:rsidRPr="001E7EA2" w:rsidRDefault="001E7EA2" w:rsidP="001E7EA2">
      <w:pPr>
        <w:spacing w:after="120"/>
        <w:ind w:left="720"/>
        <w:rPr>
          <w:rFonts w:ascii="Courier" w:hAnsi="Courier" w:cs="Arial"/>
          <w:sz w:val="18"/>
        </w:rPr>
      </w:pPr>
    </w:p>
    <w:p w:rsidR="0092385D" w:rsidRDefault="0092385D" w:rsidP="00444265">
      <w:pPr>
        <w:numPr>
          <w:ilvl w:val="0"/>
          <w:numId w:val="37"/>
        </w:numPr>
        <w:spacing w:after="120"/>
        <w:rPr>
          <w:rStyle w:val="KeywordChar"/>
        </w:rPr>
      </w:pPr>
      <w:r w:rsidRPr="00AD1CD0">
        <w:t>Update the file</w:t>
      </w:r>
      <w:r w:rsidRPr="001006A2">
        <w:rPr>
          <w:rStyle w:val="KeywordChar"/>
        </w:rPr>
        <w:t>credentials.properties</w:t>
      </w:r>
    </w:p>
    <w:tbl>
      <w:tblPr>
        <w:tblW w:w="873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7025"/>
      </w:tblGrid>
      <w:tr w:rsidR="0092385D" w:rsidRPr="00865A96">
        <w:trPr>
          <w:cantSplit/>
          <w:trHeight w:val="140"/>
          <w:tblHeader/>
        </w:trPr>
        <w:tc>
          <w:tcPr>
            <w:tcW w:w="1710" w:type="dxa"/>
            <w:shd w:val="clear" w:color="auto" w:fill="D9D9D9"/>
          </w:tcPr>
          <w:p w:rsidR="0092385D" w:rsidRPr="00865A96" w:rsidRDefault="0092385D" w:rsidP="00991B31">
            <w:r w:rsidRPr="00865A96">
              <w:t xml:space="preserve">Parameter Name </w:t>
            </w:r>
          </w:p>
        </w:tc>
        <w:tc>
          <w:tcPr>
            <w:tcW w:w="7025" w:type="dxa"/>
            <w:shd w:val="clear" w:color="auto" w:fill="D9D9D9"/>
          </w:tcPr>
          <w:p w:rsidR="0092385D" w:rsidRPr="00865A96" w:rsidRDefault="0092385D" w:rsidP="00991B31">
            <w:r w:rsidRPr="00865A96">
              <w:t>Details</w:t>
            </w:r>
          </w:p>
        </w:tc>
      </w:tr>
      <w:tr w:rsidR="0092385D" w:rsidRPr="00865A96">
        <w:trPr>
          <w:cantSplit/>
          <w:trHeight w:val="140"/>
        </w:trPr>
        <w:tc>
          <w:tcPr>
            <w:tcW w:w="1710" w:type="dxa"/>
          </w:tcPr>
          <w:p w:rsidR="0092385D" w:rsidRPr="00865A96" w:rsidDel="008073F3" w:rsidRDefault="0092385D" w:rsidP="00991B31">
            <w:pPr>
              <w:rPr>
                <w:rStyle w:val="Courier"/>
                <w:bCs/>
              </w:rPr>
            </w:pPr>
            <w:r>
              <w:rPr>
                <w:rStyle w:val="Courier"/>
                <w:bCs/>
              </w:rPr>
              <w:t>user.name</w:t>
            </w:r>
          </w:p>
        </w:tc>
        <w:tc>
          <w:tcPr>
            <w:tcW w:w="7025" w:type="dxa"/>
          </w:tcPr>
          <w:p w:rsidR="003D6AE5" w:rsidRDefault="003D6AE5" w:rsidP="003D6AE5">
            <w:pPr>
              <w:rPr>
                <w:rStyle w:val="Courier"/>
                <w:bCs/>
              </w:rPr>
            </w:pPr>
            <w:r>
              <w:t>caTissue user name to which the caGrid users should be mapped to</w:t>
            </w:r>
          </w:p>
          <w:p w:rsidR="003D6AE5" w:rsidRDefault="003D6AE5" w:rsidP="003D6AE5">
            <w:r>
              <w:rPr>
                <w:b/>
                <w:color w:val="FF0000"/>
              </w:rPr>
              <w:t>CAUTION:</w:t>
            </w:r>
            <w:r>
              <w:t xml:space="preserve"> The Administrator should make sure that the user configured here should be of Scientist role in the application. That user should not be principal investigator or coordinator of any collection protocol.</w:t>
            </w:r>
          </w:p>
          <w:p w:rsidR="003D6AE5" w:rsidRDefault="003D6AE5" w:rsidP="003D6AE5">
            <w:pPr>
              <w:rPr>
                <w:sz w:val="20"/>
                <w:szCs w:val="20"/>
              </w:rPr>
            </w:pPr>
            <w:r>
              <w:rPr>
                <w:b/>
                <w:color w:val="FF0000"/>
              </w:rPr>
              <w:t xml:space="preserve">NOTE: </w:t>
            </w:r>
            <w:r>
              <w:t xml:space="preserve"> This caTissue account will expire as per the property settings in </w:t>
            </w:r>
            <w:r>
              <w:rPr>
                <w:rFonts w:ascii="Courier" w:hAnsi="Courier"/>
                <w:sz w:val="20"/>
                <w:szCs w:val="20"/>
              </w:rPr>
              <w:t>password.expire_after_n_days</w:t>
            </w:r>
            <w:r>
              <w:rPr>
                <w:sz w:val="20"/>
                <w:szCs w:val="20"/>
              </w:rPr>
              <w:t>.</w:t>
            </w:r>
          </w:p>
          <w:p w:rsidR="0092385D" w:rsidRPr="008311FE" w:rsidDel="008073F3" w:rsidRDefault="003D6AE5" w:rsidP="00197DFE">
            <w:pPr>
              <w:rPr>
                <w:rStyle w:val="Courier"/>
                <w:rFonts w:ascii="Calibri" w:hAnsi="Calibri"/>
                <w:sz w:val="22"/>
                <w:szCs w:val="22"/>
              </w:rPr>
            </w:pPr>
            <w:r>
              <w:rPr>
                <w:b/>
              </w:rPr>
              <w:t>It is highly recommended that you set a calendar alert to notify administrators that this account password will expire in n days.  The grid service will not be accessible if the account expires.</w:t>
            </w:r>
          </w:p>
        </w:tc>
      </w:tr>
      <w:tr w:rsidR="0092385D" w:rsidRPr="00865A96">
        <w:trPr>
          <w:cantSplit/>
          <w:trHeight w:val="140"/>
        </w:trPr>
        <w:tc>
          <w:tcPr>
            <w:tcW w:w="1710" w:type="dxa"/>
          </w:tcPr>
          <w:p w:rsidR="0092385D" w:rsidRDefault="0092385D" w:rsidP="00991B31">
            <w:pPr>
              <w:rPr>
                <w:rStyle w:val="Courier"/>
                <w:bCs/>
              </w:rPr>
            </w:pPr>
            <w:r>
              <w:rPr>
                <w:rStyle w:val="Courier"/>
                <w:bCs/>
              </w:rPr>
              <w:t>password</w:t>
            </w:r>
          </w:p>
        </w:tc>
        <w:tc>
          <w:tcPr>
            <w:tcW w:w="7025" w:type="dxa"/>
          </w:tcPr>
          <w:p w:rsidR="0092385D" w:rsidRPr="00865A96" w:rsidDel="008073F3" w:rsidRDefault="0092385D" w:rsidP="00991B31">
            <w:pPr>
              <w:rPr>
                <w:rStyle w:val="Courier"/>
                <w:bCs/>
              </w:rPr>
            </w:pPr>
            <w:r w:rsidRPr="00431607">
              <w:t>Password of the common user for which all the caGrid users will be mapped to.</w:t>
            </w:r>
          </w:p>
        </w:tc>
      </w:tr>
      <w:tr w:rsidR="00E53258" w:rsidRPr="00865A96">
        <w:trPr>
          <w:cantSplit/>
          <w:trHeight w:val="140"/>
        </w:trPr>
        <w:tc>
          <w:tcPr>
            <w:tcW w:w="1710" w:type="dxa"/>
          </w:tcPr>
          <w:p w:rsidR="00E53258" w:rsidRDefault="00E53258" w:rsidP="00991B31">
            <w:pPr>
              <w:rPr>
                <w:rStyle w:val="Courier"/>
                <w:bCs/>
              </w:rPr>
            </w:pPr>
            <w:r>
              <w:rPr>
                <w:rFonts w:ascii="Courier" w:hAnsi="Courier"/>
                <w:sz w:val="20"/>
              </w:rPr>
              <w:t>keystoreFilePath</w:t>
            </w:r>
          </w:p>
        </w:tc>
        <w:tc>
          <w:tcPr>
            <w:tcW w:w="7025" w:type="dxa"/>
          </w:tcPr>
          <w:p w:rsidR="00E53258" w:rsidRDefault="00E53258" w:rsidP="00991B31">
            <w:r>
              <w:rPr>
                <w:color w:val="0000FF"/>
              </w:rPr>
              <w:t xml:space="preserve">Description: </w:t>
            </w:r>
            <w:r>
              <w:t>Path to the keystore file if the caTissue is deployed as HTTPS.  This key should match to the key of caTissue web application instance. The path must be separated by ‘/’ character. To generate the keystore file, perform the first step mentioned in the section</w:t>
            </w:r>
            <w:hyperlink w:anchor="_Configuring_JBoss_Server" w:history="1">
              <w:r w:rsidR="004A4735" w:rsidRPr="004A4735">
                <w:rPr>
                  <w:rStyle w:val="Hyperlink"/>
                </w:rPr>
                <w:t>Configuring JBoss Server to deploy caTissue using HTTPS</w:t>
              </w:r>
            </w:hyperlink>
          </w:p>
          <w:p w:rsidR="00E53258" w:rsidRDefault="00E53258" w:rsidP="00991B31">
            <w:r w:rsidRPr="00E53258">
              <w:rPr>
                <w:color w:val="0000FF"/>
              </w:rPr>
              <w:t>Default Value:</w:t>
            </w:r>
            <w:r>
              <w:t xml:space="preserve"> N/A</w:t>
            </w:r>
          </w:p>
          <w:p w:rsidR="00E53258" w:rsidRPr="00431607" w:rsidRDefault="00E53258" w:rsidP="00991B31">
            <w:r w:rsidRPr="00E53258">
              <w:rPr>
                <w:color w:val="0000FF"/>
              </w:rPr>
              <w:t>Permissible Value</w:t>
            </w:r>
            <w:r>
              <w:t>: N/A</w:t>
            </w:r>
          </w:p>
        </w:tc>
      </w:tr>
    </w:tbl>
    <w:p w:rsidR="00197DFE" w:rsidRDefault="00197DFE" w:rsidP="0092385D">
      <w:pPr>
        <w:ind w:left="720"/>
      </w:pPr>
    </w:p>
    <w:p w:rsidR="0092385D" w:rsidRDefault="0092385D" w:rsidP="0092385D">
      <w:pPr>
        <w:ind w:left="720"/>
      </w:pPr>
      <w:r>
        <w:t>After editing the file, c</w:t>
      </w:r>
      <w:r w:rsidRPr="00D46DBA">
        <w:rPr>
          <w:bCs/>
        </w:rPr>
        <w:t xml:space="preserve">opy </w:t>
      </w:r>
      <w:r>
        <w:rPr>
          <w:bCs/>
        </w:rPr>
        <w:t xml:space="preserve">it to </w:t>
      </w:r>
      <w:r w:rsidRPr="002C3FB8">
        <w:rPr>
          <w:rStyle w:val="KeywordChar"/>
        </w:rPr>
        <w:t>{user.home}/catissueservice</w:t>
      </w:r>
      <w:r w:rsidRPr="002C3FB8">
        <w:t>where</w:t>
      </w:r>
      <w:r w:rsidRPr="002C3FB8">
        <w:rPr>
          <w:rStyle w:val="KeywordChar"/>
        </w:rPr>
        <w:t>{user.home}</w:t>
      </w:r>
      <w:r w:rsidRPr="002C3FB8">
        <w:t>is</w:t>
      </w:r>
      <w:r>
        <w:t xml:space="preserve"> the Windows default user directory (for example, </w:t>
      </w:r>
      <w:r w:rsidRPr="002C3FB8">
        <w:rPr>
          <w:rStyle w:val="KeywordChar"/>
        </w:rPr>
        <w:t>C:\Documents and Settings\srikanth</w:t>
      </w:r>
      <w:r>
        <w:rPr>
          <w:rStyle w:val="KeywordChar"/>
        </w:rPr>
        <w:t>\</w:t>
      </w:r>
      <w:r w:rsidRPr="002C3FB8">
        <w:rPr>
          <w:rStyle w:val="KeywordChar"/>
        </w:rPr>
        <w:t>catissueservice</w:t>
      </w:r>
      <w:r>
        <w:rPr>
          <w:rStyle w:val="KeywordChar"/>
        </w:rPr>
        <w:t xml:space="preserve">), </w:t>
      </w:r>
      <w:r w:rsidRPr="002C3FB8">
        <w:t>and in</w:t>
      </w:r>
      <w:r>
        <w:t xml:space="preserve"> Unix or Linux the user home directory (e.g. </w:t>
      </w:r>
      <w:r w:rsidRPr="00B91F85">
        <w:rPr>
          <w:rStyle w:val="KeywordChar"/>
        </w:rPr>
        <w:t>/home/srikanth</w:t>
      </w:r>
      <w:r>
        <w:rPr>
          <w:rStyle w:val="KeywordChar"/>
        </w:rPr>
        <w:t>/</w:t>
      </w:r>
      <w:r w:rsidRPr="002C3FB8">
        <w:rPr>
          <w:rStyle w:val="KeywordChar"/>
        </w:rPr>
        <w:t>catissueservice</w:t>
      </w:r>
      <w:r>
        <w:t>)</w:t>
      </w:r>
    </w:p>
    <w:p w:rsidR="0092385D" w:rsidRDefault="0092385D" w:rsidP="0092385D">
      <w:pPr>
        <w:ind w:left="720"/>
      </w:pPr>
      <w:r w:rsidRPr="008553A8">
        <w:rPr>
          <w:b/>
        </w:rPr>
        <w:t xml:space="preserve">NOTE: </w:t>
      </w:r>
      <w:r w:rsidRPr="008553A8">
        <w:t xml:space="preserve">This file will </w:t>
      </w:r>
      <w:r>
        <w:t xml:space="preserve">have to be copied to </w:t>
      </w:r>
      <w:r w:rsidRPr="008553A8">
        <w:t>the user home of the user under which the JBoss server is going to be run.</w:t>
      </w:r>
    </w:p>
    <w:p w:rsidR="00295A6E" w:rsidRPr="00295A6E" w:rsidRDefault="00295A6E" w:rsidP="0092385D">
      <w:pPr>
        <w:ind w:left="720"/>
      </w:pPr>
    </w:p>
    <w:p w:rsidR="00295A6E" w:rsidRPr="00295A6E" w:rsidRDefault="0092385D" w:rsidP="00444265">
      <w:pPr>
        <w:numPr>
          <w:ilvl w:val="0"/>
          <w:numId w:val="37"/>
        </w:numPr>
        <w:rPr>
          <w:rStyle w:val="KeywordChar"/>
          <w:rFonts w:ascii="Calibri" w:hAnsi="Calibri" w:cs="Times New Roman"/>
          <w:sz w:val="22"/>
        </w:rPr>
      </w:pPr>
      <w:r w:rsidRPr="00EC252F">
        <w:t xml:space="preserve">Update </w:t>
      </w:r>
      <w:r>
        <w:t>f</w:t>
      </w:r>
      <w:r w:rsidRPr="00EC252F">
        <w:t>ile:</w:t>
      </w:r>
      <w:r w:rsidR="00295A6E" w:rsidRPr="00295A6E">
        <w:rPr>
          <w:rFonts w:ascii="Courier" w:hAnsi="Courier"/>
          <w:color w:val="000000"/>
          <w:sz w:val="18"/>
          <w:szCs w:val="18"/>
        </w:rPr>
        <w:t>serviceMetadata.xml</w:t>
      </w:r>
    </w:p>
    <w:p w:rsidR="004F6712" w:rsidRDefault="004F6712" w:rsidP="00295A6E">
      <w:pPr>
        <w:ind w:left="720"/>
        <w:rPr>
          <w:rStyle w:val="KeywordChar"/>
        </w:rPr>
      </w:pPr>
      <w:r w:rsidRPr="004F6712">
        <w:rPr>
          <w:rStyle w:val="KeywordChar"/>
          <w:rFonts w:ascii="Calibri" w:hAnsi="Calibri" w:cs="Calibri"/>
          <w:b/>
          <w:sz w:val="22"/>
        </w:rPr>
        <w:lastRenderedPageBreak/>
        <w:t>Location</w:t>
      </w:r>
      <w:r>
        <w:rPr>
          <w:rStyle w:val="KeywordChar"/>
          <w:b/>
        </w:rPr>
        <w:t xml:space="preserve">: </w:t>
      </w:r>
      <w:r>
        <w:rPr>
          <w:rStyle w:val="KeywordChar"/>
        </w:rPr>
        <w:t>CATISSUE_HOME</w:t>
      </w:r>
      <w:r w:rsidRPr="00431607">
        <w:rPr>
          <w:rStyle w:val="KeywordChar"/>
        </w:rPr>
        <w:t>/</w:t>
      </w:r>
      <w:r w:rsidR="00546039">
        <w:rPr>
          <w:rStyle w:val="KeywordChar"/>
        </w:rPr>
        <w:t>modules/caGrid_service</w:t>
      </w:r>
      <w:r>
        <w:rPr>
          <w:rStyle w:val="KeywordChar"/>
          <w:b/>
        </w:rPr>
        <w:t>/</w:t>
      </w:r>
      <w:r>
        <w:rPr>
          <w:rStyle w:val="KeywordChar"/>
        </w:rPr>
        <w:t>etc</w:t>
      </w:r>
    </w:p>
    <w:p w:rsidR="004F6712" w:rsidRDefault="004F6712" w:rsidP="00295A6E">
      <w:pPr>
        <w:ind w:left="720"/>
        <w:rPr>
          <w:rStyle w:val="KeywordChar"/>
          <w:rFonts w:ascii="Calibri" w:hAnsi="Calibri" w:cs="Calibri"/>
          <w:sz w:val="22"/>
        </w:rPr>
      </w:pPr>
      <w:r>
        <w:rPr>
          <w:rStyle w:val="KeywordChar"/>
          <w:rFonts w:ascii="Calibri" w:hAnsi="Calibri" w:cs="Calibri"/>
          <w:sz w:val="22"/>
        </w:rPr>
        <w:t xml:space="preserve">Locate </w:t>
      </w:r>
      <w:r w:rsidRPr="004F6712">
        <w:rPr>
          <w:rStyle w:val="KeywordChar"/>
          <w:rFonts w:cs="Calibri"/>
          <w:szCs w:val="18"/>
        </w:rPr>
        <w:t>ns3:PointOfContactaffiliation</w:t>
      </w:r>
      <w:r>
        <w:rPr>
          <w:rStyle w:val="KeywordChar"/>
          <w:rFonts w:ascii="Calibri" w:hAnsi="Calibri" w:cs="Calibri"/>
          <w:sz w:val="22"/>
        </w:rPr>
        <w:t xml:space="preserve"> and add in the details for email, firstName, lastName and role.  PhoneNumber is optional.</w:t>
      </w:r>
    </w:p>
    <w:p w:rsidR="004F6712" w:rsidRDefault="004F6712" w:rsidP="00295A6E">
      <w:pPr>
        <w:ind w:left="720"/>
        <w:rPr>
          <w:rStyle w:val="KeywordChar"/>
          <w:rFonts w:ascii="Calibri" w:hAnsi="Calibri" w:cs="Calibri"/>
          <w:sz w:val="22"/>
        </w:rPr>
      </w:pPr>
    </w:p>
    <w:p w:rsidR="004F6712" w:rsidRDefault="004F6712" w:rsidP="00295A6E">
      <w:pPr>
        <w:ind w:left="720"/>
        <w:rPr>
          <w:rFonts w:cs="Calibri"/>
          <w:color w:val="000000"/>
        </w:rPr>
      </w:pPr>
      <w:r>
        <w:rPr>
          <w:rStyle w:val="KeywordChar"/>
          <w:rFonts w:ascii="Calibri" w:hAnsi="Calibri" w:cs="Calibri"/>
          <w:sz w:val="22"/>
        </w:rPr>
        <w:t xml:space="preserve">Locate </w:t>
      </w:r>
      <w:r w:rsidRPr="004F6712">
        <w:rPr>
          <w:rFonts w:ascii="Courier" w:hAnsi="Courier"/>
          <w:color w:val="000000"/>
          <w:sz w:val="18"/>
          <w:szCs w:val="18"/>
        </w:rPr>
        <w:t>ns9:ResearchCenter</w:t>
      </w:r>
      <w:r>
        <w:rPr>
          <w:rFonts w:ascii="Courier" w:hAnsi="Courier"/>
          <w:color w:val="000000"/>
          <w:sz w:val="18"/>
          <w:szCs w:val="18"/>
        </w:rPr>
        <w:t xml:space="preserve"> displayName </w:t>
      </w:r>
      <w:r w:rsidRPr="004F6712">
        <w:rPr>
          <w:rFonts w:cs="Calibri"/>
          <w:color w:val="000000"/>
        </w:rPr>
        <w:t xml:space="preserve">and </w:t>
      </w:r>
      <w:r>
        <w:rPr>
          <w:rFonts w:cs="Calibri"/>
          <w:color w:val="000000"/>
        </w:rPr>
        <w:t xml:space="preserve">update </w:t>
      </w:r>
      <w:r w:rsidR="00D97949">
        <w:rPr>
          <w:rFonts w:cs="Calibri"/>
          <w:color w:val="000000"/>
        </w:rPr>
        <w:t xml:space="preserve">details such as your research center displayName, shortName and address information.  These details will be used to place the service on the Google map on the Grid Portal page </w:t>
      </w:r>
      <w:hyperlink r:id="rId52" w:history="1">
        <w:r w:rsidR="00D97949" w:rsidRPr="00D11CF3">
          <w:rPr>
            <w:rStyle w:val="Hyperlink"/>
            <w:rFonts w:cs="Calibri"/>
          </w:rPr>
          <w:t>http://cagrid-portal.nci.nih.gov/web/guest</w:t>
        </w:r>
      </w:hyperlink>
      <w:r w:rsidR="00D97949">
        <w:rPr>
          <w:rFonts w:cs="Calibri"/>
          <w:color w:val="000000"/>
        </w:rPr>
        <w:t xml:space="preserve"> .</w:t>
      </w:r>
    </w:p>
    <w:p w:rsidR="00D97949" w:rsidRDefault="00D97949" w:rsidP="00295A6E">
      <w:pPr>
        <w:ind w:left="720"/>
        <w:rPr>
          <w:rFonts w:cs="Calibri"/>
          <w:color w:val="000000"/>
        </w:rPr>
      </w:pPr>
      <w:r>
        <w:rPr>
          <w:rFonts w:cs="Calibri"/>
          <w:color w:val="000000"/>
        </w:rPr>
        <w:t>Details about the person maintaining the service should also be added under PointOfContact.</w:t>
      </w:r>
    </w:p>
    <w:p w:rsidR="0092385D" w:rsidRPr="004F6712" w:rsidRDefault="0092385D" w:rsidP="00295A6E">
      <w:pPr>
        <w:ind w:left="720"/>
        <w:rPr>
          <w:rStyle w:val="KeywordChar"/>
          <w:rFonts w:ascii="Calibri" w:hAnsi="Calibri" w:cs="Times New Roman"/>
          <w:b/>
          <w:sz w:val="22"/>
        </w:rPr>
      </w:pPr>
    </w:p>
    <w:p w:rsidR="00295A6E" w:rsidRDefault="00295A6E" w:rsidP="00444265">
      <w:pPr>
        <w:numPr>
          <w:ilvl w:val="0"/>
          <w:numId w:val="37"/>
        </w:numPr>
      </w:pPr>
      <w:r w:rsidRPr="00295A6E">
        <w:rPr>
          <w:rStyle w:val="KeywordChar"/>
          <w:rFonts w:ascii="Calibri" w:hAnsi="Calibri" w:cs="Calibri"/>
          <w:sz w:val="22"/>
        </w:rPr>
        <w:t>Update file:</w:t>
      </w:r>
      <w:r>
        <w:rPr>
          <w:rStyle w:val="KeywordChar"/>
        </w:rPr>
        <w:t xml:space="preserve"> service.properties</w:t>
      </w:r>
    </w:p>
    <w:p w:rsidR="0092385D" w:rsidRDefault="0092385D" w:rsidP="0092385D">
      <w:pPr>
        <w:ind w:left="720"/>
      </w:pPr>
      <w:r w:rsidRPr="008311FE">
        <w:rPr>
          <w:b/>
        </w:rPr>
        <w:t>Location:</w:t>
      </w:r>
      <w:r>
        <w:rPr>
          <w:rStyle w:val="KeywordChar"/>
        </w:rPr>
        <w:t>CATISSUE_HOME</w:t>
      </w:r>
      <w:r w:rsidRPr="00431607">
        <w:rPr>
          <w:rStyle w:val="KeywordChar"/>
        </w:rPr>
        <w:t>/</w:t>
      </w:r>
      <w:r w:rsidR="00F626D9">
        <w:rPr>
          <w:rStyle w:val="KeywordChar"/>
        </w:rPr>
        <w:t>modules/caGrid_service</w:t>
      </w:r>
    </w:p>
    <w:p w:rsidR="0092385D" w:rsidRDefault="0092385D" w:rsidP="0092385D">
      <w:pPr>
        <w:ind w:left="720"/>
      </w:pPr>
      <w:r>
        <w:t xml:space="preserve">The property </w:t>
      </w:r>
      <w:r w:rsidRPr="007A0F3E">
        <w:rPr>
          <w:rStyle w:val="KeywordChar"/>
        </w:rPr>
        <w:t>cqlQueryProcessorConfig_appserviceUrl</w:t>
      </w:r>
      <w:r>
        <w:t xml:space="preserve"> should point to the host and port of the caTissue web application instance.  </w:t>
      </w:r>
    </w:p>
    <w:p w:rsidR="0092385D" w:rsidRDefault="0092385D" w:rsidP="0092385D">
      <w:pPr>
        <w:ind w:firstLine="720"/>
      </w:pPr>
      <w:r>
        <w:t xml:space="preserve">The current value of the parameter is </w:t>
      </w:r>
    </w:p>
    <w:p w:rsidR="0092385D" w:rsidRDefault="0092385D" w:rsidP="0092385D">
      <w:pPr>
        <w:pStyle w:val="Keyword"/>
        <w:ind w:left="720"/>
      </w:pPr>
      <w:r>
        <w:t>http\://</w:t>
      </w:r>
      <w:r w:rsidRPr="00CA49AE">
        <w:rPr>
          <w:color w:val="0000FF"/>
        </w:rPr>
        <w:t>host</w:t>
      </w:r>
      <w:r>
        <w:t>\:</w:t>
      </w:r>
      <w:r w:rsidRPr="00CA49AE">
        <w:rPr>
          <w:color w:val="0000FF"/>
        </w:rPr>
        <w:t>port</w:t>
      </w:r>
      <w:r w:rsidRPr="00CA49AE">
        <w:t>/catissuecore/http/remoteService</w:t>
      </w:r>
    </w:p>
    <w:p w:rsidR="0092385D" w:rsidRPr="00CA49AE" w:rsidRDefault="0092385D" w:rsidP="0092385D">
      <w:pPr>
        <w:ind w:left="720"/>
      </w:pPr>
      <w:r>
        <w:t xml:space="preserve">where the </w:t>
      </w:r>
      <w:r w:rsidRPr="00CA49AE">
        <w:rPr>
          <w:color w:val="0000FF"/>
        </w:rPr>
        <w:t>host</w:t>
      </w:r>
      <w:r>
        <w:t xml:space="preserve"> and </w:t>
      </w:r>
      <w:r w:rsidRPr="00CA49AE">
        <w:rPr>
          <w:color w:val="0000FF"/>
        </w:rPr>
        <w:t>port</w:t>
      </w:r>
      <w:r>
        <w:t xml:space="preserve"> with the hostname and port number of the caTissue web application.</w:t>
      </w:r>
    </w:p>
    <w:p w:rsidR="0092385D" w:rsidRDefault="0092385D" w:rsidP="0092385D">
      <w:pPr>
        <w:ind w:left="720"/>
        <w:rPr>
          <w:rStyle w:val="KeywordChar"/>
        </w:rPr>
      </w:pPr>
      <w:r>
        <w:t xml:space="preserve">For example, </w:t>
      </w:r>
      <w:r w:rsidRPr="00E14755">
        <w:rPr>
          <w:rStyle w:val="KeywordChar"/>
        </w:rPr>
        <w:t>http\://testserver3.wustl.edu\:8080/catissuecore/http/remoteService</w:t>
      </w:r>
    </w:p>
    <w:p w:rsidR="00295A6E" w:rsidRDefault="00295A6E" w:rsidP="0092385D">
      <w:pPr>
        <w:ind w:left="720"/>
        <w:rPr>
          <w:rStyle w:val="KeywordChar"/>
        </w:rPr>
      </w:pPr>
    </w:p>
    <w:p w:rsidR="00295A6E" w:rsidRDefault="00295A6E" w:rsidP="0092385D">
      <w:pPr>
        <w:ind w:left="720"/>
      </w:pPr>
    </w:p>
    <w:p w:rsidR="0092385D" w:rsidRDefault="0092385D" w:rsidP="00444265">
      <w:pPr>
        <w:numPr>
          <w:ilvl w:val="0"/>
          <w:numId w:val="37"/>
        </w:numPr>
        <w:rPr>
          <w:rStyle w:val="KeywordChar"/>
          <w:lang w:bidi="ar-SA"/>
        </w:rPr>
      </w:pPr>
      <w:r w:rsidRPr="00F77A14">
        <w:t>Update file</w:t>
      </w:r>
      <w:r w:rsidRPr="00F77A14">
        <w:rPr>
          <w:rStyle w:val="KeywordChar"/>
        </w:rPr>
        <w:t>CATISSUE_HOME</w:t>
      </w:r>
      <w:r w:rsidR="00DA1663">
        <w:rPr>
          <w:rStyle w:val="KeywordChar"/>
        </w:rPr>
        <w:t>/modules/caGrid_service/</w:t>
      </w:r>
      <w:r w:rsidRPr="00F77A14">
        <w:rPr>
          <w:rStyle w:val="KeywordChar"/>
        </w:rPr>
        <w:t>build-deploy.xml</w:t>
      </w:r>
    </w:p>
    <w:p w:rsidR="00410740" w:rsidRPr="00410740" w:rsidRDefault="0092385D" w:rsidP="00444265">
      <w:pPr>
        <w:numPr>
          <w:ilvl w:val="1"/>
          <w:numId w:val="37"/>
        </w:numPr>
        <w:rPr>
          <w:rFonts w:ascii="Courier" w:hAnsi="Courier" w:cs="Arial"/>
          <w:sz w:val="18"/>
          <w:lang w:bidi="ar-SA"/>
        </w:rPr>
      </w:pPr>
      <w:r w:rsidRPr="00F77A14">
        <w:t>Search for line</w:t>
      </w:r>
      <w:r w:rsidRPr="00F77A14">
        <w:rPr>
          <w:rStyle w:val="KeywordChar"/>
        </w:rPr>
        <w:t>&lt;property name="jboss</w:t>
      </w:r>
      <w:r>
        <w:rPr>
          <w:rStyle w:val="KeywordChar"/>
        </w:rPr>
        <w:t>.dir" value="${env.JBOSS_HOME}"</w:t>
      </w:r>
      <w:r w:rsidRPr="00F77A14">
        <w:rPr>
          <w:rStyle w:val="KeywordChar"/>
        </w:rPr>
        <w:t>/&gt;</w:t>
      </w:r>
    </w:p>
    <w:p w:rsidR="0092385D" w:rsidRDefault="0092385D" w:rsidP="00444265">
      <w:pPr>
        <w:numPr>
          <w:ilvl w:val="1"/>
          <w:numId w:val="37"/>
        </w:numPr>
        <w:rPr>
          <w:rStyle w:val="KeywordChar"/>
          <w:lang w:bidi="ar-SA"/>
        </w:rPr>
      </w:pPr>
      <w:r w:rsidRPr="00F77A14">
        <w:t>Replace</w:t>
      </w:r>
      <w:r>
        <w:rPr>
          <w:rStyle w:val="KeywordChar"/>
        </w:rPr>
        <w:t xml:space="preserve"> ${env.JBOSS_HOME} </w:t>
      </w:r>
      <w:r w:rsidRPr="00F77A14">
        <w:t>with the folder name of</w:t>
      </w:r>
      <w:r>
        <w:rPr>
          <w:rStyle w:val="KeywordChar"/>
        </w:rPr>
        <w:t xml:space="preserve"> JBOSS_HOME. For example,</w:t>
      </w:r>
    </w:p>
    <w:p w:rsidR="0092385D" w:rsidRPr="005C40A7" w:rsidRDefault="0092385D" w:rsidP="005C40A7">
      <w:pPr>
        <w:pStyle w:val="Keyword"/>
        <w:ind w:left="1080"/>
        <w:rPr>
          <w:rFonts w:ascii="Calibri" w:hAnsi="Calibri" w:cs="Times New Roman"/>
          <w:sz w:val="22"/>
        </w:rPr>
      </w:pPr>
      <w:r w:rsidRPr="00265D01">
        <w:t>"&lt;property name="jboss.dir" value="/usr/local/jboss-4.0.4.GA/</w:t>
      </w:r>
      <w:r w:rsidR="005C40A7">
        <w:rPr>
          <w:rFonts w:ascii="Calibri" w:hAnsi="Calibri" w:cs="Times New Roman"/>
          <w:sz w:val="22"/>
        </w:rPr>
        <w:t>”F</w:t>
      </w:r>
      <w:r w:rsidRPr="005C40A7">
        <w:rPr>
          <w:rFonts w:ascii="Calibri" w:hAnsi="Calibri" w:cs="Times New Roman"/>
          <w:sz w:val="22"/>
        </w:rPr>
        <w:t>rom this folder, run the following commands:</w:t>
      </w:r>
    </w:p>
    <w:p w:rsidR="0092385D" w:rsidRDefault="0092385D" w:rsidP="0092385D">
      <w:pPr>
        <w:ind w:left="1440"/>
        <w:rPr>
          <w:rStyle w:val="KeywordChar"/>
          <w:lang w:bidi="ar-SA"/>
        </w:rPr>
      </w:pPr>
      <w:r>
        <w:rPr>
          <w:rFonts w:ascii="Courier" w:hAnsi="Courier"/>
          <w:lang w:bidi="ar-SA"/>
        </w:rPr>
        <w:t>&gt;</w:t>
      </w:r>
      <w:r w:rsidRPr="00884D91">
        <w:rPr>
          <w:rFonts w:ascii="Courier" w:hAnsi="Courier"/>
          <w:lang w:bidi="ar-SA"/>
        </w:rPr>
        <w:t xml:space="preserve">ant </w:t>
      </w:r>
      <w:r>
        <w:rPr>
          <w:rStyle w:val="KeywordChar"/>
          <w:lang w:bidi="ar-SA"/>
        </w:rPr>
        <w:t>clean</w:t>
      </w:r>
    </w:p>
    <w:p w:rsidR="0092385D" w:rsidRDefault="0092385D" w:rsidP="0092385D">
      <w:pPr>
        <w:ind w:left="1440"/>
        <w:rPr>
          <w:rStyle w:val="KeywordChar"/>
          <w:lang w:bidi="ar-SA"/>
        </w:rPr>
      </w:pPr>
      <w:r>
        <w:rPr>
          <w:rStyle w:val="KeywordChar"/>
          <w:lang w:bidi="ar-SA"/>
        </w:rPr>
        <w:t>&gt;ant all</w:t>
      </w:r>
    </w:p>
    <w:p w:rsidR="0092385D" w:rsidRDefault="0092385D" w:rsidP="0092385D">
      <w:pPr>
        <w:ind w:left="1440"/>
        <w:rPr>
          <w:rStyle w:val="KeywordChar"/>
          <w:lang w:bidi="ar-SA"/>
        </w:rPr>
      </w:pPr>
      <w:r>
        <w:rPr>
          <w:rStyle w:val="KeywordChar"/>
          <w:lang w:bidi="ar-SA"/>
        </w:rPr>
        <w:t xml:space="preserve">&gt;ant </w:t>
      </w:r>
      <w:r w:rsidRPr="00585060">
        <w:rPr>
          <w:rStyle w:val="KeywordChar"/>
          <w:lang w:bidi="ar-SA"/>
        </w:rPr>
        <w:t>deployJBoss</w:t>
      </w:r>
    </w:p>
    <w:p w:rsidR="00AF5A04" w:rsidRPr="00976B1E" w:rsidRDefault="00AF5A04" w:rsidP="0092385D">
      <w:pPr>
        <w:ind w:left="1440"/>
        <w:rPr>
          <w:rFonts w:ascii="Courier" w:hAnsi="Courier" w:cs="Arial"/>
          <w:sz w:val="18"/>
          <w:lang w:bidi="ar-SA"/>
        </w:rPr>
      </w:pPr>
    </w:p>
    <w:p w:rsidR="0092385D" w:rsidRPr="00AF5A04" w:rsidRDefault="0092385D" w:rsidP="00243570">
      <w:pPr>
        <w:numPr>
          <w:ilvl w:val="0"/>
          <w:numId w:val="37"/>
        </w:numPr>
        <w:rPr>
          <w:rFonts w:ascii="Courier" w:hAnsi="Courier"/>
          <w:lang w:bidi="ar-SA"/>
        </w:rPr>
      </w:pPr>
      <w:r w:rsidRPr="00B13363">
        <w:t xml:space="preserve">Start the </w:t>
      </w:r>
      <w:r>
        <w:t>JBoss</w:t>
      </w:r>
      <w:r w:rsidRPr="00B13363">
        <w:t xml:space="preserve"> server</w:t>
      </w:r>
    </w:p>
    <w:p w:rsidR="00AF5A04" w:rsidRDefault="00AF5A04" w:rsidP="00243570">
      <w:pPr>
        <w:numPr>
          <w:ilvl w:val="1"/>
          <w:numId w:val="37"/>
        </w:numPr>
        <w:spacing w:before="100" w:beforeAutospacing="1" w:after="100" w:afterAutospacing="1"/>
        <w:jc w:val="left"/>
        <w:rPr>
          <w:color w:val="000000"/>
          <w:sz w:val="21"/>
          <w:szCs w:val="21"/>
        </w:rPr>
      </w:pPr>
      <w:r>
        <w:rPr>
          <w:color w:val="000000"/>
          <w:sz w:val="21"/>
          <w:szCs w:val="21"/>
        </w:rPr>
        <w:t>Open a command prompt</w:t>
      </w:r>
    </w:p>
    <w:p w:rsidR="00AF5A04" w:rsidRPr="00AF5A04" w:rsidRDefault="00AF5A04" w:rsidP="00243570">
      <w:pPr>
        <w:numPr>
          <w:ilvl w:val="1"/>
          <w:numId w:val="37"/>
        </w:numPr>
        <w:spacing w:before="100" w:beforeAutospacing="1" w:after="100" w:afterAutospacing="1"/>
        <w:jc w:val="left"/>
        <w:rPr>
          <w:rFonts w:ascii="Courier" w:hAnsi="Courier"/>
          <w:lang w:bidi="ar-SA"/>
        </w:rPr>
      </w:pPr>
      <w:r w:rsidRPr="00AF5A04">
        <w:rPr>
          <w:color w:val="000000"/>
          <w:sz w:val="21"/>
          <w:szCs w:val="21"/>
        </w:rPr>
        <w:t xml:space="preserve">Change directory: </w:t>
      </w:r>
      <w:r w:rsidRPr="00243570">
        <w:rPr>
          <w:rFonts w:ascii="Courier" w:hAnsi="Courier"/>
          <w:color w:val="000000"/>
          <w:sz w:val="18"/>
          <w:szCs w:val="18"/>
        </w:rPr>
        <w:t>cd %JBOSS_HOME%\bin</w:t>
      </w:r>
    </w:p>
    <w:p w:rsidR="00AF5A04" w:rsidRPr="00243570" w:rsidRDefault="00AF5A04" w:rsidP="00243570">
      <w:pPr>
        <w:numPr>
          <w:ilvl w:val="1"/>
          <w:numId w:val="37"/>
        </w:numPr>
        <w:spacing w:before="0" w:after="0"/>
        <w:jc w:val="left"/>
        <w:rPr>
          <w:color w:val="000000"/>
          <w:sz w:val="21"/>
          <w:szCs w:val="21"/>
        </w:rPr>
      </w:pPr>
      <w:r>
        <w:rPr>
          <w:color w:val="000000"/>
          <w:sz w:val="21"/>
          <w:szCs w:val="21"/>
        </w:rPr>
        <w:t>Run command:</w:t>
      </w:r>
      <w:r w:rsidRPr="00243570">
        <w:rPr>
          <w:rFonts w:ascii="Courier" w:hAnsi="Courier"/>
          <w:bCs/>
          <w:color w:val="000000"/>
          <w:sz w:val="18"/>
          <w:szCs w:val="18"/>
        </w:rPr>
        <w:t>run.bat -c default</w:t>
      </w:r>
    </w:p>
    <w:p w:rsidR="00243570" w:rsidRDefault="00243570" w:rsidP="00243570">
      <w:pPr>
        <w:spacing w:before="0" w:after="0"/>
        <w:ind w:left="1440"/>
        <w:jc w:val="left"/>
        <w:rPr>
          <w:color w:val="000000"/>
          <w:sz w:val="21"/>
          <w:szCs w:val="21"/>
        </w:rPr>
      </w:pPr>
    </w:p>
    <w:p w:rsidR="00243570" w:rsidRDefault="00243570" w:rsidP="00243570">
      <w:r>
        <w:rPr>
          <w:b/>
        </w:rPr>
        <w:t>NOTE</w:t>
      </w:r>
      <w:r w:rsidRPr="00F81758">
        <w:rPr>
          <w:b/>
        </w:rPr>
        <w:t>:</w:t>
      </w:r>
      <w:r>
        <w:t xml:space="preserve"> You can verify </w:t>
      </w:r>
      <w:r w:rsidRPr="00B13363">
        <w:t>that</w:t>
      </w:r>
      <w:r>
        <w:t xml:space="preserve"> the grid </w:t>
      </w:r>
      <w:r w:rsidRPr="00B13363">
        <w:t xml:space="preserve">service </w:t>
      </w:r>
      <w:r>
        <w:t xml:space="preserve">has been successfully deployed </w:t>
      </w:r>
      <w:r w:rsidRPr="00B13363">
        <w:t xml:space="preserve">by typing </w:t>
      </w:r>
      <w:r>
        <w:t xml:space="preserve">the </w:t>
      </w:r>
      <w:r w:rsidRPr="00B13363">
        <w:t>following URL in the browser</w:t>
      </w:r>
      <w:r>
        <w:rPr>
          <w:rFonts w:ascii="Courier" w:hAnsi="Courier"/>
          <w:lang w:bidi="ar-SA"/>
        </w:rPr>
        <w:t xml:space="preserve">: </w:t>
      </w:r>
      <w:r w:rsidRPr="00884D91">
        <w:rPr>
          <w:rStyle w:val="KeywordChar"/>
        </w:rPr>
        <w:t>https://&lt;hostname&gt;:&lt;port&gt;/wsrf/services/cagrid/CaTissue</w:t>
      </w:r>
      <w:r>
        <w:rPr>
          <w:rStyle w:val="KeywordChar"/>
        </w:rPr>
        <w:t>Suite</w:t>
      </w:r>
    </w:p>
    <w:p w:rsidR="00243570" w:rsidRPr="00243570" w:rsidRDefault="00243570" w:rsidP="00243570">
      <w:pPr>
        <w:spacing w:before="0" w:after="0"/>
        <w:ind w:left="720"/>
        <w:jc w:val="left"/>
        <w:rPr>
          <w:color w:val="000000"/>
          <w:sz w:val="21"/>
          <w:szCs w:val="21"/>
        </w:rPr>
      </w:pPr>
    </w:p>
    <w:p w:rsidR="00243570" w:rsidRDefault="00243570" w:rsidP="00243570">
      <w:pPr>
        <w:numPr>
          <w:ilvl w:val="0"/>
          <w:numId w:val="37"/>
        </w:numPr>
        <w:spacing w:before="0" w:after="0"/>
        <w:jc w:val="left"/>
        <w:rPr>
          <w:color w:val="000000"/>
          <w:sz w:val="21"/>
          <w:szCs w:val="21"/>
        </w:rPr>
      </w:pPr>
      <w:r>
        <w:rPr>
          <w:bCs/>
          <w:color w:val="000000"/>
          <w:sz w:val="21"/>
          <w:szCs w:val="21"/>
        </w:rPr>
        <w:t>To stop the JBoss server</w:t>
      </w:r>
    </w:p>
    <w:p w:rsidR="00243570" w:rsidRDefault="00243570" w:rsidP="00243570">
      <w:pPr>
        <w:numPr>
          <w:ilvl w:val="1"/>
          <w:numId w:val="37"/>
        </w:numPr>
        <w:spacing w:before="100" w:beforeAutospacing="1" w:after="100" w:afterAutospacing="1"/>
        <w:jc w:val="left"/>
        <w:rPr>
          <w:color w:val="000000"/>
          <w:sz w:val="21"/>
          <w:szCs w:val="21"/>
        </w:rPr>
      </w:pPr>
      <w:r>
        <w:rPr>
          <w:color w:val="000000"/>
          <w:sz w:val="21"/>
          <w:szCs w:val="21"/>
        </w:rPr>
        <w:t>Open a command prompt</w:t>
      </w:r>
    </w:p>
    <w:p w:rsidR="00243570" w:rsidRPr="00AF5A04" w:rsidRDefault="00243570" w:rsidP="00243570">
      <w:pPr>
        <w:numPr>
          <w:ilvl w:val="1"/>
          <w:numId w:val="37"/>
        </w:numPr>
        <w:spacing w:before="100" w:beforeAutospacing="1" w:after="100" w:afterAutospacing="1"/>
        <w:jc w:val="left"/>
        <w:rPr>
          <w:rFonts w:ascii="Courier" w:hAnsi="Courier"/>
          <w:lang w:bidi="ar-SA"/>
        </w:rPr>
      </w:pPr>
      <w:r w:rsidRPr="00AF5A04">
        <w:rPr>
          <w:color w:val="000000"/>
          <w:sz w:val="21"/>
          <w:szCs w:val="21"/>
        </w:rPr>
        <w:t xml:space="preserve">Change directory: </w:t>
      </w:r>
      <w:r w:rsidRPr="00243570">
        <w:rPr>
          <w:rFonts w:ascii="Courier" w:hAnsi="Courier"/>
          <w:color w:val="000000"/>
          <w:sz w:val="18"/>
          <w:szCs w:val="18"/>
        </w:rPr>
        <w:t>cd %JBOSS_HOME%\bin</w:t>
      </w:r>
    </w:p>
    <w:p w:rsidR="00243570" w:rsidRPr="00243570" w:rsidRDefault="00243570" w:rsidP="00243570">
      <w:pPr>
        <w:numPr>
          <w:ilvl w:val="1"/>
          <w:numId w:val="37"/>
        </w:numPr>
        <w:spacing w:before="0" w:after="0"/>
        <w:jc w:val="left"/>
        <w:rPr>
          <w:rFonts w:ascii="Courier" w:hAnsi="Courier"/>
          <w:color w:val="000000"/>
          <w:sz w:val="18"/>
          <w:szCs w:val="18"/>
        </w:rPr>
      </w:pPr>
      <w:r>
        <w:rPr>
          <w:color w:val="000000"/>
          <w:sz w:val="21"/>
          <w:szCs w:val="21"/>
        </w:rPr>
        <w:t>Run command:</w:t>
      </w:r>
      <w:r w:rsidRPr="00243570">
        <w:rPr>
          <w:rFonts w:ascii="Courier" w:hAnsi="Courier"/>
          <w:bCs/>
          <w:color w:val="000000"/>
          <w:sz w:val="18"/>
          <w:szCs w:val="18"/>
        </w:rPr>
        <w:t xml:space="preserve">shutdown.bat </w:t>
      </w:r>
      <w:r>
        <w:rPr>
          <w:rFonts w:ascii="Courier" w:hAnsi="Courier"/>
          <w:bCs/>
          <w:color w:val="000000"/>
          <w:sz w:val="18"/>
          <w:szCs w:val="18"/>
        </w:rPr>
        <w:t>-</w:t>
      </w:r>
      <w:r w:rsidRPr="00243570">
        <w:rPr>
          <w:rFonts w:ascii="Courier" w:hAnsi="Courier"/>
          <w:bCs/>
          <w:color w:val="000000"/>
          <w:sz w:val="18"/>
          <w:szCs w:val="18"/>
        </w:rPr>
        <w:t>S</w:t>
      </w:r>
    </w:p>
    <w:p w:rsidR="00243570" w:rsidRPr="009F1C39" w:rsidRDefault="00243570" w:rsidP="00243570">
      <w:pPr>
        <w:ind w:left="1440"/>
        <w:rPr>
          <w:rFonts w:ascii="Courier" w:hAnsi="Courier"/>
          <w:lang w:bidi="ar-SA"/>
        </w:rPr>
      </w:pPr>
    </w:p>
    <w:p w:rsidR="00640447" w:rsidRDefault="00640447" w:rsidP="007C3271">
      <w:pPr>
        <w:tabs>
          <w:tab w:val="left" w:pos="720"/>
          <w:tab w:val="num" w:pos="1440"/>
        </w:tabs>
      </w:pPr>
      <w:bookmarkStart w:id="2710" w:name="_Toc207011652"/>
      <w:bookmarkStart w:id="2711" w:name="_Toc207261756"/>
      <w:bookmarkStart w:id="2712" w:name="_Toc207011653"/>
      <w:bookmarkStart w:id="2713" w:name="_Toc207261757"/>
      <w:bookmarkStart w:id="2714" w:name="_Toc207011654"/>
      <w:bookmarkStart w:id="2715" w:name="_Toc207261758"/>
      <w:bookmarkStart w:id="2716" w:name="_Toc207011655"/>
      <w:bookmarkStart w:id="2717" w:name="_Toc207261759"/>
      <w:bookmarkStart w:id="2718" w:name="_Toc207011656"/>
      <w:bookmarkStart w:id="2719" w:name="_Toc207261760"/>
      <w:bookmarkEnd w:id="2710"/>
      <w:bookmarkEnd w:id="2711"/>
      <w:bookmarkEnd w:id="2712"/>
      <w:bookmarkEnd w:id="2713"/>
      <w:bookmarkEnd w:id="2714"/>
      <w:bookmarkEnd w:id="2715"/>
      <w:bookmarkEnd w:id="2716"/>
      <w:bookmarkEnd w:id="2717"/>
      <w:bookmarkEnd w:id="2718"/>
      <w:bookmarkEnd w:id="2719"/>
    </w:p>
    <w:p w:rsidR="00640447" w:rsidRPr="00865A96" w:rsidRDefault="00640447" w:rsidP="00640447">
      <w:pPr>
        <w:pStyle w:val="Heading2"/>
        <w:rPr>
          <w:u w:val="single"/>
        </w:rPr>
      </w:pPr>
      <w:bookmarkStart w:id="2720" w:name="_Toc207011658"/>
      <w:bookmarkStart w:id="2721" w:name="_Toc207261762"/>
      <w:bookmarkStart w:id="2722" w:name="_Toc207011660"/>
      <w:bookmarkStart w:id="2723" w:name="_Toc207261764"/>
      <w:bookmarkStart w:id="2724" w:name="_Toc207011661"/>
      <w:bookmarkStart w:id="2725" w:name="_Toc207261765"/>
      <w:bookmarkStart w:id="2726" w:name="_Toc191723871"/>
      <w:bookmarkStart w:id="2727" w:name="_Toc287980153"/>
      <w:bookmarkStart w:id="2728" w:name="_Toc287026538"/>
      <w:bookmarkStart w:id="2729" w:name="_Toc288205380"/>
      <w:bookmarkEnd w:id="2720"/>
      <w:bookmarkEnd w:id="2721"/>
      <w:bookmarkEnd w:id="2722"/>
      <w:bookmarkEnd w:id="2723"/>
      <w:bookmarkEnd w:id="2724"/>
      <w:bookmarkEnd w:id="2725"/>
      <w:r>
        <w:t>R</w:t>
      </w:r>
      <w:r w:rsidRPr="00865A96">
        <w:t xml:space="preserve">unning the </w:t>
      </w:r>
      <w:r>
        <w:t>caGrid test queries:</w:t>
      </w:r>
      <w:bookmarkEnd w:id="2726"/>
      <w:bookmarkEnd w:id="2727"/>
      <w:bookmarkEnd w:id="2728"/>
      <w:bookmarkEnd w:id="2729"/>
    </w:p>
    <w:p w:rsidR="00640447" w:rsidRPr="000B2CAA" w:rsidRDefault="00640447" w:rsidP="00444265">
      <w:pPr>
        <w:numPr>
          <w:ilvl w:val="0"/>
          <w:numId w:val="38"/>
        </w:numPr>
        <w:ind w:left="360"/>
        <w:rPr>
          <w:rFonts w:ascii="Courier" w:hAnsi="Courier"/>
        </w:rPr>
      </w:pPr>
      <w:r w:rsidRPr="000B2CAA">
        <w:t>Change directory to</w:t>
      </w:r>
      <w:r w:rsidRPr="004F6667">
        <w:rPr>
          <w:rStyle w:val="KeywordChar"/>
        </w:rPr>
        <w:t>CATISSUE_HOME</w:t>
      </w:r>
      <w:r w:rsidR="004C123B">
        <w:rPr>
          <w:rStyle w:val="KeywordChar"/>
        </w:rPr>
        <w:t>/modules/caGrid_service</w:t>
      </w:r>
    </w:p>
    <w:p w:rsidR="00640447" w:rsidRPr="004F6667" w:rsidRDefault="00640447" w:rsidP="00444265">
      <w:pPr>
        <w:numPr>
          <w:ilvl w:val="0"/>
          <w:numId w:val="38"/>
        </w:numPr>
        <w:ind w:left="360"/>
        <w:rPr>
          <w:rStyle w:val="KeywordChar"/>
          <w:rFonts w:cs="Times New Roman"/>
          <w:sz w:val="22"/>
        </w:rPr>
      </w:pPr>
      <w:r>
        <w:t xml:space="preserve">Update the file </w:t>
      </w:r>
      <w:r w:rsidRPr="004F6667">
        <w:rPr>
          <w:rStyle w:val="KeywordChar"/>
        </w:rPr>
        <w:t>run-tools.xml</w:t>
      </w:r>
      <w:r w:rsidRPr="00274749">
        <w:t xml:space="preserve">to </w:t>
      </w:r>
      <w:r>
        <w:t>configure the URL for caTissue web application</w:t>
      </w:r>
    </w:p>
    <w:p w:rsidR="00640447" w:rsidRPr="009D49F7" w:rsidRDefault="00640447" w:rsidP="00640447">
      <w:pPr>
        <w:pStyle w:val="Keyword"/>
        <w:ind w:left="360"/>
        <w:jc w:val="left"/>
      </w:pPr>
      <w:r w:rsidRPr="009D49F7">
        <w:t>&lt;property name="service.url" value="</w:t>
      </w:r>
      <w:r w:rsidRPr="0097754A">
        <w:t>https://host:port//wsrf/services/cagrid/CaTissueSuite</w:t>
      </w:r>
      <w:r>
        <w:t>"</w:t>
      </w:r>
      <w:r w:rsidRPr="009D49F7">
        <w:t>/&gt;</w:t>
      </w:r>
    </w:p>
    <w:p w:rsidR="00640447" w:rsidRDefault="00640447" w:rsidP="00640447">
      <w:r>
        <w:t>In the above string, replace the host and port strings with the corresponding values of the caTissue caGrid service.</w:t>
      </w:r>
    </w:p>
    <w:p w:rsidR="00640447" w:rsidRDefault="00640447" w:rsidP="00444265">
      <w:pPr>
        <w:numPr>
          <w:ilvl w:val="0"/>
          <w:numId w:val="38"/>
        </w:numPr>
        <w:ind w:left="360"/>
      </w:pPr>
      <w:r>
        <w:t xml:space="preserve">Following example the CQL queries are located at </w:t>
      </w:r>
      <w:r w:rsidRPr="004F6667">
        <w:rPr>
          <w:rStyle w:val="KeywordChar"/>
        </w:rPr>
        <w:t>CATISSUE_HOME</w:t>
      </w:r>
      <w:r w:rsidR="00AD0216">
        <w:rPr>
          <w:rStyle w:val="KeywordChar"/>
        </w:rPr>
        <w:t>/modules/caGrid_service</w:t>
      </w:r>
      <w:r w:rsidR="00AD0216">
        <w:rPr>
          <w:rFonts w:ascii="Courier" w:hAnsi="Courier"/>
        </w:rPr>
        <w:t>/</w:t>
      </w:r>
      <w:r w:rsidRPr="00FD0E21">
        <w:rPr>
          <w:rFonts w:ascii="Courier" w:hAnsi="Courier"/>
        </w:rPr>
        <w:t xml:space="preserve">cqls </w:t>
      </w:r>
      <w:r w:rsidRPr="007E79B1">
        <w:t>folder</w:t>
      </w:r>
    </w:p>
    <w:p w:rsidR="00640447" w:rsidRPr="00E15389" w:rsidRDefault="00640447" w:rsidP="00444265">
      <w:pPr>
        <w:numPr>
          <w:ilvl w:val="0"/>
          <w:numId w:val="39"/>
        </w:numPr>
      </w:pPr>
      <w:r>
        <w:t xml:space="preserve">Query1:  </w:t>
      </w:r>
      <w:r w:rsidRPr="00745B0B">
        <w:t>Return Molecular specimens available in a collection protocol = 'CP Prostate Cancer'</w:t>
      </w:r>
    </w:p>
    <w:p w:rsidR="00640447" w:rsidRDefault="00640447" w:rsidP="00444265">
      <w:pPr>
        <w:numPr>
          <w:ilvl w:val="0"/>
          <w:numId w:val="39"/>
        </w:numPr>
      </w:pPr>
      <w:r>
        <w:t xml:space="preserve">Query2:  </w:t>
      </w:r>
      <w:r w:rsidRPr="00E15389">
        <w:t>Return  Tissue specimens which have been thawed</w:t>
      </w:r>
    </w:p>
    <w:p w:rsidR="00640447" w:rsidRDefault="00640447" w:rsidP="00444265">
      <w:pPr>
        <w:numPr>
          <w:ilvl w:val="0"/>
          <w:numId w:val="39"/>
        </w:numPr>
      </w:pPr>
      <w:r>
        <w:t xml:space="preserve">Query3:  </w:t>
      </w:r>
      <w:r w:rsidRPr="00E15389">
        <w:t>Return Tissue specimens that were fixed in formalin 30 minutes or less and were embedded in low melting point paraffin</w:t>
      </w:r>
    </w:p>
    <w:p w:rsidR="00640447" w:rsidRDefault="00640447" w:rsidP="00444265">
      <w:pPr>
        <w:numPr>
          <w:ilvl w:val="0"/>
          <w:numId w:val="39"/>
        </w:numPr>
      </w:pPr>
      <w:r>
        <w:t xml:space="preserve">Query4:  </w:t>
      </w:r>
      <w:r w:rsidRPr="00E15389">
        <w:t>Return RNA extracts derived from specimens where the tissue fixative was not formalin</w:t>
      </w:r>
    </w:p>
    <w:p w:rsidR="00640447" w:rsidRDefault="00640447" w:rsidP="00444265">
      <w:pPr>
        <w:numPr>
          <w:ilvl w:val="0"/>
          <w:numId w:val="39"/>
        </w:numPr>
      </w:pPr>
      <w:r>
        <w:t xml:space="preserve">Query5:  </w:t>
      </w:r>
      <w:r w:rsidRPr="00E15389">
        <w:t>Return particiapnts whose is having medical record from site ='Washu'</w:t>
      </w:r>
    </w:p>
    <w:p w:rsidR="00640447" w:rsidRDefault="00640447" w:rsidP="00444265">
      <w:pPr>
        <w:numPr>
          <w:ilvl w:val="0"/>
          <w:numId w:val="39"/>
        </w:numPr>
      </w:pPr>
      <w:r>
        <w:t xml:space="preserve">Query6:  </w:t>
      </w:r>
      <w:r w:rsidRPr="00E15389">
        <w:t>Return Molecular specimen where Parent spcimen is of type 'Fluid' where CP title like '%Prostate%'</w:t>
      </w:r>
    </w:p>
    <w:p w:rsidR="00640447" w:rsidRDefault="00640447" w:rsidP="00444265">
      <w:pPr>
        <w:numPr>
          <w:ilvl w:val="0"/>
          <w:numId w:val="39"/>
        </w:numPr>
      </w:pPr>
      <w:r>
        <w:t xml:space="preserve">Query7: </w:t>
      </w:r>
      <w:r w:rsidRPr="006D772C">
        <w:t>Return Cell specimen of Male participant and PPI ='12345'</w:t>
      </w:r>
    </w:p>
    <w:p w:rsidR="00640447" w:rsidRDefault="00640447" w:rsidP="00444265">
      <w:pPr>
        <w:numPr>
          <w:ilvl w:val="0"/>
          <w:numId w:val="39"/>
        </w:numPr>
      </w:pPr>
      <w:r>
        <w:t xml:space="preserve">Query8: </w:t>
      </w:r>
      <w:r w:rsidRPr="006D772C">
        <w:t>Return number of Tissue specimen collected in collection protocol = 'CP Prostate Cancer'</w:t>
      </w:r>
    </w:p>
    <w:p w:rsidR="00640447" w:rsidRDefault="00640447" w:rsidP="00444265">
      <w:pPr>
        <w:numPr>
          <w:ilvl w:val="0"/>
          <w:numId w:val="39"/>
        </w:numPr>
      </w:pPr>
      <w:r>
        <w:t xml:space="preserve">Query9: </w:t>
      </w:r>
      <w:r w:rsidRPr="006D772C">
        <w:t>Return malignant prostate DNA specimens from African American participants who are on a CP with the word "Prostate" in the title</w:t>
      </w:r>
    </w:p>
    <w:p w:rsidR="00640447" w:rsidRDefault="00640447" w:rsidP="00444265">
      <w:pPr>
        <w:numPr>
          <w:ilvl w:val="0"/>
          <w:numId w:val="39"/>
        </w:numPr>
      </w:pPr>
      <w:r>
        <w:t xml:space="preserve">Query10: </w:t>
      </w:r>
      <w:r w:rsidRPr="006D772C">
        <w:t>Return breast frozen malignant tissue specimens where tissue review event shows greater than 90% neoplastic cellularity</w:t>
      </w:r>
    </w:p>
    <w:p w:rsidR="00640447" w:rsidRDefault="00640447" w:rsidP="00444265">
      <w:pPr>
        <w:numPr>
          <w:ilvl w:val="0"/>
          <w:numId w:val="39"/>
        </w:numPr>
      </w:pPr>
      <w:r>
        <w:t xml:space="preserve">Query11: </w:t>
      </w:r>
      <w:r w:rsidRPr="006D772C">
        <w:t>Return Tissue specimens which have been collected by the 'Lavage' procedure &amp;&amp;  that have been collected in an unacceptable quality</w:t>
      </w:r>
    </w:p>
    <w:p w:rsidR="000A5E98" w:rsidRDefault="00640447" w:rsidP="00444265">
      <w:pPr>
        <w:numPr>
          <w:ilvl w:val="0"/>
          <w:numId w:val="39"/>
        </w:numPr>
      </w:pPr>
      <w:r>
        <w:t xml:space="preserve">Query12: </w:t>
      </w:r>
      <w:r w:rsidRPr="006D772C">
        <w:t>Return Patient for Tumor identified by needle Biopsy</w:t>
      </w:r>
      <w:r w:rsidR="000A5E98" w:rsidRPr="00E15389">
        <w:t>where CP title like '%Prostate%'</w:t>
      </w:r>
    </w:p>
    <w:p w:rsidR="00640447" w:rsidRDefault="00640447" w:rsidP="00745B0B">
      <w:pPr>
        <w:ind w:left="360"/>
      </w:pPr>
    </w:p>
    <w:p w:rsidR="00640447" w:rsidRDefault="00640447" w:rsidP="00B43C6D">
      <w:pPr>
        <w:numPr>
          <w:ilvl w:val="0"/>
          <w:numId w:val="38"/>
        </w:numPr>
        <w:ind w:left="360"/>
      </w:pPr>
      <w:r>
        <w:t>To execute the queries, run the following commands</w:t>
      </w:r>
      <w:r w:rsidR="00B43C6D">
        <w:t xml:space="preserve"> from </w:t>
      </w:r>
      <w:r w:rsidR="00B43C6D" w:rsidRPr="004F6667">
        <w:rPr>
          <w:rStyle w:val="KeywordChar"/>
        </w:rPr>
        <w:t>CATISSUE_HOME</w:t>
      </w:r>
      <w:r w:rsidR="00B43C6D">
        <w:rPr>
          <w:rStyle w:val="KeywordChar"/>
        </w:rPr>
        <w:t>/modules/caGrid_service</w:t>
      </w:r>
      <w:r>
        <w:t>:</w:t>
      </w:r>
    </w:p>
    <w:p w:rsidR="00640447" w:rsidRDefault="00640447" w:rsidP="00444265">
      <w:pPr>
        <w:numPr>
          <w:ilvl w:val="1"/>
          <w:numId w:val="38"/>
        </w:numPr>
      </w:pPr>
      <w:r>
        <w:t xml:space="preserve">All queries: </w:t>
      </w:r>
      <w:r w:rsidRPr="007E03DA">
        <w:rPr>
          <w:rStyle w:val="KeywordChar"/>
        </w:rPr>
        <w:t>ant run</w:t>
      </w:r>
      <w:r>
        <w:rPr>
          <w:rStyle w:val="KeywordChar"/>
        </w:rPr>
        <w:t>All</w:t>
      </w:r>
    </w:p>
    <w:p w:rsidR="00640447" w:rsidRDefault="00640447" w:rsidP="00444265">
      <w:pPr>
        <w:numPr>
          <w:ilvl w:val="1"/>
          <w:numId w:val="38"/>
        </w:numPr>
      </w:pPr>
      <w:r>
        <w:t xml:space="preserve">Individual test cases: </w:t>
      </w:r>
      <w:r w:rsidRPr="007E03DA">
        <w:rPr>
          <w:rStyle w:val="KeywordChar"/>
        </w:rPr>
        <w:t>ant runQuery1</w:t>
      </w:r>
      <w:r>
        <w:t xml:space="preserve">, </w:t>
      </w:r>
      <w:r w:rsidRPr="007E03DA">
        <w:rPr>
          <w:rStyle w:val="KeywordChar"/>
        </w:rPr>
        <w:t>ant runQuery2</w:t>
      </w:r>
      <w:r>
        <w:t xml:space="preserve">, </w:t>
      </w:r>
      <w:r w:rsidRPr="007E03DA">
        <w:rPr>
          <w:rStyle w:val="KeywordChar"/>
        </w:rPr>
        <w:t>ant runQuery3</w:t>
      </w:r>
      <w:r>
        <w:t xml:space="preserve"> and so forth</w:t>
      </w:r>
    </w:p>
    <w:p w:rsidR="00640447" w:rsidRPr="00E57AAF" w:rsidRDefault="00640447" w:rsidP="00444265">
      <w:pPr>
        <w:numPr>
          <w:ilvl w:val="0"/>
          <w:numId w:val="38"/>
        </w:numPr>
        <w:ind w:left="360"/>
      </w:pPr>
      <w:r>
        <w:rPr>
          <w:lang w:bidi="ar-SA"/>
        </w:rPr>
        <w:t xml:space="preserve">For more information on writing CQL queries, please refer to - </w:t>
      </w:r>
      <w:hyperlink r:id="rId53" w:history="1">
        <w:r w:rsidRPr="00913273">
          <w:rPr>
            <w:rStyle w:val="Hyperlink"/>
            <w:rFonts w:ascii="Courier" w:hAnsi="Courier" w:cs="Arial"/>
            <w:sz w:val="18"/>
          </w:rPr>
          <w:t>http://www.cagrid.org/mwiki/index.php?title=Data_Services:CQL</w:t>
        </w:r>
      </w:hyperlink>
    </w:p>
    <w:p w:rsidR="00BB06E9" w:rsidRDefault="00BB06E9" w:rsidP="007F38BA">
      <w:pPr>
        <w:tabs>
          <w:tab w:val="left" w:pos="180"/>
        </w:tabs>
        <w:rPr>
          <w:b/>
        </w:rPr>
      </w:pPr>
    </w:p>
    <w:p w:rsidR="00745B0B" w:rsidRDefault="005C40A7" w:rsidP="007F38BA">
      <w:pPr>
        <w:tabs>
          <w:tab w:val="left" w:pos="180"/>
        </w:tabs>
        <w:rPr>
          <w:b/>
        </w:rPr>
      </w:pPr>
      <w:r>
        <w:rPr>
          <w:b/>
        </w:rPr>
        <w:br w:type="page"/>
      </w:r>
      <w:r w:rsidR="00745B0B">
        <w:rPr>
          <w:b/>
        </w:rPr>
        <w:lastRenderedPageBreak/>
        <w:t>Known issues:</w:t>
      </w:r>
    </w:p>
    <w:p w:rsidR="00745B0B" w:rsidRPr="00B9118F" w:rsidRDefault="00745B0B" w:rsidP="007F38BA">
      <w:pPr>
        <w:tabs>
          <w:tab w:val="left" w:pos="180"/>
        </w:tabs>
        <w:rPr>
          <w:b/>
        </w:rPr>
      </w:pPr>
    </w:p>
    <w:p w:rsidR="001E7202" w:rsidRDefault="001E7202" w:rsidP="001E7202">
      <w:pPr>
        <w:pStyle w:val="HTMLPreformatted"/>
        <w:rPr>
          <w:rFonts w:ascii="Calibri" w:eastAsia="Times New Roman" w:hAnsi="Calibri"/>
          <w:sz w:val="22"/>
          <w:szCs w:val="22"/>
          <w:lang w:eastAsia="en-US" w:bidi="en-US"/>
        </w:rPr>
      </w:pPr>
    </w:p>
    <w:p w:rsidR="001E7202" w:rsidRDefault="001E7202" w:rsidP="001E7202">
      <w:pPr>
        <w:pStyle w:val="HTMLPreformatted"/>
        <w:rPr>
          <w:rFonts w:ascii="Calibri" w:eastAsia="Times New Roman" w:hAnsi="Calibri"/>
          <w:sz w:val="22"/>
          <w:szCs w:val="22"/>
          <w:lang w:eastAsia="en-US" w:bidi="en-US"/>
        </w:rPr>
      </w:pPr>
      <w:r>
        <w:rPr>
          <w:rFonts w:ascii="Calibri" w:eastAsia="Times New Roman" w:hAnsi="Calibri"/>
          <w:sz w:val="22"/>
          <w:szCs w:val="22"/>
          <w:lang w:eastAsia="en-US" w:bidi="en-US"/>
        </w:rPr>
        <w:t xml:space="preserve">Bug 9903: </w:t>
      </w:r>
      <w:r w:rsidRPr="001E7202">
        <w:rPr>
          <w:rFonts w:ascii="Calibri" w:eastAsia="Times New Roman" w:hAnsi="Calibri"/>
          <w:sz w:val="22"/>
          <w:szCs w:val="22"/>
          <w:lang w:eastAsia="en-US" w:bidi="en-US"/>
        </w:rPr>
        <w:t>Cannot query on base classes via CQL</w:t>
      </w:r>
      <w:r>
        <w:rPr>
          <w:rFonts w:ascii="Calibri" w:eastAsia="Times New Roman" w:hAnsi="Calibri"/>
          <w:sz w:val="22"/>
          <w:szCs w:val="22"/>
          <w:lang w:eastAsia="en-US" w:bidi="en-US"/>
        </w:rPr>
        <w:t xml:space="preserve"> due to a known issue on caGrid.</w:t>
      </w:r>
    </w:p>
    <w:p w:rsidR="00927853" w:rsidRDefault="00927853" w:rsidP="001E7202">
      <w:pPr>
        <w:pStyle w:val="HTMLPreformatted"/>
        <w:rPr>
          <w:rFonts w:ascii="Calibri" w:eastAsia="Times New Roman" w:hAnsi="Calibri"/>
          <w:sz w:val="22"/>
          <w:szCs w:val="22"/>
          <w:lang w:eastAsia="en-US" w:bidi="en-US"/>
        </w:rPr>
      </w:pPr>
      <w:r>
        <w:rPr>
          <w:rFonts w:ascii="Calibri" w:eastAsia="Times New Roman" w:hAnsi="Calibri"/>
          <w:sz w:val="22"/>
          <w:szCs w:val="22"/>
          <w:lang w:eastAsia="en-US" w:bidi="en-US"/>
        </w:rPr>
        <w:t xml:space="preserve">Refer to </w:t>
      </w:r>
      <w:hyperlink r:id="rId54" w:history="1">
        <w:r w:rsidRPr="00520734">
          <w:rPr>
            <w:rStyle w:val="Hyperlink"/>
            <w:rFonts w:ascii="Calibri" w:eastAsia="Times New Roman" w:hAnsi="Calibri"/>
            <w:sz w:val="22"/>
            <w:szCs w:val="22"/>
            <w:lang w:eastAsia="en-US" w:bidi="en-US"/>
          </w:rPr>
          <w:t>https://cabig-kc.nci.nih.gov/Biospecimen/KC/index.php/CaGridKnownIssues</w:t>
        </w:r>
      </w:hyperlink>
      <w:r>
        <w:rPr>
          <w:rFonts w:ascii="Calibri" w:eastAsia="Times New Roman" w:hAnsi="Calibri"/>
          <w:sz w:val="22"/>
          <w:szCs w:val="22"/>
          <w:lang w:eastAsia="en-US" w:bidi="en-US"/>
        </w:rPr>
        <w:t xml:space="preserve"> for details.</w:t>
      </w:r>
    </w:p>
    <w:p w:rsidR="00927853" w:rsidRDefault="00927853" w:rsidP="001E7202">
      <w:pPr>
        <w:pStyle w:val="HTMLPreformatted"/>
        <w:rPr>
          <w:rFonts w:ascii="Calibri" w:eastAsia="Times New Roman" w:hAnsi="Calibri"/>
          <w:sz w:val="22"/>
          <w:szCs w:val="22"/>
          <w:lang w:eastAsia="en-US" w:bidi="en-US"/>
        </w:rPr>
      </w:pPr>
    </w:p>
    <w:p w:rsidR="00927853" w:rsidRPr="001E7202" w:rsidRDefault="00927853" w:rsidP="00927853">
      <w:pPr>
        <w:pStyle w:val="HTMLPreformatted"/>
        <w:rPr>
          <w:rFonts w:ascii="Calibri" w:eastAsia="Times New Roman" w:hAnsi="Calibri"/>
          <w:sz w:val="22"/>
          <w:szCs w:val="22"/>
          <w:lang w:eastAsia="en-US" w:bidi="en-US"/>
        </w:rPr>
      </w:pPr>
      <w:r>
        <w:rPr>
          <w:rFonts w:ascii="Calibri" w:eastAsia="Times New Roman" w:hAnsi="Calibri"/>
          <w:sz w:val="22"/>
          <w:szCs w:val="22"/>
          <w:lang w:eastAsia="en-US" w:bidi="en-US"/>
        </w:rPr>
        <w:t xml:space="preserve">Bug 13057: </w:t>
      </w:r>
      <w:r w:rsidRPr="00086FF7">
        <w:rPr>
          <w:rFonts w:ascii="Calibri" w:eastAsia="Times New Roman" w:hAnsi="Calibri"/>
          <w:sz w:val="22"/>
          <w:szCs w:val="22"/>
          <w:lang w:eastAsia="en-US" w:bidi="en-US"/>
        </w:rPr>
        <w:t>With maxRecordsPercaCOREQueryAllowed = 50000 throws java.lang.OutOfMemoryError  while executing cql query</w:t>
      </w:r>
    </w:p>
    <w:p w:rsidR="00927853" w:rsidRDefault="00927853" w:rsidP="001E7202">
      <w:pPr>
        <w:pStyle w:val="HTMLPreformatted"/>
        <w:rPr>
          <w:rFonts w:ascii="Calibri" w:eastAsia="Times New Roman" w:hAnsi="Calibri"/>
          <w:sz w:val="22"/>
          <w:szCs w:val="22"/>
          <w:lang w:eastAsia="en-US" w:bidi="en-US"/>
        </w:rPr>
      </w:pPr>
    </w:p>
    <w:p w:rsidR="00F63914" w:rsidRDefault="00F63914" w:rsidP="00F63914">
      <w:pPr>
        <w:pStyle w:val="HTMLPreformatted"/>
        <w:rPr>
          <w:rFonts w:ascii="Calibri" w:eastAsia="Times New Roman" w:hAnsi="Calibri"/>
          <w:sz w:val="22"/>
          <w:szCs w:val="22"/>
          <w:lang w:eastAsia="en-US" w:bidi="en-US"/>
        </w:rPr>
      </w:pPr>
    </w:p>
    <w:p w:rsidR="00F63914" w:rsidRPr="00E57AAF" w:rsidRDefault="00F63914" w:rsidP="00617A56">
      <w:pPr>
        <w:numPr>
          <w:ilvl w:val="0"/>
          <w:numId w:val="50"/>
        </w:numPr>
      </w:pPr>
    </w:p>
    <w:p w:rsidR="001E7202" w:rsidRDefault="001E7202" w:rsidP="001E7202">
      <w:pPr>
        <w:pStyle w:val="HTMLPreformatted"/>
        <w:rPr>
          <w:rFonts w:ascii="Calibri" w:eastAsia="Times New Roman" w:hAnsi="Calibri"/>
          <w:sz w:val="22"/>
          <w:szCs w:val="22"/>
          <w:lang w:eastAsia="en-US" w:bidi="en-US"/>
        </w:rPr>
      </w:pPr>
    </w:p>
    <w:p w:rsidR="001E7202" w:rsidRPr="001E7202" w:rsidRDefault="001E7202" w:rsidP="001E7202">
      <w:pPr>
        <w:pStyle w:val="HTMLPreformatted"/>
        <w:rPr>
          <w:rFonts w:ascii="Calibri" w:eastAsia="Times New Roman" w:hAnsi="Calibri"/>
          <w:sz w:val="22"/>
          <w:szCs w:val="22"/>
          <w:lang w:eastAsia="en-US" w:bidi="en-US"/>
        </w:rPr>
      </w:pPr>
    </w:p>
    <w:p w:rsidR="00B9118F" w:rsidRPr="00897C15" w:rsidRDefault="00B9118F" w:rsidP="001E7202">
      <w:pPr>
        <w:tabs>
          <w:tab w:val="left" w:pos="180"/>
        </w:tabs>
      </w:pPr>
    </w:p>
    <w:p w:rsidR="00632874" w:rsidRDefault="00632874" w:rsidP="00B45C75">
      <w:pPr>
        <w:pStyle w:val="Heading1"/>
        <w:numPr>
          <w:ilvl w:val="0"/>
          <w:numId w:val="0"/>
        </w:numPr>
        <w:tabs>
          <w:tab w:val="left" w:pos="360"/>
        </w:tabs>
        <w:rPr>
          <w:rFonts w:ascii="Palatino Linotype" w:hAnsi="Palatino Linotype"/>
          <w:szCs w:val="22"/>
        </w:rPr>
      </w:pPr>
      <w:bookmarkStart w:id="2730" w:name="_Toc287980154"/>
      <w:bookmarkStart w:id="2731" w:name="_Toc287026540"/>
      <w:bookmarkStart w:id="2732" w:name="_Toc288205381"/>
      <w:r>
        <w:lastRenderedPageBreak/>
        <w:t>Appendix</w:t>
      </w:r>
      <w:bookmarkEnd w:id="2641"/>
      <w:bookmarkEnd w:id="2642"/>
      <w:bookmarkEnd w:id="2681"/>
      <w:r w:rsidR="00993632">
        <w:t>A – MySQL Case Sensitivity on Linux</w:t>
      </w:r>
      <w:bookmarkEnd w:id="2730"/>
      <w:bookmarkEnd w:id="2731"/>
      <w:bookmarkEnd w:id="2732"/>
    </w:p>
    <w:p w:rsidR="00625008" w:rsidRDefault="00625008" w:rsidP="00D41662">
      <w:pPr>
        <w:tabs>
          <w:tab w:val="left" w:pos="360"/>
        </w:tabs>
      </w:pPr>
      <w:bookmarkStart w:id="2733" w:name="_Toc153261638"/>
      <w:bookmarkStart w:id="2734" w:name="_Toc187222077"/>
      <w:bookmarkStart w:id="2735" w:name="_Toc188896906"/>
      <w:r>
        <w:t>This Appendix describes the MySQL case sensitivity issue</w:t>
      </w:r>
      <w:r w:rsidR="00BF0EFD">
        <w:t xml:space="preserve"> on Linux and the </w:t>
      </w:r>
      <w:r w:rsidR="00514381">
        <w:t xml:space="preserve">various </w:t>
      </w:r>
      <w:r>
        <w:t>deployment targets.</w:t>
      </w:r>
    </w:p>
    <w:p w:rsidR="00197DFE" w:rsidRDefault="00197DFE" w:rsidP="00D41662">
      <w:pPr>
        <w:tabs>
          <w:tab w:val="left" w:pos="360"/>
        </w:tabs>
      </w:pPr>
    </w:p>
    <w:p w:rsidR="00632874" w:rsidRDefault="00632874" w:rsidP="00B45C75">
      <w:pPr>
        <w:pStyle w:val="Heading2"/>
        <w:numPr>
          <w:ilvl w:val="0"/>
          <w:numId w:val="0"/>
        </w:numPr>
        <w:tabs>
          <w:tab w:val="left" w:pos="360"/>
        </w:tabs>
      </w:pPr>
      <w:bookmarkStart w:id="2736" w:name="_Toc287980155"/>
      <w:bookmarkStart w:id="2737" w:name="_Toc287026541"/>
      <w:bookmarkStart w:id="2738" w:name="_Toc288205382"/>
      <w:r>
        <w:t>MySQL Case Sensitivity Issue on Linux</w:t>
      </w:r>
      <w:bookmarkEnd w:id="2733"/>
      <w:bookmarkEnd w:id="2734"/>
      <w:bookmarkEnd w:id="2735"/>
      <w:bookmarkEnd w:id="2736"/>
      <w:bookmarkEnd w:id="2737"/>
      <w:bookmarkEnd w:id="2738"/>
    </w:p>
    <w:p w:rsidR="0048004D" w:rsidRDefault="00632874" w:rsidP="00D41662">
      <w:pPr>
        <w:tabs>
          <w:tab w:val="left" w:pos="360"/>
        </w:tabs>
      </w:pPr>
      <w:r>
        <w:t xml:space="preserve">A MySQL server running on Linux is case-sensitive with regards to database and table names. This property is defined by the </w:t>
      </w:r>
      <w:r w:rsidRPr="00307C0E">
        <w:rPr>
          <w:rFonts w:ascii="Courier" w:hAnsi="Courier"/>
          <w:sz w:val="20"/>
          <w:szCs w:val="20"/>
        </w:rPr>
        <w:t>lower_case_table_names</w:t>
      </w:r>
      <w:r>
        <w:t xml:space="preserve"> system variable</w:t>
      </w:r>
      <w:r w:rsidR="004F0CD3">
        <w:t>.</w:t>
      </w:r>
      <w:r w:rsidR="0048004D">
        <w:t>This table</w:t>
      </w:r>
      <w:r>
        <w:t xml:space="preserve"> can be configured when starting the MySQL server</w:t>
      </w:r>
      <w:r w:rsidR="00307C0E">
        <w:t xml:space="preserve">. For example: using the command </w:t>
      </w:r>
      <w:r w:rsidRPr="00777EFF">
        <w:rPr>
          <w:rFonts w:ascii="Courier" w:hAnsi="Courier"/>
          <w:sz w:val="20"/>
          <w:szCs w:val="20"/>
        </w:rPr>
        <w:t>mysqld</w:t>
      </w:r>
      <w:r>
        <w:t xml:space="preserve">. </w:t>
      </w:r>
    </w:p>
    <w:p w:rsidR="00632874" w:rsidRDefault="00632874" w:rsidP="00D41662">
      <w:pPr>
        <w:tabs>
          <w:tab w:val="left" w:pos="360"/>
        </w:tabs>
      </w:pPr>
      <w:r>
        <w:t>Please refer to Bug #</w:t>
      </w:r>
      <w:hyperlink r:id="rId55" w:history="1">
        <w:r>
          <w:rPr>
            <w:rStyle w:val="Hyperlink"/>
            <w:rFonts w:ascii="Arial" w:hAnsi="Arial" w:cs="Arial"/>
          </w:rPr>
          <w:t>447</w:t>
        </w:r>
      </w:hyperlink>
      <w:r>
        <w:t xml:space="preserve"> for more details</w:t>
      </w:r>
      <w:r w:rsidR="004723D5">
        <w:t xml:space="preserve"> on this issue</w:t>
      </w:r>
      <w:r>
        <w:t>.</w:t>
      </w:r>
    </w:p>
    <w:p w:rsidR="00632874" w:rsidRDefault="00632874" w:rsidP="00D41662">
      <w:pPr>
        <w:tabs>
          <w:tab w:val="left" w:pos="360"/>
        </w:tabs>
      </w:pPr>
      <w:r>
        <w:t>To set the system variable on Linux</w:t>
      </w:r>
      <w:r w:rsidRPr="008B1B19">
        <w:t>:</w:t>
      </w:r>
    </w:p>
    <w:p w:rsidR="00632874" w:rsidRDefault="00632874" w:rsidP="00D41662">
      <w:pPr>
        <w:tabs>
          <w:tab w:val="left" w:pos="360"/>
        </w:tabs>
        <w:rPr>
          <w:rFonts w:cs="Arial"/>
        </w:rPr>
      </w:pPr>
      <w:r>
        <w:rPr>
          <w:rFonts w:cs="Arial"/>
        </w:rPr>
        <w:t xml:space="preserve">If the file </w:t>
      </w:r>
      <w:r>
        <w:rPr>
          <w:rStyle w:val="KeywordChar"/>
        </w:rPr>
        <w:t>my.cnf</w:t>
      </w:r>
      <w:r>
        <w:rPr>
          <w:rFonts w:cs="Arial"/>
        </w:rPr>
        <w:t xml:space="preserve"> is available in </w:t>
      </w:r>
      <w:r w:rsidR="00197DFE">
        <w:rPr>
          <w:rFonts w:cs="Arial"/>
        </w:rPr>
        <w:t xml:space="preserve">the </w:t>
      </w:r>
      <w:r>
        <w:rPr>
          <w:rFonts w:cs="Arial"/>
        </w:rPr>
        <w:t xml:space="preserve">directory </w:t>
      </w:r>
      <w:r w:rsidR="00197DFE">
        <w:rPr>
          <w:rFonts w:cs="Arial"/>
        </w:rPr>
        <w:t xml:space="preserve">where </w:t>
      </w:r>
      <w:r>
        <w:rPr>
          <w:rFonts w:cs="Arial"/>
        </w:rPr>
        <w:t>My</w:t>
      </w:r>
      <w:r w:rsidR="00E410DB">
        <w:rPr>
          <w:rFonts w:cs="Arial"/>
        </w:rPr>
        <w:t>SQL</w:t>
      </w:r>
      <w:r w:rsidR="00197DFE">
        <w:rPr>
          <w:rFonts w:cs="Arial"/>
        </w:rPr>
        <w:t xml:space="preserve"> is installed</w:t>
      </w:r>
      <w:r>
        <w:rPr>
          <w:rFonts w:cs="Arial"/>
        </w:rPr>
        <w:t>, then add the following line in the file.</w:t>
      </w:r>
    </w:p>
    <w:p w:rsidR="00632874" w:rsidRPr="00777EFF" w:rsidRDefault="00632874" w:rsidP="00D41662">
      <w:pPr>
        <w:pStyle w:val="Keyword"/>
        <w:tabs>
          <w:tab w:val="left" w:pos="360"/>
        </w:tabs>
        <w:rPr>
          <w:sz w:val="20"/>
          <w:szCs w:val="20"/>
        </w:rPr>
      </w:pPr>
      <w:r w:rsidRPr="00777EFF">
        <w:rPr>
          <w:sz w:val="20"/>
          <w:szCs w:val="20"/>
        </w:rPr>
        <w:t xml:space="preserve">lower_case_table_names=1 </w:t>
      </w:r>
    </w:p>
    <w:p w:rsidR="00632874" w:rsidRDefault="00632874" w:rsidP="00D41662">
      <w:pPr>
        <w:tabs>
          <w:tab w:val="left" w:pos="360"/>
        </w:tabs>
        <w:rPr>
          <w:rFonts w:cs="Arial"/>
        </w:rPr>
      </w:pPr>
      <w:r>
        <w:rPr>
          <w:rFonts w:cs="Arial"/>
        </w:rPr>
        <w:t xml:space="preserve">If the file is not available, then create the file </w:t>
      </w:r>
      <w:r>
        <w:rPr>
          <w:rStyle w:val="KeywordChar"/>
        </w:rPr>
        <w:t>my.cnf</w:t>
      </w:r>
      <w:r>
        <w:rPr>
          <w:rFonts w:cs="Arial"/>
        </w:rPr>
        <w:t xml:space="preserve"> in the folder </w:t>
      </w:r>
      <w:r w:rsidRPr="008B1B19">
        <w:rPr>
          <w:rFonts w:ascii="Courier" w:hAnsi="Courier" w:cs="Arial"/>
          <w:sz w:val="20"/>
          <w:szCs w:val="20"/>
        </w:rPr>
        <w:t>/etc</w:t>
      </w:r>
      <w:r>
        <w:rPr>
          <w:rFonts w:cs="Arial"/>
        </w:rPr>
        <w:t xml:space="preserve"> using the following commands</w:t>
      </w:r>
      <w:r w:rsidR="00E410DB">
        <w:rPr>
          <w:rFonts w:cs="Arial"/>
        </w:rPr>
        <w:t>:</w:t>
      </w:r>
    </w:p>
    <w:p w:rsidR="00632874" w:rsidRDefault="00632874" w:rsidP="00D41662">
      <w:pPr>
        <w:pStyle w:val="HTMLPreformatted"/>
        <w:tabs>
          <w:tab w:val="left" w:pos="360"/>
        </w:tabs>
        <w:rPr>
          <w:rFonts w:ascii="Courier" w:hAnsi="Courier" w:cs="Arial"/>
          <w:lang w:val="nb-NO"/>
        </w:rPr>
      </w:pPr>
      <w:r>
        <w:rPr>
          <w:rFonts w:ascii="Courier" w:hAnsi="Courier" w:cs="Arial"/>
          <w:lang w:val="nb-NO"/>
        </w:rPr>
        <w:t>cat &gt; /etc/my.cnf &lt;&lt; EOF</w:t>
      </w:r>
    </w:p>
    <w:p w:rsidR="00632874" w:rsidRDefault="00632874" w:rsidP="00D41662">
      <w:pPr>
        <w:pStyle w:val="HTMLPreformatted"/>
        <w:tabs>
          <w:tab w:val="left" w:pos="360"/>
        </w:tabs>
        <w:rPr>
          <w:rFonts w:ascii="Courier" w:hAnsi="Courier" w:cs="Arial"/>
          <w:lang w:val="nb-NO"/>
        </w:rPr>
      </w:pPr>
      <w:r>
        <w:rPr>
          <w:rFonts w:ascii="Courier" w:hAnsi="Courier" w:cs="Arial"/>
          <w:lang w:val="nb-NO"/>
        </w:rPr>
        <w:t>[mysqld]</w:t>
      </w:r>
    </w:p>
    <w:p w:rsidR="00632874" w:rsidRDefault="00632874" w:rsidP="00D41662">
      <w:pPr>
        <w:pStyle w:val="HTMLPreformatted"/>
        <w:tabs>
          <w:tab w:val="left" w:pos="360"/>
        </w:tabs>
        <w:rPr>
          <w:rFonts w:ascii="Courier" w:hAnsi="Courier" w:cs="Arial"/>
          <w:lang w:val="sv-SE"/>
        </w:rPr>
      </w:pPr>
      <w:r>
        <w:rPr>
          <w:rFonts w:ascii="Courier" w:hAnsi="Courier" w:cs="Arial"/>
          <w:lang w:val="sv-SE"/>
        </w:rPr>
        <w:t>datadir=/var/lib/mysql</w:t>
      </w:r>
    </w:p>
    <w:p w:rsidR="00632874" w:rsidRDefault="00632874" w:rsidP="00D41662">
      <w:pPr>
        <w:pStyle w:val="HTMLPreformatted"/>
        <w:tabs>
          <w:tab w:val="left" w:pos="360"/>
        </w:tabs>
        <w:rPr>
          <w:rFonts w:ascii="Courier" w:hAnsi="Courier" w:cs="Arial"/>
          <w:lang w:val="sv-SE"/>
        </w:rPr>
      </w:pPr>
      <w:r>
        <w:rPr>
          <w:rFonts w:ascii="Courier" w:hAnsi="Courier" w:cs="Arial"/>
          <w:lang w:val="sv-SE"/>
        </w:rPr>
        <w:t>socket=/var/lib/mysql/mysql.sock</w:t>
      </w:r>
    </w:p>
    <w:p w:rsidR="00632874" w:rsidRDefault="00632874" w:rsidP="00D41662">
      <w:pPr>
        <w:pStyle w:val="HTMLPreformatted"/>
        <w:tabs>
          <w:tab w:val="left" w:pos="360"/>
        </w:tabs>
        <w:rPr>
          <w:rFonts w:ascii="Courier" w:hAnsi="Courier" w:cs="Arial"/>
        </w:rPr>
      </w:pPr>
      <w:r>
        <w:rPr>
          <w:rFonts w:ascii="Courier" w:hAnsi="Courier" w:cs="Arial"/>
        </w:rPr>
        <w:t xml:space="preserve">lower_case_table_names=1 </w:t>
      </w:r>
    </w:p>
    <w:p w:rsidR="00632874" w:rsidRDefault="00632874" w:rsidP="00D41662">
      <w:pPr>
        <w:pStyle w:val="HTMLPreformatted"/>
        <w:tabs>
          <w:tab w:val="left" w:pos="360"/>
        </w:tabs>
        <w:rPr>
          <w:rFonts w:ascii="Courier" w:hAnsi="Courier" w:cs="Arial"/>
        </w:rPr>
      </w:pPr>
    </w:p>
    <w:p w:rsidR="00632874" w:rsidRDefault="00632874" w:rsidP="00D41662">
      <w:pPr>
        <w:pStyle w:val="HTMLPreformatted"/>
        <w:tabs>
          <w:tab w:val="left" w:pos="360"/>
        </w:tabs>
        <w:rPr>
          <w:rFonts w:ascii="Courier" w:hAnsi="Courier" w:cs="Arial"/>
          <w:lang w:val="nb-NO"/>
        </w:rPr>
      </w:pPr>
      <w:r>
        <w:rPr>
          <w:rFonts w:ascii="Courier" w:hAnsi="Courier" w:cs="Arial"/>
          <w:lang w:val="nb-NO"/>
        </w:rPr>
        <w:t>[mysql.server]</w:t>
      </w:r>
    </w:p>
    <w:p w:rsidR="00632874" w:rsidRDefault="00632874" w:rsidP="00D41662">
      <w:pPr>
        <w:pStyle w:val="HTMLPreformatted"/>
        <w:tabs>
          <w:tab w:val="left" w:pos="360"/>
        </w:tabs>
        <w:rPr>
          <w:rFonts w:ascii="Courier" w:hAnsi="Courier" w:cs="Arial"/>
          <w:lang w:val="sv-SE"/>
        </w:rPr>
      </w:pPr>
      <w:r>
        <w:rPr>
          <w:rFonts w:ascii="Courier" w:hAnsi="Courier" w:cs="Arial"/>
          <w:lang w:val="sv-SE"/>
        </w:rPr>
        <w:t>user=mysql</w:t>
      </w:r>
    </w:p>
    <w:p w:rsidR="00632874" w:rsidRDefault="00632874" w:rsidP="00D41662">
      <w:pPr>
        <w:pStyle w:val="HTMLPreformatted"/>
        <w:tabs>
          <w:tab w:val="left" w:pos="360"/>
        </w:tabs>
        <w:rPr>
          <w:rFonts w:ascii="Courier" w:hAnsi="Courier" w:cs="Arial"/>
          <w:lang w:val="sv-SE"/>
        </w:rPr>
      </w:pPr>
      <w:r>
        <w:rPr>
          <w:rFonts w:ascii="Courier" w:hAnsi="Courier" w:cs="Arial"/>
          <w:lang w:val="sv-SE"/>
        </w:rPr>
        <w:t>basedir=/var/lib</w:t>
      </w:r>
    </w:p>
    <w:p w:rsidR="00632874" w:rsidRDefault="00632874" w:rsidP="00D41662">
      <w:pPr>
        <w:pStyle w:val="HTMLPreformatted"/>
        <w:tabs>
          <w:tab w:val="left" w:pos="360"/>
        </w:tabs>
        <w:rPr>
          <w:rFonts w:ascii="Courier" w:hAnsi="Courier" w:cs="Arial"/>
          <w:lang w:val="sv-SE"/>
        </w:rPr>
      </w:pPr>
    </w:p>
    <w:p w:rsidR="00632874" w:rsidRDefault="00632874" w:rsidP="00D41662">
      <w:pPr>
        <w:pStyle w:val="HTMLPreformatted"/>
        <w:tabs>
          <w:tab w:val="left" w:pos="360"/>
        </w:tabs>
        <w:rPr>
          <w:rFonts w:ascii="Courier" w:hAnsi="Courier" w:cs="Arial"/>
          <w:lang w:val="sv-SE"/>
        </w:rPr>
      </w:pPr>
      <w:r>
        <w:rPr>
          <w:rFonts w:ascii="Courier" w:hAnsi="Courier" w:cs="Arial"/>
          <w:lang w:val="sv-SE"/>
        </w:rPr>
        <w:t>[safe_mysqld]</w:t>
      </w:r>
    </w:p>
    <w:p w:rsidR="00632874" w:rsidRDefault="00632874" w:rsidP="00D41662">
      <w:pPr>
        <w:pStyle w:val="HTMLPreformatted"/>
        <w:tabs>
          <w:tab w:val="left" w:pos="360"/>
        </w:tabs>
        <w:rPr>
          <w:rFonts w:ascii="Courier" w:hAnsi="Courier" w:cs="Arial"/>
          <w:lang w:val="de-DE"/>
        </w:rPr>
      </w:pPr>
      <w:r>
        <w:rPr>
          <w:rFonts w:ascii="Courier" w:hAnsi="Courier" w:cs="Arial"/>
          <w:lang w:val="de-DE"/>
        </w:rPr>
        <w:t>err-log=/var/log/mysqld.log</w:t>
      </w:r>
    </w:p>
    <w:p w:rsidR="00632874" w:rsidRDefault="00632874" w:rsidP="00D41662">
      <w:pPr>
        <w:pStyle w:val="HTMLPreformatted"/>
        <w:tabs>
          <w:tab w:val="left" w:pos="360"/>
        </w:tabs>
        <w:rPr>
          <w:rFonts w:ascii="Courier" w:hAnsi="Courier" w:cs="Arial"/>
        </w:rPr>
      </w:pPr>
      <w:r>
        <w:rPr>
          <w:rFonts w:ascii="Courier" w:hAnsi="Courier" w:cs="Arial"/>
        </w:rPr>
        <w:t>pid-file=/var/run/mysqld/mysqld.pid</w:t>
      </w:r>
    </w:p>
    <w:p w:rsidR="00632874" w:rsidRDefault="00632874" w:rsidP="00D41662">
      <w:pPr>
        <w:pStyle w:val="HTMLPreformatted"/>
        <w:tabs>
          <w:tab w:val="left" w:pos="360"/>
        </w:tabs>
        <w:spacing w:after="120"/>
        <w:rPr>
          <w:rFonts w:ascii="Courier" w:hAnsi="Courier" w:cs="Arial"/>
        </w:rPr>
      </w:pPr>
      <w:r>
        <w:rPr>
          <w:rFonts w:ascii="Courier" w:hAnsi="Courier" w:cs="Arial"/>
        </w:rPr>
        <w:t>EOF</w:t>
      </w:r>
    </w:p>
    <w:p w:rsidR="00632874" w:rsidRDefault="00632874" w:rsidP="00D41662">
      <w:pPr>
        <w:tabs>
          <w:tab w:val="left" w:pos="360"/>
        </w:tabs>
      </w:pPr>
      <w:r>
        <w:t>Restart MySQL service using the following command:</w:t>
      </w:r>
    </w:p>
    <w:p w:rsidR="00632874" w:rsidRPr="008B1B19" w:rsidRDefault="00632874" w:rsidP="00D41662">
      <w:pPr>
        <w:tabs>
          <w:tab w:val="left" w:pos="360"/>
        </w:tabs>
        <w:rPr>
          <w:rFonts w:ascii="Courier" w:hAnsi="Courier"/>
          <w:sz w:val="20"/>
          <w:szCs w:val="20"/>
        </w:rPr>
      </w:pPr>
      <w:r w:rsidRPr="008B1B19">
        <w:rPr>
          <w:rFonts w:ascii="Courier" w:hAnsi="Courier"/>
          <w:sz w:val="20"/>
          <w:szCs w:val="20"/>
        </w:rPr>
        <w:t>/sbin/service mysql restart</w:t>
      </w:r>
    </w:p>
    <w:p w:rsidR="00632874" w:rsidRDefault="00632874" w:rsidP="00D41662">
      <w:pPr>
        <w:tabs>
          <w:tab w:val="left" w:pos="360"/>
        </w:tabs>
      </w:pPr>
      <w:r>
        <w:rPr>
          <w:b/>
          <w:color w:val="FF0000"/>
        </w:rPr>
        <w:t>NOTE:</w:t>
      </w:r>
      <w:r w:rsidR="008B1B19">
        <w:t xml:space="preserve"> After setting </w:t>
      </w:r>
      <w:r w:rsidRPr="008B1B19">
        <w:rPr>
          <w:rFonts w:ascii="Courier" w:hAnsi="Courier"/>
          <w:sz w:val="20"/>
          <w:szCs w:val="20"/>
        </w:rPr>
        <w:t>lower_case_table_names</w:t>
      </w:r>
      <w:r>
        <w:t xml:space="preserve"> to </w:t>
      </w:r>
      <w:r w:rsidRPr="008B1B19">
        <w:rPr>
          <w:rFonts w:ascii="Courier" w:hAnsi="Courier"/>
          <w:sz w:val="20"/>
          <w:szCs w:val="20"/>
        </w:rPr>
        <w:t>1</w:t>
      </w:r>
      <w:r>
        <w:t xml:space="preserve"> on Linux, you need to recreate the caTissue Suite database.</w:t>
      </w:r>
      <w:bookmarkEnd w:id="2643"/>
      <w:bookmarkEnd w:id="2644"/>
      <w:bookmarkEnd w:id="2645"/>
      <w:bookmarkEnd w:id="2646"/>
      <w:bookmarkEnd w:id="2647"/>
    </w:p>
    <w:p w:rsidR="00175AC3" w:rsidRDefault="002F5203" w:rsidP="00175AC3">
      <w:pPr>
        <w:pStyle w:val="Heading1"/>
        <w:numPr>
          <w:ilvl w:val="0"/>
          <w:numId w:val="0"/>
        </w:numPr>
        <w:tabs>
          <w:tab w:val="left" w:pos="360"/>
        </w:tabs>
        <w:rPr>
          <w:rFonts w:ascii="Palatino Linotype" w:hAnsi="Palatino Linotype"/>
          <w:szCs w:val="22"/>
        </w:rPr>
      </w:pPr>
      <w:bookmarkStart w:id="2739" w:name="_Appendix_B"/>
      <w:bookmarkStart w:id="2740" w:name="_Appendix_B_–"/>
      <w:bookmarkStart w:id="2741" w:name="_Toc287980156"/>
      <w:bookmarkStart w:id="2742" w:name="_Toc287026542"/>
      <w:bookmarkStart w:id="2743" w:name="_Ref288038770"/>
      <w:bookmarkStart w:id="2744" w:name="_Toc288205383"/>
      <w:bookmarkEnd w:id="2739"/>
      <w:bookmarkEnd w:id="2740"/>
      <w:r>
        <w:lastRenderedPageBreak/>
        <w:t>Appendix B</w:t>
      </w:r>
      <w:r w:rsidR="00304467">
        <w:t xml:space="preserve"> – </w:t>
      </w:r>
      <w:r w:rsidR="00993632">
        <w:t>Clinical Annotation Forms List</w:t>
      </w:r>
      <w:bookmarkEnd w:id="2741"/>
      <w:bookmarkEnd w:id="2742"/>
      <w:bookmarkEnd w:id="2743"/>
      <w:bookmarkEnd w:id="2744"/>
    </w:p>
    <w:p w:rsidR="00587BD0" w:rsidRDefault="00587BD0" w:rsidP="00587BD0">
      <w:pPr>
        <w:tabs>
          <w:tab w:val="left" w:pos="360"/>
        </w:tabs>
      </w:pPr>
      <w:r>
        <w:t xml:space="preserve">Clinical and pathology forms are modeled based on the CAP checklists and loaded into caTissue using the Dynamic Extensions (DE) feature. </w:t>
      </w:r>
    </w:p>
    <w:p w:rsidR="00587BD0" w:rsidRDefault="00587BD0" w:rsidP="00587BD0">
      <w:pPr>
        <w:tabs>
          <w:tab w:val="left" w:pos="360"/>
        </w:tabs>
        <w:rPr>
          <w:rFonts w:cs="Arial"/>
        </w:rPr>
      </w:pPr>
      <w:r>
        <w:t xml:space="preserve">Using the </w:t>
      </w:r>
      <w:r w:rsidRPr="00057E9F">
        <w:rPr>
          <w:rStyle w:val="KeywordChar"/>
          <w:sz w:val="20"/>
          <w:szCs w:val="20"/>
        </w:rPr>
        <w:t>Show_Hide_Forms.</w:t>
      </w:r>
      <w:r w:rsidR="00256FF3">
        <w:rPr>
          <w:rStyle w:val="KeywordChar"/>
          <w:sz w:val="20"/>
          <w:szCs w:val="20"/>
        </w:rPr>
        <w:t>xml</w:t>
      </w:r>
      <w:r>
        <w:t xml:space="preserve"> file, administrators can select which forms are displayed in the User Interface.  The table below contains form name that can be added to the </w:t>
      </w:r>
      <w:r w:rsidRPr="00057E9F">
        <w:rPr>
          <w:rStyle w:val="KeywordChar"/>
          <w:sz w:val="20"/>
          <w:szCs w:val="20"/>
        </w:rPr>
        <w:t>Show_Hide_Forms.</w:t>
      </w:r>
      <w:r w:rsidR="00256FF3">
        <w:rPr>
          <w:rStyle w:val="KeywordChar"/>
          <w:sz w:val="20"/>
          <w:szCs w:val="20"/>
        </w:rPr>
        <w:t>xml</w:t>
      </w:r>
      <w:r>
        <w:t xml:space="preserve"> file.</w:t>
      </w:r>
    </w:p>
    <w:p w:rsidR="00175AC3" w:rsidRDefault="00587BD0" w:rsidP="00175AC3">
      <w:pPr>
        <w:pStyle w:val="Heading2"/>
        <w:numPr>
          <w:ilvl w:val="0"/>
          <w:numId w:val="0"/>
        </w:numPr>
        <w:tabs>
          <w:tab w:val="left" w:pos="360"/>
        </w:tabs>
      </w:pPr>
      <w:bookmarkStart w:id="2745" w:name="_Toc287980157"/>
      <w:bookmarkStart w:id="2746" w:name="_Toc287026543"/>
      <w:bookmarkStart w:id="2747" w:name="_Toc288205384"/>
      <w:r>
        <w:t>Form Names</w:t>
      </w:r>
      <w:bookmarkEnd w:id="2745"/>
      <w:bookmarkEnd w:id="2746"/>
      <w:bookmarkEnd w:id="2747"/>
    </w:p>
    <w:p w:rsidR="00587BD0" w:rsidRDefault="00587BD0" w:rsidP="00587BD0"/>
    <w:tbl>
      <w:tblPr>
        <w:tblW w:w="8392"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22"/>
        <w:gridCol w:w="3560"/>
      </w:tblGrid>
      <w:tr w:rsidR="00587BD0" w:rsidRPr="00587BD0">
        <w:trPr>
          <w:trHeight w:val="300"/>
          <w:tblHeader/>
        </w:trPr>
        <w:tc>
          <w:tcPr>
            <w:tcW w:w="4832" w:type="dxa"/>
            <w:shd w:val="clear" w:color="auto" w:fill="auto"/>
            <w:noWrap/>
            <w:vAlign w:val="bottom"/>
          </w:tcPr>
          <w:p w:rsidR="00587BD0" w:rsidRPr="00587BD0" w:rsidRDefault="00C20212" w:rsidP="00587BD0">
            <w:pPr>
              <w:spacing w:before="0" w:after="0"/>
              <w:jc w:val="left"/>
              <w:rPr>
                <w:rFonts w:cs="Calibri"/>
                <w:b/>
                <w:color w:val="000000"/>
                <w:lang w:bidi="ar-SA"/>
              </w:rPr>
            </w:pPr>
            <w:r>
              <w:rPr>
                <w:rFonts w:cs="Calibri"/>
                <w:b/>
                <w:color w:val="000000"/>
                <w:lang w:bidi="ar-SA"/>
              </w:rPr>
              <w:t>Form Name</w:t>
            </w:r>
          </w:p>
        </w:tc>
        <w:tc>
          <w:tcPr>
            <w:tcW w:w="3560" w:type="dxa"/>
            <w:shd w:val="clear" w:color="auto" w:fill="auto"/>
            <w:noWrap/>
            <w:vAlign w:val="bottom"/>
          </w:tcPr>
          <w:p w:rsidR="00587BD0" w:rsidRPr="00587BD0" w:rsidRDefault="00C20212" w:rsidP="00587BD0">
            <w:pPr>
              <w:spacing w:before="0" w:after="0"/>
              <w:jc w:val="left"/>
              <w:rPr>
                <w:rFonts w:cs="Calibri"/>
                <w:b/>
                <w:color w:val="000000"/>
                <w:lang w:bidi="ar-SA"/>
              </w:rPr>
            </w:pPr>
            <w:r>
              <w:rPr>
                <w:rFonts w:cs="Calibri"/>
                <w:b/>
                <w:color w:val="000000"/>
                <w:lang w:bidi="ar-SA"/>
              </w:rPr>
              <w:t>Group Name</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LabAnnotation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FamilyHistoryAnnotation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TreatmentRegimen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TreatmentAnnotation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RadRXAnnotation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ChemoRXAnnotation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EnvironmentalExposuresHealthAnnotation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SmokingHealthAnnotation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AlcoholHealthAnnotation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HealthExaminationAnnotation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RecurrenceHealthExaminationAnnotation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DistantRecurrenceHealthExaminationAnnotation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LocalRecurrenceHealthExaminationAnnotation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NoEvidentDiseaseHealthAnnotation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NewDiagnosisHealthAnnotation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clinical_annotation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SpecimenBaseSolidTissuePathologyAnnotation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ColorectalSpecimenPathologyAnnotation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PancreasSpecimenPathologyAnnotation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MelanomaSpecimenPathologyAnnotation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CNSSpecimenPathologyAnnotation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ProstateSpecimenPathologyAnnotation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KidneySpecimenPathologyAnnotation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LungSpecimenPathologyAnnotation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BreastSpecimenPathologyAnnotation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pathology_specimen</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BasePathologyAnnotation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BaseHaematologyPathologyAnnotation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BaseSolidTissuePathologyAnnotation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ProstatePathologyAnnotation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RadicalProstatectomyPathologyAnnotation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NeedleBiopsyProstatePathologyAnnotation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lastRenderedPageBreak/>
              <w:t xml:space="preserve">RetropubicEnucleationPathologyAnnotation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TransurethralProstaticResectionPathologyAnnotation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PancreasPathologyAnnotation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LungPathologyAnnotation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LungBiopsyPathologyAnnotation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LungResectionBasedPathologyAnnotation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KidneyPathologyAnnotation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KidneyBiopsyBasedPathologyAnnotation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KidneyNephrectomyBasedPathologyAnnotation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MelanomaPathologyAnnotation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CNSPathologyAnnotation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BreastPathologyAnnotation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ColorectalPathologyAnnotation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LocalExcisionBasedColorectalPathologyAnnotation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ExcisionalBiopsyBasedColorectalPathologyAnnotation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r w:rsidR="00587BD0" w:rsidRPr="00587BD0">
        <w:trPr>
          <w:trHeight w:val="300"/>
        </w:trPr>
        <w:tc>
          <w:tcPr>
            <w:tcW w:w="4832"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 xml:space="preserve">ResectionBasedColorectalPathologyAnnotation </w:t>
            </w:r>
          </w:p>
        </w:tc>
        <w:tc>
          <w:tcPr>
            <w:tcW w:w="3560" w:type="dxa"/>
            <w:shd w:val="clear" w:color="auto" w:fill="auto"/>
            <w:noWrap/>
            <w:vAlign w:val="bottom"/>
          </w:tcPr>
          <w:p w:rsidR="00587BD0" w:rsidRPr="00587BD0" w:rsidRDefault="00587BD0" w:rsidP="00587BD0">
            <w:pPr>
              <w:spacing w:before="0" w:after="0"/>
              <w:jc w:val="left"/>
              <w:rPr>
                <w:rFonts w:cs="Calibri"/>
                <w:color w:val="000000"/>
                <w:lang w:bidi="ar-SA"/>
              </w:rPr>
            </w:pPr>
            <w:r w:rsidRPr="00587BD0">
              <w:rPr>
                <w:rFonts w:cs="Calibri"/>
                <w:color w:val="000000"/>
                <w:lang w:bidi="ar-SA"/>
              </w:rPr>
              <w:t>pathology_scg</w:t>
            </w:r>
          </w:p>
        </w:tc>
      </w:tr>
    </w:tbl>
    <w:p w:rsidR="00587BD0" w:rsidRPr="00587BD0" w:rsidRDefault="00587BD0" w:rsidP="00587BD0"/>
    <w:p w:rsidR="00874FB0" w:rsidRDefault="00874FB0" w:rsidP="00874FB0">
      <w:pPr>
        <w:pStyle w:val="Heading1"/>
        <w:numPr>
          <w:ilvl w:val="0"/>
          <w:numId w:val="0"/>
        </w:numPr>
        <w:tabs>
          <w:tab w:val="left" w:pos="360"/>
        </w:tabs>
        <w:rPr>
          <w:rFonts w:ascii="Palatino Linotype" w:hAnsi="Palatino Linotype"/>
          <w:szCs w:val="22"/>
        </w:rPr>
      </w:pPr>
      <w:bookmarkStart w:id="2748" w:name="_Toc287980158"/>
      <w:bookmarkStart w:id="2749" w:name="_Toc287026544"/>
      <w:bookmarkStart w:id="2750" w:name="_Toc288205385"/>
      <w:r>
        <w:lastRenderedPageBreak/>
        <w:t xml:space="preserve">Appendix C –Steps for </w:t>
      </w:r>
      <w:r w:rsidR="005F1CF5">
        <w:t xml:space="preserve">deploying caTissue with </w:t>
      </w:r>
      <w:r>
        <w:t>IDP</w:t>
      </w:r>
      <w:bookmarkEnd w:id="2748"/>
      <w:bookmarkEnd w:id="2749"/>
      <w:bookmarkEnd w:id="2750"/>
    </w:p>
    <w:p w:rsidR="005F1CF5" w:rsidRPr="00E46E1D" w:rsidRDefault="005F1CF5" w:rsidP="005F1CF5">
      <w:pPr>
        <w:rPr>
          <w:rFonts w:cs="Arial"/>
          <w:color w:val="000000"/>
        </w:rPr>
      </w:pPr>
      <w:r>
        <w:rPr>
          <w:rStyle w:val="apple-converted-space"/>
        </w:rPr>
        <w:t xml:space="preserve">Below are </w:t>
      </w:r>
      <w:r w:rsidRPr="00E46E1D">
        <w:rPr>
          <w:rStyle w:val="apple-converted-space"/>
        </w:rPr>
        <w:t xml:space="preserve">the steps to deploy caTissue </w:t>
      </w:r>
      <w:r w:rsidR="00401673">
        <w:rPr>
          <w:rStyle w:val="apple-converted-space"/>
        </w:rPr>
        <w:t xml:space="preserve">v1.2 </w:t>
      </w:r>
      <w:r w:rsidRPr="00E46E1D">
        <w:rPr>
          <w:rStyle w:val="apple-converted-space"/>
        </w:rPr>
        <w:t xml:space="preserve">with </w:t>
      </w:r>
      <w:r w:rsidR="00F60503">
        <w:rPr>
          <w:rStyle w:val="apple-converted-space"/>
        </w:rPr>
        <w:t>IDP</w:t>
      </w:r>
      <w:r w:rsidRPr="00E46E1D">
        <w:rPr>
          <w:rStyle w:val="apple-converted-space"/>
        </w:rPr>
        <w:t xml:space="preserve">. </w:t>
      </w:r>
      <w:r w:rsidR="00F60503">
        <w:rPr>
          <w:rStyle w:val="apple-converted-space"/>
        </w:rPr>
        <w:t>By default always caTissue will be deployed with IDP. Following are the steps to configure it.</w:t>
      </w:r>
    </w:p>
    <w:p w:rsidR="00874FB0" w:rsidRDefault="00874FB0" w:rsidP="00500DA0"/>
    <w:p w:rsidR="005F1CF5" w:rsidRDefault="005F1CF5" w:rsidP="005F1CF5">
      <w:pPr>
        <w:pStyle w:val="Heading2"/>
        <w:numPr>
          <w:ilvl w:val="0"/>
          <w:numId w:val="0"/>
        </w:numPr>
        <w:tabs>
          <w:tab w:val="left" w:pos="360"/>
        </w:tabs>
      </w:pPr>
      <w:bookmarkStart w:id="2751" w:name="_Toc287980159"/>
      <w:bookmarkStart w:id="2752" w:name="_Toc287026545"/>
      <w:bookmarkStart w:id="2753" w:name="_Toc288205386"/>
      <w:bookmarkStart w:id="2754" w:name="_Idp_Configuration"/>
      <w:bookmarkEnd w:id="2754"/>
      <w:r>
        <w:t>Idp Configuration</w:t>
      </w:r>
      <w:bookmarkEnd w:id="2751"/>
      <w:bookmarkEnd w:id="2752"/>
      <w:bookmarkEnd w:id="2753"/>
    </w:p>
    <w:p w:rsidR="005F1CF5" w:rsidRDefault="005F1CF5" w:rsidP="005F1CF5">
      <w:pPr>
        <w:pStyle w:val="NormalWeb"/>
        <w:rPr>
          <w:rFonts w:ascii="Calibri" w:hAnsi="Calibri" w:cs="Arial"/>
          <w:color w:val="000000"/>
          <w:sz w:val="22"/>
          <w:szCs w:val="22"/>
        </w:rPr>
      </w:pPr>
      <w:r w:rsidRPr="00E46E1D">
        <w:rPr>
          <w:rFonts w:ascii="Calibri" w:hAnsi="Calibri" w:cs="Arial"/>
          <w:color w:val="000000"/>
          <w:sz w:val="22"/>
          <w:szCs w:val="22"/>
        </w:rPr>
        <w:t xml:space="preserve">Before </w:t>
      </w:r>
      <w:r>
        <w:rPr>
          <w:rFonts w:ascii="Calibri" w:hAnsi="Calibri" w:cs="Arial"/>
          <w:color w:val="000000"/>
          <w:sz w:val="22"/>
          <w:szCs w:val="22"/>
        </w:rPr>
        <w:t xml:space="preserve">deploying </w:t>
      </w:r>
      <w:r w:rsidRPr="00E46E1D">
        <w:rPr>
          <w:rFonts w:ascii="Calibri" w:hAnsi="Calibri" w:cs="Arial"/>
          <w:color w:val="000000"/>
          <w:sz w:val="22"/>
          <w:szCs w:val="22"/>
        </w:rPr>
        <w:t xml:space="preserve">the application, </w:t>
      </w:r>
      <w:r w:rsidR="007C3B06">
        <w:rPr>
          <w:rFonts w:ascii="Calibri" w:hAnsi="Calibri" w:cs="Arial"/>
          <w:color w:val="000000"/>
          <w:sz w:val="22"/>
          <w:szCs w:val="22"/>
        </w:rPr>
        <w:t xml:space="preserve">please ensure that </w:t>
      </w:r>
      <w:r w:rsidRPr="00E46E1D">
        <w:rPr>
          <w:rFonts w:ascii="Calibri" w:hAnsi="Calibri" w:cs="Arial"/>
          <w:color w:val="000000"/>
          <w:sz w:val="22"/>
          <w:szCs w:val="22"/>
        </w:rPr>
        <w:t xml:space="preserve">all </w:t>
      </w:r>
      <w:r w:rsidR="007C3B06">
        <w:rPr>
          <w:rFonts w:ascii="Calibri" w:hAnsi="Calibri" w:cs="Arial"/>
          <w:color w:val="000000"/>
          <w:sz w:val="22"/>
          <w:szCs w:val="22"/>
        </w:rPr>
        <w:t>required</w:t>
      </w:r>
      <w:r w:rsidRPr="00E46E1D">
        <w:rPr>
          <w:rFonts w:ascii="Calibri" w:hAnsi="Calibri" w:cs="Arial"/>
          <w:color w:val="000000"/>
          <w:sz w:val="22"/>
          <w:szCs w:val="22"/>
        </w:rPr>
        <w:t xml:space="preserve"> parameters </w:t>
      </w:r>
      <w:r w:rsidR="007C3B06">
        <w:rPr>
          <w:rFonts w:ascii="Calibri" w:hAnsi="Calibri" w:cs="Arial"/>
          <w:color w:val="000000"/>
          <w:sz w:val="22"/>
          <w:szCs w:val="22"/>
        </w:rPr>
        <w:t>are defined in the following file</w:t>
      </w:r>
      <w:r w:rsidRPr="00E46E1D">
        <w:rPr>
          <w:rFonts w:ascii="Calibri" w:hAnsi="Calibri" w:cs="Arial"/>
          <w:color w:val="000000"/>
          <w:sz w:val="22"/>
          <w:szCs w:val="22"/>
        </w:rPr>
        <w:t>.</w:t>
      </w:r>
    </w:p>
    <w:p w:rsidR="005F1CF5" w:rsidRPr="00461521" w:rsidRDefault="005F1CF5" w:rsidP="005F1CF5">
      <w:pPr>
        <w:tabs>
          <w:tab w:val="left" w:pos="360"/>
        </w:tabs>
        <w:rPr>
          <w:rStyle w:val="KeywordChar"/>
          <w:sz w:val="20"/>
          <w:szCs w:val="20"/>
        </w:rPr>
      </w:pPr>
      <w:r>
        <w:rPr>
          <w:b/>
        </w:rPr>
        <w:t>File</w:t>
      </w:r>
      <w:proofErr w:type="gramStart"/>
      <w:r>
        <w:rPr>
          <w:b/>
        </w:rPr>
        <w:t>:</w:t>
      </w:r>
      <w:proofErr w:type="gramEnd"/>
      <w:del w:id="2755" w:author="Prachi" w:date="2011-05-22T12:42:00Z">
        <w:r w:rsidRPr="00461521" w:rsidDel="00A0280B">
          <w:rPr>
            <w:rStyle w:val="KeywordChar"/>
            <w:sz w:val="20"/>
            <w:szCs w:val="20"/>
          </w:rPr>
          <w:delText>caTissueInstall</w:delText>
        </w:r>
      </w:del>
      <w:ins w:id="2756" w:author="Prachi" w:date="2011-05-22T12:42:00Z">
        <w:r w:rsidR="00A0280B">
          <w:rPr>
            <w:rStyle w:val="KeywordChar"/>
            <w:sz w:val="20"/>
            <w:szCs w:val="20"/>
          </w:rPr>
          <w:t>i</w:t>
        </w:r>
        <w:r w:rsidR="00A0280B" w:rsidRPr="00461521">
          <w:rPr>
            <w:rStyle w:val="KeywordChar"/>
            <w:sz w:val="20"/>
            <w:szCs w:val="20"/>
          </w:rPr>
          <w:t>nstall</w:t>
        </w:r>
      </w:ins>
      <w:r w:rsidRPr="00461521">
        <w:rPr>
          <w:rStyle w:val="KeywordChar"/>
          <w:sz w:val="20"/>
          <w:szCs w:val="20"/>
        </w:rPr>
        <w:t>.properties</w:t>
      </w:r>
      <w:ins w:id="2757" w:author="Prachi Sharma" w:date="2011-05-23T13:13:00Z">
        <w:r w:rsidR="00287391">
          <w:rPr>
            <w:rStyle w:val="KeywordChar"/>
            <w:sz w:val="20"/>
            <w:szCs w:val="20"/>
          </w:rPr>
          <w:t xml:space="preserve"> or upgrade.properties</w:t>
        </w:r>
      </w:ins>
    </w:p>
    <w:p w:rsidR="005F1CF5" w:rsidRDefault="005F1CF5" w:rsidP="005F1CF5">
      <w:pPr>
        <w:tabs>
          <w:tab w:val="left" w:pos="360"/>
        </w:tabs>
        <w:rPr>
          <w:rFonts w:cs="Helvetica"/>
        </w:rPr>
      </w:pPr>
      <w:r>
        <w:rPr>
          <w:b/>
        </w:rPr>
        <w:t>Location:</w:t>
      </w:r>
      <w:r w:rsidRPr="00007052">
        <w:rPr>
          <w:rStyle w:val="KeywordChar"/>
          <w:sz w:val="20"/>
          <w:szCs w:val="20"/>
        </w:rPr>
        <w:t>CATISSUE_HOME</w:t>
      </w:r>
    </w:p>
    <w:p w:rsidR="005F1CF5" w:rsidRDefault="005F1CF5" w:rsidP="00500DA0">
      <w:r>
        <w:t>For information on how to update this file p</w:t>
      </w:r>
      <w:r w:rsidRPr="00E46E1D">
        <w:t>lease refer to section</w:t>
      </w:r>
      <w:r w:rsidR="00582F88">
        <w:fldChar w:fldCharType="begin"/>
      </w:r>
      <w:r w:rsidR="000D7055">
        <w:instrText xml:space="preserve"> REF _Ref238461685 \h </w:instrText>
      </w:r>
      <w:r w:rsidR="00582F88">
        <w:fldChar w:fldCharType="separate"/>
      </w:r>
      <w:r w:rsidR="00015F9C">
        <w:t xml:space="preserve">Performing Pre-Installation </w:t>
      </w:r>
      <w:proofErr w:type="gramStart"/>
      <w:r w:rsidR="00015F9C">
        <w:t>Configuration</w:t>
      </w:r>
      <w:proofErr w:type="gramEnd"/>
      <w:r w:rsidR="00582F88">
        <w:fldChar w:fldCharType="end"/>
      </w:r>
      <w:r w:rsidR="00782B2E">
        <w:t>(IDP Properties sub-section)</w:t>
      </w:r>
    </w:p>
    <w:p w:rsidR="00782B2E" w:rsidRDefault="00782B2E" w:rsidP="00262698">
      <w:pPr>
        <w:tabs>
          <w:tab w:val="left" w:pos="360"/>
        </w:tabs>
        <w:rPr>
          <w:b/>
        </w:rPr>
      </w:pPr>
    </w:p>
    <w:p w:rsidR="00262698" w:rsidRDefault="00262698" w:rsidP="00262698">
      <w:pPr>
        <w:tabs>
          <w:tab w:val="left" w:pos="360"/>
        </w:tabs>
        <w:rPr>
          <w:rStyle w:val="KeywordChar"/>
          <w:sz w:val="20"/>
          <w:szCs w:val="20"/>
        </w:rPr>
      </w:pPr>
      <w:r>
        <w:rPr>
          <w:b/>
        </w:rPr>
        <w:t>File:</w:t>
      </w:r>
      <w:r>
        <w:rPr>
          <w:rStyle w:val="KeywordChar"/>
          <w:sz w:val="20"/>
          <w:szCs w:val="20"/>
        </w:rPr>
        <w:t>IDPAuthentication.xml</w:t>
      </w:r>
    </w:p>
    <w:p w:rsidR="00F727A7" w:rsidRDefault="00262698" w:rsidP="00F727A7">
      <w:pPr>
        <w:tabs>
          <w:tab w:val="left" w:pos="360"/>
        </w:tabs>
        <w:rPr>
          <w:rStyle w:val="KeywordChar"/>
        </w:rPr>
      </w:pPr>
      <w:r>
        <w:rPr>
          <w:b/>
        </w:rPr>
        <w:t>Location:</w:t>
      </w:r>
      <w:r w:rsidR="00F727A7">
        <w:rPr>
          <w:rStyle w:val="KeywordChar"/>
          <w:sz w:val="20"/>
          <w:szCs w:val="20"/>
        </w:rPr>
        <w:t>JBOSS_HOME/server/default/catissuecore-properties/</w:t>
      </w:r>
    </w:p>
    <w:p w:rsidR="00262698" w:rsidRDefault="00262698" w:rsidP="00262698">
      <w:pPr>
        <w:tabs>
          <w:tab w:val="left" w:pos="360"/>
        </w:tabs>
        <w:rPr>
          <w:rStyle w:val="KeywordChar"/>
        </w:rPr>
      </w:pPr>
    </w:p>
    <w:p w:rsidR="00262698" w:rsidRDefault="00262698" w:rsidP="00262698">
      <w:pPr>
        <w:tabs>
          <w:tab w:val="left" w:pos="360"/>
        </w:tabs>
        <w:rPr>
          <w:rStyle w:val="KeywordChar"/>
        </w:rPr>
      </w:pPr>
      <w:r>
        <w:rPr>
          <w:rStyle w:val="KeywordChar"/>
        </w:rPr>
        <w:t>This is a XML file which contains all the parameters which are required to configure properly before deploying application. Following is the example auth file.</w:t>
      </w:r>
    </w:p>
    <w:p w:rsidR="00262698" w:rsidRDefault="00262698" w:rsidP="00262698">
      <w:pPr>
        <w:tabs>
          <w:tab w:val="left" w:pos="360"/>
        </w:tabs>
        <w:rPr>
          <w:rStyle w:val="KeywordChar"/>
        </w:rPr>
      </w:pPr>
    </w:p>
    <w:p w:rsidR="00262698" w:rsidRPr="00262698" w:rsidRDefault="00262698" w:rsidP="00262698">
      <w:pPr>
        <w:tabs>
          <w:tab w:val="left" w:pos="360"/>
        </w:tabs>
        <w:rPr>
          <w:rStyle w:val="KeywordChar"/>
        </w:rPr>
      </w:pPr>
      <w:r w:rsidRPr="00262698">
        <w:rPr>
          <w:rStyle w:val="KeywordChar"/>
        </w:rPr>
        <w:t>&lt;?xml version="1.0" encoding="UTF-8"?&gt;</w:t>
      </w:r>
    </w:p>
    <w:p w:rsidR="00262698" w:rsidRPr="00262698" w:rsidRDefault="00262698" w:rsidP="00262698">
      <w:pPr>
        <w:tabs>
          <w:tab w:val="left" w:pos="360"/>
        </w:tabs>
        <w:rPr>
          <w:rStyle w:val="KeywordChar"/>
        </w:rPr>
      </w:pPr>
    </w:p>
    <w:p w:rsidR="00262698" w:rsidRPr="00262698" w:rsidRDefault="00262698" w:rsidP="00262698">
      <w:pPr>
        <w:tabs>
          <w:tab w:val="left" w:pos="360"/>
        </w:tabs>
        <w:rPr>
          <w:rStyle w:val="KeywordChar"/>
        </w:rPr>
      </w:pPr>
      <w:r w:rsidRPr="00262698">
        <w:rPr>
          <w:rStyle w:val="KeywordChar"/>
        </w:rPr>
        <w:t>&lt;IDPS&gt;</w:t>
      </w:r>
    </w:p>
    <w:p w:rsidR="00262698" w:rsidRPr="00262698" w:rsidRDefault="00262698" w:rsidP="00262698">
      <w:pPr>
        <w:tabs>
          <w:tab w:val="left" w:pos="360"/>
        </w:tabs>
        <w:rPr>
          <w:rStyle w:val="KeywordChar"/>
        </w:rPr>
      </w:pPr>
      <w:r w:rsidRPr="00262698">
        <w:rPr>
          <w:rStyle w:val="KeywordChar"/>
        </w:rPr>
        <w:tab/>
        <w:t>&lt;IDP name="</w:t>
      </w:r>
      <w:r w:rsidR="00F727A7" w:rsidRPr="0001512A">
        <w:rPr>
          <w:rStyle w:val="KeywordChar"/>
          <w:color w:val="FF0000"/>
        </w:rPr>
        <w:t>IDP_NAME</w:t>
      </w:r>
      <w:r w:rsidRPr="00262698">
        <w:rPr>
          <w:rStyle w:val="KeywordChar"/>
        </w:rPr>
        <w:t>"&gt;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&lt;class name="</w:t>
      </w:r>
      <w:r w:rsidR="0001512A" w:rsidRPr="0001512A">
        <w:rPr>
          <w:rStyle w:val="KeywordChar"/>
          <w:color w:val="FF0000"/>
        </w:rPr>
        <w:t>AUTH_MANAGER_CLASS_NAME</w:t>
      </w:r>
      <w:r w:rsidRPr="00262698">
        <w:rPr>
          <w:rStyle w:val="KeywordChar"/>
        </w:rPr>
        <w:t>" /&gt;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&lt;idpdetails&gt;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&lt;defaultidp&gt;</w:t>
      </w:r>
      <w:r w:rsidR="0001512A" w:rsidRPr="0001512A">
        <w:rPr>
          <w:rStyle w:val="KeywordChar"/>
          <w:color w:val="FF0000"/>
        </w:rPr>
        <w:t>DEFAULT_IDP_VALUE</w:t>
      </w:r>
      <w:r w:rsidRPr="00262698">
        <w:rPr>
          <w:rStyle w:val="KeywordChar"/>
        </w:rPr>
        <w:t>&lt;/defaultidp&gt;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&lt;displayname&gt;</w:t>
      </w:r>
      <w:r w:rsidR="0001512A" w:rsidRPr="0001512A">
        <w:rPr>
          <w:rStyle w:val="KeywordChar"/>
          <w:color w:val="FF0000"/>
        </w:rPr>
        <w:t>DISPLAY_NAME</w:t>
      </w:r>
      <w:r w:rsidRPr="00262698">
        <w:rPr>
          <w:rStyle w:val="KeywordChar"/>
        </w:rPr>
        <w:t>&lt;/displayname&gt;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&lt;/idpdetails&gt;</w:t>
      </w:r>
    </w:p>
    <w:p w:rsidR="00262698" w:rsidRDefault="00262698" w:rsidP="00262698">
      <w:pPr>
        <w:tabs>
          <w:tab w:val="left" w:pos="360"/>
        </w:tabs>
        <w:rPr>
          <w:rStyle w:val="KeywordChar"/>
        </w:rPr>
      </w:pPr>
      <w:r w:rsidRPr="00262698">
        <w:rPr>
          <w:rStyle w:val="KeywordChar"/>
        </w:rPr>
        <w:tab/>
      </w:r>
      <w:r w:rsidRPr="00262698">
        <w:rPr>
          <w:rStyle w:val="KeywordChar"/>
        </w:rPr>
        <w:tab/>
        <w:t>&lt;idp-configuration&gt;</w:t>
      </w:r>
    </w:p>
    <w:p w:rsidR="00F727A7" w:rsidRDefault="00F727A7" w:rsidP="00262698">
      <w:pPr>
        <w:tabs>
          <w:tab w:val="left" w:pos="360"/>
        </w:tabs>
        <w:rPr>
          <w:rStyle w:val="KeywordChar"/>
        </w:rPr>
      </w:pPr>
      <w:r>
        <w:rPr>
          <w:rStyle w:val="KeywordChar"/>
        </w:rPr>
        <w:t xml:space="preserve">        If IDP points to LDAP then specify all the LDAP details in this section else</w:t>
      </w:r>
    </w:p>
    <w:p w:rsidR="00F727A7" w:rsidRPr="00262698" w:rsidRDefault="00F727A7" w:rsidP="00262698">
      <w:pPr>
        <w:tabs>
          <w:tab w:val="left" w:pos="360"/>
        </w:tabs>
        <w:rPr>
          <w:rStyle w:val="KeywordChar"/>
        </w:rPr>
      </w:pPr>
      <w:r>
        <w:rPr>
          <w:rStyle w:val="KeywordChar"/>
        </w:rPr>
        <w:t xml:space="preserve">       keep it empty. </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&lt;/idp-configuration&gt;</w:t>
      </w:r>
    </w:p>
    <w:p w:rsidR="00262698" w:rsidRDefault="00262698" w:rsidP="00262698">
      <w:pPr>
        <w:tabs>
          <w:tab w:val="left" w:pos="360"/>
        </w:tabs>
        <w:rPr>
          <w:rStyle w:val="KeywordChar"/>
        </w:rPr>
      </w:pPr>
      <w:r w:rsidRPr="00262698">
        <w:rPr>
          <w:rStyle w:val="KeywordChar"/>
        </w:rPr>
        <w:t>&lt;user-attributes&gt;</w:t>
      </w:r>
    </w:p>
    <w:p w:rsidR="0001512A" w:rsidRDefault="0001512A" w:rsidP="00262698">
      <w:pPr>
        <w:tabs>
          <w:tab w:val="left" w:pos="360"/>
        </w:tabs>
        <w:rPr>
          <w:rStyle w:val="KeywordChar"/>
        </w:rPr>
      </w:pPr>
      <w:r>
        <w:rPr>
          <w:rStyle w:val="KeywordChar"/>
        </w:rPr>
        <w:t xml:space="preserve">      If required any user attributes such as first name last name could be specified </w:t>
      </w:r>
    </w:p>
    <w:p w:rsidR="0001512A" w:rsidRPr="00262698" w:rsidRDefault="0001512A" w:rsidP="00262698">
      <w:pPr>
        <w:tabs>
          <w:tab w:val="left" w:pos="360"/>
        </w:tabs>
        <w:rPr>
          <w:rStyle w:val="KeywordChar"/>
        </w:rPr>
      </w:pPr>
      <w:r>
        <w:rPr>
          <w:rStyle w:val="KeywordChar"/>
        </w:rPr>
        <w:t xml:space="preserve">     here.</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&lt;/user-attributes&gt;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&lt;migration-details&gt;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t>&lt;migrator&gt;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r>
      <w:r w:rsidRPr="00262698">
        <w:rPr>
          <w:rStyle w:val="KeywordChar"/>
        </w:rPr>
        <w:tab/>
        <w:t>&lt;rule-class&gt;</w:t>
      </w:r>
      <w:r w:rsidR="0001512A" w:rsidRPr="0001512A">
        <w:rPr>
          <w:rStyle w:val="KeywordChar"/>
          <w:color w:val="FF0000"/>
        </w:rPr>
        <w:t>RULE_CLASS_NAME</w:t>
      </w:r>
      <w:r w:rsidRPr="00262698">
        <w:rPr>
          <w:rStyle w:val="KeywordChar"/>
        </w:rPr>
        <w:t>&lt;/rule-class&gt;</w:t>
      </w:r>
    </w:p>
    <w:p w:rsid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t>&lt;migrator-class&gt;</w:t>
      </w:r>
      <w:r w:rsidR="0001512A" w:rsidRPr="0001512A">
        <w:rPr>
          <w:rStyle w:val="KeywordChar"/>
          <w:color w:val="FF0000"/>
        </w:rPr>
        <w:t>MIGRATOR_CLASS_NAME</w:t>
      </w:r>
      <w:r w:rsidRPr="00262698">
        <w:rPr>
          <w:rStyle w:val="KeywordChar"/>
        </w:rPr>
        <w:t>&lt;/migrator-class&gt;</w:t>
      </w:r>
    </w:p>
    <w:p w:rsidR="008B540A" w:rsidRPr="00262698" w:rsidRDefault="008B540A" w:rsidP="00262698">
      <w:pPr>
        <w:tabs>
          <w:tab w:val="left" w:pos="360"/>
        </w:tabs>
        <w:rPr>
          <w:rStyle w:val="KeywordChar"/>
        </w:rPr>
      </w:pPr>
      <w:r w:rsidRPr="00C461C7">
        <w:rPr>
          <w:rStyle w:val="KeywordChar"/>
        </w:rPr>
        <w:t>&lt;target-idp-name&gt;</w:t>
      </w:r>
      <w:r w:rsidRPr="00C461C7">
        <w:rPr>
          <w:rStyle w:val="KeywordChar"/>
          <w:color w:val="FF0000"/>
        </w:rPr>
        <w:t>TARGET_IDP_NAME</w:t>
      </w:r>
      <w:r w:rsidRPr="00C461C7">
        <w:rPr>
          <w:rStyle w:val="KeywordChar"/>
        </w:rPr>
        <w:t>&lt;/target-idp-name&gt;</w:t>
      </w:r>
    </w:p>
    <w:p w:rsidR="00262698" w:rsidRPr="00262698" w:rsidRDefault="00262698" w:rsidP="00262698">
      <w:pPr>
        <w:tabs>
          <w:tab w:val="left" w:pos="360"/>
        </w:tabs>
        <w:rPr>
          <w:rStyle w:val="KeywordChar"/>
        </w:rPr>
      </w:pPr>
      <w:r w:rsidRPr="00262698">
        <w:rPr>
          <w:rStyle w:val="KeywordChar"/>
        </w:rPr>
        <w:lastRenderedPageBreak/>
        <w:tab/>
      </w:r>
      <w:r w:rsidRPr="00262698">
        <w:rPr>
          <w:rStyle w:val="KeywordChar"/>
        </w:rPr>
        <w:tab/>
      </w:r>
      <w:r w:rsidRPr="00262698">
        <w:rPr>
          <w:rStyle w:val="KeywordChar"/>
        </w:rPr>
        <w:tab/>
        <w:t>&lt;/migrator&gt;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t>&lt;migrator&gt;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r>
      <w:r w:rsidRPr="00262698">
        <w:rPr>
          <w:rStyle w:val="KeywordChar"/>
        </w:rPr>
        <w:tab/>
        <w:t>&lt;rule-class&gt;</w:t>
      </w:r>
      <w:r w:rsidR="0001512A" w:rsidRPr="0001512A">
        <w:rPr>
          <w:rStyle w:val="KeywordChar"/>
          <w:color w:val="FF0000"/>
        </w:rPr>
        <w:t>RULE_CLASS_NAME</w:t>
      </w:r>
      <w:r w:rsidRPr="00262698">
        <w:rPr>
          <w:rStyle w:val="KeywordChar"/>
        </w:rPr>
        <w:t>&lt;/rule-class&gt;</w:t>
      </w:r>
    </w:p>
    <w:p w:rsid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t>&lt;migrator-class&gt;</w:t>
      </w:r>
      <w:r w:rsidR="0001512A" w:rsidRPr="0001512A">
        <w:rPr>
          <w:rStyle w:val="KeywordChar"/>
          <w:color w:val="FF0000"/>
        </w:rPr>
        <w:t>MIGRATOR_CLASS_NAME</w:t>
      </w:r>
      <w:r w:rsidRPr="00262698">
        <w:rPr>
          <w:rStyle w:val="KeywordChar"/>
        </w:rPr>
        <w:t>&lt;/migrator-class&gt;</w:t>
      </w:r>
    </w:p>
    <w:p w:rsidR="008B540A" w:rsidRPr="00262698" w:rsidRDefault="008B540A" w:rsidP="00262698">
      <w:pPr>
        <w:tabs>
          <w:tab w:val="left" w:pos="360"/>
        </w:tabs>
        <w:rPr>
          <w:rStyle w:val="KeywordChar"/>
        </w:rPr>
      </w:pPr>
      <w:r w:rsidRPr="00C461C7">
        <w:rPr>
          <w:rStyle w:val="KeywordChar"/>
        </w:rPr>
        <w:t>&lt;target-idp-name&gt;</w:t>
      </w:r>
      <w:r w:rsidRPr="00C461C7">
        <w:rPr>
          <w:rStyle w:val="KeywordChar"/>
          <w:color w:val="FF0000"/>
        </w:rPr>
        <w:t>TARGET_IDP_NAME</w:t>
      </w:r>
      <w:r w:rsidRPr="00C461C7">
        <w:rPr>
          <w:rStyle w:val="KeywordChar"/>
        </w:rPr>
        <w:t>&lt;/target-idp-name&gt;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r>
      <w:r w:rsidRPr="00262698">
        <w:rPr>
          <w:rStyle w:val="KeywordChar"/>
        </w:rPr>
        <w:tab/>
        <w:t>&lt;/migrator&gt;</w:t>
      </w:r>
    </w:p>
    <w:p w:rsidR="00262698" w:rsidRPr="00262698" w:rsidRDefault="00262698" w:rsidP="00262698">
      <w:pPr>
        <w:tabs>
          <w:tab w:val="left" w:pos="360"/>
        </w:tabs>
        <w:rPr>
          <w:rStyle w:val="KeywordChar"/>
        </w:rPr>
      </w:pPr>
      <w:r w:rsidRPr="00262698">
        <w:rPr>
          <w:rStyle w:val="KeywordChar"/>
        </w:rPr>
        <w:tab/>
      </w:r>
      <w:r w:rsidRPr="00262698">
        <w:rPr>
          <w:rStyle w:val="KeywordChar"/>
        </w:rPr>
        <w:tab/>
        <w:t>&lt;/migration-details&gt;</w:t>
      </w:r>
    </w:p>
    <w:p w:rsidR="00262698" w:rsidRPr="00262698" w:rsidRDefault="00262698" w:rsidP="00262698">
      <w:pPr>
        <w:tabs>
          <w:tab w:val="left" w:pos="360"/>
        </w:tabs>
        <w:rPr>
          <w:rStyle w:val="KeywordChar"/>
        </w:rPr>
      </w:pPr>
      <w:r w:rsidRPr="00262698">
        <w:rPr>
          <w:rStyle w:val="KeywordChar"/>
        </w:rPr>
        <w:tab/>
        <w:t>&lt;/IDP&gt;</w:t>
      </w:r>
      <w:r w:rsidRPr="00262698">
        <w:rPr>
          <w:rStyle w:val="KeywordChar"/>
        </w:rPr>
        <w:tab/>
      </w:r>
    </w:p>
    <w:p w:rsidR="00262698" w:rsidRDefault="00262698" w:rsidP="00262698">
      <w:pPr>
        <w:tabs>
          <w:tab w:val="left" w:pos="360"/>
        </w:tabs>
        <w:rPr>
          <w:rStyle w:val="KeywordChar"/>
        </w:rPr>
      </w:pPr>
      <w:r w:rsidRPr="00262698">
        <w:rPr>
          <w:rStyle w:val="KeywordChar"/>
        </w:rPr>
        <w:t>&lt;/IDPS&gt;</w:t>
      </w:r>
    </w:p>
    <w:tbl>
      <w:tblPr>
        <w:tblW w:w="9468" w:type="dxa"/>
        <w:tblInd w:w="108" w:type="dxa"/>
        <w:tblLayout w:type="fixed"/>
        <w:tblCellMar>
          <w:left w:w="0" w:type="dxa"/>
          <w:right w:w="0" w:type="dxa"/>
        </w:tblCellMar>
        <w:tblLook w:val="0000" w:firstRow="0" w:lastRow="0" w:firstColumn="0" w:lastColumn="0" w:noHBand="0" w:noVBand="0"/>
      </w:tblPr>
      <w:tblGrid>
        <w:gridCol w:w="2790"/>
        <w:gridCol w:w="6678"/>
      </w:tblGrid>
      <w:tr w:rsidR="00F727A7">
        <w:trPr>
          <w:tblHeader/>
        </w:trPr>
        <w:tc>
          <w:tcPr>
            <w:tcW w:w="279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rsidR="00F727A7" w:rsidRPr="00372A53" w:rsidRDefault="00F727A7" w:rsidP="00565043">
            <w:pPr>
              <w:pStyle w:val="Keyword"/>
              <w:tabs>
                <w:tab w:val="left" w:pos="360"/>
              </w:tabs>
              <w:jc w:val="center"/>
              <w:rPr>
                <w:rStyle w:val="courier0"/>
                <w:rFonts w:ascii="Calibri" w:hAnsi="Calibri" w:cs="Helvetica"/>
                <w:b/>
                <w:bCs/>
                <w:color w:val="000000"/>
                <w:sz w:val="22"/>
              </w:rPr>
            </w:pPr>
            <w:r>
              <w:rPr>
                <w:rFonts w:ascii="Calibri" w:hAnsi="Calibri"/>
                <w:b/>
                <w:bCs/>
                <w:sz w:val="22"/>
              </w:rPr>
              <w:t>Tag</w:t>
            </w:r>
            <w:r w:rsidRPr="00372A53">
              <w:rPr>
                <w:rFonts w:ascii="Calibri" w:hAnsi="Calibri"/>
                <w:b/>
                <w:bCs/>
                <w:sz w:val="22"/>
              </w:rPr>
              <w:t xml:space="preserve"> Name</w:t>
            </w:r>
          </w:p>
        </w:tc>
        <w:tc>
          <w:tcPr>
            <w:tcW w:w="667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F727A7" w:rsidRPr="00372A53" w:rsidRDefault="00F727A7" w:rsidP="00565043">
            <w:pPr>
              <w:pStyle w:val="Keyword"/>
              <w:tabs>
                <w:tab w:val="left" w:pos="360"/>
              </w:tabs>
              <w:jc w:val="center"/>
              <w:rPr>
                <w:rFonts w:ascii="Calibri" w:hAnsi="Calibri"/>
                <w:b/>
                <w:bCs/>
                <w:color w:val="0000FF"/>
                <w:sz w:val="22"/>
              </w:rPr>
            </w:pPr>
            <w:r w:rsidRPr="00372A53">
              <w:rPr>
                <w:rFonts w:ascii="Calibri" w:hAnsi="Calibri"/>
                <w:b/>
                <w:bCs/>
                <w:sz w:val="22"/>
              </w:rPr>
              <w:t>Description</w:t>
            </w:r>
          </w:p>
        </w:tc>
      </w:tr>
      <w:tr w:rsidR="00F727A7">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727A7" w:rsidRPr="001335A4" w:rsidRDefault="0001512A" w:rsidP="00565043">
            <w:pPr>
              <w:pStyle w:val="Keyword"/>
              <w:tabs>
                <w:tab w:val="left" w:pos="360"/>
              </w:tabs>
              <w:rPr>
                <w:rStyle w:val="courier0"/>
                <w:rFonts w:ascii="Courier New" w:hAnsi="Courier New" w:cs="Courier New"/>
                <w:color w:val="000000"/>
                <w:sz w:val="20"/>
                <w:szCs w:val="20"/>
              </w:rPr>
            </w:pPr>
            <w:r w:rsidRPr="0001512A">
              <w:rPr>
                <w:rStyle w:val="KeywordChar"/>
                <w:color w:val="FF0000"/>
              </w:rPr>
              <w:t>IDP_NAME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F727A7" w:rsidRDefault="00F727A7" w:rsidP="00565043">
            <w:pPr>
              <w:tabs>
                <w:tab w:val="left" w:pos="360"/>
              </w:tabs>
            </w:pPr>
            <w:r>
              <w:rPr>
                <w:color w:val="0000FF"/>
              </w:rPr>
              <w:t>Description</w:t>
            </w:r>
            <w:r>
              <w:t xml:space="preserve">: </w:t>
            </w:r>
            <w:r w:rsidR="00E10F9C">
              <w:t>Name of IDP.</w:t>
            </w:r>
          </w:p>
          <w:p w:rsidR="00F727A7" w:rsidRDefault="00F727A7" w:rsidP="00565043">
            <w:pPr>
              <w:tabs>
                <w:tab w:val="left" w:pos="360"/>
              </w:tabs>
            </w:pPr>
            <w:r>
              <w:rPr>
                <w:color w:val="0000FF"/>
              </w:rPr>
              <w:t xml:space="preserve">Default Value: </w:t>
            </w:r>
            <w:r>
              <w:t>N/A</w:t>
            </w:r>
          </w:p>
          <w:p w:rsidR="00F727A7" w:rsidRDefault="00E10F9C" w:rsidP="00021709">
            <w:pPr>
              <w:tabs>
                <w:tab w:val="left" w:pos="360"/>
              </w:tabs>
              <w:rPr>
                <w:color w:val="0000FF"/>
              </w:rPr>
            </w:pPr>
            <w:r>
              <w:rPr>
                <w:color w:val="0000FF"/>
              </w:rPr>
              <w:t>Permissible Values</w:t>
            </w:r>
            <w:r w:rsidR="00F727A7">
              <w:rPr>
                <w:color w:val="0000FF"/>
              </w:rPr>
              <w:t xml:space="preserve">: </w:t>
            </w:r>
            <w:r w:rsidR="00021709">
              <w:rPr>
                <w:color w:val="0000FF"/>
              </w:rPr>
              <w:t>NA</w:t>
            </w:r>
          </w:p>
        </w:tc>
      </w:tr>
      <w:tr w:rsidR="00F727A7">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727A7" w:rsidRPr="007C0E49" w:rsidRDefault="00E10F9C" w:rsidP="00565043">
            <w:pPr>
              <w:pStyle w:val="Keyword"/>
              <w:tabs>
                <w:tab w:val="left" w:pos="360"/>
              </w:tabs>
              <w:rPr>
                <w:rFonts w:ascii="Courier New" w:hAnsi="Courier New" w:cs="Courier New"/>
                <w:sz w:val="20"/>
                <w:szCs w:val="20"/>
              </w:rPr>
            </w:pPr>
            <w:r w:rsidRPr="0001512A">
              <w:rPr>
                <w:rStyle w:val="KeywordChar"/>
                <w:color w:val="FF0000"/>
              </w:rPr>
              <w:t>AUTH_MANAGER_CLASS_NAME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F727A7" w:rsidRDefault="00F727A7" w:rsidP="00565043">
            <w:pPr>
              <w:tabs>
                <w:tab w:val="left" w:pos="360"/>
              </w:tabs>
            </w:pPr>
            <w:r>
              <w:rPr>
                <w:color w:val="0000FF"/>
              </w:rPr>
              <w:t xml:space="preserve">Description: </w:t>
            </w:r>
            <w:r w:rsidR="00E10F9C">
              <w:t>Fully qualified name of authentication manger for any particular IDP.</w:t>
            </w:r>
          </w:p>
          <w:p w:rsidR="00F727A7" w:rsidRDefault="00F727A7" w:rsidP="00565043">
            <w:pPr>
              <w:tabs>
                <w:tab w:val="left" w:pos="360"/>
              </w:tabs>
              <w:rPr>
                <w:color w:val="0000FF"/>
              </w:rPr>
            </w:pPr>
            <w:r>
              <w:rPr>
                <w:color w:val="0000FF"/>
              </w:rPr>
              <w:t xml:space="preserve">Default Value: </w:t>
            </w:r>
            <w:r w:rsidR="00E10F9C">
              <w:rPr>
                <w:color w:val="0000FF"/>
              </w:rPr>
              <w:t>NA</w:t>
            </w:r>
          </w:p>
          <w:p w:rsidR="00F727A7" w:rsidRDefault="00F727A7" w:rsidP="00E10F9C">
            <w:pPr>
              <w:tabs>
                <w:tab w:val="left" w:pos="360"/>
              </w:tabs>
              <w:rPr>
                <w:color w:val="0000FF"/>
              </w:rPr>
            </w:pPr>
            <w:r>
              <w:rPr>
                <w:color w:val="0000FF"/>
              </w:rPr>
              <w:t xml:space="preserve">Permissible Values: </w:t>
            </w:r>
            <w:r w:rsidR="00E10F9C">
              <w:t>NA</w:t>
            </w:r>
          </w:p>
        </w:tc>
      </w:tr>
      <w:tr w:rsidR="00F727A7">
        <w:trPr>
          <w:cantSplit/>
        </w:trPr>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727A7" w:rsidRPr="007C0E49" w:rsidRDefault="00E10F9C" w:rsidP="00565043">
            <w:pPr>
              <w:pStyle w:val="Keyword"/>
              <w:tabs>
                <w:tab w:val="left" w:pos="360"/>
              </w:tabs>
              <w:rPr>
                <w:rFonts w:ascii="Courier New" w:hAnsi="Courier New" w:cs="Courier New"/>
                <w:sz w:val="20"/>
                <w:szCs w:val="20"/>
              </w:rPr>
            </w:pPr>
            <w:r w:rsidRPr="0001512A">
              <w:rPr>
                <w:rStyle w:val="KeywordChar"/>
                <w:color w:val="FF0000"/>
              </w:rPr>
              <w:t>DEFAULT_IDP_VALUE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F727A7" w:rsidRDefault="00F727A7" w:rsidP="00565043">
            <w:pPr>
              <w:tabs>
                <w:tab w:val="left" w:pos="360"/>
              </w:tabs>
              <w:rPr>
                <w:color w:val="0000FF"/>
              </w:rPr>
            </w:pPr>
            <w:r>
              <w:rPr>
                <w:color w:val="0000FF"/>
              </w:rPr>
              <w:t xml:space="preserve">Description: </w:t>
            </w:r>
            <w:r w:rsidR="00E10F9C">
              <w:rPr>
                <w:color w:val="0000FF"/>
              </w:rPr>
              <w:t>‘</w:t>
            </w:r>
            <w:r w:rsidR="00E10F9C">
              <w:t>true’ if any particular IDP is default one.</w:t>
            </w:r>
          </w:p>
          <w:p w:rsidR="00F727A7" w:rsidRDefault="00F727A7" w:rsidP="00565043">
            <w:pPr>
              <w:tabs>
                <w:tab w:val="left" w:pos="360"/>
              </w:tabs>
            </w:pPr>
            <w:r>
              <w:rPr>
                <w:color w:val="0000FF"/>
              </w:rPr>
              <w:t xml:space="preserve">Default Value: </w:t>
            </w:r>
            <w:r w:rsidR="00E10F9C">
              <w:t>false</w:t>
            </w:r>
          </w:p>
          <w:p w:rsidR="00F727A7" w:rsidRDefault="00F727A7" w:rsidP="00E10F9C">
            <w:pPr>
              <w:tabs>
                <w:tab w:val="left" w:pos="360"/>
              </w:tabs>
              <w:rPr>
                <w:color w:val="0000FF"/>
              </w:rPr>
            </w:pPr>
            <w:r>
              <w:rPr>
                <w:color w:val="0000FF"/>
              </w:rPr>
              <w:t>Permissible Values:</w:t>
            </w:r>
            <w:r w:rsidR="00E10F9C">
              <w:t>true/false</w:t>
            </w:r>
          </w:p>
        </w:tc>
      </w:tr>
      <w:tr w:rsidR="00F727A7">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727A7" w:rsidRPr="007C0E49" w:rsidRDefault="00E10F9C" w:rsidP="00565043">
            <w:pPr>
              <w:pStyle w:val="Keyword"/>
              <w:tabs>
                <w:tab w:val="left" w:pos="360"/>
              </w:tabs>
              <w:rPr>
                <w:rFonts w:ascii="Courier New" w:hAnsi="Courier New" w:cs="Courier New"/>
                <w:sz w:val="20"/>
                <w:szCs w:val="20"/>
              </w:rPr>
            </w:pPr>
            <w:r w:rsidRPr="0001512A">
              <w:rPr>
                <w:rStyle w:val="KeywordChar"/>
                <w:color w:val="FF0000"/>
              </w:rPr>
              <w:t>DISPLAY_NAME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F727A7" w:rsidRDefault="00F727A7" w:rsidP="00565043">
            <w:pPr>
              <w:tabs>
                <w:tab w:val="left" w:pos="360"/>
              </w:tabs>
            </w:pPr>
            <w:r>
              <w:rPr>
                <w:color w:val="0000FF"/>
              </w:rPr>
              <w:t xml:space="preserve">Description: </w:t>
            </w:r>
            <w:r w:rsidR="00E10F9C">
              <w:t>Display name of IDP.</w:t>
            </w:r>
          </w:p>
          <w:p w:rsidR="00F727A7" w:rsidRDefault="00F727A7" w:rsidP="00565043">
            <w:pPr>
              <w:tabs>
                <w:tab w:val="left" w:pos="360"/>
              </w:tabs>
              <w:rPr>
                <w:color w:val="0000FF"/>
              </w:rPr>
            </w:pPr>
            <w:r>
              <w:rPr>
                <w:color w:val="0000FF"/>
              </w:rPr>
              <w:t xml:space="preserve">Default Value: </w:t>
            </w:r>
            <w:r>
              <w:t>None</w:t>
            </w:r>
          </w:p>
          <w:p w:rsidR="00F727A7" w:rsidRPr="00073E15" w:rsidRDefault="00F727A7" w:rsidP="00565043">
            <w:pPr>
              <w:tabs>
                <w:tab w:val="left" w:pos="360"/>
              </w:tabs>
            </w:pPr>
            <w:r>
              <w:rPr>
                <w:color w:val="0000FF"/>
              </w:rPr>
              <w:t>Permissible Values:</w:t>
            </w:r>
            <w:r>
              <w:t xml:space="preserve"> N/A</w:t>
            </w:r>
          </w:p>
        </w:tc>
      </w:tr>
      <w:tr w:rsidR="00F727A7">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727A7" w:rsidRPr="007C0E49" w:rsidRDefault="00E10F9C" w:rsidP="00565043">
            <w:pPr>
              <w:pStyle w:val="Keyword"/>
              <w:tabs>
                <w:tab w:val="left" w:pos="360"/>
              </w:tabs>
              <w:rPr>
                <w:rFonts w:ascii="Courier New" w:hAnsi="Courier New" w:cs="Courier New"/>
                <w:sz w:val="20"/>
                <w:szCs w:val="20"/>
              </w:rPr>
            </w:pPr>
            <w:r w:rsidRPr="0001512A">
              <w:rPr>
                <w:rStyle w:val="KeywordChar"/>
                <w:color w:val="FF0000"/>
              </w:rPr>
              <w:t>RULE_CLASS_NAME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F727A7" w:rsidRPr="00E10F9C" w:rsidRDefault="00F727A7" w:rsidP="00565043">
            <w:pPr>
              <w:tabs>
                <w:tab w:val="left" w:pos="360"/>
              </w:tabs>
            </w:pPr>
            <w:r>
              <w:rPr>
                <w:color w:val="0000FF"/>
              </w:rPr>
              <w:t xml:space="preserve">Description: </w:t>
            </w:r>
            <w:r w:rsidR="00E10F9C">
              <w:t>Fully qualified class name of rule class defined for any IDP. This is mainly for migration. Rule for migration will be specified in this particular class. The users who will satisfy this rule will be eligible for migration.</w:t>
            </w:r>
          </w:p>
          <w:p w:rsidR="00F727A7" w:rsidRDefault="00F727A7" w:rsidP="00565043">
            <w:pPr>
              <w:tabs>
                <w:tab w:val="left" w:pos="360"/>
              </w:tabs>
            </w:pPr>
            <w:r>
              <w:rPr>
                <w:color w:val="0000FF"/>
              </w:rPr>
              <w:t xml:space="preserve">Default Value: </w:t>
            </w:r>
            <w:r>
              <w:t>None</w:t>
            </w:r>
          </w:p>
          <w:p w:rsidR="00F727A7" w:rsidRDefault="00F727A7" w:rsidP="00565043">
            <w:pPr>
              <w:tabs>
                <w:tab w:val="left" w:pos="360"/>
              </w:tabs>
            </w:pPr>
            <w:r>
              <w:rPr>
                <w:color w:val="0000FF"/>
              </w:rPr>
              <w:t>Permissible Values:</w:t>
            </w:r>
            <w:r>
              <w:t xml:space="preserve"> N/A</w:t>
            </w:r>
          </w:p>
        </w:tc>
      </w:tr>
      <w:tr w:rsidR="008B540A">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B540A" w:rsidRPr="00B33AFD" w:rsidRDefault="008B540A" w:rsidP="00565043">
            <w:pPr>
              <w:pStyle w:val="Keyword"/>
              <w:tabs>
                <w:tab w:val="left" w:pos="360"/>
              </w:tabs>
              <w:rPr>
                <w:rStyle w:val="KeywordChar"/>
                <w:color w:val="FF0000"/>
              </w:rPr>
            </w:pPr>
            <w:r w:rsidRPr="00B33AFD">
              <w:rPr>
                <w:rStyle w:val="KeywordChar"/>
                <w:color w:val="FF0000"/>
              </w:rPr>
              <w:t>TARGET_IDP_NAME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8B540A" w:rsidRPr="00B33AFD" w:rsidRDefault="008B540A" w:rsidP="00AF4FA6">
            <w:pPr>
              <w:tabs>
                <w:tab w:val="left" w:pos="360"/>
              </w:tabs>
              <w:rPr>
                <w:color w:val="0000FF"/>
              </w:rPr>
            </w:pPr>
            <w:r w:rsidRPr="00B33AFD">
              <w:rPr>
                <w:color w:val="0000FF"/>
              </w:rPr>
              <w:t xml:space="preserve">Description: </w:t>
            </w:r>
            <w:r w:rsidRPr="00B33AFD">
              <w:t xml:space="preserve">Actual </w:t>
            </w:r>
            <w:r w:rsidRPr="00B33AFD">
              <w:rPr>
                <w:rStyle w:val="KeywordChar"/>
                <w:color w:val="FF0000"/>
              </w:rPr>
              <w:t xml:space="preserve">IDP_NAME </w:t>
            </w:r>
            <w:r w:rsidRPr="00B33AFD">
              <w:t>of a Target idp for which migration rule and migrator classes are provided.</w:t>
            </w:r>
          </w:p>
          <w:p w:rsidR="008B540A" w:rsidRPr="00B33AFD" w:rsidRDefault="008B540A" w:rsidP="00AF4FA6">
            <w:pPr>
              <w:tabs>
                <w:tab w:val="left" w:pos="360"/>
              </w:tabs>
              <w:rPr>
                <w:color w:val="0000FF"/>
              </w:rPr>
            </w:pPr>
            <w:r w:rsidRPr="00B33AFD">
              <w:rPr>
                <w:color w:val="0000FF"/>
              </w:rPr>
              <w:t xml:space="preserve">Default Value:  </w:t>
            </w:r>
            <w:r w:rsidRPr="00B33AFD">
              <w:t xml:space="preserve">It can take only </w:t>
            </w:r>
            <w:r w:rsidRPr="00B33AFD">
              <w:rPr>
                <w:color w:val="FF0000"/>
              </w:rPr>
              <w:t>IDP_NAME</w:t>
            </w:r>
            <w:r w:rsidRPr="00B33AFD">
              <w:t xml:space="preserve"> attribute of any target IDP.</w:t>
            </w:r>
          </w:p>
          <w:p w:rsidR="008B540A" w:rsidRPr="00B33AFD" w:rsidRDefault="008B540A" w:rsidP="00565043">
            <w:pPr>
              <w:tabs>
                <w:tab w:val="left" w:pos="360"/>
              </w:tabs>
              <w:rPr>
                <w:color w:val="0000FF"/>
              </w:rPr>
            </w:pPr>
            <w:r w:rsidRPr="00B33AFD">
              <w:rPr>
                <w:color w:val="0000FF"/>
              </w:rPr>
              <w:t>Permissible Values:</w:t>
            </w:r>
            <w:r w:rsidR="00021709" w:rsidRPr="00B33AFD">
              <w:t xml:space="preserve">It can take only </w:t>
            </w:r>
            <w:r w:rsidR="00021709" w:rsidRPr="00B33AFD">
              <w:rPr>
                <w:color w:val="FF0000"/>
              </w:rPr>
              <w:t>IDP_NAME</w:t>
            </w:r>
            <w:r w:rsidR="00021709" w:rsidRPr="00B33AFD">
              <w:t xml:space="preserve"> attribute of any target IDP</w:t>
            </w:r>
            <w:r w:rsidR="00021709">
              <w:t>.</w:t>
            </w:r>
          </w:p>
        </w:tc>
      </w:tr>
      <w:tr w:rsidR="008B540A">
        <w:tc>
          <w:tcPr>
            <w:tcW w:w="27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B540A" w:rsidRPr="007C0E49" w:rsidRDefault="008B540A" w:rsidP="00565043">
            <w:pPr>
              <w:pStyle w:val="Keyword"/>
              <w:tabs>
                <w:tab w:val="left" w:pos="360"/>
              </w:tabs>
              <w:rPr>
                <w:rStyle w:val="courier0"/>
                <w:rFonts w:ascii="Courier New" w:hAnsi="Courier New" w:cs="Courier New"/>
                <w:color w:val="000000"/>
                <w:sz w:val="20"/>
                <w:szCs w:val="20"/>
              </w:rPr>
            </w:pPr>
            <w:r w:rsidRPr="0001512A">
              <w:rPr>
                <w:rStyle w:val="KeywordChar"/>
                <w:color w:val="FF0000"/>
              </w:rPr>
              <w:t>MIGRATOR_CLASS_NAME</w:t>
            </w:r>
          </w:p>
        </w:tc>
        <w:tc>
          <w:tcPr>
            <w:tcW w:w="6678" w:type="dxa"/>
            <w:tcBorders>
              <w:top w:val="nil"/>
              <w:left w:val="nil"/>
              <w:bottom w:val="single" w:sz="8" w:space="0" w:color="auto"/>
              <w:right w:val="single" w:sz="8" w:space="0" w:color="auto"/>
            </w:tcBorders>
            <w:tcMar>
              <w:top w:w="0" w:type="dxa"/>
              <w:left w:w="108" w:type="dxa"/>
              <w:bottom w:w="0" w:type="dxa"/>
              <w:right w:w="108" w:type="dxa"/>
            </w:tcMar>
          </w:tcPr>
          <w:p w:rsidR="008B540A" w:rsidRDefault="008B540A" w:rsidP="00E10F9C">
            <w:pPr>
              <w:tabs>
                <w:tab w:val="left" w:pos="360"/>
              </w:tabs>
              <w:rPr>
                <w:color w:val="0000FF"/>
              </w:rPr>
            </w:pPr>
            <w:r>
              <w:rPr>
                <w:color w:val="0000FF"/>
              </w:rPr>
              <w:t xml:space="preserve">Description: </w:t>
            </w:r>
            <w:r>
              <w:t xml:space="preserve">Fully qualified class name of migratory class. This is mainly for migration. Whenever user will satisfy rules specified in Rule class those users are eligible for migration. For migration of those users migratory class will be used. </w:t>
            </w:r>
          </w:p>
          <w:p w:rsidR="008B540A" w:rsidRDefault="008B540A" w:rsidP="00565043">
            <w:pPr>
              <w:tabs>
                <w:tab w:val="left" w:pos="360"/>
              </w:tabs>
              <w:rPr>
                <w:color w:val="0000FF"/>
              </w:rPr>
            </w:pPr>
            <w:r>
              <w:rPr>
                <w:color w:val="0000FF"/>
              </w:rPr>
              <w:t xml:space="preserve">Default Value: </w:t>
            </w:r>
            <w:r>
              <w:t>None</w:t>
            </w:r>
          </w:p>
          <w:p w:rsidR="008B540A" w:rsidRDefault="008B540A" w:rsidP="00565043">
            <w:pPr>
              <w:tabs>
                <w:tab w:val="left" w:pos="360"/>
              </w:tabs>
            </w:pPr>
            <w:r>
              <w:rPr>
                <w:color w:val="0000FF"/>
              </w:rPr>
              <w:lastRenderedPageBreak/>
              <w:t>Permissible Values:</w:t>
            </w:r>
            <w:r>
              <w:t xml:space="preserve"> N/A</w:t>
            </w:r>
          </w:p>
        </w:tc>
      </w:tr>
    </w:tbl>
    <w:p w:rsidR="00262698" w:rsidRDefault="00262698" w:rsidP="00262698">
      <w:pPr>
        <w:tabs>
          <w:tab w:val="left" w:pos="360"/>
        </w:tabs>
        <w:rPr>
          <w:rStyle w:val="KeywordChar"/>
          <w:sz w:val="20"/>
          <w:szCs w:val="20"/>
        </w:rPr>
      </w:pPr>
    </w:p>
    <w:p w:rsidR="00F62CA5" w:rsidRDefault="00F62CA5" w:rsidP="00F62CA5">
      <w:pPr>
        <w:tabs>
          <w:tab w:val="left" w:pos="360"/>
        </w:tabs>
        <w:rPr>
          <w:rStyle w:val="KeywordChar"/>
        </w:rPr>
      </w:pPr>
      <w:r>
        <w:rPr>
          <w:rStyle w:val="KeywordChar"/>
          <w:sz w:val="20"/>
          <w:szCs w:val="20"/>
        </w:rPr>
        <w:t xml:space="preserve">Example </w:t>
      </w:r>
      <w:r w:rsidRPr="00262698">
        <w:rPr>
          <w:rStyle w:val="KeywordChar"/>
        </w:rPr>
        <w:t>&lt;idp-configuration&gt;</w:t>
      </w:r>
      <w:r>
        <w:rPr>
          <w:rStyle w:val="KeywordChar"/>
        </w:rPr>
        <w:t xml:space="preserve"> for LDAP and </w:t>
      </w:r>
      <w:r w:rsidRPr="00F62CA5">
        <w:rPr>
          <w:rStyle w:val="KeywordChar"/>
          <w:sz w:val="20"/>
          <w:szCs w:val="20"/>
        </w:rPr>
        <w:t>&lt;user-attributes&gt;</w:t>
      </w:r>
      <w:r>
        <w:rPr>
          <w:rStyle w:val="KeywordChar"/>
          <w:sz w:val="20"/>
          <w:szCs w:val="20"/>
        </w:rPr>
        <w:t xml:space="preserve"> if required </w:t>
      </w:r>
      <w:r>
        <w:rPr>
          <w:rStyle w:val="KeywordChar"/>
        </w:rPr>
        <w:t>is as follows: By default for CSM idp both should be empty.</w:t>
      </w:r>
    </w:p>
    <w:p w:rsidR="00F62CA5" w:rsidRDefault="00F62CA5" w:rsidP="00F62CA5">
      <w:pPr>
        <w:tabs>
          <w:tab w:val="left" w:pos="360"/>
        </w:tabs>
        <w:rPr>
          <w:rStyle w:val="KeywordChar"/>
        </w:rPr>
      </w:pPr>
    </w:p>
    <w:p w:rsidR="00F62CA5" w:rsidRPr="00F62CA5" w:rsidRDefault="00F62CA5" w:rsidP="00F62CA5">
      <w:pPr>
        <w:tabs>
          <w:tab w:val="left" w:pos="360"/>
        </w:tabs>
        <w:rPr>
          <w:rStyle w:val="KeywordChar"/>
          <w:sz w:val="20"/>
          <w:szCs w:val="20"/>
        </w:rPr>
      </w:pPr>
      <w:r w:rsidRPr="00F62CA5">
        <w:rPr>
          <w:rStyle w:val="KeywordChar"/>
          <w:sz w:val="20"/>
          <w:szCs w:val="20"/>
        </w:rPr>
        <w:t>&lt;idp-configuration&gt;</w:t>
      </w:r>
      <w:r w:rsidRPr="00F62CA5">
        <w:rPr>
          <w:rStyle w:val="KeywordChar"/>
          <w:sz w:val="20"/>
          <w:szCs w:val="20"/>
        </w:rPr>
        <w:tab/>
      </w:r>
      <w:r w:rsidRPr="00F62CA5">
        <w:rPr>
          <w:rStyle w:val="KeywordChar"/>
          <w:sz w:val="20"/>
          <w:szCs w:val="20"/>
        </w:rPr>
        <w:tab/>
      </w:r>
      <w:r w:rsidRPr="00F62CA5">
        <w:rPr>
          <w:rStyle w:val="KeywordChar"/>
          <w:sz w:val="20"/>
          <w:szCs w:val="20"/>
        </w:rPr>
        <w:tab/>
        <w:t>&lt;initContextFactory&gt;com.sun.jndi.ldap.LdapCtxFactory&lt;/initContextFactory&gt;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&lt;securityAuthetication&gt;simple&lt;/securityAuthetication&gt;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&lt;securityProtocol&gt;&lt;/securityProtocol&gt;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&lt;directory&gt;ldap://10.88.26.32:10389/&lt;/directory&gt;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&lt;searchbase&gt;ou=users,ou=system&lt;/searchbase&gt;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&lt;searchfilter&gt;CN=Users&lt;/searchfilter&gt;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&lt;stringToReplace&gt;Users&lt;/stringToReplace&gt;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&lt;bindUser&gt;uid=admin,ou=system&lt;/bindUser&gt;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&lt;bindPassword&gt;secret&lt;/bindPassword&gt;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t>&lt;/idp-configuration&gt;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t>&lt;user-attributes&gt;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&lt;firstName&gt;givenname&lt;/firstName&gt;</w:t>
      </w:r>
    </w:p>
    <w:p w:rsidR="00F62CA5" w:rsidRP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r>
      <w:r w:rsidRPr="00F62CA5">
        <w:rPr>
          <w:rStyle w:val="KeywordChar"/>
          <w:sz w:val="20"/>
          <w:szCs w:val="20"/>
        </w:rPr>
        <w:tab/>
        <w:t>&lt;lastName&gt;sn&lt;/lastName&gt;</w:t>
      </w:r>
    </w:p>
    <w:p w:rsidR="00F62CA5" w:rsidRDefault="00F62CA5" w:rsidP="00F62CA5">
      <w:pPr>
        <w:tabs>
          <w:tab w:val="left" w:pos="360"/>
        </w:tabs>
        <w:rPr>
          <w:rStyle w:val="KeywordChar"/>
          <w:sz w:val="20"/>
          <w:szCs w:val="20"/>
        </w:rPr>
      </w:pPr>
      <w:r w:rsidRPr="00F62CA5">
        <w:rPr>
          <w:rStyle w:val="KeywordChar"/>
          <w:sz w:val="20"/>
          <w:szCs w:val="20"/>
        </w:rPr>
        <w:tab/>
      </w:r>
      <w:r w:rsidRPr="00F62CA5">
        <w:rPr>
          <w:rStyle w:val="KeywordChar"/>
          <w:sz w:val="20"/>
          <w:szCs w:val="20"/>
        </w:rPr>
        <w:tab/>
        <w:t>&lt;/user-attributes&gt;</w:t>
      </w:r>
    </w:p>
    <w:p w:rsidR="007E7976" w:rsidRDefault="007E7976" w:rsidP="007E7976">
      <w:pPr>
        <w:pStyle w:val="Heading2"/>
        <w:numPr>
          <w:ilvl w:val="0"/>
          <w:numId w:val="0"/>
        </w:numPr>
        <w:tabs>
          <w:tab w:val="left" w:pos="360"/>
        </w:tabs>
        <w:rPr>
          <w:ins w:id="2758" w:author="Prachi Sharma" w:date="2011-05-23T13:22:00Z"/>
        </w:rPr>
      </w:pPr>
      <w:proofErr w:type="gramStart"/>
      <w:ins w:id="2759" w:author="Prachi Sharma" w:date="2011-05-23T13:22:00Z">
        <w:r>
          <w:t>caGrid</w:t>
        </w:r>
        <w:proofErr w:type="gramEnd"/>
        <w:r>
          <w:t xml:space="preserve"> Idp Configuration</w:t>
        </w:r>
      </w:ins>
    </w:p>
    <w:p w:rsidR="007E7976" w:rsidRDefault="007E7976" w:rsidP="007E7976">
      <w:pPr>
        <w:rPr>
          <w:ins w:id="2760" w:author="Prachi Sharma" w:date="2011-05-23T13:22:00Z"/>
        </w:rPr>
        <w:pPrChange w:id="2761" w:author="Prachi Sharma" w:date="2011-05-23T13:22:00Z">
          <w:pPr>
            <w:pStyle w:val="Heading2"/>
            <w:numPr>
              <w:ilvl w:val="0"/>
              <w:numId w:val="0"/>
            </w:numPr>
            <w:tabs>
              <w:tab w:val="left" w:pos="360"/>
            </w:tabs>
            <w:ind w:left="0" w:firstLine="0"/>
          </w:pPr>
        </w:pPrChange>
      </w:pPr>
    </w:p>
    <w:p w:rsidR="007116F5" w:rsidRDefault="00616225" w:rsidP="00616225">
      <w:pPr>
        <w:pStyle w:val="ListParagraph"/>
        <w:numPr>
          <w:ilvl w:val="0"/>
          <w:numId w:val="66"/>
        </w:numPr>
        <w:rPr>
          <w:ins w:id="2762" w:author="Prachi Sharma" w:date="2011-05-23T13:26:00Z"/>
        </w:rPr>
        <w:pPrChange w:id="2763" w:author="Prachi Sharma" w:date="2011-05-23T13:26:00Z">
          <w:pPr>
            <w:pStyle w:val="Heading2"/>
            <w:numPr>
              <w:ilvl w:val="0"/>
              <w:numId w:val="0"/>
            </w:numPr>
            <w:tabs>
              <w:tab w:val="left" w:pos="360"/>
            </w:tabs>
            <w:ind w:left="0" w:firstLine="0"/>
          </w:pPr>
        </w:pPrChange>
      </w:pPr>
      <w:ins w:id="2764" w:author="Prachi Sharma" w:date="2011-05-23T13:26:00Z">
        <w:r>
          <w:t>Download the sync-description.xml file from the caGrid ivy to the deployment machine.</w:t>
        </w:r>
      </w:ins>
    </w:p>
    <w:p w:rsidR="00616225" w:rsidRDefault="00616225" w:rsidP="00616225">
      <w:pPr>
        <w:pStyle w:val="ListParagraph"/>
        <w:numPr>
          <w:ilvl w:val="0"/>
          <w:numId w:val="66"/>
        </w:numPr>
        <w:rPr>
          <w:ins w:id="2765" w:author="Prachi Sharma" w:date="2011-05-23T13:27:00Z"/>
        </w:rPr>
        <w:pPrChange w:id="2766" w:author="Prachi Sharma" w:date="2011-05-23T13:26:00Z">
          <w:pPr>
            <w:pStyle w:val="Heading2"/>
            <w:numPr>
              <w:ilvl w:val="0"/>
              <w:numId w:val="0"/>
            </w:numPr>
            <w:tabs>
              <w:tab w:val="left" w:pos="360"/>
            </w:tabs>
            <w:ind w:left="0" w:firstLine="0"/>
          </w:pPr>
        </w:pPrChange>
      </w:pPr>
      <w:ins w:id="2767" w:author="Prachi Sharma" w:date="2011-05-23T13:26:00Z">
        <w:r>
          <w:t>Download the certifiactes</w:t>
        </w:r>
      </w:ins>
      <w:ins w:id="2768" w:author="Prachi Sharma" w:date="2011-05-23T13:27:00Z">
        <w:r>
          <w:t xml:space="preserve"> from the caGrid ivy to the deployment machine.</w:t>
        </w:r>
      </w:ins>
    </w:p>
    <w:p w:rsidR="00616225" w:rsidRDefault="00616225" w:rsidP="0087374A">
      <w:pPr>
        <w:pStyle w:val="ListParagraph"/>
        <w:numPr>
          <w:ilvl w:val="0"/>
          <w:numId w:val="66"/>
        </w:numPr>
        <w:rPr>
          <w:ins w:id="2769" w:author="Prachi Sharma" w:date="2011-05-23T13:27:00Z"/>
        </w:rPr>
        <w:pPrChange w:id="2770" w:author="Prachi Sharma" w:date="2011-05-23T13:27:00Z">
          <w:pPr>
            <w:pStyle w:val="Heading2"/>
            <w:numPr>
              <w:ilvl w:val="0"/>
              <w:numId w:val="0"/>
            </w:numPr>
            <w:tabs>
              <w:tab w:val="left" w:pos="360"/>
            </w:tabs>
            <w:ind w:left="0" w:firstLine="0"/>
          </w:pPr>
        </w:pPrChange>
      </w:pPr>
      <w:ins w:id="2771" w:author="Prachi Sharma" w:date="2011-05-23T13:27:00Z">
        <w:r>
          <w:t>Refer the below links for downloading sync-description.xml file and certificates:</w:t>
        </w:r>
      </w:ins>
    </w:p>
    <w:p w:rsidR="00616225" w:rsidRDefault="00616225" w:rsidP="00616225">
      <w:pPr>
        <w:pStyle w:val="ListParagraph"/>
        <w:numPr>
          <w:ilvl w:val="0"/>
          <w:numId w:val="67"/>
        </w:numPr>
        <w:spacing w:before="0" w:after="200"/>
        <w:jc w:val="left"/>
        <w:rPr>
          <w:ins w:id="2772" w:author="Prachi Sharma" w:date="2011-05-23T13:27:00Z"/>
        </w:rPr>
        <w:pPrChange w:id="2773" w:author="Prachi Sharma" w:date="2011-05-23T13:27:00Z">
          <w:pPr>
            <w:pStyle w:val="ListParagraph"/>
            <w:numPr>
              <w:ilvl w:val="1"/>
              <w:numId w:val="67"/>
            </w:numPr>
            <w:spacing w:before="0" w:after="200"/>
            <w:ind w:left="1440" w:hanging="360"/>
            <w:jc w:val="left"/>
          </w:pPr>
        </w:pPrChange>
      </w:pPr>
      <w:ins w:id="2774" w:author="Prachi Sharma" w:date="2011-05-23T13:27:00Z">
        <w:r>
          <w:rPr>
            <w:b/>
          </w:rPr>
          <w:t>For Training grid</w:t>
        </w:r>
        <w:r>
          <w:t xml:space="preserve">: </w:t>
        </w:r>
        <w:r>
          <w:fldChar w:fldCharType="begin"/>
        </w:r>
        <w:r>
          <w:instrText xml:space="preserve"> HYPERLINK "http://software.cagrid.org/repository-1.3.0.2/caGrid/target_grid/training-1.3/" \t "_top" </w:instrText>
        </w:r>
        <w:r>
          <w:fldChar w:fldCharType="separate"/>
        </w:r>
        <w:r>
          <w:rPr>
            <w:rStyle w:val="Hyperlink"/>
          </w:rPr>
          <w:t>http://software.cagrid.org/repository-1.3.0.2/caGrid/target_grid/training-1.3/</w:t>
        </w:r>
        <w:r>
          <w:fldChar w:fldCharType="end"/>
        </w:r>
        <w:r>
          <w:t xml:space="preserve"> </w:t>
        </w:r>
      </w:ins>
    </w:p>
    <w:p w:rsidR="00616225" w:rsidRDefault="00616225" w:rsidP="00616225">
      <w:pPr>
        <w:pStyle w:val="ListParagraph"/>
        <w:numPr>
          <w:ilvl w:val="0"/>
          <w:numId w:val="67"/>
        </w:numPr>
        <w:spacing w:before="0" w:after="200"/>
        <w:jc w:val="left"/>
        <w:rPr>
          <w:ins w:id="2775" w:author="Prachi Sharma" w:date="2011-05-23T13:30:00Z"/>
        </w:rPr>
        <w:pPrChange w:id="2776" w:author="Prachi Sharma" w:date="2011-05-23T13:27:00Z">
          <w:pPr>
            <w:pStyle w:val="ListParagraph"/>
            <w:numPr>
              <w:ilvl w:val="1"/>
              <w:numId w:val="67"/>
            </w:numPr>
            <w:spacing w:before="0" w:after="200"/>
            <w:ind w:left="1440" w:hanging="360"/>
            <w:jc w:val="left"/>
          </w:pPr>
        </w:pPrChange>
      </w:pPr>
      <w:ins w:id="2777" w:author="Prachi Sharma" w:date="2011-05-23T13:27:00Z">
        <w:r>
          <w:rPr>
            <w:b/>
          </w:rPr>
          <w:t>For Production grid</w:t>
        </w:r>
        <w:r>
          <w:t xml:space="preserve">: </w:t>
        </w:r>
      </w:ins>
      <w:ins w:id="2778" w:author="Prachi Sharma" w:date="2011-05-23T13:30:00Z">
        <w:r w:rsidR="00E73F93">
          <w:fldChar w:fldCharType="begin"/>
        </w:r>
        <w:r w:rsidR="00E73F93">
          <w:instrText xml:space="preserve"> HYPERLINK "</w:instrText>
        </w:r>
      </w:ins>
      <w:ins w:id="2779" w:author="Prachi Sharma" w:date="2011-05-23T13:27:00Z">
        <w:r w:rsidR="00E73F93" w:rsidRPr="00616225">
          <w:rPr>
            <w:rPrChange w:id="2780" w:author="Prachi Sharma" w:date="2011-05-23T13:27:00Z">
              <w:rPr>
                <w:rStyle w:val="Hyperlink"/>
              </w:rPr>
            </w:rPrChange>
          </w:rPr>
          <w:instrText>http://software.cagrid.org/repository-1.3.0.2/caGrid/target_grid/nci_prod-1.3/</w:instrText>
        </w:r>
      </w:ins>
      <w:ins w:id="2781" w:author="Prachi Sharma" w:date="2011-05-23T13:30:00Z">
        <w:r w:rsidR="00E73F93">
          <w:instrText xml:space="preserve">" </w:instrText>
        </w:r>
        <w:r w:rsidR="00E73F93">
          <w:fldChar w:fldCharType="separate"/>
        </w:r>
      </w:ins>
      <w:ins w:id="2782" w:author="Prachi Sharma" w:date="2011-05-23T13:27:00Z">
        <w:r w:rsidR="00E73F93" w:rsidRPr="00E73F93">
          <w:rPr>
            <w:rStyle w:val="Hyperlink"/>
          </w:rPr>
          <w:t>http://software.cagrid.org/repository-1.3.0.2/caGrid/target_grid/nci_prod-1.3/</w:t>
        </w:r>
      </w:ins>
      <w:ins w:id="2783" w:author="Prachi Sharma" w:date="2011-05-23T13:30:00Z">
        <w:r w:rsidR="00E73F93">
          <w:fldChar w:fldCharType="end"/>
        </w:r>
      </w:ins>
    </w:p>
    <w:p w:rsidR="00C205B0" w:rsidRDefault="00C205B0" w:rsidP="00E73F93">
      <w:pPr>
        <w:pStyle w:val="ListParagraph"/>
        <w:numPr>
          <w:ilvl w:val="0"/>
          <w:numId w:val="66"/>
        </w:numPr>
        <w:rPr>
          <w:ins w:id="2784" w:author="Prachi Sharma" w:date="2011-05-23T13:32:00Z"/>
        </w:rPr>
        <w:pPrChange w:id="2785" w:author="Prachi Sharma" w:date="2011-05-23T13:31:00Z">
          <w:pPr>
            <w:pStyle w:val="ListParagraph"/>
            <w:numPr>
              <w:numId w:val="67"/>
            </w:numPr>
            <w:spacing w:before="0" w:after="200"/>
            <w:ind w:hanging="360"/>
            <w:jc w:val="left"/>
          </w:pPr>
        </w:pPrChange>
      </w:pPr>
      <w:ins w:id="2786" w:author="Prachi Sharma" w:date="2011-05-23T13:32:00Z">
        <w:r>
          <w:t xml:space="preserve">Follow the steps given in section </w:t>
        </w:r>
        <w:r>
          <w:fldChar w:fldCharType="begin"/>
        </w:r>
        <w:r>
          <w:instrText xml:space="preserve"> HYPERLINK  \l "_Idp_Configuration" </w:instrText>
        </w:r>
        <w:r>
          <w:fldChar w:fldCharType="separate"/>
        </w:r>
        <w:r w:rsidRPr="00C205B0">
          <w:rPr>
            <w:rStyle w:val="Hyperlink"/>
          </w:rPr>
          <w:t>IDP Configuration</w:t>
        </w:r>
        <w:r>
          <w:fldChar w:fldCharType="end"/>
        </w:r>
        <w:r>
          <w:t>.</w:t>
        </w:r>
      </w:ins>
    </w:p>
    <w:p w:rsidR="00E73F93" w:rsidRDefault="00E73F93" w:rsidP="00E73F93">
      <w:pPr>
        <w:pStyle w:val="ListParagraph"/>
        <w:numPr>
          <w:ilvl w:val="0"/>
          <w:numId w:val="66"/>
        </w:numPr>
        <w:rPr>
          <w:ins w:id="2787" w:author="Prachi Sharma" w:date="2011-05-23T13:30:00Z"/>
        </w:rPr>
        <w:pPrChange w:id="2788" w:author="Prachi Sharma" w:date="2011-05-23T13:31:00Z">
          <w:pPr>
            <w:pStyle w:val="ListParagraph"/>
            <w:numPr>
              <w:numId w:val="67"/>
            </w:numPr>
            <w:spacing w:before="0" w:after="200"/>
            <w:ind w:hanging="360"/>
            <w:jc w:val="left"/>
          </w:pPr>
        </w:pPrChange>
      </w:pPr>
      <w:ins w:id="2789" w:author="Prachi Sharma" w:date="2011-05-23T13:30:00Z">
        <w:r>
          <w:t xml:space="preserve">Modify the </w:t>
        </w:r>
        <w:r w:rsidRPr="00E73F93">
          <w:t>IDPAuthentication.xml located at caTISSUE_HOME/catissuecore-properties folder. Update the tag</w:t>
        </w:r>
      </w:ins>
    </w:p>
    <w:p w:rsidR="00E73F93" w:rsidRDefault="00E73F93" w:rsidP="00295145">
      <w:pPr>
        <w:pStyle w:val="ListParagraph"/>
        <w:ind w:left="360"/>
        <w:rPr>
          <w:ins w:id="2790" w:author="Prachi Sharma" w:date="2011-05-23T13:30:00Z"/>
        </w:rPr>
        <w:pPrChange w:id="2791" w:author="Prachi Sharma" w:date="2011-05-23T13:31:00Z">
          <w:pPr>
            <w:pStyle w:val="ListParagraph"/>
          </w:pPr>
        </w:pPrChange>
      </w:pPr>
      <w:proofErr w:type="gramStart"/>
      <w:ins w:id="2792" w:author="Prachi Sharma" w:date="2011-05-23T13:30:00Z">
        <w:r w:rsidRPr="00E73F93">
          <w:t>&lt;SyncDescFilePath&gt;File path forsyncdescription.xml﻿&lt;/SyncDescFilePath&gt; with the location wher</w:t>
        </w:r>
        <w:r>
          <w:t>e sync-description.xml file ha</w:t>
        </w:r>
      </w:ins>
      <w:ins w:id="2793" w:author="Prachi Sharma" w:date="2011-05-23T13:31:00Z">
        <w:r>
          <w:t>s</w:t>
        </w:r>
      </w:ins>
      <w:ins w:id="2794" w:author="Prachi Sharma" w:date="2011-05-23T13:30:00Z">
        <w:r w:rsidRPr="00E73F93">
          <w:t xml:space="preserve"> been copied.</w:t>
        </w:r>
        <w:proofErr w:type="gramEnd"/>
      </w:ins>
    </w:p>
    <w:p w:rsidR="00616225" w:rsidRDefault="00E73F93" w:rsidP="00616225">
      <w:pPr>
        <w:pStyle w:val="ListParagraph"/>
        <w:numPr>
          <w:ilvl w:val="0"/>
          <w:numId w:val="66"/>
        </w:numPr>
        <w:spacing w:before="0" w:after="200"/>
        <w:jc w:val="left"/>
        <w:rPr>
          <w:ins w:id="2795" w:author="Prachi Sharma" w:date="2011-05-23T13:45:00Z"/>
        </w:rPr>
        <w:pPrChange w:id="2796" w:author="Prachi Sharma" w:date="2011-05-23T13:27:00Z">
          <w:pPr>
            <w:pStyle w:val="Heading2"/>
            <w:numPr>
              <w:ilvl w:val="0"/>
              <w:numId w:val="0"/>
            </w:numPr>
            <w:tabs>
              <w:tab w:val="left" w:pos="360"/>
            </w:tabs>
            <w:ind w:left="0" w:firstLine="0"/>
          </w:pPr>
        </w:pPrChange>
      </w:pPr>
      <w:ins w:id="2797" w:author="Prachi Sharma" w:date="2011-05-23T13:30:00Z">
        <w:r w:rsidRPr="00E73F93">
          <w:t xml:space="preserve">﻿﻿Create new folders .globus and certificates under /user/home. </w:t>
        </w:r>
        <w:r>
          <w:t>Copy the certificates into the /user/home/.globus/certificates folder.</w:t>
        </w:r>
      </w:ins>
    </w:p>
    <w:p w:rsidR="004B0EDD" w:rsidRDefault="00782071" w:rsidP="005B2861">
      <w:pPr>
        <w:tabs>
          <w:tab w:val="left" w:pos="360"/>
        </w:tabs>
        <w:rPr>
          <w:ins w:id="2798" w:author="Prachi Sharma" w:date="2011-05-23T13:54:00Z"/>
          <w:rStyle w:val="KeywordChar"/>
          <w:sz w:val="20"/>
          <w:szCs w:val="20"/>
        </w:rPr>
      </w:pPr>
      <w:ins w:id="2799" w:author="Prachi Sharma" w:date="2011-05-23T14:01:00Z">
        <w:r>
          <w:t xml:space="preserve">Please refer the </w:t>
        </w:r>
        <w:proofErr w:type="gramStart"/>
        <w:r>
          <w:t xml:space="preserve">following </w:t>
        </w:r>
      </w:ins>
      <w:ins w:id="2800" w:author="Prachi Sharma" w:date="2011-05-23T13:46:00Z">
        <w:r w:rsidR="005B2861">
          <w:t xml:space="preserve"> </w:t>
        </w:r>
      </w:ins>
      <w:ins w:id="2801" w:author="Prachi Sharma" w:date="2011-05-23T14:03:00Z">
        <w:r w:rsidR="00D139F2">
          <w:t>example</w:t>
        </w:r>
        <w:proofErr w:type="gramEnd"/>
        <w:r w:rsidR="00D139F2">
          <w:t xml:space="preserve"> to update the IDPAuthentication.xml for Grid IDP</w:t>
        </w:r>
      </w:ins>
      <w:ins w:id="2802" w:author="Prachi Sharma" w:date="2011-05-23T13:54:00Z">
        <w:r w:rsidR="004B0EDD">
          <w:rPr>
            <w:rStyle w:val="KeywordChar"/>
            <w:sz w:val="20"/>
            <w:szCs w:val="20"/>
          </w:rPr>
          <w:t>:</w:t>
        </w:r>
      </w:ins>
    </w:p>
    <w:p w:rsidR="004B0EDD" w:rsidRDefault="004B0EDD" w:rsidP="005B2861">
      <w:pPr>
        <w:tabs>
          <w:tab w:val="left" w:pos="360"/>
        </w:tabs>
        <w:rPr>
          <w:ins w:id="2803" w:author="Prachi Sharma" w:date="2011-05-23T13:54:00Z"/>
          <w:rStyle w:val="KeywordChar"/>
          <w:sz w:val="20"/>
          <w:szCs w:val="20"/>
        </w:rPr>
      </w:pPr>
    </w:p>
    <w:p w:rsidR="004B0EDD" w:rsidRPr="00D139F2" w:rsidRDefault="00782071" w:rsidP="00D139F2">
      <w:pPr>
        <w:pStyle w:val="ListParagraph"/>
        <w:numPr>
          <w:ilvl w:val="0"/>
          <w:numId w:val="70"/>
        </w:numPr>
        <w:tabs>
          <w:tab w:val="left" w:pos="360"/>
        </w:tabs>
        <w:rPr>
          <w:ins w:id="2804" w:author="Prachi Sharma" w:date="2011-05-23T13:55:00Z"/>
          <w:rPrChange w:id="2805" w:author="Prachi Sharma" w:date="2011-05-23T14:03:00Z">
            <w:rPr>
              <w:ins w:id="2806" w:author="Prachi Sharma" w:date="2011-05-23T13:55:00Z"/>
              <w:rStyle w:val="KeywordChar"/>
              <w:sz w:val="20"/>
              <w:szCs w:val="20"/>
            </w:rPr>
          </w:rPrChange>
        </w:rPr>
        <w:pPrChange w:id="2807" w:author="Prachi Sharma" w:date="2011-05-23T14:03:00Z">
          <w:pPr>
            <w:tabs>
              <w:tab w:val="left" w:pos="360"/>
            </w:tabs>
          </w:pPr>
        </w:pPrChange>
      </w:pPr>
      <w:ins w:id="2808" w:author="Prachi Sharma" w:date="2011-05-23T14:00:00Z">
        <w:r w:rsidRPr="00D139F2">
          <w:rPr>
            <w:rPrChange w:id="2809" w:author="Prachi Sharma" w:date="2011-05-23T14:03:00Z">
              <w:rPr>
                <w:rStyle w:val="KeywordChar"/>
                <w:sz w:val="20"/>
                <w:szCs w:val="20"/>
              </w:rPr>
            </w:rPrChange>
          </w:rPr>
          <w:t>The migrator class and migration rules</w:t>
        </w:r>
      </w:ins>
      <w:ins w:id="2810" w:author="Prachi Sharma" w:date="2011-05-23T14:04:00Z">
        <w:r w:rsidR="00195021">
          <w:t xml:space="preserve"> class</w:t>
        </w:r>
      </w:ins>
      <w:ins w:id="2811" w:author="Prachi Sharma" w:date="2011-05-23T14:00:00Z">
        <w:r w:rsidRPr="00D139F2">
          <w:rPr>
            <w:rPrChange w:id="2812" w:author="Prachi Sharma" w:date="2011-05-23T14:03:00Z">
              <w:rPr>
                <w:rStyle w:val="KeywordChar"/>
                <w:sz w:val="20"/>
                <w:szCs w:val="20"/>
              </w:rPr>
            </w:rPrChange>
          </w:rPr>
          <w:t xml:space="preserve"> needs to be updated in CSM IDP</w:t>
        </w:r>
      </w:ins>
      <w:ins w:id="2813" w:author="Prachi Sharma" w:date="2011-05-23T14:01:00Z">
        <w:r w:rsidRPr="00D139F2">
          <w:rPr>
            <w:rPrChange w:id="2814" w:author="Prachi Sharma" w:date="2011-05-23T14:03:00Z">
              <w:rPr>
                <w:rStyle w:val="KeywordChar"/>
                <w:sz w:val="20"/>
                <w:szCs w:val="20"/>
              </w:rPr>
            </w:rPrChange>
          </w:rPr>
          <w:t xml:space="preserve"> tag</w:t>
        </w:r>
      </w:ins>
      <w:ins w:id="2815" w:author="Prachi Sharma" w:date="2011-05-23T14:00:00Z">
        <w:r w:rsidRPr="00D139F2">
          <w:rPr>
            <w:rPrChange w:id="2816" w:author="Prachi Sharma" w:date="2011-05-23T14:03:00Z">
              <w:rPr>
                <w:rStyle w:val="KeywordChar"/>
                <w:sz w:val="20"/>
                <w:szCs w:val="20"/>
              </w:rPr>
            </w:rPrChange>
          </w:rPr>
          <w:t>.</w:t>
        </w:r>
      </w:ins>
    </w:p>
    <w:p w:rsidR="004B0EDD" w:rsidRPr="00E83D28" w:rsidRDefault="004B0EDD" w:rsidP="004B0EDD">
      <w:pPr>
        <w:tabs>
          <w:tab w:val="left" w:pos="360"/>
        </w:tabs>
        <w:rPr>
          <w:ins w:id="2817" w:author="Prachi Sharma" w:date="2011-05-23T13:55:00Z"/>
          <w:rStyle w:val="KeywordChar"/>
          <w:sz w:val="20"/>
          <w:szCs w:val="20"/>
        </w:rPr>
      </w:pPr>
      <w:ins w:id="2818" w:author="Prachi Sharma" w:date="2011-05-23T13:55:00Z">
        <w:r w:rsidRPr="00E83D28">
          <w:rPr>
            <w:rStyle w:val="KeywordChar"/>
            <w:sz w:val="20"/>
            <w:szCs w:val="20"/>
          </w:rPr>
          <w:t>&lt;</w:t>
        </w:r>
        <w:proofErr w:type="gramStart"/>
        <w:r w:rsidRPr="00E83D28">
          <w:rPr>
            <w:rStyle w:val="KeywordChar"/>
            <w:sz w:val="20"/>
            <w:szCs w:val="20"/>
          </w:rPr>
          <w:t>migration-details</w:t>
        </w:r>
        <w:proofErr w:type="gramEnd"/>
        <w:r w:rsidRPr="00E83D28">
          <w:rPr>
            <w:rStyle w:val="KeywordChar"/>
            <w:sz w:val="20"/>
            <w:szCs w:val="20"/>
          </w:rPr>
          <w:t>&gt;</w:t>
        </w:r>
      </w:ins>
    </w:p>
    <w:p w:rsidR="004B0EDD" w:rsidRPr="00E83D28" w:rsidRDefault="004B0EDD" w:rsidP="004B0EDD">
      <w:pPr>
        <w:tabs>
          <w:tab w:val="left" w:pos="360"/>
        </w:tabs>
        <w:rPr>
          <w:ins w:id="2819" w:author="Prachi Sharma" w:date="2011-05-23T13:55:00Z"/>
          <w:rStyle w:val="KeywordChar"/>
          <w:sz w:val="20"/>
          <w:szCs w:val="20"/>
        </w:rPr>
      </w:pPr>
      <w:ins w:id="2820" w:author="Prachi Sharma" w:date="2011-05-23T13:55:00Z">
        <w:r w:rsidRPr="00E83D28">
          <w:rPr>
            <w:rStyle w:val="KeywordChar"/>
            <w:sz w:val="20"/>
            <w:szCs w:val="20"/>
          </w:rPr>
          <w:tab/>
          <w:t>&lt;</w:t>
        </w:r>
        <w:proofErr w:type="gramStart"/>
        <w:r w:rsidRPr="00E83D28">
          <w:rPr>
            <w:rStyle w:val="KeywordChar"/>
            <w:sz w:val="20"/>
            <w:szCs w:val="20"/>
          </w:rPr>
          <w:t>migrator</w:t>
        </w:r>
        <w:proofErr w:type="gramEnd"/>
        <w:r w:rsidRPr="00E83D28">
          <w:rPr>
            <w:rStyle w:val="KeywordChar"/>
            <w:sz w:val="20"/>
            <w:szCs w:val="20"/>
          </w:rPr>
          <w:t>&gt;</w:t>
        </w:r>
      </w:ins>
    </w:p>
    <w:p w:rsidR="004B0EDD" w:rsidRPr="00E83D28" w:rsidRDefault="004B0EDD" w:rsidP="004B0EDD">
      <w:pPr>
        <w:tabs>
          <w:tab w:val="left" w:pos="360"/>
        </w:tabs>
        <w:rPr>
          <w:ins w:id="2821" w:author="Prachi Sharma" w:date="2011-05-23T13:55:00Z"/>
          <w:rStyle w:val="KeywordChar"/>
          <w:sz w:val="20"/>
          <w:szCs w:val="20"/>
        </w:rPr>
      </w:pPr>
      <w:ins w:id="2822" w:author="Prachi Sharma" w:date="2011-05-23T13:55:00Z">
        <w:r w:rsidRPr="00E83D28">
          <w:rPr>
            <w:rStyle w:val="KeywordChar"/>
            <w:sz w:val="20"/>
            <w:szCs w:val="20"/>
          </w:rPr>
          <w:tab/>
        </w:r>
        <w:r w:rsidRPr="00E83D28">
          <w:rPr>
            <w:rStyle w:val="KeywordChar"/>
            <w:sz w:val="20"/>
            <w:szCs w:val="20"/>
          </w:rPr>
          <w:tab/>
          <w:t>&lt;rule-class&gt;edu.wustl.migration.rules.CAGridMigrationRule&lt;/rule-class&gt;</w:t>
        </w:r>
      </w:ins>
    </w:p>
    <w:p w:rsidR="004B0EDD" w:rsidRPr="00E83D28" w:rsidRDefault="004B0EDD" w:rsidP="004B0EDD">
      <w:pPr>
        <w:tabs>
          <w:tab w:val="left" w:pos="360"/>
        </w:tabs>
        <w:rPr>
          <w:ins w:id="2823" w:author="Prachi Sharma" w:date="2011-05-23T13:55:00Z"/>
          <w:rStyle w:val="KeywordChar"/>
          <w:sz w:val="20"/>
          <w:szCs w:val="20"/>
        </w:rPr>
      </w:pPr>
      <w:ins w:id="2824" w:author="Prachi Sharma" w:date="2011-05-23T13:55:00Z">
        <w:r w:rsidRPr="00E83D28">
          <w:rPr>
            <w:rStyle w:val="KeywordChar"/>
            <w:sz w:val="20"/>
            <w:szCs w:val="20"/>
          </w:rPr>
          <w:tab/>
          <w:t xml:space="preserve">    &lt;migrator-class&gt;edu.wustl.migrator.CAGridMigrator&lt;/migrator-class&gt;</w:t>
        </w:r>
      </w:ins>
    </w:p>
    <w:p w:rsidR="004B0EDD" w:rsidRPr="00E83D28" w:rsidRDefault="004B0EDD" w:rsidP="004B0EDD">
      <w:pPr>
        <w:tabs>
          <w:tab w:val="left" w:pos="360"/>
        </w:tabs>
        <w:rPr>
          <w:ins w:id="2825" w:author="Prachi Sharma" w:date="2011-05-23T13:55:00Z"/>
          <w:rStyle w:val="KeywordChar"/>
          <w:sz w:val="20"/>
          <w:szCs w:val="20"/>
        </w:rPr>
      </w:pPr>
      <w:ins w:id="2826" w:author="Prachi Sharma" w:date="2011-05-23T13:55:00Z">
        <w:r w:rsidRPr="00E83D28">
          <w:rPr>
            <w:rStyle w:val="KeywordChar"/>
            <w:sz w:val="20"/>
            <w:szCs w:val="20"/>
          </w:rPr>
          <w:lastRenderedPageBreak/>
          <w:tab/>
          <w:t xml:space="preserve">    &lt;target-idp-name&gt;caGridTrainingIDP&lt;/target-idp-name&gt;</w:t>
        </w:r>
      </w:ins>
    </w:p>
    <w:p w:rsidR="004B0EDD" w:rsidRPr="00E83D28" w:rsidRDefault="004B0EDD" w:rsidP="004B0EDD">
      <w:pPr>
        <w:tabs>
          <w:tab w:val="left" w:pos="360"/>
        </w:tabs>
        <w:rPr>
          <w:ins w:id="2827" w:author="Prachi Sharma" w:date="2011-05-23T13:55:00Z"/>
          <w:rStyle w:val="KeywordChar"/>
          <w:sz w:val="20"/>
          <w:szCs w:val="20"/>
        </w:rPr>
      </w:pPr>
      <w:ins w:id="2828" w:author="Prachi Sharma" w:date="2011-05-23T13:55:00Z">
        <w:r w:rsidRPr="00E83D28">
          <w:rPr>
            <w:rStyle w:val="KeywordChar"/>
            <w:sz w:val="20"/>
            <w:szCs w:val="20"/>
          </w:rPr>
          <w:tab/>
          <w:t>&lt;/migrator&gt;</w:t>
        </w:r>
      </w:ins>
    </w:p>
    <w:p w:rsidR="004B0EDD" w:rsidRPr="00E83D28" w:rsidRDefault="004B0EDD" w:rsidP="004B0EDD">
      <w:pPr>
        <w:tabs>
          <w:tab w:val="left" w:pos="360"/>
        </w:tabs>
        <w:rPr>
          <w:ins w:id="2829" w:author="Prachi Sharma" w:date="2011-05-23T13:55:00Z"/>
          <w:rStyle w:val="KeywordChar"/>
          <w:sz w:val="20"/>
          <w:szCs w:val="20"/>
        </w:rPr>
      </w:pPr>
      <w:ins w:id="2830" w:author="Prachi Sharma" w:date="2011-05-23T13:55:00Z">
        <w:r w:rsidRPr="00E83D28">
          <w:rPr>
            <w:rStyle w:val="KeywordChar"/>
            <w:sz w:val="20"/>
            <w:szCs w:val="20"/>
          </w:rPr>
          <w:tab/>
          <w:t>&lt;</w:t>
        </w:r>
        <w:proofErr w:type="gramStart"/>
        <w:r w:rsidRPr="00E83D28">
          <w:rPr>
            <w:rStyle w:val="KeywordChar"/>
            <w:sz w:val="20"/>
            <w:szCs w:val="20"/>
          </w:rPr>
          <w:t>migrator</w:t>
        </w:r>
        <w:proofErr w:type="gramEnd"/>
        <w:r w:rsidRPr="00E83D28">
          <w:rPr>
            <w:rStyle w:val="KeywordChar"/>
            <w:sz w:val="20"/>
            <w:szCs w:val="20"/>
          </w:rPr>
          <w:t>&gt;</w:t>
        </w:r>
      </w:ins>
    </w:p>
    <w:p w:rsidR="004B0EDD" w:rsidRPr="00E83D28" w:rsidRDefault="004B0EDD" w:rsidP="004B0EDD">
      <w:pPr>
        <w:tabs>
          <w:tab w:val="left" w:pos="360"/>
        </w:tabs>
        <w:rPr>
          <w:ins w:id="2831" w:author="Prachi Sharma" w:date="2011-05-23T13:55:00Z"/>
          <w:rStyle w:val="KeywordChar"/>
          <w:sz w:val="20"/>
          <w:szCs w:val="20"/>
        </w:rPr>
      </w:pPr>
      <w:ins w:id="2832" w:author="Prachi Sharma" w:date="2011-05-23T13:55:00Z">
        <w:r>
          <w:rPr>
            <w:rStyle w:val="KeywordChar"/>
            <w:sz w:val="20"/>
            <w:szCs w:val="20"/>
          </w:rPr>
          <w:tab/>
        </w:r>
        <w:r>
          <w:rPr>
            <w:rStyle w:val="KeywordChar"/>
            <w:sz w:val="20"/>
            <w:szCs w:val="20"/>
          </w:rPr>
          <w:tab/>
        </w:r>
        <w:r w:rsidRPr="00E83D28">
          <w:rPr>
            <w:rStyle w:val="KeywordChar"/>
            <w:sz w:val="20"/>
            <w:szCs w:val="20"/>
          </w:rPr>
          <w:t>&lt;rule-class&gt;edu.wustl.migration.rules.CAGridMigrationRule&lt;/rule-class&gt;</w:t>
        </w:r>
      </w:ins>
    </w:p>
    <w:p w:rsidR="004B0EDD" w:rsidRPr="00E83D28" w:rsidRDefault="004B0EDD" w:rsidP="004B0EDD">
      <w:pPr>
        <w:tabs>
          <w:tab w:val="left" w:pos="360"/>
        </w:tabs>
        <w:rPr>
          <w:ins w:id="2833" w:author="Prachi Sharma" w:date="2011-05-23T13:55:00Z"/>
          <w:rStyle w:val="KeywordChar"/>
          <w:sz w:val="20"/>
          <w:szCs w:val="20"/>
        </w:rPr>
      </w:pPr>
      <w:ins w:id="2834" w:author="Prachi Sharma" w:date="2011-05-23T13:55:00Z">
        <w:r w:rsidRPr="00E83D28">
          <w:rPr>
            <w:rStyle w:val="KeywordChar"/>
            <w:sz w:val="20"/>
            <w:szCs w:val="20"/>
          </w:rPr>
          <w:tab/>
        </w:r>
        <w:r w:rsidRPr="00E83D28">
          <w:rPr>
            <w:rStyle w:val="KeywordChar"/>
            <w:sz w:val="20"/>
            <w:szCs w:val="20"/>
          </w:rPr>
          <w:tab/>
          <w:t>&lt;migrator-class&gt;edu.wustl.migrator.CAGridMigrator&lt;/migrator-class&gt;</w:t>
        </w:r>
      </w:ins>
    </w:p>
    <w:p w:rsidR="004B0EDD" w:rsidRPr="00E83D28" w:rsidRDefault="004B0EDD" w:rsidP="004B0EDD">
      <w:pPr>
        <w:tabs>
          <w:tab w:val="left" w:pos="360"/>
        </w:tabs>
        <w:rPr>
          <w:ins w:id="2835" w:author="Prachi Sharma" w:date="2011-05-23T13:55:00Z"/>
          <w:rStyle w:val="KeywordChar"/>
          <w:sz w:val="20"/>
          <w:szCs w:val="20"/>
        </w:rPr>
      </w:pPr>
      <w:ins w:id="2836" w:author="Prachi Sharma" w:date="2011-05-23T13:55:00Z">
        <w:r w:rsidRPr="00E83D28">
          <w:rPr>
            <w:rStyle w:val="KeywordChar"/>
            <w:sz w:val="20"/>
            <w:szCs w:val="20"/>
          </w:rPr>
          <w:tab/>
        </w:r>
        <w:r w:rsidRPr="00E83D28">
          <w:rPr>
            <w:rStyle w:val="KeywordChar"/>
            <w:sz w:val="20"/>
            <w:szCs w:val="20"/>
          </w:rPr>
          <w:tab/>
          <w:t>&lt;target-idp-name&gt;caGridDorianIDP&lt;/target-idp-name&gt;</w:t>
        </w:r>
      </w:ins>
    </w:p>
    <w:p w:rsidR="004B0EDD" w:rsidRPr="00E83D28" w:rsidRDefault="004B0EDD" w:rsidP="004B0EDD">
      <w:pPr>
        <w:tabs>
          <w:tab w:val="left" w:pos="360"/>
        </w:tabs>
        <w:rPr>
          <w:ins w:id="2837" w:author="Prachi Sharma" w:date="2011-05-23T13:55:00Z"/>
          <w:rStyle w:val="KeywordChar"/>
          <w:sz w:val="20"/>
          <w:szCs w:val="20"/>
        </w:rPr>
      </w:pPr>
      <w:ins w:id="2838" w:author="Prachi Sharma" w:date="2011-05-23T13:55:00Z">
        <w:r>
          <w:rPr>
            <w:rStyle w:val="KeywordChar"/>
            <w:sz w:val="20"/>
            <w:szCs w:val="20"/>
          </w:rPr>
          <w:tab/>
        </w:r>
        <w:r w:rsidRPr="00E83D28">
          <w:rPr>
            <w:rStyle w:val="KeywordChar"/>
            <w:sz w:val="20"/>
            <w:szCs w:val="20"/>
          </w:rPr>
          <w:t>&lt;/migrator&gt;</w:t>
        </w:r>
      </w:ins>
    </w:p>
    <w:p w:rsidR="004B0EDD" w:rsidRPr="00E53124" w:rsidRDefault="004B0EDD" w:rsidP="004B0EDD">
      <w:pPr>
        <w:tabs>
          <w:tab w:val="left" w:pos="360"/>
        </w:tabs>
        <w:rPr>
          <w:ins w:id="2839" w:author="Prachi Sharma" w:date="2011-05-23T13:55:00Z"/>
          <w:rStyle w:val="KeywordChar"/>
          <w:sz w:val="20"/>
          <w:szCs w:val="20"/>
        </w:rPr>
      </w:pPr>
      <w:ins w:id="2840" w:author="Prachi Sharma" w:date="2011-05-23T13:55:00Z">
        <w:r w:rsidRPr="00E83D28">
          <w:rPr>
            <w:rStyle w:val="KeywordChar"/>
            <w:sz w:val="20"/>
            <w:szCs w:val="20"/>
          </w:rPr>
          <w:t>&lt;/migration-details&gt;</w:t>
        </w:r>
      </w:ins>
    </w:p>
    <w:p w:rsidR="004B0EDD" w:rsidRDefault="004B0EDD" w:rsidP="005B2861">
      <w:pPr>
        <w:tabs>
          <w:tab w:val="left" w:pos="360"/>
        </w:tabs>
        <w:rPr>
          <w:ins w:id="2841" w:author="Prachi Sharma" w:date="2011-05-23T13:54:00Z"/>
          <w:rStyle w:val="KeywordChar"/>
        </w:rPr>
      </w:pPr>
    </w:p>
    <w:p w:rsidR="005B2861" w:rsidRPr="00D139F2" w:rsidRDefault="00050B1E" w:rsidP="00D139F2">
      <w:pPr>
        <w:pStyle w:val="ListParagraph"/>
        <w:numPr>
          <w:ilvl w:val="0"/>
          <w:numId w:val="70"/>
        </w:numPr>
        <w:tabs>
          <w:tab w:val="left" w:pos="360"/>
        </w:tabs>
        <w:rPr>
          <w:ins w:id="2842" w:author="Prachi Sharma" w:date="2011-05-23T13:46:00Z"/>
          <w:rPrChange w:id="2843" w:author="Prachi Sharma" w:date="2011-05-23T14:03:00Z">
            <w:rPr>
              <w:ins w:id="2844" w:author="Prachi Sharma" w:date="2011-05-23T13:46:00Z"/>
              <w:rStyle w:val="KeywordChar"/>
            </w:rPr>
          </w:rPrChange>
        </w:rPr>
        <w:pPrChange w:id="2845" w:author="Prachi Sharma" w:date="2011-05-23T14:03:00Z">
          <w:pPr>
            <w:tabs>
              <w:tab w:val="left" w:pos="360"/>
            </w:tabs>
          </w:pPr>
        </w:pPrChange>
      </w:pPr>
      <w:ins w:id="2846" w:author="Prachi Sharma" w:date="2011-05-23T14:00:00Z">
        <w:r w:rsidRPr="00D139F2">
          <w:rPr>
            <w:rPrChange w:id="2847" w:author="Prachi Sharma" w:date="2011-05-23T14:03:00Z">
              <w:rPr>
                <w:rStyle w:val="KeywordChar"/>
              </w:rPr>
            </w:rPrChange>
          </w:rPr>
          <w:t xml:space="preserve">The </w:t>
        </w:r>
      </w:ins>
      <w:ins w:id="2848" w:author="Prachi Sharma" w:date="2011-05-23T13:46:00Z">
        <w:r w:rsidR="005B2861" w:rsidRPr="00D139F2">
          <w:rPr>
            <w:rPrChange w:id="2849" w:author="Prachi Sharma" w:date="2011-05-23T14:03:00Z">
              <w:rPr>
                <w:rStyle w:val="KeywordChar"/>
              </w:rPr>
            </w:rPrChange>
          </w:rPr>
          <w:t>IDP</w:t>
        </w:r>
      </w:ins>
      <w:ins w:id="2850" w:author="Prachi Sharma" w:date="2011-05-23T14:00:00Z">
        <w:r w:rsidRPr="00D139F2">
          <w:rPr>
            <w:rPrChange w:id="2851" w:author="Prachi Sharma" w:date="2011-05-23T14:03:00Z">
              <w:rPr>
                <w:rStyle w:val="KeywordChar"/>
              </w:rPr>
            </w:rPrChange>
          </w:rPr>
          <w:t xml:space="preserve"> tag</w:t>
        </w:r>
      </w:ins>
      <w:ins w:id="2852" w:author="Prachi Sharma" w:date="2011-05-23T13:46:00Z">
        <w:r w:rsidR="005B2861" w:rsidRPr="00D139F2">
          <w:rPr>
            <w:rPrChange w:id="2853" w:author="Prachi Sharma" w:date="2011-05-23T14:03:00Z">
              <w:rPr>
                <w:rStyle w:val="KeywordChar"/>
              </w:rPr>
            </w:rPrChange>
          </w:rPr>
          <w:t xml:space="preserve"> for </w:t>
        </w:r>
      </w:ins>
      <w:ins w:id="2854" w:author="Prachi Sharma" w:date="2011-05-23T13:54:00Z">
        <w:r w:rsidR="000D1197" w:rsidRPr="00D139F2">
          <w:rPr>
            <w:rPrChange w:id="2855" w:author="Prachi Sharma" w:date="2011-05-23T14:03:00Z">
              <w:rPr>
                <w:rStyle w:val="KeywordChar"/>
              </w:rPr>
            </w:rPrChange>
          </w:rPr>
          <w:t>T</w:t>
        </w:r>
      </w:ins>
      <w:ins w:id="2856" w:author="Prachi Sharma" w:date="2011-05-23T13:46:00Z">
        <w:r w:rsidR="005B2861" w:rsidRPr="00D139F2">
          <w:rPr>
            <w:rPrChange w:id="2857" w:author="Prachi Sharma" w:date="2011-05-23T14:03:00Z">
              <w:rPr>
                <w:rStyle w:val="KeywordChar"/>
              </w:rPr>
            </w:rPrChange>
          </w:rPr>
          <w:t xml:space="preserve">raining Grid </w:t>
        </w:r>
      </w:ins>
      <w:ins w:id="2858" w:author="Prachi Sharma" w:date="2011-05-23T14:00:00Z">
        <w:r w:rsidRPr="00D139F2">
          <w:rPr>
            <w:rPrChange w:id="2859" w:author="Prachi Sharma" w:date="2011-05-23T14:03:00Z">
              <w:rPr>
                <w:rStyle w:val="KeywordChar"/>
              </w:rPr>
            </w:rPrChange>
          </w:rPr>
          <w:t>should be updated as</w:t>
        </w:r>
      </w:ins>
      <w:ins w:id="2860" w:author="Prachi Sharma" w:date="2011-05-23T13:46:00Z">
        <w:r w:rsidR="005B2861" w:rsidRPr="00D139F2">
          <w:rPr>
            <w:rPrChange w:id="2861" w:author="Prachi Sharma" w:date="2011-05-23T14:03:00Z">
              <w:rPr>
                <w:rStyle w:val="KeywordChar"/>
              </w:rPr>
            </w:rPrChange>
          </w:rPr>
          <w:t xml:space="preserve"> follows:</w:t>
        </w:r>
      </w:ins>
    </w:p>
    <w:p w:rsidR="005B2861" w:rsidRDefault="005B2861" w:rsidP="005B2861">
      <w:pPr>
        <w:tabs>
          <w:tab w:val="left" w:pos="360"/>
        </w:tabs>
        <w:rPr>
          <w:ins w:id="2862" w:author="Prachi Sharma" w:date="2011-05-23T13:46:00Z"/>
          <w:rStyle w:val="KeywordChar"/>
        </w:rPr>
      </w:pPr>
    </w:p>
    <w:p w:rsidR="005B2861" w:rsidRPr="005B2861" w:rsidRDefault="005B2861" w:rsidP="002C11DF">
      <w:pPr>
        <w:tabs>
          <w:tab w:val="left" w:pos="360"/>
        </w:tabs>
        <w:rPr>
          <w:ins w:id="2863" w:author="Prachi Sharma" w:date="2011-05-23T13:47:00Z"/>
          <w:rStyle w:val="KeywordChar"/>
          <w:sz w:val="20"/>
          <w:szCs w:val="20"/>
        </w:rPr>
        <w:pPrChange w:id="2864" w:author="Prachi Sharma" w:date="2011-05-23T13:47:00Z">
          <w:pPr>
            <w:spacing w:before="0" w:after="200"/>
            <w:jc w:val="left"/>
          </w:pPr>
        </w:pPrChange>
      </w:pPr>
      <w:ins w:id="2865" w:author="Prachi Sharma" w:date="2011-05-23T13:47:00Z">
        <w:r w:rsidRPr="005B2861">
          <w:rPr>
            <w:rStyle w:val="KeywordChar"/>
            <w:sz w:val="20"/>
            <w:szCs w:val="20"/>
          </w:rPr>
          <w:t>&lt;IDP name="caGridTrainingIDP"&gt;</w:t>
        </w:r>
      </w:ins>
    </w:p>
    <w:p w:rsidR="005B2861" w:rsidRPr="005B2861" w:rsidRDefault="005B2861" w:rsidP="002C11DF">
      <w:pPr>
        <w:tabs>
          <w:tab w:val="left" w:pos="360"/>
        </w:tabs>
        <w:rPr>
          <w:ins w:id="2866" w:author="Prachi Sharma" w:date="2011-05-23T13:47:00Z"/>
          <w:rStyle w:val="KeywordChar"/>
          <w:sz w:val="20"/>
          <w:szCs w:val="20"/>
        </w:rPr>
        <w:pPrChange w:id="2867" w:author="Prachi Sharma" w:date="2011-05-23T13:47:00Z">
          <w:pPr>
            <w:spacing w:before="0" w:after="200"/>
            <w:jc w:val="left"/>
          </w:pPr>
        </w:pPrChange>
      </w:pPr>
      <w:ins w:id="2868" w:author="Prachi Sharma" w:date="2011-05-23T13:47:00Z">
        <w:r w:rsidRPr="005B2861">
          <w:rPr>
            <w:rStyle w:val="KeywordChar"/>
            <w:sz w:val="20"/>
            <w:szCs w:val="20"/>
          </w:rPr>
          <w:tab/>
        </w:r>
        <w:r w:rsidRPr="005B2861">
          <w:rPr>
            <w:rStyle w:val="KeywordChar"/>
            <w:sz w:val="20"/>
            <w:szCs w:val="20"/>
          </w:rPr>
          <w:tab/>
          <w:t>&lt;class name="edu.wustl.authmanager.CAGridAuthManager" /&gt;</w:t>
        </w:r>
      </w:ins>
    </w:p>
    <w:p w:rsidR="005B2861" w:rsidRPr="005B2861" w:rsidRDefault="005B2861" w:rsidP="002C11DF">
      <w:pPr>
        <w:tabs>
          <w:tab w:val="left" w:pos="360"/>
        </w:tabs>
        <w:rPr>
          <w:ins w:id="2869" w:author="Prachi Sharma" w:date="2011-05-23T13:47:00Z"/>
          <w:rStyle w:val="KeywordChar"/>
          <w:sz w:val="20"/>
          <w:szCs w:val="20"/>
        </w:rPr>
        <w:pPrChange w:id="2870" w:author="Prachi Sharma" w:date="2011-05-23T13:47:00Z">
          <w:pPr>
            <w:spacing w:before="0" w:after="200"/>
            <w:jc w:val="left"/>
          </w:pPr>
        </w:pPrChange>
      </w:pPr>
      <w:ins w:id="2871" w:author="Prachi Sharma" w:date="2011-05-23T13:47:00Z">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idpdetails</w:t>
        </w:r>
        <w:proofErr w:type="gramEnd"/>
        <w:r w:rsidRPr="005B2861">
          <w:rPr>
            <w:rStyle w:val="KeywordChar"/>
            <w:sz w:val="20"/>
            <w:szCs w:val="20"/>
          </w:rPr>
          <w:t>&gt;</w:t>
        </w:r>
      </w:ins>
    </w:p>
    <w:p w:rsidR="005B2861" w:rsidRPr="005B2861" w:rsidRDefault="005B2861" w:rsidP="002C11DF">
      <w:pPr>
        <w:tabs>
          <w:tab w:val="left" w:pos="360"/>
        </w:tabs>
        <w:rPr>
          <w:ins w:id="2872" w:author="Prachi Sharma" w:date="2011-05-23T13:47:00Z"/>
          <w:rStyle w:val="KeywordChar"/>
          <w:sz w:val="20"/>
          <w:szCs w:val="20"/>
        </w:rPr>
        <w:pPrChange w:id="2873" w:author="Prachi Sharma" w:date="2011-05-23T13:47:00Z">
          <w:pPr>
            <w:spacing w:before="0" w:after="200"/>
            <w:jc w:val="left"/>
          </w:pPr>
        </w:pPrChange>
      </w:pPr>
      <w:ins w:id="2874" w:author="Prachi Sharma" w:date="2011-05-23T13:47:00Z">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defaultidp&gt;</w:t>
        </w:r>
        <w:proofErr w:type="gramEnd"/>
        <w:r w:rsidRPr="005B2861">
          <w:rPr>
            <w:rStyle w:val="KeywordChar"/>
            <w:sz w:val="20"/>
            <w:szCs w:val="20"/>
          </w:rPr>
          <w:t>false&lt;/defaultidp&gt;</w:t>
        </w:r>
      </w:ins>
    </w:p>
    <w:p w:rsidR="005B2861" w:rsidRPr="005B2861" w:rsidRDefault="005B2861" w:rsidP="002C11DF">
      <w:pPr>
        <w:tabs>
          <w:tab w:val="left" w:pos="360"/>
        </w:tabs>
        <w:rPr>
          <w:ins w:id="2875" w:author="Prachi Sharma" w:date="2011-05-23T13:47:00Z"/>
          <w:rStyle w:val="KeywordChar"/>
          <w:sz w:val="20"/>
          <w:szCs w:val="20"/>
        </w:rPr>
        <w:pPrChange w:id="2876" w:author="Prachi Sharma" w:date="2011-05-23T13:47:00Z">
          <w:pPr>
            <w:spacing w:before="0" w:after="200"/>
            <w:jc w:val="left"/>
          </w:pPr>
        </w:pPrChange>
      </w:pPr>
      <w:ins w:id="2877" w:author="Prachi Sharma" w:date="2011-05-23T13:47:00Z">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displayname&gt;</w:t>
        </w:r>
        <w:proofErr w:type="gramEnd"/>
        <w:r w:rsidRPr="005B2861">
          <w:rPr>
            <w:rStyle w:val="KeywordChar"/>
            <w:sz w:val="20"/>
            <w:szCs w:val="20"/>
          </w:rPr>
          <w:t>caGrid_Training&lt;/displayname&gt;</w:t>
        </w:r>
      </w:ins>
    </w:p>
    <w:p w:rsidR="005B2861" w:rsidRPr="005B2861" w:rsidRDefault="005B2861" w:rsidP="002C11DF">
      <w:pPr>
        <w:tabs>
          <w:tab w:val="left" w:pos="360"/>
        </w:tabs>
        <w:rPr>
          <w:ins w:id="2878" w:author="Prachi Sharma" w:date="2011-05-23T13:47:00Z"/>
          <w:rStyle w:val="KeywordChar"/>
          <w:sz w:val="20"/>
          <w:szCs w:val="20"/>
        </w:rPr>
        <w:pPrChange w:id="2879" w:author="Prachi Sharma" w:date="2011-05-23T13:47:00Z">
          <w:pPr>
            <w:spacing w:before="0" w:after="200"/>
            <w:jc w:val="left"/>
          </w:pPr>
        </w:pPrChange>
      </w:pPr>
      <w:ins w:id="2880" w:author="Prachi Sharma" w:date="2011-05-23T13:47:00Z">
        <w:r w:rsidRPr="005B2861">
          <w:rPr>
            <w:rStyle w:val="KeywordChar"/>
            <w:sz w:val="20"/>
            <w:szCs w:val="20"/>
          </w:rPr>
          <w:tab/>
        </w:r>
        <w:r w:rsidRPr="005B2861">
          <w:rPr>
            <w:rStyle w:val="KeywordChar"/>
            <w:sz w:val="20"/>
            <w:szCs w:val="20"/>
          </w:rPr>
          <w:tab/>
          <w:t>&lt;/idpdetails&gt;</w:t>
        </w:r>
      </w:ins>
    </w:p>
    <w:p w:rsidR="005B2861" w:rsidRPr="005B2861" w:rsidRDefault="005B2861" w:rsidP="002C11DF">
      <w:pPr>
        <w:tabs>
          <w:tab w:val="left" w:pos="360"/>
        </w:tabs>
        <w:rPr>
          <w:ins w:id="2881" w:author="Prachi Sharma" w:date="2011-05-23T13:47:00Z"/>
          <w:rStyle w:val="KeywordChar"/>
          <w:sz w:val="20"/>
          <w:szCs w:val="20"/>
        </w:rPr>
        <w:pPrChange w:id="2882" w:author="Prachi Sharma" w:date="2011-05-23T13:47:00Z">
          <w:pPr>
            <w:spacing w:before="0" w:after="200"/>
            <w:jc w:val="left"/>
          </w:pPr>
        </w:pPrChange>
      </w:pPr>
      <w:ins w:id="2883" w:author="Prachi Sharma" w:date="2011-05-23T13:47:00Z">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idp-configuration</w:t>
        </w:r>
        <w:proofErr w:type="gramEnd"/>
        <w:r w:rsidRPr="005B2861">
          <w:rPr>
            <w:rStyle w:val="KeywordChar"/>
            <w:sz w:val="20"/>
            <w:szCs w:val="20"/>
          </w:rPr>
          <w:t>&gt;</w:t>
        </w:r>
      </w:ins>
    </w:p>
    <w:p w:rsidR="005B2861" w:rsidRPr="005B2861" w:rsidRDefault="005B2861" w:rsidP="002C11DF">
      <w:pPr>
        <w:tabs>
          <w:tab w:val="left" w:pos="360"/>
        </w:tabs>
        <w:rPr>
          <w:ins w:id="2884" w:author="Prachi Sharma" w:date="2011-05-23T13:47:00Z"/>
          <w:rStyle w:val="KeywordChar"/>
          <w:sz w:val="20"/>
          <w:szCs w:val="20"/>
        </w:rPr>
        <w:pPrChange w:id="2885" w:author="Prachi Sharma" w:date="2011-05-23T13:47:00Z">
          <w:pPr>
            <w:spacing w:before="0" w:after="200"/>
            <w:jc w:val="left"/>
          </w:pPr>
        </w:pPrChange>
      </w:pPr>
      <w:ins w:id="2886" w:author="Prachi Sharma" w:date="2011-05-23T13:47:00Z">
        <w:r w:rsidRPr="005B2861">
          <w:rPr>
            <w:rStyle w:val="KeywordChar"/>
            <w:sz w:val="20"/>
            <w:szCs w:val="20"/>
          </w:rPr>
          <w:tab/>
        </w:r>
        <w:r w:rsidRPr="005B2861">
          <w:rPr>
            <w:rStyle w:val="KeywordChar"/>
            <w:sz w:val="20"/>
            <w:szCs w:val="20"/>
          </w:rPr>
          <w:tab/>
        </w:r>
        <w:r w:rsidRPr="005B2861">
          <w:rPr>
            <w:rStyle w:val="KeywordChar"/>
            <w:sz w:val="20"/>
            <w:szCs w:val="20"/>
          </w:rPr>
          <w:tab/>
          <w:t>&lt;DorianServiceURL&gt;https://dorian.training.cagrid.org:8443/wsrf/services/cagrid/Dorian&lt;/DorianServiceURL&gt;</w:t>
        </w:r>
      </w:ins>
    </w:p>
    <w:p w:rsidR="005B2861" w:rsidRPr="005B2861" w:rsidRDefault="005B2861" w:rsidP="002C11DF">
      <w:pPr>
        <w:tabs>
          <w:tab w:val="left" w:pos="360"/>
        </w:tabs>
        <w:rPr>
          <w:ins w:id="2887" w:author="Prachi Sharma" w:date="2011-05-23T13:47:00Z"/>
          <w:rStyle w:val="KeywordChar"/>
          <w:sz w:val="20"/>
          <w:szCs w:val="20"/>
        </w:rPr>
        <w:pPrChange w:id="2888" w:author="Prachi Sharma" w:date="2011-05-23T13:47:00Z">
          <w:pPr>
            <w:spacing w:before="0" w:after="200"/>
            <w:jc w:val="left"/>
          </w:pPr>
        </w:pPrChange>
      </w:pPr>
      <w:ins w:id="2889" w:author="Prachi Sharma" w:date="2011-05-23T13:47:00Z">
        <w:r w:rsidRPr="005B2861">
          <w:rPr>
            <w:rStyle w:val="KeywordChar"/>
            <w:sz w:val="20"/>
            <w:szCs w:val="20"/>
          </w:rPr>
          <w:tab/>
        </w:r>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securityAuthetication&gt;</w:t>
        </w:r>
        <w:proofErr w:type="gramEnd"/>
        <w:r w:rsidRPr="005B2861">
          <w:rPr>
            <w:rStyle w:val="KeywordChar"/>
            <w:sz w:val="20"/>
            <w:szCs w:val="20"/>
          </w:rPr>
          <w:t>simple&lt;/securityAuthetication&gt;</w:t>
        </w:r>
      </w:ins>
    </w:p>
    <w:p w:rsidR="005B2861" w:rsidRPr="005B2861" w:rsidRDefault="005B2861" w:rsidP="002C11DF">
      <w:pPr>
        <w:tabs>
          <w:tab w:val="left" w:pos="360"/>
        </w:tabs>
        <w:rPr>
          <w:ins w:id="2890" w:author="Prachi Sharma" w:date="2011-05-23T13:47:00Z"/>
          <w:rStyle w:val="KeywordChar"/>
          <w:sz w:val="20"/>
          <w:szCs w:val="20"/>
        </w:rPr>
        <w:pPrChange w:id="2891" w:author="Prachi Sharma" w:date="2011-05-23T13:47:00Z">
          <w:pPr>
            <w:spacing w:before="0" w:after="200"/>
            <w:jc w:val="left"/>
          </w:pPr>
        </w:pPrChange>
      </w:pPr>
      <w:ins w:id="2892" w:author="Prachi Sharma" w:date="2011-05-23T13:47:00Z">
        <w:r w:rsidRPr="005B2861">
          <w:rPr>
            <w:rStyle w:val="KeywordChar"/>
            <w:sz w:val="20"/>
            <w:szCs w:val="20"/>
          </w:rPr>
          <w:tab/>
        </w:r>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securityProtocol&gt;</w:t>
        </w:r>
        <w:proofErr w:type="gramEnd"/>
        <w:r w:rsidRPr="005B2861">
          <w:rPr>
            <w:rStyle w:val="KeywordChar"/>
            <w:sz w:val="20"/>
            <w:szCs w:val="20"/>
          </w:rPr>
          <w:t>ssl&lt;/securityProtocol&gt;</w:t>
        </w:r>
      </w:ins>
    </w:p>
    <w:p w:rsidR="005B2861" w:rsidRPr="005B2861" w:rsidRDefault="005B2861" w:rsidP="002C11DF">
      <w:pPr>
        <w:tabs>
          <w:tab w:val="left" w:pos="360"/>
        </w:tabs>
        <w:rPr>
          <w:ins w:id="2893" w:author="Prachi Sharma" w:date="2011-05-23T13:47:00Z"/>
          <w:rStyle w:val="KeywordChar"/>
          <w:sz w:val="20"/>
          <w:szCs w:val="20"/>
        </w:rPr>
        <w:pPrChange w:id="2894" w:author="Prachi Sharma" w:date="2011-05-23T13:47:00Z">
          <w:pPr>
            <w:spacing w:before="0" w:after="200"/>
            <w:jc w:val="left"/>
          </w:pPr>
        </w:pPrChange>
      </w:pPr>
      <w:ins w:id="2895" w:author="Prachi Sharma" w:date="2011-05-23T13:47:00Z">
        <w:r w:rsidRPr="005B2861">
          <w:rPr>
            <w:rStyle w:val="KeywordChar"/>
            <w:sz w:val="20"/>
            <w:szCs w:val="20"/>
          </w:rPr>
          <w:tab/>
        </w:r>
        <w:r w:rsidRPr="005B2861">
          <w:rPr>
            <w:rStyle w:val="KeywordChar"/>
            <w:sz w:val="20"/>
            <w:szCs w:val="20"/>
          </w:rPr>
          <w:tab/>
        </w:r>
        <w:r w:rsidRPr="005B2861">
          <w:rPr>
            <w:rStyle w:val="KeywordChar"/>
            <w:sz w:val="20"/>
            <w:szCs w:val="20"/>
          </w:rPr>
          <w:tab/>
          <w:t>&lt;AuthenticationServiceURL&gt;https://dorian.training.cagrid.org:8443/wsrf/services/cagrid/Dorian&lt;/AuthenticationServiceURL&gt;</w:t>
        </w:r>
      </w:ins>
    </w:p>
    <w:p w:rsidR="005B2861" w:rsidRPr="005B2861" w:rsidRDefault="005B2861" w:rsidP="002C11DF">
      <w:pPr>
        <w:tabs>
          <w:tab w:val="left" w:pos="360"/>
        </w:tabs>
        <w:rPr>
          <w:ins w:id="2896" w:author="Prachi Sharma" w:date="2011-05-23T13:47:00Z"/>
          <w:rStyle w:val="KeywordChar"/>
          <w:sz w:val="20"/>
          <w:szCs w:val="20"/>
        </w:rPr>
        <w:pPrChange w:id="2897" w:author="Prachi Sharma" w:date="2011-05-23T13:47:00Z">
          <w:pPr>
            <w:spacing w:before="0" w:after="200"/>
            <w:jc w:val="left"/>
          </w:pPr>
        </w:pPrChange>
      </w:pPr>
      <w:ins w:id="2898" w:author="Prachi Sharma" w:date="2011-05-23T13:47:00Z">
        <w:r w:rsidRPr="005B2861">
          <w:rPr>
            <w:rStyle w:val="KeywordChar"/>
            <w:sz w:val="20"/>
            <w:szCs w:val="20"/>
          </w:rPr>
          <w:tab/>
        </w:r>
        <w:r w:rsidRPr="005B2861">
          <w:rPr>
            <w:rStyle w:val="KeywordChar"/>
            <w:sz w:val="20"/>
            <w:szCs w:val="20"/>
          </w:rPr>
          <w:tab/>
        </w:r>
        <w:r w:rsidRPr="005B2861">
          <w:rPr>
            <w:rStyle w:val="KeywordChar"/>
            <w:sz w:val="20"/>
            <w:szCs w:val="20"/>
          </w:rPr>
          <w:tab/>
          <w:t>&lt;SyncDescFilePath&gt;C:/grid/caGrid/caGrid/repository/caGrid/target_grid/training-1.3/sync-description.xml&lt;/SyncDescFilePath&gt;</w:t>
        </w:r>
      </w:ins>
    </w:p>
    <w:p w:rsidR="005B2861" w:rsidRPr="005B2861" w:rsidRDefault="005B2861" w:rsidP="002C11DF">
      <w:pPr>
        <w:tabs>
          <w:tab w:val="left" w:pos="360"/>
        </w:tabs>
        <w:rPr>
          <w:ins w:id="2899" w:author="Prachi Sharma" w:date="2011-05-23T13:47:00Z"/>
          <w:rStyle w:val="KeywordChar"/>
          <w:sz w:val="20"/>
          <w:szCs w:val="20"/>
        </w:rPr>
        <w:pPrChange w:id="2900" w:author="Prachi Sharma" w:date="2011-05-23T13:47:00Z">
          <w:pPr>
            <w:spacing w:before="0" w:after="200"/>
            <w:jc w:val="left"/>
          </w:pPr>
        </w:pPrChange>
      </w:pPr>
      <w:ins w:id="2901" w:author="Prachi Sharma" w:date="2011-05-23T13:47:00Z">
        <w:r w:rsidRPr="005B2861">
          <w:rPr>
            <w:rStyle w:val="KeywordChar"/>
            <w:sz w:val="20"/>
            <w:szCs w:val="20"/>
          </w:rPr>
          <w:tab/>
        </w:r>
        <w:r w:rsidRPr="005B2861">
          <w:rPr>
            <w:rStyle w:val="KeywordChar"/>
            <w:sz w:val="20"/>
            <w:szCs w:val="20"/>
          </w:rPr>
          <w:tab/>
          <w:t>&lt;/idp-configuration&gt;</w:t>
        </w:r>
      </w:ins>
    </w:p>
    <w:p w:rsidR="005B2861" w:rsidRPr="005B2861" w:rsidRDefault="005B2861" w:rsidP="002C11DF">
      <w:pPr>
        <w:tabs>
          <w:tab w:val="left" w:pos="360"/>
        </w:tabs>
        <w:rPr>
          <w:ins w:id="2902" w:author="Prachi Sharma" w:date="2011-05-23T13:47:00Z"/>
          <w:rStyle w:val="KeywordChar"/>
          <w:sz w:val="20"/>
          <w:szCs w:val="20"/>
        </w:rPr>
        <w:pPrChange w:id="2903" w:author="Prachi Sharma" w:date="2011-05-23T13:47:00Z">
          <w:pPr>
            <w:spacing w:before="0" w:after="200"/>
            <w:jc w:val="left"/>
          </w:pPr>
        </w:pPrChange>
      </w:pPr>
      <w:ins w:id="2904" w:author="Prachi Sharma" w:date="2011-05-23T13:47:00Z">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user-attributes</w:t>
        </w:r>
        <w:proofErr w:type="gramEnd"/>
        <w:r w:rsidRPr="005B2861">
          <w:rPr>
            <w:rStyle w:val="KeywordChar"/>
            <w:sz w:val="20"/>
            <w:szCs w:val="20"/>
          </w:rPr>
          <w:t>&gt;</w:t>
        </w:r>
      </w:ins>
    </w:p>
    <w:p w:rsidR="005B2861" w:rsidRPr="005B2861" w:rsidRDefault="005B2861" w:rsidP="002C11DF">
      <w:pPr>
        <w:tabs>
          <w:tab w:val="left" w:pos="360"/>
        </w:tabs>
        <w:rPr>
          <w:ins w:id="2905" w:author="Prachi Sharma" w:date="2011-05-23T13:47:00Z"/>
          <w:rStyle w:val="KeywordChar"/>
          <w:sz w:val="20"/>
          <w:szCs w:val="20"/>
        </w:rPr>
        <w:pPrChange w:id="2906" w:author="Prachi Sharma" w:date="2011-05-23T13:47:00Z">
          <w:pPr>
            <w:spacing w:before="0" w:after="200"/>
            <w:jc w:val="left"/>
          </w:pPr>
        </w:pPrChange>
      </w:pPr>
      <w:ins w:id="2907" w:author="Prachi Sharma" w:date="2011-05-23T13:47:00Z">
        <w:r w:rsidRPr="005B2861">
          <w:rPr>
            <w:rStyle w:val="KeywordChar"/>
            <w:sz w:val="20"/>
            <w:szCs w:val="20"/>
          </w:rPr>
          <w:tab/>
        </w:r>
        <w:r w:rsidRPr="005B2861">
          <w:rPr>
            <w:rStyle w:val="KeywordChar"/>
            <w:sz w:val="20"/>
            <w:szCs w:val="20"/>
          </w:rPr>
          <w:tab/>
          <w:t>&lt;/user-attributes&gt;</w:t>
        </w:r>
      </w:ins>
    </w:p>
    <w:p w:rsidR="005B2861" w:rsidRPr="005B2861" w:rsidRDefault="005B2861" w:rsidP="002C11DF">
      <w:pPr>
        <w:tabs>
          <w:tab w:val="left" w:pos="360"/>
        </w:tabs>
        <w:rPr>
          <w:ins w:id="2908" w:author="Prachi Sharma" w:date="2011-05-23T13:47:00Z"/>
          <w:rStyle w:val="KeywordChar"/>
          <w:sz w:val="20"/>
          <w:szCs w:val="20"/>
        </w:rPr>
        <w:pPrChange w:id="2909" w:author="Prachi Sharma" w:date="2011-05-23T13:47:00Z">
          <w:pPr>
            <w:spacing w:before="0" w:after="200"/>
            <w:jc w:val="left"/>
          </w:pPr>
        </w:pPrChange>
      </w:pPr>
      <w:ins w:id="2910" w:author="Prachi Sharma" w:date="2011-05-23T13:47:00Z">
        <w:r w:rsidRPr="005B2861">
          <w:rPr>
            <w:rStyle w:val="KeywordChar"/>
            <w:sz w:val="20"/>
            <w:szCs w:val="20"/>
          </w:rPr>
          <w:tab/>
        </w:r>
        <w:r w:rsidRPr="005B2861">
          <w:rPr>
            <w:rStyle w:val="KeywordChar"/>
            <w:sz w:val="20"/>
            <w:szCs w:val="20"/>
          </w:rPr>
          <w:tab/>
          <w:t>&lt;</w:t>
        </w:r>
        <w:proofErr w:type="gramStart"/>
        <w:r w:rsidRPr="005B2861">
          <w:rPr>
            <w:rStyle w:val="KeywordChar"/>
            <w:sz w:val="20"/>
            <w:szCs w:val="20"/>
          </w:rPr>
          <w:t>migration-details</w:t>
        </w:r>
        <w:proofErr w:type="gramEnd"/>
        <w:r w:rsidRPr="005B2861">
          <w:rPr>
            <w:rStyle w:val="KeywordChar"/>
            <w:sz w:val="20"/>
            <w:szCs w:val="20"/>
          </w:rPr>
          <w:t>&gt;</w:t>
        </w:r>
      </w:ins>
    </w:p>
    <w:p w:rsidR="005B2861" w:rsidRPr="005B2861" w:rsidRDefault="005B2861" w:rsidP="002C11DF">
      <w:pPr>
        <w:tabs>
          <w:tab w:val="left" w:pos="360"/>
        </w:tabs>
        <w:rPr>
          <w:ins w:id="2911" w:author="Prachi Sharma" w:date="2011-05-23T13:47:00Z"/>
          <w:rStyle w:val="KeywordChar"/>
          <w:sz w:val="20"/>
          <w:szCs w:val="20"/>
        </w:rPr>
        <w:pPrChange w:id="2912" w:author="Prachi Sharma" w:date="2011-05-23T13:47:00Z">
          <w:pPr>
            <w:spacing w:before="0" w:after="200"/>
            <w:jc w:val="left"/>
          </w:pPr>
        </w:pPrChange>
      </w:pPr>
      <w:ins w:id="2913" w:author="Prachi Sharma" w:date="2011-05-23T13:47:00Z">
        <w:r w:rsidRPr="005B2861">
          <w:rPr>
            <w:rStyle w:val="KeywordChar"/>
            <w:sz w:val="20"/>
            <w:szCs w:val="20"/>
          </w:rPr>
          <w:tab/>
        </w:r>
        <w:r w:rsidRPr="005B2861">
          <w:rPr>
            <w:rStyle w:val="KeywordChar"/>
            <w:sz w:val="20"/>
            <w:szCs w:val="20"/>
          </w:rPr>
          <w:tab/>
          <w:t>&lt;/migration-details&gt;</w:t>
        </w:r>
      </w:ins>
    </w:p>
    <w:p w:rsidR="005B2861" w:rsidRDefault="005B2861" w:rsidP="002C11DF">
      <w:pPr>
        <w:tabs>
          <w:tab w:val="left" w:pos="360"/>
        </w:tabs>
        <w:rPr>
          <w:ins w:id="2914" w:author="Prachi Sharma" w:date="2011-05-23T13:47:00Z"/>
          <w:rStyle w:val="KeywordChar"/>
          <w:sz w:val="20"/>
          <w:szCs w:val="20"/>
        </w:rPr>
        <w:pPrChange w:id="2915" w:author="Prachi Sharma" w:date="2011-05-23T13:47:00Z">
          <w:pPr>
            <w:pStyle w:val="Heading2"/>
            <w:numPr>
              <w:ilvl w:val="0"/>
              <w:numId w:val="0"/>
            </w:numPr>
            <w:tabs>
              <w:tab w:val="left" w:pos="360"/>
            </w:tabs>
            <w:ind w:left="0" w:firstLine="0"/>
          </w:pPr>
        </w:pPrChange>
      </w:pPr>
      <w:ins w:id="2916" w:author="Prachi Sharma" w:date="2011-05-23T13:47:00Z">
        <w:r w:rsidRPr="005B2861">
          <w:rPr>
            <w:rStyle w:val="KeywordChar"/>
            <w:sz w:val="20"/>
            <w:szCs w:val="20"/>
          </w:rPr>
          <w:tab/>
          <w:t>&lt;/IDP&gt;</w:t>
        </w:r>
      </w:ins>
    </w:p>
    <w:p w:rsidR="005B2861" w:rsidRDefault="005B2861" w:rsidP="005B2861">
      <w:pPr>
        <w:spacing w:before="0" w:after="200"/>
        <w:jc w:val="left"/>
        <w:rPr>
          <w:ins w:id="2917" w:author="Prachi Sharma" w:date="2011-05-23T13:47:00Z"/>
          <w:rStyle w:val="KeywordChar"/>
          <w:sz w:val="20"/>
          <w:szCs w:val="20"/>
        </w:rPr>
        <w:pPrChange w:id="2918" w:author="Prachi Sharma" w:date="2011-05-23T13:45:00Z">
          <w:pPr>
            <w:pStyle w:val="Heading2"/>
            <w:numPr>
              <w:ilvl w:val="0"/>
              <w:numId w:val="0"/>
            </w:numPr>
            <w:tabs>
              <w:tab w:val="left" w:pos="360"/>
            </w:tabs>
            <w:ind w:left="0" w:firstLine="0"/>
          </w:pPr>
        </w:pPrChange>
      </w:pPr>
    </w:p>
    <w:p w:rsidR="005B2861" w:rsidRPr="00D139F2" w:rsidRDefault="005B2861" w:rsidP="00D139F2">
      <w:pPr>
        <w:pStyle w:val="ListParagraph"/>
        <w:numPr>
          <w:ilvl w:val="0"/>
          <w:numId w:val="70"/>
        </w:numPr>
        <w:tabs>
          <w:tab w:val="left" w:pos="360"/>
        </w:tabs>
        <w:rPr>
          <w:ins w:id="2919" w:author="Prachi Sharma" w:date="2011-05-23T13:47:00Z"/>
          <w:rPrChange w:id="2920" w:author="Prachi Sharma" w:date="2011-05-23T14:03:00Z">
            <w:rPr>
              <w:ins w:id="2921" w:author="Prachi Sharma" w:date="2011-05-23T13:47:00Z"/>
              <w:rStyle w:val="KeywordChar"/>
              <w:sz w:val="20"/>
              <w:szCs w:val="20"/>
            </w:rPr>
          </w:rPrChange>
        </w:rPr>
        <w:pPrChange w:id="2922" w:author="Prachi Sharma" w:date="2011-05-23T14:03:00Z">
          <w:pPr>
            <w:pStyle w:val="Heading2"/>
            <w:numPr>
              <w:ilvl w:val="0"/>
              <w:numId w:val="0"/>
            </w:numPr>
            <w:tabs>
              <w:tab w:val="left" w:pos="360"/>
            </w:tabs>
            <w:ind w:left="0" w:firstLine="0"/>
          </w:pPr>
        </w:pPrChange>
      </w:pPr>
      <w:ins w:id="2923" w:author="Prachi Sharma" w:date="2011-05-23T13:47:00Z">
        <w:r w:rsidRPr="00D139F2">
          <w:rPr>
            <w:rPrChange w:id="2924" w:author="Prachi Sharma" w:date="2011-05-23T14:03:00Z">
              <w:rPr>
                <w:rStyle w:val="KeywordChar"/>
                <w:sz w:val="20"/>
                <w:szCs w:val="20"/>
              </w:rPr>
            </w:rPrChange>
          </w:rPr>
          <w:t xml:space="preserve">IDP for Production Grid </w:t>
        </w:r>
      </w:ins>
      <w:ins w:id="2925" w:author="Prachi Sharma" w:date="2011-05-23T14:05:00Z">
        <w:r w:rsidR="00195021">
          <w:t>should be updated as</w:t>
        </w:r>
      </w:ins>
      <w:ins w:id="2926" w:author="Prachi Sharma" w:date="2011-05-23T13:47:00Z">
        <w:r w:rsidRPr="00D139F2">
          <w:rPr>
            <w:rPrChange w:id="2927" w:author="Prachi Sharma" w:date="2011-05-23T14:03:00Z">
              <w:rPr>
                <w:rStyle w:val="KeywordChar"/>
                <w:sz w:val="20"/>
                <w:szCs w:val="20"/>
              </w:rPr>
            </w:rPrChange>
          </w:rPr>
          <w:t xml:space="preserve"> follows:</w:t>
        </w:r>
      </w:ins>
    </w:p>
    <w:p w:rsidR="005B2861" w:rsidRPr="002C11DF" w:rsidRDefault="005B2861" w:rsidP="002C11DF">
      <w:pPr>
        <w:tabs>
          <w:tab w:val="left" w:pos="360"/>
        </w:tabs>
        <w:rPr>
          <w:ins w:id="2928" w:author="Prachi Sharma" w:date="2011-05-23T13:47:00Z"/>
          <w:rStyle w:val="KeywordChar"/>
          <w:sz w:val="20"/>
          <w:szCs w:val="20"/>
          <w:rPrChange w:id="2929" w:author="Prachi Sharma" w:date="2011-05-23T13:47:00Z">
            <w:rPr>
              <w:ins w:id="2930" w:author="Prachi Sharma" w:date="2011-05-23T13:47:00Z"/>
            </w:rPr>
          </w:rPrChange>
        </w:rPr>
        <w:pPrChange w:id="2931" w:author="Prachi Sharma" w:date="2011-05-23T13:47:00Z">
          <w:pPr>
            <w:spacing w:before="0" w:after="200"/>
            <w:jc w:val="left"/>
          </w:pPr>
        </w:pPrChange>
      </w:pPr>
      <w:ins w:id="2932" w:author="Prachi Sharma" w:date="2011-05-23T13:47:00Z">
        <w:r w:rsidRPr="002C11DF">
          <w:rPr>
            <w:rStyle w:val="KeywordChar"/>
            <w:sz w:val="20"/>
            <w:szCs w:val="20"/>
            <w:rPrChange w:id="2933" w:author="Prachi Sharma" w:date="2011-05-23T13:47:00Z">
              <w:rPr/>
            </w:rPrChange>
          </w:rPr>
          <w:t>&lt;IDP name="caGridDorianIDP"&gt;</w:t>
        </w:r>
      </w:ins>
    </w:p>
    <w:p w:rsidR="005B2861" w:rsidRPr="002C11DF" w:rsidRDefault="005B2861" w:rsidP="002C11DF">
      <w:pPr>
        <w:tabs>
          <w:tab w:val="left" w:pos="360"/>
        </w:tabs>
        <w:rPr>
          <w:ins w:id="2934" w:author="Prachi Sharma" w:date="2011-05-23T13:47:00Z"/>
          <w:rStyle w:val="KeywordChar"/>
          <w:sz w:val="20"/>
          <w:szCs w:val="20"/>
          <w:rPrChange w:id="2935" w:author="Prachi Sharma" w:date="2011-05-23T13:47:00Z">
            <w:rPr>
              <w:ins w:id="2936" w:author="Prachi Sharma" w:date="2011-05-23T13:47:00Z"/>
            </w:rPr>
          </w:rPrChange>
        </w:rPr>
        <w:pPrChange w:id="2937" w:author="Prachi Sharma" w:date="2011-05-23T13:47:00Z">
          <w:pPr>
            <w:spacing w:before="0" w:after="200"/>
            <w:jc w:val="left"/>
          </w:pPr>
        </w:pPrChange>
      </w:pPr>
      <w:ins w:id="2938" w:author="Prachi Sharma" w:date="2011-05-23T13:47:00Z">
        <w:r w:rsidRPr="002C11DF">
          <w:rPr>
            <w:rStyle w:val="KeywordChar"/>
            <w:sz w:val="20"/>
            <w:szCs w:val="20"/>
            <w:rPrChange w:id="2939" w:author="Prachi Sharma" w:date="2011-05-23T13:47:00Z">
              <w:rPr/>
            </w:rPrChange>
          </w:rPr>
          <w:tab/>
        </w:r>
        <w:r w:rsidRPr="002C11DF">
          <w:rPr>
            <w:rStyle w:val="KeywordChar"/>
            <w:sz w:val="20"/>
            <w:szCs w:val="20"/>
            <w:rPrChange w:id="2940" w:author="Prachi Sharma" w:date="2011-05-23T13:47:00Z">
              <w:rPr/>
            </w:rPrChange>
          </w:rPr>
          <w:tab/>
          <w:t>&lt;class name="edu.wustl.authmanager.CAGridAuthManager" /&gt;</w:t>
        </w:r>
      </w:ins>
    </w:p>
    <w:p w:rsidR="005B2861" w:rsidRPr="002C11DF" w:rsidRDefault="005B2861" w:rsidP="002C11DF">
      <w:pPr>
        <w:tabs>
          <w:tab w:val="left" w:pos="360"/>
        </w:tabs>
        <w:rPr>
          <w:ins w:id="2941" w:author="Prachi Sharma" w:date="2011-05-23T13:47:00Z"/>
          <w:rStyle w:val="KeywordChar"/>
          <w:sz w:val="20"/>
          <w:szCs w:val="20"/>
          <w:rPrChange w:id="2942" w:author="Prachi Sharma" w:date="2011-05-23T13:47:00Z">
            <w:rPr>
              <w:ins w:id="2943" w:author="Prachi Sharma" w:date="2011-05-23T13:47:00Z"/>
            </w:rPr>
          </w:rPrChange>
        </w:rPr>
        <w:pPrChange w:id="2944" w:author="Prachi Sharma" w:date="2011-05-23T13:47:00Z">
          <w:pPr>
            <w:spacing w:before="0" w:after="200"/>
            <w:jc w:val="left"/>
          </w:pPr>
        </w:pPrChange>
      </w:pPr>
      <w:ins w:id="2945" w:author="Prachi Sharma" w:date="2011-05-23T13:47:00Z">
        <w:r w:rsidRPr="002C11DF">
          <w:rPr>
            <w:rStyle w:val="KeywordChar"/>
            <w:sz w:val="20"/>
            <w:szCs w:val="20"/>
            <w:rPrChange w:id="2946" w:author="Prachi Sharma" w:date="2011-05-23T13:47:00Z">
              <w:rPr/>
            </w:rPrChange>
          </w:rPr>
          <w:tab/>
        </w:r>
        <w:r w:rsidRPr="002C11DF">
          <w:rPr>
            <w:rStyle w:val="KeywordChar"/>
            <w:sz w:val="20"/>
            <w:szCs w:val="20"/>
            <w:rPrChange w:id="2947" w:author="Prachi Sharma" w:date="2011-05-23T13:47:00Z">
              <w:rPr/>
            </w:rPrChange>
          </w:rPr>
          <w:tab/>
          <w:t>&lt;</w:t>
        </w:r>
        <w:proofErr w:type="gramStart"/>
        <w:r w:rsidRPr="002C11DF">
          <w:rPr>
            <w:rStyle w:val="KeywordChar"/>
            <w:sz w:val="20"/>
            <w:szCs w:val="20"/>
            <w:rPrChange w:id="2948" w:author="Prachi Sharma" w:date="2011-05-23T13:47:00Z">
              <w:rPr/>
            </w:rPrChange>
          </w:rPr>
          <w:t>idpdetails</w:t>
        </w:r>
        <w:proofErr w:type="gramEnd"/>
        <w:r w:rsidRPr="002C11DF">
          <w:rPr>
            <w:rStyle w:val="KeywordChar"/>
            <w:sz w:val="20"/>
            <w:szCs w:val="20"/>
            <w:rPrChange w:id="2949" w:author="Prachi Sharma" w:date="2011-05-23T13:47:00Z">
              <w:rPr/>
            </w:rPrChange>
          </w:rPr>
          <w:t>&gt;</w:t>
        </w:r>
      </w:ins>
    </w:p>
    <w:p w:rsidR="005B2861" w:rsidRPr="002C11DF" w:rsidRDefault="005B2861" w:rsidP="002C11DF">
      <w:pPr>
        <w:tabs>
          <w:tab w:val="left" w:pos="360"/>
        </w:tabs>
        <w:rPr>
          <w:ins w:id="2950" w:author="Prachi Sharma" w:date="2011-05-23T13:47:00Z"/>
          <w:rStyle w:val="KeywordChar"/>
          <w:sz w:val="20"/>
          <w:szCs w:val="20"/>
          <w:rPrChange w:id="2951" w:author="Prachi Sharma" w:date="2011-05-23T13:47:00Z">
            <w:rPr>
              <w:ins w:id="2952" w:author="Prachi Sharma" w:date="2011-05-23T13:47:00Z"/>
            </w:rPr>
          </w:rPrChange>
        </w:rPr>
        <w:pPrChange w:id="2953" w:author="Prachi Sharma" w:date="2011-05-23T13:47:00Z">
          <w:pPr>
            <w:spacing w:before="0" w:after="200"/>
            <w:jc w:val="left"/>
          </w:pPr>
        </w:pPrChange>
      </w:pPr>
      <w:ins w:id="2954" w:author="Prachi Sharma" w:date="2011-05-23T13:47:00Z">
        <w:r w:rsidRPr="002C11DF">
          <w:rPr>
            <w:rStyle w:val="KeywordChar"/>
            <w:sz w:val="20"/>
            <w:szCs w:val="20"/>
            <w:rPrChange w:id="2955" w:author="Prachi Sharma" w:date="2011-05-23T13:47:00Z">
              <w:rPr/>
            </w:rPrChange>
          </w:rPr>
          <w:tab/>
        </w:r>
        <w:r w:rsidRPr="002C11DF">
          <w:rPr>
            <w:rStyle w:val="KeywordChar"/>
            <w:sz w:val="20"/>
            <w:szCs w:val="20"/>
            <w:rPrChange w:id="2956" w:author="Prachi Sharma" w:date="2011-05-23T13:47:00Z">
              <w:rPr/>
            </w:rPrChange>
          </w:rPr>
          <w:tab/>
          <w:t>&lt;</w:t>
        </w:r>
        <w:proofErr w:type="gramStart"/>
        <w:r w:rsidRPr="002C11DF">
          <w:rPr>
            <w:rStyle w:val="KeywordChar"/>
            <w:sz w:val="20"/>
            <w:szCs w:val="20"/>
            <w:rPrChange w:id="2957" w:author="Prachi Sharma" w:date="2011-05-23T13:47:00Z">
              <w:rPr/>
            </w:rPrChange>
          </w:rPr>
          <w:t>defaultidp&gt;</w:t>
        </w:r>
        <w:proofErr w:type="gramEnd"/>
        <w:r w:rsidRPr="002C11DF">
          <w:rPr>
            <w:rStyle w:val="KeywordChar"/>
            <w:sz w:val="20"/>
            <w:szCs w:val="20"/>
            <w:rPrChange w:id="2958" w:author="Prachi Sharma" w:date="2011-05-23T13:47:00Z">
              <w:rPr/>
            </w:rPrChange>
          </w:rPr>
          <w:t>false&lt;/defaultidp&gt;</w:t>
        </w:r>
      </w:ins>
    </w:p>
    <w:p w:rsidR="005B2861" w:rsidRPr="002C11DF" w:rsidRDefault="005B2861" w:rsidP="002C11DF">
      <w:pPr>
        <w:tabs>
          <w:tab w:val="left" w:pos="360"/>
        </w:tabs>
        <w:rPr>
          <w:ins w:id="2959" w:author="Prachi Sharma" w:date="2011-05-23T13:47:00Z"/>
          <w:rStyle w:val="KeywordChar"/>
          <w:sz w:val="20"/>
          <w:szCs w:val="20"/>
          <w:rPrChange w:id="2960" w:author="Prachi Sharma" w:date="2011-05-23T13:47:00Z">
            <w:rPr>
              <w:ins w:id="2961" w:author="Prachi Sharma" w:date="2011-05-23T13:47:00Z"/>
            </w:rPr>
          </w:rPrChange>
        </w:rPr>
        <w:pPrChange w:id="2962" w:author="Prachi Sharma" w:date="2011-05-23T13:47:00Z">
          <w:pPr>
            <w:spacing w:before="0" w:after="200"/>
            <w:jc w:val="left"/>
          </w:pPr>
        </w:pPrChange>
      </w:pPr>
      <w:ins w:id="2963" w:author="Prachi Sharma" w:date="2011-05-23T13:47:00Z">
        <w:r w:rsidRPr="002C11DF">
          <w:rPr>
            <w:rStyle w:val="KeywordChar"/>
            <w:sz w:val="20"/>
            <w:szCs w:val="20"/>
            <w:rPrChange w:id="2964" w:author="Prachi Sharma" w:date="2011-05-23T13:47:00Z">
              <w:rPr/>
            </w:rPrChange>
          </w:rPr>
          <w:tab/>
        </w:r>
        <w:r w:rsidRPr="002C11DF">
          <w:rPr>
            <w:rStyle w:val="KeywordChar"/>
            <w:sz w:val="20"/>
            <w:szCs w:val="20"/>
            <w:rPrChange w:id="2965" w:author="Prachi Sharma" w:date="2011-05-23T13:47:00Z">
              <w:rPr/>
            </w:rPrChange>
          </w:rPr>
          <w:tab/>
          <w:t>&lt;</w:t>
        </w:r>
        <w:proofErr w:type="gramStart"/>
        <w:r w:rsidRPr="002C11DF">
          <w:rPr>
            <w:rStyle w:val="KeywordChar"/>
            <w:sz w:val="20"/>
            <w:szCs w:val="20"/>
            <w:rPrChange w:id="2966" w:author="Prachi Sharma" w:date="2011-05-23T13:47:00Z">
              <w:rPr/>
            </w:rPrChange>
          </w:rPr>
          <w:t>displayname&gt;</w:t>
        </w:r>
        <w:proofErr w:type="gramEnd"/>
        <w:r w:rsidRPr="002C11DF">
          <w:rPr>
            <w:rStyle w:val="KeywordChar"/>
            <w:sz w:val="20"/>
            <w:szCs w:val="20"/>
            <w:rPrChange w:id="2967" w:author="Prachi Sharma" w:date="2011-05-23T13:47:00Z">
              <w:rPr/>
            </w:rPrChange>
          </w:rPr>
          <w:t>caGrid_Production&lt;/displayname&gt;</w:t>
        </w:r>
      </w:ins>
    </w:p>
    <w:p w:rsidR="005B2861" w:rsidRPr="002C11DF" w:rsidRDefault="005B2861" w:rsidP="002C11DF">
      <w:pPr>
        <w:tabs>
          <w:tab w:val="left" w:pos="360"/>
        </w:tabs>
        <w:rPr>
          <w:ins w:id="2968" w:author="Prachi Sharma" w:date="2011-05-23T13:47:00Z"/>
          <w:rStyle w:val="KeywordChar"/>
          <w:sz w:val="20"/>
          <w:szCs w:val="20"/>
          <w:rPrChange w:id="2969" w:author="Prachi Sharma" w:date="2011-05-23T13:47:00Z">
            <w:rPr>
              <w:ins w:id="2970" w:author="Prachi Sharma" w:date="2011-05-23T13:47:00Z"/>
            </w:rPr>
          </w:rPrChange>
        </w:rPr>
        <w:pPrChange w:id="2971" w:author="Prachi Sharma" w:date="2011-05-23T13:47:00Z">
          <w:pPr>
            <w:spacing w:before="0" w:after="200"/>
            <w:jc w:val="left"/>
          </w:pPr>
        </w:pPrChange>
      </w:pPr>
      <w:ins w:id="2972" w:author="Prachi Sharma" w:date="2011-05-23T13:47:00Z">
        <w:r w:rsidRPr="002C11DF">
          <w:rPr>
            <w:rStyle w:val="KeywordChar"/>
            <w:sz w:val="20"/>
            <w:szCs w:val="20"/>
            <w:rPrChange w:id="2973" w:author="Prachi Sharma" w:date="2011-05-23T13:47:00Z">
              <w:rPr/>
            </w:rPrChange>
          </w:rPr>
          <w:tab/>
        </w:r>
        <w:r w:rsidRPr="002C11DF">
          <w:rPr>
            <w:rStyle w:val="KeywordChar"/>
            <w:sz w:val="20"/>
            <w:szCs w:val="20"/>
            <w:rPrChange w:id="2974" w:author="Prachi Sharma" w:date="2011-05-23T13:47:00Z">
              <w:rPr/>
            </w:rPrChange>
          </w:rPr>
          <w:tab/>
          <w:t>&lt;/idpdetails&gt;</w:t>
        </w:r>
      </w:ins>
    </w:p>
    <w:p w:rsidR="005B2861" w:rsidRPr="002C11DF" w:rsidRDefault="005B2861" w:rsidP="002C11DF">
      <w:pPr>
        <w:tabs>
          <w:tab w:val="left" w:pos="360"/>
        </w:tabs>
        <w:rPr>
          <w:ins w:id="2975" w:author="Prachi Sharma" w:date="2011-05-23T13:47:00Z"/>
          <w:rStyle w:val="KeywordChar"/>
          <w:sz w:val="20"/>
          <w:szCs w:val="20"/>
          <w:rPrChange w:id="2976" w:author="Prachi Sharma" w:date="2011-05-23T13:47:00Z">
            <w:rPr>
              <w:ins w:id="2977" w:author="Prachi Sharma" w:date="2011-05-23T13:47:00Z"/>
            </w:rPr>
          </w:rPrChange>
        </w:rPr>
        <w:pPrChange w:id="2978" w:author="Prachi Sharma" w:date="2011-05-23T13:47:00Z">
          <w:pPr>
            <w:spacing w:before="0" w:after="200"/>
            <w:jc w:val="left"/>
          </w:pPr>
        </w:pPrChange>
      </w:pPr>
      <w:ins w:id="2979" w:author="Prachi Sharma" w:date="2011-05-23T13:47:00Z">
        <w:r w:rsidRPr="002C11DF">
          <w:rPr>
            <w:rStyle w:val="KeywordChar"/>
            <w:sz w:val="20"/>
            <w:szCs w:val="20"/>
            <w:rPrChange w:id="2980" w:author="Prachi Sharma" w:date="2011-05-23T13:47:00Z">
              <w:rPr/>
            </w:rPrChange>
          </w:rPr>
          <w:lastRenderedPageBreak/>
          <w:tab/>
        </w:r>
        <w:r w:rsidRPr="002C11DF">
          <w:rPr>
            <w:rStyle w:val="KeywordChar"/>
            <w:sz w:val="20"/>
            <w:szCs w:val="20"/>
            <w:rPrChange w:id="2981" w:author="Prachi Sharma" w:date="2011-05-23T13:47:00Z">
              <w:rPr/>
            </w:rPrChange>
          </w:rPr>
          <w:tab/>
          <w:t>&lt;</w:t>
        </w:r>
        <w:proofErr w:type="gramStart"/>
        <w:r w:rsidRPr="002C11DF">
          <w:rPr>
            <w:rStyle w:val="KeywordChar"/>
            <w:sz w:val="20"/>
            <w:szCs w:val="20"/>
            <w:rPrChange w:id="2982" w:author="Prachi Sharma" w:date="2011-05-23T13:47:00Z">
              <w:rPr/>
            </w:rPrChange>
          </w:rPr>
          <w:t>idp-configuration</w:t>
        </w:r>
        <w:proofErr w:type="gramEnd"/>
        <w:r w:rsidRPr="002C11DF">
          <w:rPr>
            <w:rStyle w:val="KeywordChar"/>
            <w:sz w:val="20"/>
            <w:szCs w:val="20"/>
            <w:rPrChange w:id="2983" w:author="Prachi Sharma" w:date="2011-05-23T13:47:00Z">
              <w:rPr/>
            </w:rPrChange>
          </w:rPr>
          <w:t>&gt;</w:t>
        </w:r>
      </w:ins>
    </w:p>
    <w:p w:rsidR="005B2861" w:rsidRPr="002C11DF" w:rsidRDefault="005B2861" w:rsidP="002C11DF">
      <w:pPr>
        <w:tabs>
          <w:tab w:val="left" w:pos="360"/>
        </w:tabs>
        <w:rPr>
          <w:ins w:id="2984" w:author="Prachi Sharma" w:date="2011-05-23T13:47:00Z"/>
          <w:rStyle w:val="KeywordChar"/>
          <w:sz w:val="20"/>
          <w:szCs w:val="20"/>
          <w:rPrChange w:id="2985" w:author="Prachi Sharma" w:date="2011-05-23T13:47:00Z">
            <w:rPr>
              <w:ins w:id="2986" w:author="Prachi Sharma" w:date="2011-05-23T13:47:00Z"/>
            </w:rPr>
          </w:rPrChange>
        </w:rPr>
        <w:pPrChange w:id="2987" w:author="Prachi Sharma" w:date="2011-05-23T13:47:00Z">
          <w:pPr>
            <w:spacing w:before="0" w:after="200"/>
            <w:jc w:val="left"/>
          </w:pPr>
        </w:pPrChange>
      </w:pPr>
      <w:ins w:id="2988" w:author="Prachi Sharma" w:date="2011-05-23T13:47:00Z">
        <w:r w:rsidRPr="002C11DF">
          <w:rPr>
            <w:rStyle w:val="KeywordChar"/>
            <w:sz w:val="20"/>
            <w:szCs w:val="20"/>
            <w:rPrChange w:id="2989" w:author="Prachi Sharma" w:date="2011-05-23T13:47:00Z">
              <w:rPr/>
            </w:rPrChange>
          </w:rPr>
          <w:tab/>
        </w:r>
        <w:r w:rsidRPr="002C11DF">
          <w:rPr>
            <w:rStyle w:val="KeywordChar"/>
            <w:sz w:val="20"/>
            <w:szCs w:val="20"/>
            <w:rPrChange w:id="2990" w:author="Prachi Sharma" w:date="2011-05-23T13:47:00Z">
              <w:rPr/>
            </w:rPrChange>
          </w:rPr>
          <w:tab/>
        </w:r>
        <w:r w:rsidRPr="002C11DF">
          <w:rPr>
            <w:rStyle w:val="KeywordChar"/>
            <w:sz w:val="20"/>
            <w:szCs w:val="20"/>
            <w:rPrChange w:id="2991" w:author="Prachi Sharma" w:date="2011-05-23T13:47:00Z">
              <w:rPr/>
            </w:rPrChange>
          </w:rPr>
          <w:tab/>
          <w:t>&lt;DorianServiceURL&gt;https://cagrid-dorian.nci.nih.gov:8443/wsrf/services/cagrid/Dorian&lt;/DorianServiceURL&gt;</w:t>
        </w:r>
      </w:ins>
    </w:p>
    <w:p w:rsidR="005B2861" w:rsidRPr="002C11DF" w:rsidRDefault="005B2861" w:rsidP="002C11DF">
      <w:pPr>
        <w:tabs>
          <w:tab w:val="left" w:pos="360"/>
        </w:tabs>
        <w:rPr>
          <w:ins w:id="2992" w:author="Prachi Sharma" w:date="2011-05-23T13:47:00Z"/>
          <w:rStyle w:val="KeywordChar"/>
          <w:sz w:val="20"/>
          <w:szCs w:val="20"/>
          <w:rPrChange w:id="2993" w:author="Prachi Sharma" w:date="2011-05-23T13:47:00Z">
            <w:rPr>
              <w:ins w:id="2994" w:author="Prachi Sharma" w:date="2011-05-23T13:47:00Z"/>
            </w:rPr>
          </w:rPrChange>
        </w:rPr>
        <w:pPrChange w:id="2995" w:author="Prachi Sharma" w:date="2011-05-23T13:47:00Z">
          <w:pPr>
            <w:spacing w:before="0" w:after="200"/>
            <w:jc w:val="left"/>
          </w:pPr>
        </w:pPrChange>
      </w:pPr>
      <w:ins w:id="2996" w:author="Prachi Sharma" w:date="2011-05-23T13:47:00Z">
        <w:r w:rsidRPr="002C11DF">
          <w:rPr>
            <w:rStyle w:val="KeywordChar"/>
            <w:sz w:val="20"/>
            <w:szCs w:val="20"/>
            <w:rPrChange w:id="2997" w:author="Prachi Sharma" w:date="2011-05-23T13:47:00Z">
              <w:rPr/>
            </w:rPrChange>
          </w:rPr>
          <w:tab/>
        </w:r>
        <w:r w:rsidRPr="002C11DF">
          <w:rPr>
            <w:rStyle w:val="KeywordChar"/>
            <w:sz w:val="20"/>
            <w:szCs w:val="20"/>
            <w:rPrChange w:id="2998" w:author="Prachi Sharma" w:date="2011-05-23T13:47:00Z">
              <w:rPr/>
            </w:rPrChange>
          </w:rPr>
          <w:tab/>
        </w:r>
        <w:r w:rsidRPr="002C11DF">
          <w:rPr>
            <w:rStyle w:val="KeywordChar"/>
            <w:sz w:val="20"/>
            <w:szCs w:val="20"/>
            <w:rPrChange w:id="2999" w:author="Prachi Sharma" w:date="2011-05-23T13:47:00Z">
              <w:rPr/>
            </w:rPrChange>
          </w:rPr>
          <w:tab/>
          <w:t>&lt;</w:t>
        </w:r>
        <w:proofErr w:type="gramStart"/>
        <w:r w:rsidRPr="002C11DF">
          <w:rPr>
            <w:rStyle w:val="KeywordChar"/>
            <w:sz w:val="20"/>
            <w:szCs w:val="20"/>
            <w:rPrChange w:id="3000" w:author="Prachi Sharma" w:date="2011-05-23T13:47:00Z">
              <w:rPr/>
            </w:rPrChange>
          </w:rPr>
          <w:t>securityAuthetication&gt;</w:t>
        </w:r>
        <w:proofErr w:type="gramEnd"/>
        <w:r w:rsidRPr="002C11DF">
          <w:rPr>
            <w:rStyle w:val="KeywordChar"/>
            <w:sz w:val="20"/>
            <w:szCs w:val="20"/>
            <w:rPrChange w:id="3001" w:author="Prachi Sharma" w:date="2011-05-23T13:47:00Z">
              <w:rPr/>
            </w:rPrChange>
          </w:rPr>
          <w:t>simple&lt;/securityAuthetication&gt;</w:t>
        </w:r>
      </w:ins>
    </w:p>
    <w:p w:rsidR="005B2861" w:rsidRPr="002C11DF" w:rsidRDefault="005B2861" w:rsidP="002C11DF">
      <w:pPr>
        <w:tabs>
          <w:tab w:val="left" w:pos="360"/>
        </w:tabs>
        <w:rPr>
          <w:ins w:id="3002" w:author="Prachi Sharma" w:date="2011-05-23T13:47:00Z"/>
          <w:rStyle w:val="KeywordChar"/>
          <w:sz w:val="20"/>
          <w:szCs w:val="20"/>
          <w:rPrChange w:id="3003" w:author="Prachi Sharma" w:date="2011-05-23T13:47:00Z">
            <w:rPr>
              <w:ins w:id="3004" w:author="Prachi Sharma" w:date="2011-05-23T13:47:00Z"/>
            </w:rPr>
          </w:rPrChange>
        </w:rPr>
        <w:pPrChange w:id="3005" w:author="Prachi Sharma" w:date="2011-05-23T13:47:00Z">
          <w:pPr>
            <w:spacing w:before="0" w:after="200"/>
            <w:jc w:val="left"/>
          </w:pPr>
        </w:pPrChange>
      </w:pPr>
      <w:ins w:id="3006" w:author="Prachi Sharma" w:date="2011-05-23T13:47:00Z">
        <w:r w:rsidRPr="002C11DF">
          <w:rPr>
            <w:rStyle w:val="KeywordChar"/>
            <w:sz w:val="20"/>
            <w:szCs w:val="20"/>
            <w:rPrChange w:id="3007" w:author="Prachi Sharma" w:date="2011-05-23T13:47:00Z">
              <w:rPr/>
            </w:rPrChange>
          </w:rPr>
          <w:tab/>
        </w:r>
        <w:r w:rsidRPr="002C11DF">
          <w:rPr>
            <w:rStyle w:val="KeywordChar"/>
            <w:sz w:val="20"/>
            <w:szCs w:val="20"/>
            <w:rPrChange w:id="3008" w:author="Prachi Sharma" w:date="2011-05-23T13:47:00Z">
              <w:rPr/>
            </w:rPrChange>
          </w:rPr>
          <w:tab/>
        </w:r>
        <w:r w:rsidRPr="002C11DF">
          <w:rPr>
            <w:rStyle w:val="KeywordChar"/>
            <w:sz w:val="20"/>
            <w:szCs w:val="20"/>
            <w:rPrChange w:id="3009" w:author="Prachi Sharma" w:date="2011-05-23T13:47:00Z">
              <w:rPr/>
            </w:rPrChange>
          </w:rPr>
          <w:tab/>
          <w:t>&lt;</w:t>
        </w:r>
        <w:proofErr w:type="gramStart"/>
        <w:r w:rsidRPr="002C11DF">
          <w:rPr>
            <w:rStyle w:val="KeywordChar"/>
            <w:sz w:val="20"/>
            <w:szCs w:val="20"/>
            <w:rPrChange w:id="3010" w:author="Prachi Sharma" w:date="2011-05-23T13:47:00Z">
              <w:rPr/>
            </w:rPrChange>
          </w:rPr>
          <w:t>securityProtocol&gt;</w:t>
        </w:r>
        <w:proofErr w:type="gramEnd"/>
        <w:r w:rsidRPr="002C11DF">
          <w:rPr>
            <w:rStyle w:val="KeywordChar"/>
            <w:sz w:val="20"/>
            <w:szCs w:val="20"/>
            <w:rPrChange w:id="3011" w:author="Prachi Sharma" w:date="2011-05-23T13:47:00Z">
              <w:rPr/>
            </w:rPrChange>
          </w:rPr>
          <w:t>ssl&lt;/securityProtocol&gt;</w:t>
        </w:r>
      </w:ins>
    </w:p>
    <w:p w:rsidR="005B2861" w:rsidRPr="002C11DF" w:rsidRDefault="005B2861" w:rsidP="002C11DF">
      <w:pPr>
        <w:tabs>
          <w:tab w:val="left" w:pos="360"/>
        </w:tabs>
        <w:rPr>
          <w:ins w:id="3012" w:author="Prachi Sharma" w:date="2011-05-23T13:47:00Z"/>
          <w:rStyle w:val="KeywordChar"/>
          <w:sz w:val="20"/>
          <w:szCs w:val="20"/>
          <w:rPrChange w:id="3013" w:author="Prachi Sharma" w:date="2011-05-23T13:47:00Z">
            <w:rPr>
              <w:ins w:id="3014" w:author="Prachi Sharma" w:date="2011-05-23T13:47:00Z"/>
            </w:rPr>
          </w:rPrChange>
        </w:rPr>
        <w:pPrChange w:id="3015" w:author="Prachi Sharma" w:date="2011-05-23T13:47:00Z">
          <w:pPr>
            <w:spacing w:before="0" w:after="200"/>
            <w:jc w:val="left"/>
          </w:pPr>
        </w:pPrChange>
      </w:pPr>
      <w:ins w:id="3016" w:author="Prachi Sharma" w:date="2011-05-23T13:47:00Z">
        <w:r w:rsidRPr="002C11DF">
          <w:rPr>
            <w:rStyle w:val="KeywordChar"/>
            <w:sz w:val="20"/>
            <w:szCs w:val="20"/>
            <w:rPrChange w:id="3017" w:author="Prachi Sharma" w:date="2011-05-23T13:47:00Z">
              <w:rPr/>
            </w:rPrChange>
          </w:rPr>
          <w:tab/>
        </w:r>
        <w:r w:rsidRPr="002C11DF">
          <w:rPr>
            <w:rStyle w:val="KeywordChar"/>
            <w:sz w:val="20"/>
            <w:szCs w:val="20"/>
            <w:rPrChange w:id="3018" w:author="Prachi Sharma" w:date="2011-05-23T13:47:00Z">
              <w:rPr/>
            </w:rPrChange>
          </w:rPr>
          <w:tab/>
        </w:r>
        <w:r w:rsidRPr="002C11DF">
          <w:rPr>
            <w:rStyle w:val="KeywordChar"/>
            <w:sz w:val="20"/>
            <w:szCs w:val="20"/>
            <w:rPrChange w:id="3019" w:author="Prachi Sharma" w:date="2011-05-23T13:47:00Z">
              <w:rPr/>
            </w:rPrChange>
          </w:rPr>
          <w:tab/>
          <w:t>&lt;AuthenticationServiceURL&gt;https://cagrid-dorian.nci.nih.gov:8443/wsrf/services/cagrid/Dorian&lt;/AuthenticationServiceURL&gt;</w:t>
        </w:r>
      </w:ins>
    </w:p>
    <w:p w:rsidR="005B2861" w:rsidRPr="002C11DF" w:rsidRDefault="005B2861" w:rsidP="002C11DF">
      <w:pPr>
        <w:tabs>
          <w:tab w:val="left" w:pos="360"/>
        </w:tabs>
        <w:rPr>
          <w:ins w:id="3020" w:author="Prachi Sharma" w:date="2011-05-23T13:47:00Z"/>
          <w:rStyle w:val="KeywordChar"/>
          <w:sz w:val="20"/>
          <w:szCs w:val="20"/>
          <w:rPrChange w:id="3021" w:author="Prachi Sharma" w:date="2011-05-23T13:47:00Z">
            <w:rPr>
              <w:ins w:id="3022" w:author="Prachi Sharma" w:date="2011-05-23T13:47:00Z"/>
            </w:rPr>
          </w:rPrChange>
        </w:rPr>
        <w:pPrChange w:id="3023" w:author="Prachi Sharma" w:date="2011-05-23T13:47:00Z">
          <w:pPr>
            <w:spacing w:before="0" w:after="200"/>
            <w:jc w:val="left"/>
          </w:pPr>
        </w:pPrChange>
      </w:pPr>
      <w:ins w:id="3024" w:author="Prachi Sharma" w:date="2011-05-23T13:47:00Z">
        <w:r w:rsidRPr="002C11DF">
          <w:rPr>
            <w:rStyle w:val="KeywordChar"/>
            <w:sz w:val="20"/>
            <w:szCs w:val="20"/>
            <w:rPrChange w:id="3025" w:author="Prachi Sharma" w:date="2011-05-23T13:47:00Z">
              <w:rPr/>
            </w:rPrChange>
          </w:rPr>
          <w:tab/>
        </w:r>
        <w:r w:rsidRPr="002C11DF">
          <w:rPr>
            <w:rStyle w:val="KeywordChar"/>
            <w:sz w:val="20"/>
            <w:szCs w:val="20"/>
            <w:rPrChange w:id="3026" w:author="Prachi Sharma" w:date="2011-05-23T13:47:00Z">
              <w:rPr/>
            </w:rPrChange>
          </w:rPr>
          <w:tab/>
        </w:r>
        <w:r w:rsidRPr="002C11DF">
          <w:rPr>
            <w:rStyle w:val="KeywordChar"/>
            <w:sz w:val="20"/>
            <w:szCs w:val="20"/>
            <w:rPrChange w:id="3027" w:author="Prachi Sharma" w:date="2011-05-23T13:47:00Z">
              <w:rPr/>
            </w:rPrChange>
          </w:rPr>
          <w:tab/>
          <w:t>&lt;SyncDescFilePath&gt;C:/grid/caGrid/caGrid/repository/caGrid/target_grid/nci_prod-1.3/sync-description.xml&lt;/SyncDescFilePath&gt;</w:t>
        </w:r>
      </w:ins>
    </w:p>
    <w:p w:rsidR="005B2861" w:rsidRPr="002C11DF" w:rsidRDefault="005B2861" w:rsidP="002C11DF">
      <w:pPr>
        <w:tabs>
          <w:tab w:val="left" w:pos="360"/>
        </w:tabs>
        <w:rPr>
          <w:ins w:id="3028" w:author="Prachi Sharma" w:date="2011-05-23T13:47:00Z"/>
          <w:rStyle w:val="KeywordChar"/>
          <w:sz w:val="20"/>
          <w:szCs w:val="20"/>
          <w:rPrChange w:id="3029" w:author="Prachi Sharma" w:date="2011-05-23T13:47:00Z">
            <w:rPr>
              <w:ins w:id="3030" w:author="Prachi Sharma" w:date="2011-05-23T13:47:00Z"/>
            </w:rPr>
          </w:rPrChange>
        </w:rPr>
        <w:pPrChange w:id="3031" w:author="Prachi Sharma" w:date="2011-05-23T13:47:00Z">
          <w:pPr>
            <w:spacing w:before="0" w:after="200"/>
            <w:jc w:val="left"/>
          </w:pPr>
        </w:pPrChange>
      </w:pPr>
      <w:ins w:id="3032" w:author="Prachi Sharma" w:date="2011-05-23T13:47:00Z">
        <w:r w:rsidRPr="002C11DF">
          <w:rPr>
            <w:rStyle w:val="KeywordChar"/>
            <w:sz w:val="20"/>
            <w:szCs w:val="20"/>
            <w:rPrChange w:id="3033" w:author="Prachi Sharma" w:date="2011-05-23T13:47:00Z">
              <w:rPr/>
            </w:rPrChange>
          </w:rPr>
          <w:tab/>
        </w:r>
        <w:r w:rsidRPr="002C11DF">
          <w:rPr>
            <w:rStyle w:val="KeywordChar"/>
            <w:sz w:val="20"/>
            <w:szCs w:val="20"/>
            <w:rPrChange w:id="3034" w:author="Prachi Sharma" w:date="2011-05-23T13:47:00Z">
              <w:rPr/>
            </w:rPrChange>
          </w:rPr>
          <w:tab/>
          <w:t>&lt;/idp-configuration&gt;</w:t>
        </w:r>
      </w:ins>
    </w:p>
    <w:p w:rsidR="005B2861" w:rsidRPr="002C11DF" w:rsidRDefault="005B2861" w:rsidP="002C11DF">
      <w:pPr>
        <w:tabs>
          <w:tab w:val="left" w:pos="360"/>
        </w:tabs>
        <w:rPr>
          <w:ins w:id="3035" w:author="Prachi Sharma" w:date="2011-05-23T13:47:00Z"/>
          <w:rStyle w:val="KeywordChar"/>
          <w:sz w:val="20"/>
          <w:szCs w:val="20"/>
          <w:rPrChange w:id="3036" w:author="Prachi Sharma" w:date="2011-05-23T13:47:00Z">
            <w:rPr>
              <w:ins w:id="3037" w:author="Prachi Sharma" w:date="2011-05-23T13:47:00Z"/>
            </w:rPr>
          </w:rPrChange>
        </w:rPr>
        <w:pPrChange w:id="3038" w:author="Prachi Sharma" w:date="2011-05-23T13:47:00Z">
          <w:pPr>
            <w:spacing w:before="0" w:after="200"/>
            <w:jc w:val="left"/>
          </w:pPr>
        </w:pPrChange>
      </w:pPr>
      <w:ins w:id="3039" w:author="Prachi Sharma" w:date="2011-05-23T13:47:00Z">
        <w:r w:rsidRPr="002C11DF">
          <w:rPr>
            <w:rStyle w:val="KeywordChar"/>
            <w:sz w:val="20"/>
            <w:szCs w:val="20"/>
            <w:rPrChange w:id="3040" w:author="Prachi Sharma" w:date="2011-05-23T13:47:00Z">
              <w:rPr/>
            </w:rPrChange>
          </w:rPr>
          <w:tab/>
        </w:r>
        <w:r w:rsidRPr="002C11DF">
          <w:rPr>
            <w:rStyle w:val="KeywordChar"/>
            <w:sz w:val="20"/>
            <w:szCs w:val="20"/>
            <w:rPrChange w:id="3041" w:author="Prachi Sharma" w:date="2011-05-23T13:47:00Z">
              <w:rPr/>
            </w:rPrChange>
          </w:rPr>
          <w:tab/>
          <w:t>&lt;</w:t>
        </w:r>
        <w:proofErr w:type="gramStart"/>
        <w:r w:rsidRPr="002C11DF">
          <w:rPr>
            <w:rStyle w:val="KeywordChar"/>
            <w:sz w:val="20"/>
            <w:szCs w:val="20"/>
            <w:rPrChange w:id="3042" w:author="Prachi Sharma" w:date="2011-05-23T13:47:00Z">
              <w:rPr/>
            </w:rPrChange>
          </w:rPr>
          <w:t>user-attributes</w:t>
        </w:r>
        <w:proofErr w:type="gramEnd"/>
        <w:r w:rsidRPr="002C11DF">
          <w:rPr>
            <w:rStyle w:val="KeywordChar"/>
            <w:sz w:val="20"/>
            <w:szCs w:val="20"/>
            <w:rPrChange w:id="3043" w:author="Prachi Sharma" w:date="2011-05-23T13:47:00Z">
              <w:rPr/>
            </w:rPrChange>
          </w:rPr>
          <w:t>&gt;</w:t>
        </w:r>
      </w:ins>
    </w:p>
    <w:p w:rsidR="005B2861" w:rsidRPr="002C11DF" w:rsidRDefault="005B2861" w:rsidP="002C11DF">
      <w:pPr>
        <w:tabs>
          <w:tab w:val="left" w:pos="360"/>
        </w:tabs>
        <w:rPr>
          <w:ins w:id="3044" w:author="Prachi Sharma" w:date="2011-05-23T13:47:00Z"/>
          <w:rStyle w:val="KeywordChar"/>
          <w:sz w:val="20"/>
          <w:szCs w:val="20"/>
          <w:rPrChange w:id="3045" w:author="Prachi Sharma" w:date="2011-05-23T13:47:00Z">
            <w:rPr>
              <w:ins w:id="3046" w:author="Prachi Sharma" w:date="2011-05-23T13:47:00Z"/>
            </w:rPr>
          </w:rPrChange>
        </w:rPr>
        <w:pPrChange w:id="3047" w:author="Prachi Sharma" w:date="2011-05-23T13:47:00Z">
          <w:pPr>
            <w:spacing w:before="0" w:after="200"/>
            <w:jc w:val="left"/>
          </w:pPr>
        </w:pPrChange>
      </w:pPr>
      <w:ins w:id="3048" w:author="Prachi Sharma" w:date="2011-05-23T13:47:00Z">
        <w:r w:rsidRPr="002C11DF">
          <w:rPr>
            <w:rStyle w:val="KeywordChar"/>
            <w:sz w:val="20"/>
            <w:szCs w:val="20"/>
            <w:rPrChange w:id="3049" w:author="Prachi Sharma" w:date="2011-05-23T13:47:00Z">
              <w:rPr/>
            </w:rPrChange>
          </w:rPr>
          <w:tab/>
        </w:r>
        <w:r w:rsidRPr="002C11DF">
          <w:rPr>
            <w:rStyle w:val="KeywordChar"/>
            <w:sz w:val="20"/>
            <w:szCs w:val="20"/>
            <w:rPrChange w:id="3050" w:author="Prachi Sharma" w:date="2011-05-23T13:47:00Z">
              <w:rPr/>
            </w:rPrChange>
          </w:rPr>
          <w:tab/>
          <w:t>&lt;/user-attributes&gt;</w:t>
        </w:r>
      </w:ins>
    </w:p>
    <w:p w:rsidR="005B2861" w:rsidRPr="002C11DF" w:rsidRDefault="005B2861" w:rsidP="002C11DF">
      <w:pPr>
        <w:tabs>
          <w:tab w:val="left" w:pos="360"/>
        </w:tabs>
        <w:rPr>
          <w:ins w:id="3051" w:author="Prachi Sharma" w:date="2011-05-23T13:47:00Z"/>
          <w:rStyle w:val="KeywordChar"/>
          <w:sz w:val="20"/>
          <w:szCs w:val="20"/>
          <w:rPrChange w:id="3052" w:author="Prachi Sharma" w:date="2011-05-23T13:47:00Z">
            <w:rPr>
              <w:ins w:id="3053" w:author="Prachi Sharma" w:date="2011-05-23T13:47:00Z"/>
            </w:rPr>
          </w:rPrChange>
        </w:rPr>
        <w:pPrChange w:id="3054" w:author="Prachi Sharma" w:date="2011-05-23T13:47:00Z">
          <w:pPr>
            <w:spacing w:before="0" w:after="200"/>
            <w:jc w:val="left"/>
          </w:pPr>
        </w:pPrChange>
      </w:pPr>
      <w:ins w:id="3055" w:author="Prachi Sharma" w:date="2011-05-23T13:47:00Z">
        <w:r w:rsidRPr="002C11DF">
          <w:rPr>
            <w:rStyle w:val="KeywordChar"/>
            <w:sz w:val="20"/>
            <w:szCs w:val="20"/>
            <w:rPrChange w:id="3056" w:author="Prachi Sharma" w:date="2011-05-23T13:47:00Z">
              <w:rPr/>
            </w:rPrChange>
          </w:rPr>
          <w:tab/>
        </w:r>
        <w:r w:rsidRPr="002C11DF">
          <w:rPr>
            <w:rStyle w:val="KeywordChar"/>
            <w:sz w:val="20"/>
            <w:szCs w:val="20"/>
            <w:rPrChange w:id="3057" w:author="Prachi Sharma" w:date="2011-05-23T13:47:00Z">
              <w:rPr/>
            </w:rPrChange>
          </w:rPr>
          <w:tab/>
          <w:t>&lt;</w:t>
        </w:r>
        <w:proofErr w:type="gramStart"/>
        <w:r w:rsidRPr="002C11DF">
          <w:rPr>
            <w:rStyle w:val="KeywordChar"/>
            <w:sz w:val="20"/>
            <w:szCs w:val="20"/>
            <w:rPrChange w:id="3058" w:author="Prachi Sharma" w:date="2011-05-23T13:47:00Z">
              <w:rPr/>
            </w:rPrChange>
          </w:rPr>
          <w:t>migration-details</w:t>
        </w:r>
        <w:proofErr w:type="gramEnd"/>
        <w:r w:rsidRPr="002C11DF">
          <w:rPr>
            <w:rStyle w:val="KeywordChar"/>
            <w:sz w:val="20"/>
            <w:szCs w:val="20"/>
            <w:rPrChange w:id="3059" w:author="Prachi Sharma" w:date="2011-05-23T13:47:00Z">
              <w:rPr/>
            </w:rPrChange>
          </w:rPr>
          <w:t>&gt;</w:t>
        </w:r>
      </w:ins>
    </w:p>
    <w:p w:rsidR="005B2861" w:rsidRPr="002C11DF" w:rsidRDefault="005B2861" w:rsidP="002C11DF">
      <w:pPr>
        <w:tabs>
          <w:tab w:val="left" w:pos="360"/>
        </w:tabs>
        <w:rPr>
          <w:ins w:id="3060" w:author="Prachi Sharma" w:date="2011-05-23T13:47:00Z"/>
          <w:rStyle w:val="KeywordChar"/>
          <w:sz w:val="20"/>
          <w:szCs w:val="20"/>
          <w:rPrChange w:id="3061" w:author="Prachi Sharma" w:date="2011-05-23T13:47:00Z">
            <w:rPr>
              <w:ins w:id="3062" w:author="Prachi Sharma" w:date="2011-05-23T13:47:00Z"/>
            </w:rPr>
          </w:rPrChange>
        </w:rPr>
        <w:pPrChange w:id="3063" w:author="Prachi Sharma" w:date="2011-05-23T13:47:00Z">
          <w:pPr>
            <w:spacing w:before="0" w:after="200"/>
            <w:jc w:val="left"/>
          </w:pPr>
        </w:pPrChange>
      </w:pPr>
      <w:ins w:id="3064" w:author="Prachi Sharma" w:date="2011-05-23T13:47:00Z">
        <w:r w:rsidRPr="002C11DF">
          <w:rPr>
            <w:rStyle w:val="KeywordChar"/>
            <w:sz w:val="20"/>
            <w:szCs w:val="20"/>
            <w:rPrChange w:id="3065" w:author="Prachi Sharma" w:date="2011-05-23T13:47:00Z">
              <w:rPr/>
            </w:rPrChange>
          </w:rPr>
          <w:tab/>
        </w:r>
        <w:r w:rsidRPr="002C11DF">
          <w:rPr>
            <w:rStyle w:val="KeywordChar"/>
            <w:sz w:val="20"/>
            <w:szCs w:val="20"/>
            <w:rPrChange w:id="3066" w:author="Prachi Sharma" w:date="2011-05-23T13:47:00Z">
              <w:rPr/>
            </w:rPrChange>
          </w:rPr>
          <w:tab/>
          <w:t>&lt;/migration-details&gt;</w:t>
        </w:r>
      </w:ins>
    </w:p>
    <w:p w:rsidR="005B2861" w:rsidRDefault="005B2861" w:rsidP="002C11DF">
      <w:pPr>
        <w:tabs>
          <w:tab w:val="left" w:pos="360"/>
        </w:tabs>
        <w:rPr>
          <w:ins w:id="3067" w:author="Prachi Sharma" w:date="2011-05-23T13:48:00Z"/>
          <w:rStyle w:val="KeywordChar"/>
          <w:sz w:val="20"/>
          <w:szCs w:val="20"/>
        </w:rPr>
        <w:pPrChange w:id="3068" w:author="Prachi Sharma" w:date="2011-05-23T13:47:00Z">
          <w:pPr>
            <w:pStyle w:val="Heading2"/>
            <w:numPr>
              <w:ilvl w:val="0"/>
              <w:numId w:val="0"/>
            </w:numPr>
            <w:tabs>
              <w:tab w:val="left" w:pos="360"/>
            </w:tabs>
            <w:ind w:left="0" w:firstLine="0"/>
          </w:pPr>
        </w:pPrChange>
      </w:pPr>
      <w:ins w:id="3069" w:author="Prachi Sharma" w:date="2011-05-23T13:47:00Z">
        <w:r w:rsidRPr="002C11DF">
          <w:rPr>
            <w:rStyle w:val="KeywordChar"/>
            <w:sz w:val="20"/>
            <w:szCs w:val="20"/>
            <w:rPrChange w:id="3070" w:author="Prachi Sharma" w:date="2011-05-23T13:47:00Z">
              <w:rPr/>
            </w:rPrChange>
          </w:rPr>
          <w:tab/>
          <w:t>&lt;/IDP&gt;</w:t>
        </w:r>
      </w:ins>
    </w:p>
    <w:p w:rsidR="007116F5" w:rsidRPr="007E7976" w:rsidRDefault="007116F5" w:rsidP="007E7976">
      <w:pPr>
        <w:pPrChange w:id="3071" w:author="Prachi Sharma" w:date="2011-05-23T13:22:00Z">
          <w:pPr>
            <w:pStyle w:val="Heading2"/>
            <w:numPr>
              <w:ilvl w:val="0"/>
              <w:numId w:val="0"/>
            </w:numPr>
            <w:tabs>
              <w:tab w:val="left" w:pos="360"/>
            </w:tabs>
            <w:ind w:left="0" w:firstLine="0"/>
          </w:pPr>
        </w:pPrChange>
      </w:pPr>
    </w:p>
    <w:p w:rsidR="005F1CF5" w:rsidRDefault="005F1CF5" w:rsidP="005F1CF5">
      <w:pPr>
        <w:pStyle w:val="Heading2"/>
        <w:numPr>
          <w:ilvl w:val="0"/>
          <w:numId w:val="0"/>
        </w:numPr>
        <w:tabs>
          <w:tab w:val="left" w:pos="360"/>
        </w:tabs>
      </w:pPr>
      <w:bookmarkStart w:id="3072" w:name="_Toc287980160"/>
      <w:bookmarkStart w:id="3073" w:name="_Toc287026546"/>
      <w:bookmarkStart w:id="3074" w:name="_Toc288205387"/>
      <w:r>
        <w:t>Idp Deployment</w:t>
      </w:r>
      <w:bookmarkEnd w:id="3072"/>
      <w:bookmarkEnd w:id="3073"/>
      <w:bookmarkEnd w:id="3074"/>
    </w:p>
    <w:p w:rsidR="00E66946" w:rsidRDefault="00E66946" w:rsidP="00617A56">
      <w:pPr>
        <w:numPr>
          <w:ilvl w:val="0"/>
          <w:numId w:val="44"/>
        </w:numPr>
        <w:tabs>
          <w:tab w:val="left" w:pos="360"/>
        </w:tabs>
        <w:spacing w:before="0" w:after="0"/>
      </w:pPr>
      <w:r>
        <w:t xml:space="preserve">Go to the command prompt and change the directory to </w:t>
      </w:r>
      <w:r>
        <w:rPr>
          <w:rStyle w:val="KeywordChar"/>
        </w:rPr>
        <w:t>C</w:t>
      </w:r>
      <w:r w:rsidRPr="00DE5DEB">
        <w:rPr>
          <w:rStyle w:val="KeywordChar"/>
          <w:sz w:val="20"/>
          <w:szCs w:val="20"/>
        </w:rPr>
        <w:t>ATISSUE_HOME/</w:t>
      </w:r>
      <w:r>
        <w:t xml:space="preserve"> folder.</w:t>
      </w:r>
    </w:p>
    <w:p w:rsidR="00E66946" w:rsidRDefault="00E66946" w:rsidP="00617A56">
      <w:pPr>
        <w:numPr>
          <w:ilvl w:val="0"/>
          <w:numId w:val="44"/>
        </w:numPr>
        <w:tabs>
          <w:tab w:val="left" w:pos="360"/>
        </w:tabs>
        <w:spacing w:before="0" w:after="0"/>
      </w:pPr>
      <w:r>
        <w:t>Execute the command:</w:t>
      </w:r>
    </w:p>
    <w:p w:rsidR="00C57EE8" w:rsidRDefault="00E66946" w:rsidP="00C57EE8">
      <w:pPr>
        <w:numPr>
          <w:ilvl w:val="0"/>
          <w:numId w:val="69"/>
        </w:numPr>
        <w:tabs>
          <w:tab w:val="left" w:pos="360"/>
        </w:tabs>
        <w:rPr>
          <w:ins w:id="3075" w:author="Prachi Sharma" w:date="2011-05-23T13:50:00Z"/>
        </w:rPr>
        <w:pPrChange w:id="3076" w:author="Prachi Sharma" w:date="2011-05-23T13:50:00Z">
          <w:pPr>
            <w:numPr>
              <w:ilvl w:val="1"/>
              <w:numId w:val="51"/>
            </w:numPr>
            <w:tabs>
              <w:tab w:val="left" w:pos="360"/>
            </w:tabs>
            <w:ind w:left="1080" w:hanging="360"/>
          </w:pPr>
        </w:pPrChange>
      </w:pPr>
      <w:del w:id="3077" w:author="Prachi Sharma" w:date="2011-05-23T13:50:00Z">
        <w:r w:rsidDel="00C57EE8">
          <w:tab/>
        </w:r>
        <w:r w:rsidDel="00C57EE8">
          <w:tab/>
        </w:r>
      </w:del>
      <w:ins w:id="3078" w:author="Prachi Sharma" w:date="2011-05-23T13:50:00Z">
        <w:r w:rsidR="00C57EE8">
          <w:t>New Installation</w:t>
        </w:r>
      </w:ins>
    </w:p>
    <w:p w:rsidR="00C57EE8" w:rsidRPr="00CC1CFA" w:rsidRDefault="00CC1CFA" w:rsidP="00CC1CFA">
      <w:pPr>
        <w:tabs>
          <w:tab w:val="left" w:pos="360"/>
        </w:tabs>
        <w:rPr>
          <w:ins w:id="3079" w:author="Prachi Sharma" w:date="2011-05-23T13:50:00Z"/>
          <w:rFonts w:ascii="Courier" w:hAnsi="Courier"/>
          <w:sz w:val="20"/>
          <w:szCs w:val="20"/>
          <w:rPrChange w:id="3080" w:author="Prachi Sharma" w:date="2011-05-23T13:52:00Z">
            <w:rPr>
              <w:ins w:id="3081" w:author="Prachi Sharma" w:date="2011-05-23T13:50:00Z"/>
            </w:rPr>
          </w:rPrChange>
        </w:rPr>
        <w:pPrChange w:id="3082" w:author="Prachi Sharma" w:date="2011-05-23T13:52:00Z">
          <w:pPr>
            <w:tabs>
              <w:tab w:val="left" w:pos="360"/>
            </w:tabs>
            <w:ind w:left="720"/>
          </w:pPr>
        </w:pPrChange>
      </w:pPr>
      <w:ins w:id="3083" w:author="Prachi Sharma" w:date="2011-05-23T13:52:00Z">
        <w:r>
          <w:tab/>
        </w:r>
        <w:r>
          <w:tab/>
        </w:r>
      </w:ins>
      <w:ins w:id="3084" w:author="Prachi Sharma" w:date="2011-05-23T13:50:00Z">
        <w:r w:rsidR="00C57EE8">
          <w:tab/>
        </w:r>
        <w:proofErr w:type="gramStart"/>
        <w:r w:rsidR="00C57EE8" w:rsidRPr="00CC1CFA">
          <w:rPr>
            <w:rFonts w:ascii="Courier" w:hAnsi="Courier"/>
            <w:sz w:val="20"/>
            <w:szCs w:val="20"/>
            <w:rPrChange w:id="3085" w:author="Prachi Sharma" w:date="2011-05-23T13:52:00Z">
              <w:rPr/>
            </w:rPrChange>
          </w:rPr>
          <w:t>ant</w:t>
        </w:r>
        <w:proofErr w:type="gramEnd"/>
        <w:r w:rsidR="00C57EE8" w:rsidRPr="00CC1CFA">
          <w:rPr>
            <w:rFonts w:ascii="Courier" w:hAnsi="Courier"/>
            <w:sz w:val="20"/>
            <w:szCs w:val="20"/>
            <w:rPrChange w:id="3086" w:author="Prachi Sharma" w:date="2011-05-23T13:52:00Z">
              <w:rPr/>
            </w:rPrChange>
          </w:rPr>
          <w:t xml:space="preserve"> install:jboss</w:t>
        </w:r>
      </w:ins>
    </w:p>
    <w:p w:rsidR="00C57EE8" w:rsidRPr="002E6D95" w:rsidRDefault="00C57EE8" w:rsidP="00C57EE8">
      <w:pPr>
        <w:tabs>
          <w:tab w:val="left" w:pos="360"/>
        </w:tabs>
        <w:ind w:left="360"/>
        <w:rPr>
          <w:ins w:id="3087" w:author="Prachi Sharma" w:date="2011-05-23T13:50:00Z"/>
          <w:b/>
        </w:rPr>
      </w:pPr>
      <w:ins w:id="3088" w:author="Prachi Sharma" w:date="2011-05-23T13:50:00Z">
        <w:r w:rsidRPr="002E6D95">
          <w:rPr>
            <w:b/>
          </w:rPr>
          <w:t xml:space="preserve">Note: </w:t>
        </w:r>
      </w:ins>
    </w:p>
    <w:p w:rsidR="00C57EE8" w:rsidRDefault="00C57EE8" w:rsidP="00C57EE8">
      <w:pPr>
        <w:tabs>
          <w:tab w:val="left" w:pos="360"/>
        </w:tabs>
        <w:ind w:left="360"/>
        <w:rPr>
          <w:ins w:id="3089" w:author="Prachi Sharma" w:date="2011-05-23T13:50:00Z"/>
        </w:rPr>
      </w:pPr>
      <w:ins w:id="3090" w:author="Prachi Sharma" w:date="2011-05-23T13:50:00Z">
        <w:r>
          <w:t xml:space="preserve">This target will install a new JBoss server at the location defined by the property </w:t>
        </w:r>
        <w:r w:rsidRPr="00FC6EA3">
          <w:t>application.base.path.windows</w:t>
        </w:r>
        <w:r>
          <w:t>/</w:t>
        </w:r>
        <w:r w:rsidRPr="00FC6EA3">
          <w:t>application.base.path.</w:t>
        </w:r>
        <w:r>
          <w:t xml:space="preserve">linux specified in install.properties. If a server is already present at that location, a user promt will be displayed confirming to proceed and overrite the JBoss server with the new one. To proceed, please enter ‘Y’ and press Enter. In case user does not want to overrite the JBoss server, </w:t>
        </w:r>
        <w:proofErr w:type="gramStart"/>
        <w:r>
          <w:t>please  enter</w:t>
        </w:r>
        <w:proofErr w:type="gramEnd"/>
        <w:r>
          <w:t xml:space="preserve"> ‘N’ and press Enter. In this case the deployment will be terminated</w:t>
        </w:r>
      </w:ins>
    </w:p>
    <w:p w:rsidR="00C57EE8" w:rsidRDefault="00C57EE8" w:rsidP="00C57EE8">
      <w:pPr>
        <w:numPr>
          <w:ilvl w:val="0"/>
          <w:numId w:val="69"/>
        </w:numPr>
        <w:tabs>
          <w:tab w:val="left" w:pos="360"/>
        </w:tabs>
        <w:rPr>
          <w:ins w:id="3091" w:author="Prachi Sharma" w:date="2011-05-23T13:50:00Z"/>
        </w:rPr>
        <w:pPrChange w:id="3092" w:author="Prachi Sharma" w:date="2011-05-23T13:50:00Z">
          <w:pPr>
            <w:numPr>
              <w:ilvl w:val="1"/>
              <w:numId w:val="51"/>
            </w:numPr>
            <w:tabs>
              <w:tab w:val="left" w:pos="360"/>
            </w:tabs>
            <w:ind w:left="1080" w:hanging="360"/>
          </w:pPr>
        </w:pPrChange>
      </w:pPr>
      <w:ins w:id="3093" w:author="Prachi Sharma" w:date="2011-05-23T13:50:00Z">
        <w:r>
          <w:t>Upgrade</w:t>
        </w:r>
      </w:ins>
    </w:p>
    <w:p w:rsidR="00C57EE8" w:rsidRPr="00E53124" w:rsidRDefault="00C57EE8" w:rsidP="00CC1CFA">
      <w:pPr>
        <w:tabs>
          <w:tab w:val="left" w:pos="360"/>
        </w:tabs>
        <w:rPr>
          <w:ins w:id="3094" w:author="Prachi Sharma" w:date="2011-05-23T13:50:00Z"/>
        </w:rPr>
        <w:pPrChange w:id="3095" w:author="Prachi Sharma" w:date="2011-05-23T13:52:00Z">
          <w:pPr>
            <w:tabs>
              <w:tab w:val="left" w:pos="360"/>
            </w:tabs>
            <w:ind w:left="720"/>
          </w:pPr>
        </w:pPrChange>
      </w:pPr>
      <w:ins w:id="3096" w:author="Prachi Sharma" w:date="2011-05-23T13:50:00Z">
        <w:r>
          <w:rPr>
            <w:rStyle w:val="KeywordChar"/>
            <w:sz w:val="20"/>
            <w:szCs w:val="20"/>
          </w:rPr>
          <w:tab/>
        </w:r>
      </w:ins>
      <w:ins w:id="3097" w:author="Prachi Sharma" w:date="2011-05-23T13:52:00Z">
        <w:r w:rsidR="00CC1CFA">
          <w:rPr>
            <w:rStyle w:val="KeywordChar"/>
            <w:sz w:val="20"/>
            <w:szCs w:val="20"/>
          </w:rPr>
          <w:tab/>
        </w:r>
        <w:r w:rsidR="00CC1CFA">
          <w:rPr>
            <w:rStyle w:val="KeywordChar"/>
            <w:sz w:val="20"/>
            <w:szCs w:val="20"/>
          </w:rPr>
          <w:tab/>
        </w:r>
      </w:ins>
      <w:proofErr w:type="gramStart"/>
      <w:ins w:id="3098" w:author="Prachi Sharma" w:date="2011-05-23T13:50:00Z">
        <w:r w:rsidRPr="00CC1CFA">
          <w:rPr>
            <w:rFonts w:ascii="Courier" w:hAnsi="Courier"/>
            <w:sz w:val="20"/>
            <w:szCs w:val="20"/>
            <w:rPrChange w:id="3099" w:author="Prachi Sharma" w:date="2011-05-23T13:52:00Z">
              <w:rPr/>
            </w:rPrChange>
          </w:rPr>
          <w:t>ant</w:t>
        </w:r>
        <w:proofErr w:type="gramEnd"/>
        <w:r w:rsidRPr="00CC1CFA">
          <w:rPr>
            <w:rFonts w:ascii="Courier" w:hAnsi="Courier"/>
            <w:sz w:val="20"/>
            <w:szCs w:val="20"/>
            <w:rPrChange w:id="3100" w:author="Prachi Sharma" w:date="2011-05-23T13:52:00Z">
              <w:rPr/>
            </w:rPrChange>
          </w:rPr>
          <w:t xml:space="preserve"> upgrade:jboss</w:t>
        </w:r>
      </w:ins>
    </w:p>
    <w:p w:rsidR="00E66946" w:rsidRPr="00E66946" w:rsidDel="00C57EE8" w:rsidRDefault="00E66946" w:rsidP="00E66946">
      <w:pPr>
        <w:tabs>
          <w:tab w:val="left" w:pos="360"/>
        </w:tabs>
        <w:autoSpaceDE w:val="0"/>
        <w:autoSpaceDN w:val="0"/>
        <w:adjustRightInd w:val="0"/>
        <w:spacing w:after="100"/>
        <w:ind w:left="272" w:right="18"/>
        <w:rPr>
          <w:del w:id="3101" w:author="Prachi Sharma" w:date="2011-05-23T13:50:00Z"/>
          <w:rFonts w:ascii="Courier" w:hAnsi="Courier" w:cs="Calibri"/>
        </w:rPr>
      </w:pPr>
      <w:del w:id="3102" w:author="Prachi Sharma" w:date="2011-05-23T13:50:00Z">
        <w:r w:rsidRPr="00E66946" w:rsidDel="00C57EE8">
          <w:rPr>
            <w:rFonts w:ascii="Courier" w:hAnsi="Courier" w:cs="Calibri"/>
          </w:rPr>
          <w:delText xml:space="preserve">ant </w:delText>
        </w:r>
        <w:r w:rsidR="00B138FC" w:rsidDel="00C57EE8">
          <w:rPr>
            <w:rFonts w:ascii="Courier" w:hAnsi="Courier" w:cs="Calibri"/>
          </w:rPr>
          <w:delText>deploy_app</w:delText>
        </w:r>
      </w:del>
    </w:p>
    <w:p w:rsidR="00BC3C54" w:rsidRDefault="00BC3C54" w:rsidP="00C57EE8">
      <w:pPr>
        <w:tabs>
          <w:tab w:val="left" w:pos="360"/>
        </w:tabs>
        <w:autoSpaceDE w:val="0"/>
        <w:autoSpaceDN w:val="0"/>
        <w:adjustRightInd w:val="0"/>
        <w:spacing w:after="100"/>
        <w:ind w:left="272" w:right="18"/>
        <w:rPr>
          <w:rFonts w:cs="Calibri"/>
        </w:rPr>
      </w:pPr>
    </w:p>
    <w:p w:rsidR="009446DA" w:rsidRDefault="009446DA" w:rsidP="009446DA">
      <w:pPr>
        <w:pStyle w:val="Heading1"/>
        <w:numPr>
          <w:ilvl w:val="0"/>
          <w:numId w:val="0"/>
        </w:numPr>
        <w:tabs>
          <w:tab w:val="left" w:pos="360"/>
        </w:tabs>
      </w:pPr>
      <w:bookmarkStart w:id="3103" w:name="_Toc287980161"/>
      <w:bookmarkStart w:id="3104" w:name="_Toc287026547"/>
      <w:bookmarkStart w:id="3105" w:name="_Toc288205388"/>
      <w:r w:rsidRPr="009446DA">
        <w:lastRenderedPageBreak/>
        <w:t>Appendix D</w:t>
      </w:r>
      <w:r w:rsidR="00993632">
        <w:t xml:space="preserve"> -  </w:t>
      </w:r>
      <w:r>
        <w:t xml:space="preserve">Redeploying </w:t>
      </w:r>
      <w:r w:rsidRPr="009446DA">
        <w:t>the application after creating a Local Extension</w:t>
      </w:r>
      <w:bookmarkEnd w:id="3103"/>
      <w:bookmarkEnd w:id="3104"/>
      <w:bookmarkEnd w:id="3105"/>
    </w:p>
    <w:p w:rsidR="00631121" w:rsidRDefault="00631121" w:rsidP="00631121">
      <w:r>
        <w:t>When working with Local Extensions in caTissue, there are two uses cases:</w:t>
      </w:r>
    </w:p>
    <w:p w:rsidR="00631121" w:rsidRDefault="00631121" w:rsidP="00617A56">
      <w:pPr>
        <w:numPr>
          <w:ilvl w:val="0"/>
          <w:numId w:val="46"/>
        </w:numPr>
      </w:pPr>
      <w:r>
        <w:t>A new Form might need to be created</w:t>
      </w:r>
    </w:p>
    <w:p w:rsidR="00631121" w:rsidRDefault="00631121" w:rsidP="00617A56">
      <w:pPr>
        <w:numPr>
          <w:ilvl w:val="0"/>
          <w:numId w:val="46"/>
        </w:numPr>
      </w:pPr>
      <w:r>
        <w:t>An existing Form might need to be updated with additional fields.</w:t>
      </w:r>
    </w:p>
    <w:p w:rsidR="00631121" w:rsidRDefault="00631121" w:rsidP="00631121">
      <w:pPr>
        <w:ind w:left="720"/>
      </w:pPr>
    </w:p>
    <w:p w:rsidR="00631121" w:rsidRDefault="00631121" w:rsidP="00631121">
      <w:r>
        <w:t>In both the cases, the new/updated form will not be available for data entry until the application is redeployed. Below sections describe the steps to redeploy the application for both these cases.</w:t>
      </w:r>
    </w:p>
    <w:p w:rsidR="00631121" w:rsidRDefault="00631121" w:rsidP="00631121"/>
    <w:p w:rsidR="00631121" w:rsidRDefault="00631121" w:rsidP="00631121">
      <w:pPr>
        <w:pStyle w:val="Heading2"/>
        <w:numPr>
          <w:ilvl w:val="0"/>
          <w:numId w:val="0"/>
        </w:numPr>
        <w:tabs>
          <w:tab w:val="left" w:pos="360"/>
        </w:tabs>
      </w:pPr>
      <w:bookmarkStart w:id="3106" w:name="_Toc274143272"/>
      <w:bookmarkStart w:id="3107" w:name="_Toc287980162"/>
      <w:bookmarkStart w:id="3108" w:name="_Toc288205389"/>
      <w:r>
        <w:t>Creating a New Form</w:t>
      </w:r>
      <w:bookmarkEnd w:id="3106"/>
      <w:bookmarkEnd w:id="3107"/>
      <w:bookmarkEnd w:id="3108"/>
    </w:p>
    <w:p w:rsidR="00631121" w:rsidRDefault="00631121" w:rsidP="00631121"/>
    <w:p w:rsidR="00631121" w:rsidRDefault="00631121" w:rsidP="00631121">
      <w:r>
        <w:t>Following are the steps to redeploy caTissue application:</w:t>
      </w:r>
    </w:p>
    <w:p w:rsidR="00631121" w:rsidRDefault="00631121" w:rsidP="00631121">
      <w:pPr>
        <w:numPr>
          <w:ilvl w:val="1"/>
          <w:numId w:val="19"/>
        </w:numPr>
      </w:pPr>
      <w:r>
        <w:t xml:space="preserve">First shutdown the JBoss </w:t>
      </w:r>
    </w:p>
    <w:p w:rsidR="00631121" w:rsidRDefault="00631121" w:rsidP="00631121">
      <w:pPr>
        <w:numPr>
          <w:ilvl w:val="1"/>
          <w:numId w:val="19"/>
        </w:numPr>
        <w:rPr>
          <w:ins w:id="3109" w:author="Prachi Sharma" w:date="2011-05-23T14:06:00Z"/>
        </w:rPr>
      </w:pPr>
      <w:r>
        <w:t>Execute following command</w:t>
      </w:r>
    </w:p>
    <w:p w:rsidR="00932EDF" w:rsidRDefault="00932EDF" w:rsidP="00932EDF">
      <w:pPr>
        <w:numPr>
          <w:ilvl w:val="2"/>
          <w:numId w:val="19"/>
        </w:numPr>
        <w:tabs>
          <w:tab w:val="left" w:pos="360"/>
        </w:tabs>
        <w:rPr>
          <w:ins w:id="3110" w:author="Prachi Sharma" w:date="2011-05-23T14:06:00Z"/>
        </w:rPr>
        <w:pPrChange w:id="3111" w:author="Prachi Sharma" w:date="2011-05-23T14:06:00Z">
          <w:pPr>
            <w:numPr>
              <w:numId w:val="19"/>
            </w:numPr>
            <w:tabs>
              <w:tab w:val="left" w:pos="360"/>
              <w:tab w:val="num" w:pos="720"/>
            </w:tabs>
            <w:ind w:left="720" w:hanging="360"/>
          </w:pPr>
        </w:pPrChange>
      </w:pPr>
      <w:ins w:id="3112" w:author="Prachi Sharma" w:date="2011-05-23T14:06:00Z">
        <w:r>
          <w:t>New Installation</w:t>
        </w:r>
      </w:ins>
    </w:p>
    <w:p w:rsidR="00932EDF" w:rsidRPr="00E53124" w:rsidRDefault="00932EDF" w:rsidP="00932EDF">
      <w:pPr>
        <w:tabs>
          <w:tab w:val="left" w:pos="360"/>
        </w:tabs>
        <w:rPr>
          <w:ins w:id="3113" w:author="Prachi Sharma" w:date="2011-05-23T14:06:00Z"/>
          <w:rFonts w:ascii="Courier" w:hAnsi="Courier"/>
          <w:sz w:val="20"/>
          <w:szCs w:val="20"/>
        </w:rPr>
      </w:pPr>
      <w:ins w:id="3114" w:author="Prachi Sharma" w:date="2011-05-23T14:06:00Z">
        <w:r>
          <w:tab/>
        </w:r>
        <w:r>
          <w:tab/>
        </w:r>
        <w:r>
          <w:tab/>
        </w:r>
        <w:r>
          <w:tab/>
        </w:r>
        <w:proofErr w:type="gramStart"/>
        <w:r w:rsidRPr="00E53124">
          <w:rPr>
            <w:rFonts w:ascii="Courier" w:hAnsi="Courier"/>
            <w:sz w:val="20"/>
            <w:szCs w:val="20"/>
          </w:rPr>
          <w:t>ant</w:t>
        </w:r>
        <w:proofErr w:type="gramEnd"/>
        <w:r w:rsidRPr="00E53124">
          <w:rPr>
            <w:rFonts w:ascii="Courier" w:hAnsi="Courier"/>
            <w:sz w:val="20"/>
            <w:szCs w:val="20"/>
          </w:rPr>
          <w:t xml:space="preserve"> install:jboss</w:t>
        </w:r>
      </w:ins>
    </w:p>
    <w:p w:rsidR="00932EDF" w:rsidRDefault="00932EDF" w:rsidP="00932EDF">
      <w:pPr>
        <w:numPr>
          <w:ilvl w:val="2"/>
          <w:numId w:val="19"/>
        </w:numPr>
        <w:rPr>
          <w:ins w:id="3115" w:author="Prachi Sharma" w:date="2011-05-23T14:06:00Z"/>
        </w:rPr>
        <w:pPrChange w:id="3116" w:author="Prachi Sharma" w:date="2011-05-23T14:06:00Z">
          <w:pPr>
            <w:numPr>
              <w:ilvl w:val="1"/>
              <w:numId w:val="19"/>
            </w:numPr>
            <w:tabs>
              <w:tab w:val="num" w:pos="1440"/>
            </w:tabs>
            <w:ind w:left="1440" w:hanging="360"/>
          </w:pPr>
        </w:pPrChange>
      </w:pPr>
      <w:ins w:id="3117" w:author="Prachi Sharma" w:date="2011-05-23T14:06:00Z">
        <w:r>
          <w:t>Upgrade</w:t>
        </w:r>
      </w:ins>
    </w:p>
    <w:p w:rsidR="00932EDF" w:rsidRDefault="00932EDF" w:rsidP="00932EDF">
      <w:pPr>
        <w:ind w:left="1440" w:firstLine="720"/>
        <w:pPrChange w:id="3118" w:author="Prachi Sharma" w:date="2011-05-23T14:07:00Z">
          <w:pPr>
            <w:numPr>
              <w:ilvl w:val="1"/>
              <w:numId w:val="19"/>
            </w:numPr>
            <w:tabs>
              <w:tab w:val="num" w:pos="1440"/>
            </w:tabs>
            <w:ind w:left="1440" w:hanging="360"/>
          </w:pPr>
        </w:pPrChange>
      </w:pPr>
      <w:proofErr w:type="gramStart"/>
      <w:ins w:id="3119" w:author="Prachi Sharma" w:date="2011-05-23T14:07:00Z">
        <w:r w:rsidRPr="00E53124">
          <w:rPr>
            <w:rFonts w:ascii="Courier" w:hAnsi="Courier"/>
            <w:sz w:val="20"/>
            <w:szCs w:val="20"/>
          </w:rPr>
          <w:t>ant</w:t>
        </w:r>
        <w:proofErr w:type="gramEnd"/>
        <w:r w:rsidRPr="00E53124">
          <w:rPr>
            <w:rFonts w:ascii="Courier" w:hAnsi="Courier"/>
            <w:sz w:val="20"/>
            <w:szCs w:val="20"/>
          </w:rPr>
          <w:t xml:space="preserve"> upgrade:jboss</w:t>
        </w:r>
      </w:ins>
    </w:p>
    <w:p w:rsidR="00631121" w:rsidRPr="00A07FC0" w:rsidDel="00932EDF" w:rsidRDefault="00631121" w:rsidP="00631121">
      <w:pPr>
        <w:tabs>
          <w:tab w:val="left" w:pos="360"/>
        </w:tabs>
        <w:spacing w:before="0" w:after="0"/>
        <w:ind w:left="1440" w:firstLine="360"/>
        <w:rPr>
          <w:del w:id="3120" w:author="Prachi Sharma" w:date="2011-05-23T14:06:00Z"/>
          <w:rStyle w:val="KeywordChar"/>
          <w:sz w:val="20"/>
          <w:szCs w:val="20"/>
        </w:rPr>
      </w:pPr>
      <w:del w:id="3121" w:author="Prachi Sharma" w:date="2011-05-23T14:06:00Z">
        <w:r w:rsidDel="00932EDF">
          <w:rPr>
            <w:rStyle w:val="KeywordChar"/>
            <w:sz w:val="20"/>
            <w:szCs w:val="20"/>
          </w:rPr>
          <w:delText>a</w:delText>
        </w:r>
        <w:r w:rsidRPr="00A07FC0" w:rsidDel="00932EDF">
          <w:rPr>
            <w:rStyle w:val="KeywordChar"/>
            <w:sz w:val="20"/>
            <w:szCs w:val="20"/>
          </w:rPr>
          <w:delText>nt deploy_app</w:delText>
        </w:r>
      </w:del>
    </w:p>
    <w:p w:rsidR="00631121" w:rsidRDefault="00631121" w:rsidP="00631121">
      <w:pPr>
        <w:numPr>
          <w:ilvl w:val="1"/>
          <w:numId w:val="19"/>
        </w:numPr>
      </w:pPr>
      <w:r>
        <w:t>Start JBoss and access the application. The new form should be available for data entry.</w:t>
      </w:r>
    </w:p>
    <w:p w:rsidR="00631121" w:rsidRDefault="00631121" w:rsidP="00631121"/>
    <w:p w:rsidR="00631121" w:rsidRDefault="00631121" w:rsidP="00631121">
      <w:pPr>
        <w:pStyle w:val="Heading2"/>
        <w:numPr>
          <w:ilvl w:val="0"/>
          <w:numId w:val="0"/>
        </w:numPr>
        <w:tabs>
          <w:tab w:val="left" w:pos="360"/>
        </w:tabs>
      </w:pPr>
      <w:bookmarkStart w:id="3122" w:name="_Toc274143273"/>
      <w:bookmarkStart w:id="3123" w:name="_Toc287980163"/>
      <w:bookmarkStart w:id="3124" w:name="_Toc288205390"/>
      <w:r>
        <w:t>Updating an Existing Form</w:t>
      </w:r>
      <w:bookmarkEnd w:id="3122"/>
      <w:bookmarkEnd w:id="3123"/>
      <w:bookmarkEnd w:id="3124"/>
    </w:p>
    <w:p w:rsidR="00631121" w:rsidRDefault="00631121" w:rsidP="00631121"/>
    <w:p w:rsidR="00631121" w:rsidRDefault="00631121" w:rsidP="00631121">
      <w:r>
        <w:t>In case when you edit an exisiting form, there are two steps to follow.</w:t>
      </w:r>
    </w:p>
    <w:p w:rsidR="00631121" w:rsidRDefault="00631121" w:rsidP="00617A56">
      <w:pPr>
        <w:numPr>
          <w:ilvl w:val="0"/>
          <w:numId w:val="47"/>
        </w:numPr>
      </w:pPr>
      <w:r>
        <w:t>Remove the caCORE JAR generated for the form: The old caCORE JAR for the particular form will have to be deleted.</w:t>
      </w:r>
    </w:p>
    <w:p w:rsidR="00631121" w:rsidRDefault="00631121" w:rsidP="00617A56">
      <w:pPr>
        <w:numPr>
          <w:ilvl w:val="0"/>
          <w:numId w:val="48"/>
        </w:numPr>
      </w:pPr>
      <w:r>
        <w:t>In case the name of the form is “</w:t>
      </w:r>
      <w:r w:rsidRPr="00A07FC0">
        <w:rPr>
          <w:b/>
        </w:rPr>
        <w:t>Participant_Details</w:t>
      </w:r>
      <w:r>
        <w:t>”. This belongs to a group called “</w:t>
      </w:r>
      <w:r w:rsidRPr="00A07FC0">
        <w:rPr>
          <w:b/>
        </w:rPr>
        <w:t>participant_group</w:t>
      </w:r>
      <w:r>
        <w:t>”.</w:t>
      </w:r>
    </w:p>
    <w:p w:rsidR="00631121" w:rsidRDefault="00631121" w:rsidP="00617A56">
      <w:pPr>
        <w:numPr>
          <w:ilvl w:val="0"/>
          <w:numId w:val="48"/>
        </w:numPr>
      </w:pPr>
      <w:r>
        <w:t xml:space="preserve">The JAR for the form will be created in the location specified by the property </w:t>
      </w:r>
      <w:r w:rsidRPr="00A07FC0">
        <w:rPr>
          <w:i/>
        </w:rPr>
        <w:t>cacore.deployable.location</w:t>
      </w:r>
      <w:r>
        <w:t xml:space="preserve"> in the caTissueInstall.properties file. The name would be “participant_group.jar”.</w:t>
      </w:r>
    </w:p>
    <w:p w:rsidR="00631121" w:rsidRDefault="00631121" w:rsidP="00617A56">
      <w:pPr>
        <w:numPr>
          <w:ilvl w:val="0"/>
          <w:numId w:val="48"/>
        </w:numPr>
      </w:pPr>
      <w:r>
        <w:t>Delete this JAR file.</w:t>
      </w:r>
    </w:p>
    <w:p w:rsidR="00631121" w:rsidRDefault="00631121" w:rsidP="00617A56">
      <w:pPr>
        <w:numPr>
          <w:ilvl w:val="0"/>
          <w:numId w:val="47"/>
        </w:numPr>
      </w:pPr>
      <w:r>
        <w:t>Redeploy the caTissue application as follows:</w:t>
      </w:r>
    </w:p>
    <w:p w:rsidR="00631121" w:rsidRDefault="00631121" w:rsidP="00617A56">
      <w:pPr>
        <w:numPr>
          <w:ilvl w:val="1"/>
          <w:numId w:val="49"/>
        </w:numPr>
      </w:pPr>
      <w:r>
        <w:t xml:space="preserve">First shutdown the JBoss from </w:t>
      </w:r>
    </w:p>
    <w:p w:rsidR="00631121" w:rsidRDefault="00631121" w:rsidP="00617A56">
      <w:pPr>
        <w:numPr>
          <w:ilvl w:val="1"/>
          <w:numId w:val="49"/>
        </w:numPr>
      </w:pPr>
      <w:r>
        <w:t>The run the following command</w:t>
      </w:r>
    </w:p>
    <w:p w:rsidR="008C78DC" w:rsidRDefault="008C78DC" w:rsidP="008C78DC">
      <w:pPr>
        <w:numPr>
          <w:ilvl w:val="2"/>
          <w:numId w:val="49"/>
        </w:numPr>
        <w:tabs>
          <w:tab w:val="left" w:pos="360"/>
        </w:tabs>
        <w:rPr>
          <w:ins w:id="3125" w:author="Prachi Sharma" w:date="2011-05-23T14:07:00Z"/>
        </w:rPr>
      </w:pPr>
      <w:ins w:id="3126" w:author="Prachi Sharma" w:date="2011-05-23T14:07:00Z">
        <w:r>
          <w:t>New Installation</w:t>
        </w:r>
      </w:ins>
    </w:p>
    <w:p w:rsidR="008C78DC" w:rsidRPr="00E53124" w:rsidRDefault="008C78DC" w:rsidP="008C78DC">
      <w:pPr>
        <w:tabs>
          <w:tab w:val="left" w:pos="360"/>
        </w:tabs>
        <w:rPr>
          <w:ins w:id="3127" w:author="Prachi Sharma" w:date="2011-05-23T14:07:00Z"/>
          <w:rFonts w:ascii="Courier" w:hAnsi="Courier"/>
          <w:sz w:val="20"/>
          <w:szCs w:val="20"/>
        </w:rPr>
      </w:pPr>
      <w:ins w:id="3128" w:author="Prachi Sharma" w:date="2011-05-23T14:07:00Z">
        <w:r>
          <w:tab/>
        </w:r>
        <w:r>
          <w:tab/>
        </w:r>
        <w:r>
          <w:tab/>
        </w:r>
        <w:r>
          <w:tab/>
        </w:r>
        <w:proofErr w:type="gramStart"/>
        <w:r w:rsidRPr="00E53124">
          <w:rPr>
            <w:rFonts w:ascii="Courier" w:hAnsi="Courier"/>
            <w:sz w:val="20"/>
            <w:szCs w:val="20"/>
          </w:rPr>
          <w:t>ant</w:t>
        </w:r>
        <w:proofErr w:type="gramEnd"/>
        <w:r w:rsidRPr="00E53124">
          <w:rPr>
            <w:rFonts w:ascii="Courier" w:hAnsi="Courier"/>
            <w:sz w:val="20"/>
            <w:szCs w:val="20"/>
          </w:rPr>
          <w:t xml:space="preserve"> install:jboss</w:t>
        </w:r>
      </w:ins>
    </w:p>
    <w:p w:rsidR="008C78DC" w:rsidRDefault="008C78DC" w:rsidP="008C78DC">
      <w:pPr>
        <w:numPr>
          <w:ilvl w:val="2"/>
          <w:numId w:val="49"/>
        </w:numPr>
        <w:rPr>
          <w:ins w:id="3129" w:author="Prachi Sharma" w:date="2011-05-23T14:07:00Z"/>
        </w:rPr>
      </w:pPr>
      <w:ins w:id="3130" w:author="Prachi Sharma" w:date="2011-05-23T14:07:00Z">
        <w:r>
          <w:t>Upgrade</w:t>
        </w:r>
      </w:ins>
    </w:p>
    <w:p w:rsidR="008C78DC" w:rsidRDefault="008C78DC" w:rsidP="008C78DC">
      <w:pPr>
        <w:ind w:left="1440" w:firstLine="720"/>
        <w:rPr>
          <w:ins w:id="3131" w:author="Prachi Sharma" w:date="2011-05-23T14:07:00Z"/>
        </w:rPr>
      </w:pPr>
      <w:proofErr w:type="gramStart"/>
      <w:ins w:id="3132" w:author="Prachi Sharma" w:date="2011-05-23T14:07:00Z">
        <w:r w:rsidRPr="00E53124">
          <w:rPr>
            <w:rFonts w:ascii="Courier" w:hAnsi="Courier"/>
            <w:sz w:val="20"/>
            <w:szCs w:val="20"/>
          </w:rPr>
          <w:t>ant</w:t>
        </w:r>
        <w:proofErr w:type="gramEnd"/>
        <w:r w:rsidRPr="00E53124">
          <w:rPr>
            <w:rFonts w:ascii="Courier" w:hAnsi="Courier"/>
            <w:sz w:val="20"/>
            <w:szCs w:val="20"/>
          </w:rPr>
          <w:t xml:space="preserve"> upgrade:jboss</w:t>
        </w:r>
      </w:ins>
    </w:p>
    <w:p w:rsidR="00631121" w:rsidRPr="00A07FC0" w:rsidDel="008C78DC" w:rsidRDefault="00631121" w:rsidP="00631121">
      <w:pPr>
        <w:ind w:left="2160"/>
        <w:rPr>
          <w:del w:id="3133" w:author="Prachi Sharma" w:date="2011-05-23T14:07:00Z"/>
          <w:rStyle w:val="KeywordChar"/>
          <w:sz w:val="20"/>
          <w:szCs w:val="20"/>
        </w:rPr>
      </w:pPr>
      <w:del w:id="3134" w:author="Prachi Sharma" w:date="2011-05-23T14:07:00Z">
        <w:r w:rsidDel="008C78DC">
          <w:rPr>
            <w:rStyle w:val="KeywordChar"/>
            <w:sz w:val="20"/>
            <w:szCs w:val="20"/>
          </w:rPr>
          <w:lastRenderedPageBreak/>
          <w:delText>a</w:delText>
        </w:r>
        <w:r w:rsidRPr="00A07FC0" w:rsidDel="008C78DC">
          <w:rPr>
            <w:rStyle w:val="KeywordChar"/>
            <w:sz w:val="20"/>
            <w:szCs w:val="20"/>
          </w:rPr>
          <w:delText>nt deploy_app</w:delText>
        </w:r>
      </w:del>
    </w:p>
    <w:p w:rsidR="00631121" w:rsidRDefault="00631121" w:rsidP="00617A56">
      <w:pPr>
        <w:numPr>
          <w:ilvl w:val="1"/>
          <w:numId w:val="49"/>
        </w:numPr>
      </w:pPr>
      <w:r>
        <w:t>Start the JBoss and access the application. The new form should be available for data entry.</w:t>
      </w:r>
    </w:p>
    <w:p w:rsidR="009446DA" w:rsidRDefault="009446DA" w:rsidP="009446DA"/>
    <w:p w:rsidR="00527605" w:rsidRDefault="00527605" w:rsidP="009446DA"/>
    <w:p w:rsidR="00527605" w:rsidRDefault="00527605" w:rsidP="00527605">
      <w:pPr>
        <w:pStyle w:val="Heading1"/>
        <w:numPr>
          <w:ilvl w:val="0"/>
          <w:numId w:val="0"/>
        </w:numPr>
        <w:tabs>
          <w:tab w:val="left" w:pos="360"/>
        </w:tabs>
      </w:pPr>
      <w:bookmarkStart w:id="3135" w:name="_Ref288164742"/>
      <w:bookmarkStart w:id="3136" w:name="_Toc288205391"/>
      <w:r>
        <w:lastRenderedPageBreak/>
        <w:t>Appendix E -  Verification of upgrade data</w:t>
      </w:r>
      <w:bookmarkEnd w:id="3135"/>
      <w:bookmarkEnd w:id="3136"/>
    </w:p>
    <w:p w:rsidR="00BA40D3" w:rsidRDefault="00BA40D3" w:rsidP="00BA40D3">
      <w:r>
        <w:t>This section details the specific steps to be executed in order to compare the pre-upgrade and the upgraded (</w:t>
      </w:r>
      <w:ins w:id="3137" w:author="Prachi" w:date="2011-05-22T12:51:00Z">
        <w:r w:rsidR="00660A15">
          <w:t>2.0</w:t>
        </w:r>
      </w:ins>
      <w:del w:id="3138" w:author="Prachi" w:date="2011-05-22T12:51:00Z">
        <w:r w:rsidDel="00660A15">
          <w:delText>1.2</w:delText>
        </w:r>
      </w:del>
      <w:r>
        <w:t xml:space="preserve"> version) databases.  This is provided as supplemental verification to help meet institutional policies.  Please check with your institutions internal policies for documentation required for data verification of production systems.  </w:t>
      </w:r>
    </w:p>
    <w:p w:rsidR="00BA40D3" w:rsidRDefault="005202A3" w:rsidP="00BA40D3">
      <w:hyperlink r:id="rId56" w:history="1">
        <w:r w:rsidR="00BA40D3" w:rsidRPr="00871AE1">
          <w:rPr>
            <w:rStyle w:val="Hyperlink"/>
          </w:rPr>
          <w:t>https://ncisvn.nci.nih.gov/svn/catissue_persistent/caTissue_Database_Comparison_Scripts/</w:t>
        </w:r>
      </w:hyperlink>
    </w:p>
    <w:p w:rsidR="00527605" w:rsidRDefault="00527605" w:rsidP="00527605"/>
    <w:p w:rsidR="00BA40D3" w:rsidRDefault="00BA40D3" w:rsidP="00527605"/>
    <w:p w:rsidR="00527605" w:rsidRDefault="00527605" w:rsidP="00527605">
      <w:pPr>
        <w:pStyle w:val="Heading2"/>
        <w:numPr>
          <w:ilvl w:val="0"/>
          <w:numId w:val="0"/>
        </w:numPr>
        <w:tabs>
          <w:tab w:val="left" w:pos="360"/>
        </w:tabs>
      </w:pPr>
      <w:bookmarkStart w:id="3139" w:name="_Toc288205392"/>
      <w:r>
        <w:t>Verification of MySQL Data</w:t>
      </w:r>
      <w:bookmarkEnd w:id="3139"/>
    </w:p>
    <w:p w:rsidR="00527605" w:rsidRDefault="00527605" w:rsidP="00527605"/>
    <w:p w:rsidR="006538D5" w:rsidRDefault="00BA40D3" w:rsidP="00BA40D3">
      <w:pPr>
        <w:pStyle w:val="ListParagraph"/>
        <w:numPr>
          <w:ilvl w:val="1"/>
          <w:numId w:val="56"/>
        </w:numPr>
        <w:spacing w:before="0" w:after="0"/>
        <w:ind w:left="360"/>
        <w:jc w:val="left"/>
        <w:rPr>
          <w:color w:val="000000"/>
        </w:rPr>
      </w:pPr>
      <w:r w:rsidRPr="00BA40D3">
        <w:rPr>
          <w:color w:val="000000"/>
        </w:rPr>
        <w:t xml:space="preserve">Checkout the </w:t>
      </w:r>
      <w:r w:rsidR="006538D5">
        <w:rPr>
          <w:color w:val="000000"/>
        </w:rPr>
        <w:t>MySQL files</w:t>
      </w:r>
      <w:r w:rsidRPr="00BA40D3">
        <w:rPr>
          <w:color w:val="000000"/>
        </w:rPr>
        <w:t xml:space="preserve"> from </w:t>
      </w:r>
      <w:r w:rsidR="006538D5">
        <w:rPr>
          <w:color w:val="000000"/>
        </w:rPr>
        <w:t xml:space="preserve">the </w:t>
      </w:r>
      <w:r w:rsidRPr="00BA40D3">
        <w:rPr>
          <w:color w:val="000000"/>
        </w:rPr>
        <w:t xml:space="preserve">NCI SVN </w:t>
      </w:r>
      <w:r w:rsidR="006538D5">
        <w:rPr>
          <w:color w:val="000000"/>
        </w:rPr>
        <w:t xml:space="preserve">location </w:t>
      </w:r>
    </w:p>
    <w:p w:rsidR="006538D5" w:rsidRDefault="005202A3" w:rsidP="006538D5">
      <w:pPr>
        <w:ind w:firstLine="360"/>
      </w:pPr>
      <w:hyperlink r:id="rId57" w:history="1">
        <w:r w:rsidR="006538D5" w:rsidRPr="00871AE1">
          <w:rPr>
            <w:rStyle w:val="Hyperlink"/>
          </w:rPr>
          <w:t>https://ncisvn.nci.nih.gov/svn/catissue_persistent/caTissue_Database_Comparison_Scripts/</w:t>
        </w:r>
      </w:hyperlink>
    </w:p>
    <w:p w:rsidR="00BA40D3" w:rsidRDefault="00BA40D3" w:rsidP="006538D5">
      <w:pPr>
        <w:pStyle w:val="ListParagraph"/>
        <w:spacing w:before="0" w:after="0"/>
        <w:ind w:left="360"/>
        <w:jc w:val="left"/>
        <w:rPr>
          <w:color w:val="000000"/>
        </w:rPr>
      </w:pPr>
      <w:r w:rsidRPr="00BA40D3">
        <w:rPr>
          <w:color w:val="000000"/>
        </w:rPr>
        <w:t>This location will be referred as DBScriptHome.</w:t>
      </w:r>
    </w:p>
    <w:p w:rsidR="00BA40D3" w:rsidRDefault="00BA40D3" w:rsidP="00BA40D3">
      <w:pPr>
        <w:pStyle w:val="ListParagraph"/>
        <w:spacing w:before="0" w:after="0"/>
        <w:jc w:val="left"/>
        <w:rPr>
          <w:color w:val="000000"/>
        </w:rPr>
      </w:pPr>
    </w:p>
    <w:p w:rsidR="00BA40D3" w:rsidRPr="00BA40D3" w:rsidRDefault="006538D5" w:rsidP="00BA40D3">
      <w:pPr>
        <w:pStyle w:val="ListParagraph"/>
        <w:numPr>
          <w:ilvl w:val="1"/>
          <w:numId w:val="56"/>
        </w:numPr>
        <w:spacing w:before="0" w:after="0"/>
        <w:ind w:left="360"/>
        <w:jc w:val="left"/>
        <w:rPr>
          <w:color w:val="000000"/>
        </w:rPr>
      </w:pPr>
      <w:r>
        <w:rPr>
          <w:color w:val="000000"/>
        </w:rPr>
        <w:t>B</w:t>
      </w:r>
      <w:r w:rsidR="00BA40D3" w:rsidRPr="00BA40D3">
        <w:rPr>
          <w:color w:val="000000"/>
        </w:rPr>
        <w:t>ackup of the database which is to be upgraded and import it in a new database, say ‘db_before_upgrade’.</w:t>
      </w:r>
    </w:p>
    <w:p w:rsidR="00BA40D3" w:rsidRPr="00E25B94" w:rsidRDefault="00BA40D3" w:rsidP="00BA40D3">
      <w:pPr>
        <w:pStyle w:val="ListParagraph"/>
        <w:numPr>
          <w:ilvl w:val="1"/>
          <w:numId w:val="56"/>
        </w:numPr>
        <w:spacing w:before="0" w:after="0"/>
        <w:ind w:left="360"/>
        <w:jc w:val="left"/>
        <w:rPr>
          <w:color w:val="000000"/>
        </w:rPr>
      </w:pPr>
      <w:r>
        <w:rPr>
          <w:rFonts w:cs="Arial"/>
          <w:color w:val="000000"/>
        </w:rPr>
        <w:t xml:space="preserve">Open MySQL </w:t>
      </w:r>
      <w:r w:rsidRPr="00CE526A">
        <w:rPr>
          <w:color w:val="000000"/>
        </w:rPr>
        <w:t>command</w:t>
      </w:r>
      <w:r>
        <w:rPr>
          <w:rFonts w:cs="Arial"/>
          <w:color w:val="000000"/>
        </w:rPr>
        <w:t xml:space="preserve"> line client and login by providing the username and password for MySQL server.</w:t>
      </w:r>
    </w:p>
    <w:p w:rsidR="00BA40D3" w:rsidRPr="00E25B94" w:rsidRDefault="00BA40D3" w:rsidP="00BA40D3">
      <w:pPr>
        <w:pStyle w:val="ListParagraph"/>
        <w:numPr>
          <w:ilvl w:val="1"/>
          <w:numId w:val="56"/>
        </w:numPr>
        <w:spacing w:before="0" w:after="0"/>
        <w:ind w:left="360"/>
        <w:jc w:val="left"/>
        <w:rPr>
          <w:color w:val="000000"/>
        </w:rPr>
      </w:pPr>
      <w:r>
        <w:rPr>
          <w:rFonts w:cs="Arial"/>
          <w:color w:val="000000"/>
        </w:rPr>
        <w:t>Select ‘mysql’ database by running the following command:</w:t>
      </w:r>
    </w:p>
    <w:p w:rsidR="00BA40D3" w:rsidRPr="004861A2" w:rsidRDefault="00BA40D3" w:rsidP="00BA40D3">
      <w:pPr>
        <w:pStyle w:val="ListParagraph"/>
        <w:numPr>
          <w:ilvl w:val="2"/>
          <w:numId w:val="56"/>
        </w:numPr>
        <w:spacing w:before="0" w:after="0"/>
        <w:ind w:left="1080"/>
        <w:jc w:val="left"/>
        <w:rPr>
          <w:rFonts w:cs="Arial"/>
          <w:color w:val="000000"/>
        </w:rPr>
      </w:pPr>
      <w:r w:rsidRPr="004861A2">
        <w:rPr>
          <w:rFonts w:cs="Arial"/>
          <w:color w:val="000000"/>
        </w:rPr>
        <w:t>use mysql;</w:t>
      </w:r>
      <w:r>
        <w:rPr>
          <w:rFonts w:cs="Arial"/>
          <w:color w:val="000000"/>
        </w:rPr>
        <w:tab/>
      </w:r>
    </w:p>
    <w:p w:rsidR="00BA40D3" w:rsidRPr="00CE526A" w:rsidRDefault="00BA40D3" w:rsidP="00BA40D3">
      <w:pPr>
        <w:pStyle w:val="ListParagraph"/>
        <w:numPr>
          <w:ilvl w:val="1"/>
          <w:numId w:val="56"/>
        </w:numPr>
        <w:spacing w:before="0" w:after="0"/>
        <w:ind w:left="360"/>
        <w:jc w:val="left"/>
        <w:rPr>
          <w:color w:val="000000"/>
        </w:rPr>
      </w:pPr>
      <w:r>
        <w:rPr>
          <w:rFonts w:cs="Arial"/>
          <w:color w:val="000000"/>
        </w:rPr>
        <w:t xml:space="preserve">Execute the following commands in the given sequence: </w:t>
      </w:r>
    </w:p>
    <w:p w:rsidR="00BA40D3" w:rsidRPr="00CE526A"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\MySQL\mysql_dat</w:t>
      </w:r>
      <w:r>
        <w:rPr>
          <w:rFonts w:cs="Arial"/>
          <w:color w:val="000000"/>
        </w:rPr>
        <w:t>a</w:t>
      </w:r>
      <w:r w:rsidRPr="00CE526A">
        <w:rPr>
          <w:rFonts w:cs="Arial"/>
          <w:color w:val="000000"/>
        </w:rPr>
        <w:t>comp.sql</w:t>
      </w:r>
    </w:p>
    <w:p w:rsidR="00BA40D3" w:rsidRPr="00CE526A"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sf_compDBTab_W_Diffcols.sql</w:t>
      </w:r>
    </w:p>
    <w:p w:rsidR="00BA40D3" w:rsidRPr="00CE526A"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sf_compTablesDataRows.sql</w:t>
      </w:r>
    </w:p>
    <w:p w:rsidR="00BA40D3" w:rsidRPr="00122F87"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sf_compTablesInschemas.sql</w:t>
      </w:r>
    </w:p>
    <w:p w:rsidR="00BA40D3" w:rsidRPr="00122F87"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sf_getcolsdiffstruct.sql</w:t>
      </w:r>
    </w:p>
    <w:p w:rsidR="00BA40D3" w:rsidRPr="00122F87"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sf_getColumns.sql</w:t>
      </w:r>
    </w:p>
    <w:p w:rsidR="00BA40D3" w:rsidRPr="00122F87"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sp_compareDataWithDiffStruc.sql</w:t>
      </w:r>
    </w:p>
    <w:p w:rsidR="00BA40D3" w:rsidRPr="00122F87"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sp_CompTabData_diffStruc.sql</w:t>
      </w:r>
    </w:p>
    <w:p w:rsidR="00BA40D3" w:rsidRPr="00122F87" w:rsidRDefault="00BA40D3" w:rsidP="00BA40D3">
      <w:pPr>
        <w:pStyle w:val="ListParagraph"/>
        <w:numPr>
          <w:ilvl w:val="2"/>
          <w:numId w:val="56"/>
        </w:numPr>
        <w:spacing w:before="0" w:after="0"/>
        <w:ind w:left="1080"/>
        <w:jc w:val="left"/>
        <w:rPr>
          <w:color w:val="000000"/>
        </w:rPr>
      </w:pPr>
      <w:r w:rsidRPr="00CE526A">
        <w:rPr>
          <w:rFonts w:cs="Arial"/>
          <w:color w:val="000000"/>
        </w:rPr>
        <w:t xml:space="preserve">source </w:t>
      </w:r>
      <w:r w:rsidRPr="00CE526A">
        <w:rPr>
          <w:color w:val="000000"/>
        </w:rPr>
        <w:t>DBScriptHome</w:t>
      </w:r>
      <w:r w:rsidRPr="00CE526A">
        <w:rPr>
          <w:rFonts w:cs="Arial"/>
          <w:color w:val="000000"/>
        </w:rPr>
        <w:t xml:space="preserve"> \MySQL\</w:t>
      </w:r>
      <w:r w:rsidRPr="00122F87">
        <w:rPr>
          <w:rFonts w:cs="Arial"/>
          <w:color w:val="000000"/>
        </w:rPr>
        <w:t>sp_compTables.sql</w:t>
      </w:r>
    </w:p>
    <w:p w:rsidR="00BA40D3" w:rsidRPr="00CE526A" w:rsidRDefault="00BA40D3" w:rsidP="00BA40D3">
      <w:pPr>
        <w:pStyle w:val="ListParagraph"/>
        <w:numPr>
          <w:ilvl w:val="1"/>
          <w:numId w:val="56"/>
        </w:numPr>
        <w:spacing w:before="0" w:after="0"/>
        <w:ind w:left="360"/>
        <w:jc w:val="left"/>
        <w:rPr>
          <w:color w:val="000000"/>
        </w:rPr>
      </w:pPr>
      <w:r>
        <w:rPr>
          <w:rFonts w:cs="Arial"/>
          <w:color w:val="000000"/>
        </w:rPr>
        <w:t>Upgrade the database as specified in the deployment guide. Let the database name be: ‘</w:t>
      </w:r>
      <w:r>
        <w:rPr>
          <w:color w:val="000000"/>
        </w:rPr>
        <w:t>db_after_upgrade’.</w:t>
      </w:r>
    </w:p>
    <w:p w:rsidR="00BA40D3" w:rsidRPr="00E968A4" w:rsidRDefault="00BA40D3" w:rsidP="00BA40D3">
      <w:pPr>
        <w:pStyle w:val="ListParagraph"/>
        <w:numPr>
          <w:ilvl w:val="1"/>
          <w:numId w:val="56"/>
        </w:numPr>
        <w:spacing w:before="0" w:after="0"/>
        <w:ind w:left="360"/>
        <w:jc w:val="left"/>
        <w:rPr>
          <w:color w:val="000000"/>
        </w:rPr>
      </w:pPr>
      <w:r w:rsidRPr="006957A3">
        <w:rPr>
          <w:rFonts w:cs="Arial"/>
          <w:color w:val="000000"/>
        </w:rPr>
        <w:t>Run the following command</w:t>
      </w:r>
      <w:r>
        <w:rPr>
          <w:rFonts w:cs="Arial"/>
          <w:color w:val="000000"/>
        </w:rPr>
        <w:t xml:space="preserve"> for comparing the databases</w:t>
      </w:r>
      <w:r w:rsidRPr="006957A3">
        <w:rPr>
          <w:rFonts w:cs="Arial"/>
          <w:color w:val="000000"/>
        </w:rPr>
        <w:t>:</w:t>
      </w:r>
      <w:r w:rsidRPr="006957A3">
        <w:rPr>
          <w:rFonts w:cs="Arial"/>
          <w:color w:val="000000"/>
        </w:rPr>
        <w:br/>
      </w:r>
      <w:r>
        <w:rPr>
          <w:rFonts w:cs="Arial"/>
          <w:color w:val="000000"/>
        </w:rPr>
        <w:t>     call mysql.s</w:t>
      </w:r>
      <w:r w:rsidRPr="006957A3">
        <w:rPr>
          <w:rFonts w:cs="Arial"/>
          <w:color w:val="000000"/>
        </w:rPr>
        <w:t>p_compTables(</w:t>
      </w:r>
      <w:r>
        <w:rPr>
          <w:color w:val="000000"/>
        </w:rPr>
        <w:t>db_before_upgrade</w:t>
      </w:r>
      <w:r w:rsidRPr="006957A3">
        <w:rPr>
          <w:rFonts w:cs="Arial"/>
          <w:color w:val="000000"/>
        </w:rPr>
        <w:t>,</w:t>
      </w:r>
      <w:r>
        <w:rPr>
          <w:color w:val="000000"/>
        </w:rPr>
        <w:t>db_after_upgrade</w:t>
      </w:r>
      <w:r w:rsidRPr="006957A3">
        <w:rPr>
          <w:rFonts w:cs="Arial"/>
          <w:color w:val="000000"/>
        </w:rPr>
        <w:t>)</w:t>
      </w:r>
      <w:r>
        <w:rPr>
          <w:rFonts w:cs="Arial"/>
          <w:color w:val="000000"/>
        </w:rPr>
        <w:t>;</w:t>
      </w:r>
    </w:p>
    <w:p w:rsidR="00BA40D3" w:rsidRPr="00E968A4" w:rsidRDefault="00BA40D3" w:rsidP="00BA40D3">
      <w:pPr>
        <w:pStyle w:val="ListParagraph"/>
        <w:numPr>
          <w:ilvl w:val="1"/>
          <w:numId w:val="56"/>
        </w:numPr>
        <w:spacing w:before="0" w:after="0"/>
        <w:ind w:left="360"/>
        <w:jc w:val="left"/>
        <w:rPr>
          <w:color w:val="000000"/>
        </w:rPr>
      </w:pPr>
      <w:r>
        <w:rPr>
          <w:rFonts w:cs="Arial"/>
          <w:color w:val="000000"/>
        </w:rPr>
        <w:t>The table ‘</w:t>
      </w:r>
      <w:r w:rsidRPr="00E968A4">
        <w:rPr>
          <w:rFonts w:cs="Arial"/>
          <w:color w:val="000000"/>
        </w:rPr>
        <w:t>comptablesdatarows</w:t>
      </w:r>
      <w:r>
        <w:rPr>
          <w:rFonts w:cs="Arial"/>
          <w:color w:val="000000"/>
        </w:rPr>
        <w:t>’ in ‘mysql’ database contains the comparison between the two schemas.</w:t>
      </w:r>
    </w:p>
    <w:p w:rsidR="00527605" w:rsidRDefault="00527605" w:rsidP="00527605">
      <w:pPr>
        <w:rPr>
          <w:rFonts w:cs="Arial"/>
          <w:color w:val="000000"/>
        </w:rPr>
      </w:pPr>
    </w:p>
    <w:p w:rsidR="006538D5" w:rsidRDefault="006538D5" w:rsidP="00527605">
      <w:pPr>
        <w:rPr>
          <w:rFonts w:cs="Arial"/>
          <w:color w:val="000000"/>
        </w:rPr>
      </w:pPr>
    </w:p>
    <w:p w:rsidR="006538D5" w:rsidRDefault="006538D5" w:rsidP="00527605">
      <w:pPr>
        <w:rPr>
          <w:rFonts w:cs="Arial"/>
          <w:color w:val="000000"/>
        </w:rPr>
      </w:pPr>
    </w:p>
    <w:p w:rsidR="006538D5" w:rsidRDefault="006538D5" w:rsidP="00527605">
      <w:pPr>
        <w:rPr>
          <w:rFonts w:cs="Arial"/>
          <w:color w:val="000000"/>
        </w:rPr>
      </w:pPr>
    </w:p>
    <w:p w:rsidR="00527605" w:rsidRDefault="00527605" w:rsidP="00527605">
      <w:pPr>
        <w:pStyle w:val="Heading2"/>
        <w:numPr>
          <w:ilvl w:val="0"/>
          <w:numId w:val="0"/>
        </w:numPr>
        <w:tabs>
          <w:tab w:val="left" w:pos="360"/>
        </w:tabs>
      </w:pPr>
      <w:bookmarkStart w:id="3140" w:name="_Toc288205393"/>
      <w:r>
        <w:lastRenderedPageBreak/>
        <w:t>Verification of Oracle Data</w:t>
      </w:r>
      <w:bookmarkEnd w:id="3140"/>
    </w:p>
    <w:p w:rsidR="00527605" w:rsidRDefault="00527605" w:rsidP="00527605">
      <w:pPr>
        <w:rPr>
          <w:rFonts w:cs="Arial"/>
          <w:color w:val="000000"/>
        </w:rPr>
      </w:pPr>
    </w:p>
    <w:p w:rsidR="006538D5" w:rsidRDefault="00527605" w:rsidP="00617A56">
      <w:pPr>
        <w:pStyle w:val="ListParagraph"/>
        <w:numPr>
          <w:ilvl w:val="1"/>
          <w:numId w:val="57"/>
        </w:numPr>
        <w:spacing w:before="0" w:after="0"/>
        <w:ind w:left="360"/>
        <w:jc w:val="left"/>
        <w:rPr>
          <w:color w:val="000000"/>
        </w:rPr>
      </w:pPr>
      <w:r>
        <w:rPr>
          <w:color w:val="000000"/>
        </w:rPr>
        <w:t xml:space="preserve">Checkout the </w:t>
      </w:r>
      <w:r w:rsidR="006538D5">
        <w:rPr>
          <w:color w:val="000000"/>
        </w:rPr>
        <w:t xml:space="preserve">Oralce file form the </w:t>
      </w:r>
      <w:r>
        <w:rPr>
          <w:color w:val="000000"/>
        </w:rPr>
        <w:t xml:space="preserve">NCI SVN at </w:t>
      </w:r>
      <w:hyperlink r:id="rId58" w:history="1">
        <w:r w:rsidR="006538D5" w:rsidRPr="00871AE1">
          <w:rPr>
            <w:rStyle w:val="Hyperlink"/>
          </w:rPr>
          <w:t>https://ncisvn.nci.nih.gov/svn/catissue_persistent/caTissue_Database_Comparison_Scripts/</w:t>
        </w:r>
      </w:hyperlink>
      <w:r>
        <w:rPr>
          <w:color w:val="000000"/>
        </w:rPr>
        <w:t xml:space="preserve">. </w:t>
      </w:r>
    </w:p>
    <w:p w:rsidR="00527605" w:rsidRDefault="00527605" w:rsidP="006538D5">
      <w:pPr>
        <w:pStyle w:val="ListParagraph"/>
        <w:spacing w:before="0" w:after="0"/>
        <w:ind w:left="360"/>
        <w:jc w:val="left"/>
        <w:rPr>
          <w:color w:val="000000"/>
        </w:rPr>
      </w:pPr>
      <w:r>
        <w:rPr>
          <w:color w:val="000000"/>
        </w:rPr>
        <w:t>This location will be referred as DBScriptHome.</w:t>
      </w:r>
    </w:p>
    <w:p w:rsidR="00AA525F" w:rsidRDefault="00527605" w:rsidP="00AA525F">
      <w:r w:rsidRPr="00CE526A">
        <w:rPr>
          <w:color w:val="000000"/>
        </w:rPr>
        <w:tab/>
      </w:r>
    </w:p>
    <w:p w:rsidR="006538D5" w:rsidRDefault="006538D5" w:rsidP="006538D5">
      <w:pPr>
        <w:pStyle w:val="ListParagraph"/>
        <w:numPr>
          <w:ilvl w:val="1"/>
          <w:numId w:val="57"/>
        </w:numPr>
        <w:spacing w:before="0" w:after="0"/>
        <w:ind w:left="360"/>
        <w:jc w:val="left"/>
        <w:rPr>
          <w:color w:val="000000"/>
        </w:rPr>
      </w:pPr>
      <w:r w:rsidRPr="001F1074">
        <w:rPr>
          <w:color w:val="000000"/>
        </w:rPr>
        <w:t xml:space="preserve">Take the backup of the database which is to be upgraded and </w:t>
      </w:r>
      <w:r>
        <w:rPr>
          <w:color w:val="000000"/>
        </w:rPr>
        <w:t>i</w:t>
      </w:r>
      <w:r w:rsidRPr="001F1074">
        <w:rPr>
          <w:color w:val="000000"/>
        </w:rPr>
        <w:t>mport it in a new database, say ‘db_before_upgrade’.</w:t>
      </w:r>
    </w:p>
    <w:p w:rsidR="006538D5" w:rsidRDefault="006538D5" w:rsidP="006538D5">
      <w:pPr>
        <w:pStyle w:val="ListParagraph"/>
        <w:numPr>
          <w:ilvl w:val="1"/>
          <w:numId w:val="57"/>
        </w:numPr>
        <w:spacing w:before="0" w:after="0"/>
        <w:ind w:left="360"/>
        <w:jc w:val="left"/>
        <w:rPr>
          <w:color w:val="000000"/>
        </w:rPr>
      </w:pPr>
      <w:r>
        <w:rPr>
          <w:rFonts w:cs="Arial"/>
          <w:color w:val="000000"/>
        </w:rPr>
        <w:t>Upgrade the database as specified in the deployment guide. Let the database name be: ‘</w:t>
      </w:r>
      <w:r>
        <w:rPr>
          <w:color w:val="000000"/>
        </w:rPr>
        <w:t>db_after_upgrade’.</w:t>
      </w:r>
    </w:p>
    <w:p w:rsidR="006538D5" w:rsidRDefault="006538D5" w:rsidP="006538D5">
      <w:pPr>
        <w:pStyle w:val="ListParagraph"/>
        <w:numPr>
          <w:ilvl w:val="1"/>
          <w:numId w:val="57"/>
        </w:numPr>
        <w:spacing w:before="0" w:after="0"/>
        <w:ind w:left="360"/>
        <w:jc w:val="left"/>
        <w:rPr>
          <w:rFonts w:cs="Arial"/>
          <w:color w:val="000000"/>
        </w:rPr>
      </w:pPr>
      <w:r>
        <w:rPr>
          <w:rFonts w:cs="Arial"/>
          <w:color w:val="000000"/>
        </w:rPr>
        <w:t>Open SQL*Plus and connect as sysdba.</w:t>
      </w:r>
    </w:p>
    <w:p w:rsidR="006538D5" w:rsidRDefault="006538D5" w:rsidP="006538D5">
      <w:pPr>
        <w:pStyle w:val="ListParagraph"/>
        <w:numPr>
          <w:ilvl w:val="1"/>
          <w:numId w:val="57"/>
        </w:numPr>
        <w:spacing w:before="0" w:after="0"/>
        <w:ind w:left="360"/>
        <w:jc w:val="left"/>
        <w:rPr>
          <w:rFonts w:cs="Arial"/>
          <w:color w:val="000000"/>
        </w:rPr>
      </w:pPr>
      <w:r>
        <w:rPr>
          <w:rFonts w:cs="Arial"/>
          <w:color w:val="000000"/>
        </w:rPr>
        <w:t>Execute following sql script –</w:t>
      </w:r>
    </w:p>
    <w:p w:rsidR="006538D5" w:rsidRPr="00395071" w:rsidRDefault="006538D5" w:rsidP="006538D5">
      <w:pPr>
        <w:pStyle w:val="ListParagraph"/>
        <w:spacing w:before="0" w:after="0"/>
        <w:ind w:left="1980"/>
        <w:jc w:val="left"/>
        <w:rPr>
          <w:color w:val="000000"/>
        </w:rPr>
      </w:pPr>
      <w:r>
        <w:rPr>
          <w:rFonts w:cs="Arial"/>
          <w:color w:val="000000"/>
        </w:rPr>
        <w:t xml:space="preserve">@  </w:t>
      </w:r>
      <w:r w:rsidRPr="00CE526A">
        <w:rPr>
          <w:color w:val="000000"/>
        </w:rPr>
        <w:t>DBScriptHome</w:t>
      </w:r>
      <w:r w:rsidRPr="00CE526A">
        <w:rPr>
          <w:rFonts w:cs="Arial"/>
          <w:color w:val="000000"/>
        </w:rPr>
        <w:t>\</w:t>
      </w:r>
      <w:r w:rsidRPr="00395071">
        <w:rPr>
          <w:rFonts w:cs="Arial"/>
          <w:color w:val="000000"/>
        </w:rPr>
        <w:t>Oracle\oraSPS.sql</w:t>
      </w:r>
    </w:p>
    <w:p w:rsidR="006538D5" w:rsidRDefault="006538D5" w:rsidP="006538D5">
      <w:pPr>
        <w:pStyle w:val="ListParagraph"/>
        <w:ind w:left="0"/>
        <w:rPr>
          <w:rFonts w:cs="Arial"/>
          <w:color w:val="000000"/>
        </w:rPr>
      </w:pPr>
      <w:r>
        <w:rPr>
          <w:rFonts w:cs="Arial"/>
          <w:color w:val="000000"/>
        </w:rPr>
        <w:t>(Note – If this sql script generates error due to cyclic dependency then please re-run the script.)</w:t>
      </w:r>
    </w:p>
    <w:p w:rsidR="006538D5" w:rsidRPr="004C3FAD" w:rsidRDefault="006538D5" w:rsidP="006538D5">
      <w:pPr>
        <w:pStyle w:val="ListParagraph"/>
        <w:numPr>
          <w:ilvl w:val="1"/>
          <w:numId w:val="57"/>
        </w:numPr>
        <w:spacing w:before="0" w:after="0"/>
        <w:ind w:left="360"/>
        <w:jc w:val="left"/>
        <w:rPr>
          <w:color w:val="000000"/>
        </w:rPr>
      </w:pPr>
      <w:r>
        <w:rPr>
          <w:color w:val="000000"/>
        </w:rPr>
        <w:t xml:space="preserve">Edit </w:t>
      </w:r>
      <w:r w:rsidR="00982437">
        <w:rPr>
          <w:color w:val="000000"/>
        </w:rPr>
        <w:t xml:space="preserve">oracComp.sql </w:t>
      </w:r>
      <w:r>
        <w:rPr>
          <w:color w:val="000000"/>
        </w:rPr>
        <w:t xml:space="preserve">file to replace </w:t>
      </w:r>
      <w:r w:rsidRPr="001F1074">
        <w:rPr>
          <w:color w:val="000000"/>
        </w:rPr>
        <w:t>db_before_upgrade</w:t>
      </w:r>
      <w:r>
        <w:rPr>
          <w:color w:val="000000"/>
        </w:rPr>
        <w:t>&amp; db_after_upgrade with actual schema names.</w:t>
      </w:r>
    </w:p>
    <w:p w:rsidR="006538D5" w:rsidRDefault="006538D5" w:rsidP="006538D5">
      <w:pPr>
        <w:pStyle w:val="ListParagraph"/>
        <w:numPr>
          <w:ilvl w:val="1"/>
          <w:numId w:val="57"/>
        </w:numPr>
        <w:spacing w:before="0" w:after="0"/>
        <w:ind w:left="360"/>
        <w:jc w:val="left"/>
        <w:rPr>
          <w:rFonts w:cs="Arial"/>
          <w:color w:val="000000"/>
        </w:rPr>
      </w:pPr>
      <w:r>
        <w:rPr>
          <w:rFonts w:cs="Arial"/>
          <w:color w:val="000000"/>
        </w:rPr>
        <w:t xml:space="preserve">Execute the following commands: </w:t>
      </w:r>
    </w:p>
    <w:p w:rsidR="006538D5" w:rsidRDefault="006538D5" w:rsidP="006538D5">
      <w:pPr>
        <w:pStyle w:val="ListParagraph"/>
        <w:spacing w:before="0" w:after="0"/>
        <w:ind w:left="1980"/>
        <w:jc w:val="left"/>
        <w:rPr>
          <w:rFonts w:cs="Arial"/>
          <w:color w:val="000000"/>
        </w:rPr>
      </w:pPr>
      <w:r w:rsidRPr="00395071">
        <w:rPr>
          <w:rFonts w:cs="Arial"/>
          <w:color w:val="000000"/>
        </w:rPr>
        <w:t xml:space="preserve">@  </w:t>
      </w:r>
      <w:r w:rsidRPr="00395071">
        <w:rPr>
          <w:color w:val="000000"/>
        </w:rPr>
        <w:t>DBScriptHome</w:t>
      </w:r>
      <w:r w:rsidRPr="00395071">
        <w:rPr>
          <w:rFonts w:cs="Arial"/>
          <w:color w:val="000000"/>
        </w:rPr>
        <w:t>\Oracle\ora</w:t>
      </w:r>
      <w:r>
        <w:rPr>
          <w:rFonts w:cs="Arial"/>
          <w:color w:val="000000"/>
        </w:rPr>
        <w:t>c</w:t>
      </w:r>
      <w:r w:rsidRPr="00395071">
        <w:rPr>
          <w:rFonts w:cs="Arial"/>
          <w:color w:val="000000"/>
        </w:rPr>
        <w:t>Comp.sql</w:t>
      </w:r>
    </w:p>
    <w:p w:rsidR="00982437" w:rsidRDefault="00982437" w:rsidP="006538D5">
      <w:pPr>
        <w:pStyle w:val="ListParagraph"/>
        <w:ind w:left="0"/>
        <w:rPr>
          <w:rFonts w:cs="Arial"/>
          <w:color w:val="000000"/>
        </w:rPr>
      </w:pPr>
    </w:p>
    <w:p w:rsidR="00982437" w:rsidRDefault="00982437" w:rsidP="006538D5">
      <w:pPr>
        <w:pStyle w:val="ListParagraph"/>
        <w:ind w:left="0"/>
        <w:rPr>
          <w:rFonts w:cs="Arial"/>
          <w:color w:val="000000"/>
        </w:rPr>
      </w:pPr>
    </w:p>
    <w:p w:rsidR="006538D5" w:rsidRPr="00A02F67" w:rsidRDefault="00982437" w:rsidP="006538D5">
      <w:pPr>
        <w:pStyle w:val="ListParagraph"/>
        <w:ind w:left="0"/>
        <w:rPr>
          <w:color w:val="000000"/>
        </w:rPr>
      </w:pPr>
      <w:r w:rsidRPr="00982437">
        <w:rPr>
          <w:rFonts w:cs="Arial"/>
          <w:b/>
          <w:color w:val="000000"/>
        </w:rPr>
        <w:t>N</w:t>
      </w:r>
      <w:r w:rsidR="006538D5" w:rsidRPr="00982437">
        <w:rPr>
          <w:rFonts w:cs="Arial"/>
          <w:b/>
          <w:color w:val="000000"/>
        </w:rPr>
        <w:t>ote</w:t>
      </w:r>
      <w:r>
        <w:rPr>
          <w:rFonts w:cs="Arial"/>
          <w:b/>
          <w:color w:val="000000"/>
        </w:rPr>
        <w:t>:</w:t>
      </w:r>
      <w:r>
        <w:rPr>
          <w:rFonts w:cs="Arial"/>
          <w:color w:val="000000"/>
        </w:rPr>
        <w:t>I</w:t>
      </w:r>
      <w:r w:rsidR="006538D5">
        <w:rPr>
          <w:rFonts w:cs="Arial"/>
          <w:color w:val="000000"/>
        </w:rPr>
        <w:t xml:space="preserve">n order to generate DB comparison report in excel/csv, please run the contents of </w:t>
      </w:r>
      <w:r w:rsidR="006538D5" w:rsidRPr="00395071">
        <w:rPr>
          <w:rFonts w:cs="Arial"/>
          <w:color w:val="000000"/>
        </w:rPr>
        <w:t>oracComp.sql</w:t>
      </w:r>
      <w:r w:rsidR="006538D5">
        <w:rPr>
          <w:rFonts w:cs="Arial"/>
          <w:color w:val="000000"/>
        </w:rPr>
        <w:t xml:space="preserve"> through SQL-Developer/TOAD.</w:t>
      </w:r>
      <w:r>
        <w:rPr>
          <w:rFonts w:cs="Arial"/>
          <w:color w:val="000000"/>
        </w:rPr>
        <w:t xml:space="preserve">  This will not display properly in a command line.</w:t>
      </w:r>
    </w:p>
    <w:p w:rsidR="00527605" w:rsidRPr="009446DA" w:rsidRDefault="00527605" w:rsidP="006538D5"/>
    <w:sectPr w:rsidR="00527605" w:rsidRPr="009446DA" w:rsidSect="002F04FB">
      <w:headerReference w:type="even" r:id="rId59"/>
      <w:headerReference w:type="default" r:id="rId6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2A2" w:rsidRDefault="005442A2">
      <w:r>
        <w:separator/>
      </w:r>
    </w:p>
  </w:endnote>
  <w:endnote w:type="continuationSeparator" w:id="0">
    <w:p w:rsidR="005442A2" w:rsidRDefault="0054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A3" w:rsidRDefault="005202A3" w:rsidP="000652F2">
    <w:pPr>
      <w:pStyle w:val="Footer"/>
      <w:jc w:val="center"/>
      <w:rPr>
        <w:sz w:val="16"/>
        <w:szCs w:val="16"/>
      </w:rPr>
    </w:pPr>
  </w:p>
  <w:p w:rsidR="005202A3" w:rsidRDefault="005202A3">
    <w:pPr>
      <w:pStyle w:val="Footer"/>
    </w:pPr>
    <w:r>
      <w:fldChar w:fldCharType="begin"/>
    </w:r>
    <w:r>
      <w:instrText xml:space="preserve"> PAGE   \* MERGEFORMAT </w:instrText>
    </w:r>
    <w:r>
      <w:fldChar w:fldCharType="separate"/>
    </w:r>
    <w:r w:rsidR="005B50DC">
      <w:rPr>
        <w:noProof/>
      </w:rPr>
      <w:t>28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A3" w:rsidRDefault="005202A3">
    <w:pPr>
      <w:pStyle w:val="Footer"/>
      <w:jc w:val="right"/>
    </w:pPr>
    <w:r>
      <w:fldChar w:fldCharType="begin"/>
    </w:r>
    <w:r>
      <w:instrText xml:space="preserve"> PAGE   \* MERGEFORMAT </w:instrText>
    </w:r>
    <w:r>
      <w:fldChar w:fldCharType="separate"/>
    </w:r>
    <w:r w:rsidR="005B50D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2A2" w:rsidRDefault="005442A2">
      <w:r>
        <w:separator/>
      </w:r>
    </w:p>
  </w:footnote>
  <w:footnote w:type="continuationSeparator" w:id="0">
    <w:p w:rsidR="005442A2" w:rsidRDefault="005442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A3" w:rsidRDefault="005202A3" w:rsidP="00713161">
    <w:pPr>
      <w:pStyle w:val="Header"/>
      <w:tabs>
        <w:tab w:val="clear" w:pos="8640"/>
        <w:tab w:val="right" w:pos="9360"/>
      </w:tabs>
      <w:jc w:val="right"/>
      <w:rPr>
        <w:b/>
        <w:sz w:val="20"/>
        <w:szCs w:val="20"/>
      </w:rPr>
    </w:pPr>
    <w:proofErr w:type="gramStart"/>
    <w:r>
      <w:t>caTissue</w:t>
    </w:r>
    <w:proofErr w:type="gramEnd"/>
    <w:r>
      <w:t xml:space="preserve"> Suite v1.2 Deployment Guide</w:t>
    </w:r>
  </w:p>
  <w:p w:rsidR="005202A3" w:rsidRPr="007F234C" w:rsidRDefault="005202A3" w:rsidP="00E26D6C">
    <w:pPr>
      <w:pStyle w:val="Header"/>
      <w:tabs>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A3" w:rsidRDefault="005202A3" w:rsidP="000652F2">
    <w:pPr>
      <w:pStyle w:val="Header"/>
      <w:tabs>
        <w:tab w:val="left" w:pos="90"/>
        <w:tab w:val="left" w:pos="360"/>
        <w:tab w:val="left" w:pos="540"/>
      </w:tabs>
      <w:ind w:left="-720"/>
      <w:jc w:val="right"/>
      <w:rPr>
        <w:sz w:val="20"/>
        <w:szCs w:val="20"/>
      </w:rPr>
    </w:pPr>
    <w:r>
      <w:rPr>
        <w:b/>
        <w:sz w:val="20"/>
        <w:szCs w:val="20"/>
      </w:rPr>
      <w:tab/>
    </w:r>
    <w:r>
      <w:rPr>
        <w:b/>
        <w:sz w:val="20"/>
        <w:szCs w:val="20"/>
      </w:rPr>
      <w:tab/>
    </w:r>
    <w:proofErr w:type="gramStart"/>
    <w:r>
      <w:t>caTissue</w:t>
    </w:r>
    <w:proofErr w:type="gramEnd"/>
    <w:r>
      <w:t xml:space="preserve"> Suite v1.2 Deployment Guide</w:t>
    </w:r>
  </w:p>
  <w:p w:rsidR="005202A3" w:rsidRPr="000652F2" w:rsidRDefault="005202A3" w:rsidP="000652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A3" w:rsidRDefault="005202A3" w:rsidP="000C303A">
    <w:pPr>
      <w:pStyle w:val="Header"/>
      <w:tabs>
        <w:tab w:val="clear" w:pos="8640"/>
        <w:tab w:val="right" w:pos="9360"/>
      </w:tabs>
      <w:rPr>
        <w:b/>
        <w:sz w:val="20"/>
        <w:szCs w:val="20"/>
      </w:rPr>
    </w:pPr>
    <w:r>
      <w:tab/>
    </w:r>
    <w:r>
      <w:tab/>
    </w:r>
    <w:proofErr w:type="gramStart"/>
    <w:r>
      <w:t>caTissue</w:t>
    </w:r>
    <w:proofErr w:type="gramEnd"/>
    <w:r>
      <w:t xml:space="preserve"> Suite v1.2 Deployment Guide</w:t>
    </w:r>
    <w:r>
      <w:rPr>
        <w:sz w:val="20"/>
        <w:szCs w:val="20"/>
      </w:rPr>
      <w:tab/>
    </w:r>
    <w:r>
      <w:rPr>
        <w:sz w:val="20"/>
        <w:szCs w:val="20"/>
      </w:rPr>
      <w:tab/>
    </w:r>
  </w:p>
  <w:p w:rsidR="005202A3" w:rsidRPr="007F234C" w:rsidRDefault="005202A3" w:rsidP="00E26D6C">
    <w:pPr>
      <w:pStyle w:val="Header"/>
      <w:tabs>
        <w:tab w:val="clear" w:pos="864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A3" w:rsidRDefault="005202A3" w:rsidP="000652F2">
    <w:pPr>
      <w:pStyle w:val="Header"/>
      <w:tabs>
        <w:tab w:val="left" w:pos="90"/>
        <w:tab w:val="left" w:pos="360"/>
        <w:tab w:val="left" w:pos="540"/>
        <w:tab w:val="left" w:pos="9270"/>
      </w:tabs>
      <w:ind w:left="-144"/>
      <w:jc w:val="right"/>
      <w:rPr>
        <w:noProof/>
        <w:lang w:bidi="ar-SA"/>
      </w:rPr>
    </w:pPr>
    <w:fldSimple w:instr=" STYLEREF  &quot;Heading 1,Part&quot;  \* MERGEFORMAT ">
      <w:r w:rsidR="005B50DC">
        <w:rPr>
          <w:noProof/>
          <w:lang w:bidi="ar-SA"/>
        </w:rPr>
        <w:t>Deploying</w:t>
      </w:r>
      <w:r w:rsidR="005B50DC">
        <w:rPr>
          <w:noProof/>
        </w:rPr>
        <w:t xml:space="preserve"> the Web Application</w:t>
      </w:r>
    </w:fldSimple>
  </w:p>
  <w:p w:rsidR="005202A3" w:rsidRDefault="005202A3" w:rsidP="000652F2">
    <w:pPr>
      <w:pStyle w:val="Header"/>
      <w:tabs>
        <w:tab w:val="left" w:pos="90"/>
        <w:tab w:val="left" w:pos="360"/>
        <w:tab w:val="left" w:pos="540"/>
      </w:tabs>
      <w:ind w:left="-720"/>
      <w:jc w:val="right"/>
      <w:rPr>
        <w:sz w:val="20"/>
        <w:szCs w:val="20"/>
      </w:rPr>
    </w:pPr>
    <w:r>
      <w:rPr>
        <w:b/>
        <w:sz w:val="20"/>
        <w:szCs w:val="20"/>
      </w:rPr>
      <w:tab/>
    </w:r>
    <w:r>
      <w:rPr>
        <w:b/>
        <w:sz w:val="20"/>
        <w:szCs w:val="20"/>
      </w:rPr>
      <w:tab/>
    </w:r>
    <w:proofErr w:type="gramStart"/>
    <w:r>
      <w:t>caTissue</w:t>
    </w:r>
    <w:proofErr w:type="gramEnd"/>
    <w:r>
      <w:t xml:space="preserve"> Suite v</w:t>
    </w:r>
    <w:ins w:id="3141" w:author="Prachi" w:date="2011-05-22T11:25:00Z">
      <w:r>
        <w:t>2.0</w:t>
      </w:r>
    </w:ins>
    <w:del w:id="3142" w:author="Prachi" w:date="2011-05-22T11:25:00Z">
      <w:r w:rsidDel="00284805">
        <w:delText>1.2</w:delText>
      </w:r>
    </w:del>
    <w:r>
      <w:t xml:space="preserve"> Deployment Guide</w:t>
    </w:r>
  </w:p>
  <w:p w:rsidR="005202A3" w:rsidRPr="000652F2" w:rsidRDefault="005202A3" w:rsidP="000652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BCA"/>
    <w:multiLevelType w:val="hybridMultilevel"/>
    <w:tmpl w:val="856CECEE"/>
    <w:lvl w:ilvl="0" w:tplc="BD5ADB40">
      <w:start w:val="1"/>
      <w:numFmt w:val="decimal"/>
      <w:lvlText w:val="%1."/>
      <w:lvlJc w:val="left"/>
      <w:pPr>
        <w:ind w:left="720" w:hanging="360"/>
      </w:pPr>
      <w:rPr>
        <w:rFonts w:ascii="Calibri" w:hAnsi="Calibri" w:cs="Times New Roman" w:hint="default"/>
        <w:b w:val="0"/>
        <w:sz w:val="22"/>
      </w:rPr>
    </w:lvl>
    <w:lvl w:ilvl="1" w:tplc="EA7C51D6">
      <w:start w:val="1"/>
      <w:numFmt w:val="lowerLetter"/>
      <w:lvlText w:val="%2."/>
      <w:lvlJc w:val="left"/>
      <w:pPr>
        <w:ind w:left="1440" w:hanging="360"/>
      </w:pPr>
      <w:rPr>
        <w:rFonts w:ascii="Calibri" w:hAnsi="Calibri" w:cs="Calibri"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52179"/>
    <w:multiLevelType w:val="hybridMultilevel"/>
    <w:tmpl w:val="CBEA46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EA050D"/>
    <w:multiLevelType w:val="hybridMultilevel"/>
    <w:tmpl w:val="93BABBA8"/>
    <w:lvl w:ilvl="0" w:tplc="962A379A">
      <w:start w:val="1"/>
      <w:numFmt w:val="decimal"/>
      <w:lvlText w:val="%1."/>
      <w:lvlJc w:val="left"/>
      <w:pPr>
        <w:tabs>
          <w:tab w:val="num" w:pos="720"/>
        </w:tabs>
        <w:ind w:left="720" w:hanging="360"/>
      </w:pPr>
      <w:rPr>
        <w:rFonts w:ascii="Calibri" w:hAnsi="Calibri"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AA5F14"/>
    <w:multiLevelType w:val="hybridMultilevel"/>
    <w:tmpl w:val="854C1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7D6CEA"/>
    <w:multiLevelType w:val="hybridMultilevel"/>
    <w:tmpl w:val="5060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D6A54"/>
    <w:multiLevelType w:val="hybridMultilevel"/>
    <w:tmpl w:val="EAD801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3836DB"/>
    <w:multiLevelType w:val="hybridMultilevel"/>
    <w:tmpl w:val="B4D4B2F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C600A3"/>
    <w:multiLevelType w:val="hybridMultilevel"/>
    <w:tmpl w:val="486EF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9B50C8"/>
    <w:multiLevelType w:val="hybridMultilevel"/>
    <w:tmpl w:val="B43AA3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2A1D8C"/>
    <w:multiLevelType w:val="hybridMultilevel"/>
    <w:tmpl w:val="A1245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A6C67B5"/>
    <w:multiLevelType w:val="hybridMultilevel"/>
    <w:tmpl w:val="D338A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C2FEC"/>
    <w:multiLevelType w:val="multilevel"/>
    <w:tmpl w:val="4776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D04206"/>
    <w:multiLevelType w:val="hybridMultilevel"/>
    <w:tmpl w:val="B1F44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D6A1C"/>
    <w:multiLevelType w:val="hybridMultilevel"/>
    <w:tmpl w:val="C5E0C5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4686C49"/>
    <w:multiLevelType w:val="hybridMultilevel"/>
    <w:tmpl w:val="2E32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36673"/>
    <w:multiLevelType w:val="hybridMultilevel"/>
    <w:tmpl w:val="B16645BC"/>
    <w:lvl w:ilvl="0" w:tplc="B914A2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B61651"/>
    <w:multiLevelType w:val="hybridMultilevel"/>
    <w:tmpl w:val="2C2A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061C4"/>
    <w:multiLevelType w:val="hybridMultilevel"/>
    <w:tmpl w:val="D3AC27E4"/>
    <w:lvl w:ilvl="0" w:tplc="B914A2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B53B86"/>
    <w:multiLevelType w:val="hybridMultilevel"/>
    <w:tmpl w:val="AA8EB5DE"/>
    <w:lvl w:ilvl="0" w:tplc="B6A2DB9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A634E14"/>
    <w:multiLevelType w:val="hybridMultilevel"/>
    <w:tmpl w:val="B5C4C168"/>
    <w:lvl w:ilvl="0" w:tplc="5CF8026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F2715DC"/>
    <w:multiLevelType w:val="hybridMultilevel"/>
    <w:tmpl w:val="9D00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FFE503C"/>
    <w:multiLevelType w:val="hybridMultilevel"/>
    <w:tmpl w:val="A75C1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0806BCA"/>
    <w:multiLevelType w:val="hybridMultilevel"/>
    <w:tmpl w:val="D338A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251169"/>
    <w:multiLevelType w:val="hybridMultilevel"/>
    <w:tmpl w:val="1B3E6F82"/>
    <w:lvl w:ilvl="0" w:tplc="DF7E976E">
      <w:start w:val="1"/>
      <w:numFmt w:val="bullet"/>
      <w:pStyle w:val="ListBulletCircle"/>
      <w:lvlText w:val="o"/>
      <w:lvlJc w:val="left"/>
      <w:pPr>
        <w:tabs>
          <w:tab w:val="num" w:pos="720"/>
        </w:tabs>
        <w:ind w:left="720" w:hanging="360"/>
      </w:pPr>
      <w:rPr>
        <w:rFonts w:ascii="Courier New" w:hAnsi="Courier New" w:cs="Courier New" w:hint="default"/>
        <w:color w:val="auto"/>
        <w:sz w:val="20"/>
        <w:szCs w:val="20"/>
      </w:rPr>
    </w:lvl>
    <w:lvl w:ilvl="1" w:tplc="DF7E976E">
      <w:start w:val="1"/>
      <w:numFmt w:val="bullet"/>
      <w:lvlText w:val="o"/>
      <w:lvlJc w:val="left"/>
      <w:pPr>
        <w:tabs>
          <w:tab w:val="num" w:pos="2160"/>
        </w:tabs>
        <w:ind w:left="2160" w:hanging="360"/>
      </w:pPr>
      <w:rPr>
        <w:rFonts w:ascii="Courier New" w:hAnsi="Courier New" w:cs="Courier New" w:hint="default"/>
        <w:color w:val="auto"/>
        <w:sz w:val="20"/>
        <w:szCs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4DC2533"/>
    <w:multiLevelType w:val="hybridMultilevel"/>
    <w:tmpl w:val="8052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F43C23"/>
    <w:multiLevelType w:val="hybridMultilevel"/>
    <w:tmpl w:val="9C3636F4"/>
    <w:lvl w:ilvl="0" w:tplc="761EB95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7A022C1"/>
    <w:multiLevelType w:val="hybridMultilevel"/>
    <w:tmpl w:val="E6D2991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37C715E5"/>
    <w:multiLevelType w:val="hybridMultilevel"/>
    <w:tmpl w:val="3550C796"/>
    <w:lvl w:ilvl="0" w:tplc="0409000F">
      <w:start w:val="1"/>
      <w:numFmt w:val="decimal"/>
      <w:lvlText w:val="%1."/>
      <w:lvlJc w:val="left"/>
      <w:pPr>
        <w:tabs>
          <w:tab w:val="num" w:pos="720"/>
        </w:tabs>
        <w:ind w:left="720" w:hanging="360"/>
      </w:pPr>
    </w:lvl>
    <w:lvl w:ilvl="1" w:tplc="E64EDB9C">
      <w:start w:val="3"/>
      <w:numFmt w:val="bullet"/>
      <w:lvlText w:val="-"/>
      <w:lvlJc w:val="left"/>
      <w:pPr>
        <w:tabs>
          <w:tab w:val="num" w:pos="1440"/>
        </w:tabs>
        <w:ind w:left="1440" w:hanging="360"/>
      </w:pPr>
      <w:rPr>
        <w:rFonts w:ascii="Arial" w:eastAsia="Times New Roman" w:hAnsi="Arial" w:cs="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AEF2F0B"/>
    <w:multiLevelType w:val="hybridMultilevel"/>
    <w:tmpl w:val="86C47314"/>
    <w:lvl w:ilvl="0" w:tplc="59987CD6">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D645630"/>
    <w:multiLevelType w:val="hybridMultilevel"/>
    <w:tmpl w:val="4FE0A5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F137194"/>
    <w:multiLevelType w:val="hybridMultilevel"/>
    <w:tmpl w:val="EEC833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01A5F31"/>
    <w:multiLevelType w:val="hybridMultilevel"/>
    <w:tmpl w:val="8D12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A36E18"/>
    <w:multiLevelType w:val="hybridMultilevel"/>
    <w:tmpl w:val="C4800DA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7530014"/>
    <w:multiLevelType w:val="hybridMultilevel"/>
    <w:tmpl w:val="0BDAF8D4"/>
    <w:lvl w:ilvl="0" w:tplc="0409000F">
      <w:start w:val="1"/>
      <w:numFmt w:val="decimal"/>
      <w:lvlText w:val="%1."/>
      <w:lvlJc w:val="left"/>
      <w:pPr>
        <w:tabs>
          <w:tab w:val="num" w:pos="360"/>
        </w:tabs>
        <w:ind w:left="360" w:hanging="360"/>
      </w:pPr>
      <w:rPr>
        <w:rFonts w:hint="default"/>
      </w:rPr>
    </w:lvl>
    <w:lvl w:ilvl="1" w:tplc="06901658">
      <w:start w:val="1"/>
      <w:numFmt w:val="bullet"/>
      <w:pStyle w:val="B1-Bullet1"/>
      <w:lvlText w:val=""/>
      <w:lvlJc w:val="left"/>
      <w:pPr>
        <w:tabs>
          <w:tab w:val="num" w:pos="1087"/>
        </w:tabs>
        <w:ind w:left="1123" w:hanging="403"/>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8AB07D0"/>
    <w:multiLevelType w:val="hybridMultilevel"/>
    <w:tmpl w:val="BF300F6A"/>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A3D59C4"/>
    <w:multiLevelType w:val="hybridMultilevel"/>
    <w:tmpl w:val="F932A4F8"/>
    <w:lvl w:ilvl="0" w:tplc="48B00ECA">
      <w:start w:val="1"/>
      <w:numFmt w:val="decimal"/>
      <w:lvlText w:val="%1."/>
      <w:lvlJc w:val="left"/>
      <w:pPr>
        <w:ind w:left="360" w:hanging="360"/>
      </w:pPr>
      <w:rPr>
        <w:rFonts w:ascii="Calibri" w:eastAsia="Times New Roman" w:hAnsi="Calibr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E764317"/>
    <w:multiLevelType w:val="hybridMultilevel"/>
    <w:tmpl w:val="0ACA4E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F41B97"/>
    <w:multiLevelType w:val="hybridMultilevel"/>
    <w:tmpl w:val="297825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E36746"/>
    <w:multiLevelType w:val="hybridMultilevel"/>
    <w:tmpl w:val="5DC4BCF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9">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247306A"/>
    <w:multiLevelType w:val="hybridMultilevel"/>
    <w:tmpl w:val="B10C9A96"/>
    <w:lvl w:ilvl="0" w:tplc="DFBE26F6">
      <w:start w:val="1"/>
      <w:numFmt w:val="bullet"/>
      <w:pStyle w:val="Bulletedtext"/>
      <w:lvlText w:val="o"/>
      <w:lvlJc w:val="left"/>
      <w:pPr>
        <w:tabs>
          <w:tab w:val="num" w:pos="2160"/>
        </w:tabs>
        <w:ind w:left="720" w:firstLine="1080"/>
      </w:pPr>
      <w:rPr>
        <w:rFonts w:ascii="Courier New" w:hAnsi="Courier New" w:hint="default"/>
      </w:rPr>
    </w:lvl>
    <w:lvl w:ilvl="1" w:tplc="04090019">
      <w:start w:val="1"/>
      <w:numFmt w:val="bullet"/>
      <w:lvlText w:val=""/>
      <w:lvlJc w:val="left"/>
      <w:pPr>
        <w:tabs>
          <w:tab w:val="num" w:pos="2160"/>
        </w:tabs>
        <w:ind w:left="2160" w:hanging="360"/>
      </w:pPr>
      <w:rPr>
        <w:rFonts w:ascii="Symbol" w:hAnsi="Symbol" w:hint="default"/>
        <w:sz w:val="20"/>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40">
    <w:nsid w:val="526F2F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529E32C4"/>
    <w:multiLevelType w:val="hybridMultilevel"/>
    <w:tmpl w:val="8A80D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57E126A"/>
    <w:multiLevelType w:val="hybridMultilevel"/>
    <w:tmpl w:val="8D0A4E1C"/>
    <w:lvl w:ilvl="0" w:tplc="0409000F">
      <w:start w:val="1"/>
      <w:numFmt w:val="decimal"/>
      <w:lvlText w:val="%1."/>
      <w:lvlJc w:val="left"/>
      <w:pPr>
        <w:ind w:left="360" w:hanging="360"/>
      </w:pPr>
      <w:rPr>
        <w:rFonts w:hint="default"/>
      </w:rPr>
    </w:lvl>
    <w:lvl w:ilvl="1" w:tplc="1FD0DBBA">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857576F"/>
    <w:multiLevelType w:val="hybridMultilevel"/>
    <w:tmpl w:val="2F52A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58EE7D0B"/>
    <w:multiLevelType w:val="hybridMultilevel"/>
    <w:tmpl w:val="74C061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94E4813"/>
    <w:multiLevelType w:val="hybridMultilevel"/>
    <w:tmpl w:val="5E2E85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58355A"/>
    <w:multiLevelType w:val="hybridMultilevel"/>
    <w:tmpl w:val="6E60C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CD76F8A"/>
    <w:multiLevelType w:val="hybridMultilevel"/>
    <w:tmpl w:val="8D1274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DE43A6A"/>
    <w:multiLevelType w:val="multilevel"/>
    <w:tmpl w:val="BF7224E8"/>
    <w:lvl w:ilvl="0">
      <w:start w:val="1"/>
      <w:numFmt w:val="decimal"/>
      <w:pStyle w:val="Heading1"/>
      <w:lvlText w:val="Chapter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nsid w:val="642F1F3C"/>
    <w:multiLevelType w:val="hybridMultilevel"/>
    <w:tmpl w:val="05DAC75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69A81292"/>
    <w:multiLevelType w:val="hybridMultilevel"/>
    <w:tmpl w:val="9AF64B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AB56C60"/>
    <w:multiLevelType w:val="hybridMultilevel"/>
    <w:tmpl w:val="F3968C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2">
    <w:nsid w:val="6C350E04"/>
    <w:multiLevelType w:val="hybridMultilevel"/>
    <w:tmpl w:val="BE88F2B4"/>
    <w:lvl w:ilvl="0" w:tplc="943C27AC">
      <w:start w:val="1"/>
      <w:numFmt w:val="decimal"/>
      <w:lvlText w:val="%1."/>
      <w:lvlJc w:val="left"/>
      <w:pPr>
        <w:tabs>
          <w:tab w:val="num" w:pos="720"/>
        </w:tabs>
        <w:ind w:left="720" w:hanging="360"/>
      </w:pPr>
      <w:rPr>
        <w:rFonts w:hint="default"/>
      </w:rPr>
    </w:lvl>
    <w:lvl w:ilvl="1" w:tplc="6502953C">
      <w:numFmt w:val="none"/>
      <w:lvlText w:val=""/>
      <w:lvlJc w:val="left"/>
      <w:pPr>
        <w:tabs>
          <w:tab w:val="num" w:pos="360"/>
        </w:tabs>
      </w:pPr>
    </w:lvl>
    <w:lvl w:ilvl="2" w:tplc="9014C46A">
      <w:numFmt w:val="none"/>
      <w:lvlText w:val=""/>
      <w:lvlJc w:val="left"/>
      <w:pPr>
        <w:tabs>
          <w:tab w:val="num" w:pos="360"/>
        </w:tabs>
      </w:pPr>
    </w:lvl>
    <w:lvl w:ilvl="3" w:tplc="CB9220E8">
      <w:numFmt w:val="none"/>
      <w:lvlText w:val=""/>
      <w:lvlJc w:val="left"/>
      <w:pPr>
        <w:tabs>
          <w:tab w:val="num" w:pos="360"/>
        </w:tabs>
      </w:pPr>
    </w:lvl>
    <w:lvl w:ilvl="4" w:tplc="B988108C">
      <w:numFmt w:val="none"/>
      <w:lvlText w:val=""/>
      <w:lvlJc w:val="left"/>
      <w:pPr>
        <w:tabs>
          <w:tab w:val="num" w:pos="360"/>
        </w:tabs>
      </w:pPr>
    </w:lvl>
    <w:lvl w:ilvl="5" w:tplc="4712F444">
      <w:numFmt w:val="none"/>
      <w:lvlText w:val=""/>
      <w:lvlJc w:val="left"/>
      <w:pPr>
        <w:tabs>
          <w:tab w:val="num" w:pos="360"/>
        </w:tabs>
      </w:pPr>
    </w:lvl>
    <w:lvl w:ilvl="6" w:tplc="6704A284">
      <w:numFmt w:val="none"/>
      <w:lvlText w:val=""/>
      <w:lvlJc w:val="left"/>
      <w:pPr>
        <w:tabs>
          <w:tab w:val="num" w:pos="360"/>
        </w:tabs>
      </w:pPr>
    </w:lvl>
    <w:lvl w:ilvl="7" w:tplc="36246D16">
      <w:numFmt w:val="none"/>
      <w:lvlText w:val=""/>
      <w:lvlJc w:val="left"/>
      <w:pPr>
        <w:tabs>
          <w:tab w:val="num" w:pos="360"/>
        </w:tabs>
      </w:pPr>
    </w:lvl>
    <w:lvl w:ilvl="8" w:tplc="60CABDD6">
      <w:numFmt w:val="none"/>
      <w:lvlText w:val=""/>
      <w:lvlJc w:val="left"/>
      <w:pPr>
        <w:tabs>
          <w:tab w:val="num" w:pos="360"/>
        </w:tabs>
      </w:pPr>
    </w:lvl>
  </w:abstractNum>
  <w:abstractNum w:abstractNumId="53">
    <w:nsid w:val="705D784C"/>
    <w:multiLevelType w:val="hybridMultilevel"/>
    <w:tmpl w:val="0BB0AA68"/>
    <w:lvl w:ilvl="0" w:tplc="B1301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861C67"/>
    <w:multiLevelType w:val="hybridMultilevel"/>
    <w:tmpl w:val="3550C796"/>
    <w:lvl w:ilvl="0" w:tplc="0409000F">
      <w:start w:val="1"/>
      <w:numFmt w:val="decimal"/>
      <w:lvlText w:val="%1."/>
      <w:lvlJc w:val="left"/>
      <w:pPr>
        <w:tabs>
          <w:tab w:val="num" w:pos="720"/>
        </w:tabs>
        <w:ind w:left="720" w:hanging="360"/>
      </w:pPr>
    </w:lvl>
    <w:lvl w:ilvl="1" w:tplc="E64EDB9C">
      <w:start w:val="3"/>
      <w:numFmt w:val="bullet"/>
      <w:lvlText w:val="-"/>
      <w:lvlJc w:val="left"/>
      <w:pPr>
        <w:tabs>
          <w:tab w:val="num" w:pos="1440"/>
        </w:tabs>
        <w:ind w:left="1440" w:hanging="360"/>
      </w:pPr>
      <w:rPr>
        <w:rFonts w:ascii="Arial" w:eastAsia="Times New Roman" w:hAnsi="Arial" w:cs="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1D663B9"/>
    <w:multiLevelType w:val="hybridMultilevel"/>
    <w:tmpl w:val="E04A0C8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6">
    <w:nsid w:val="73666255"/>
    <w:multiLevelType w:val="hybridMultilevel"/>
    <w:tmpl w:val="F1EC7ED8"/>
    <w:lvl w:ilvl="0" w:tplc="FFFFFFFF">
      <w:start w:val="1"/>
      <w:numFmt w:val="bullet"/>
      <w:pStyle w:val="BodyTextInden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740D5687"/>
    <w:multiLevelType w:val="hybridMultilevel"/>
    <w:tmpl w:val="8D1274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4485019"/>
    <w:multiLevelType w:val="hybridMultilevel"/>
    <w:tmpl w:val="17CE7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D30422"/>
    <w:multiLevelType w:val="hybridMultilevel"/>
    <w:tmpl w:val="9BB88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4FB16F8"/>
    <w:multiLevelType w:val="hybridMultilevel"/>
    <w:tmpl w:val="77B84724"/>
    <w:lvl w:ilvl="0" w:tplc="50FADE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5FB79C7"/>
    <w:multiLevelType w:val="hybridMultilevel"/>
    <w:tmpl w:val="428080FE"/>
    <w:lvl w:ilvl="0" w:tplc="93B4C850">
      <w:start w:val="1"/>
      <w:numFmt w:val="decimal"/>
      <w:lvlText w:val="%1."/>
      <w:lvlJc w:val="left"/>
      <w:pPr>
        <w:tabs>
          <w:tab w:val="num" w:pos="720"/>
        </w:tabs>
        <w:ind w:left="720" w:hanging="360"/>
      </w:pPr>
      <w:rPr>
        <w:rFonts w:ascii="Calibri" w:hAnsi="Calibri"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6376C05"/>
    <w:multiLevelType w:val="hybridMultilevel"/>
    <w:tmpl w:val="C8CC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E8660E"/>
    <w:multiLevelType w:val="hybridMultilevel"/>
    <w:tmpl w:val="980EBC64"/>
    <w:lvl w:ilvl="0" w:tplc="E5487F94">
      <w:start w:val="1"/>
      <w:numFmt w:val="decimal"/>
      <w:lvlText w:val="%1."/>
      <w:lvlJc w:val="left"/>
      <w:pPr>
        <w:ind w:left="360" w:hanging="360"/>
      </w:pPr>
      <w:rPr>
        <w:rFonts w:ascii="Calibri" w:hAnsi="Calibri" w:cs="Calibri"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EEC71B5"/>
    <w:multiLevelType w:val="hybridMultilevel"/>
    <w:tmpl w:val="16063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7FE1297F"/>
    <w:multiLevelType w:val="hybridMultilevel"/>
    <w:tmpl w:val="1CC044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46"/>
  </w:num>
  <w:num w:numId="3">
    <w:abstractNumId w:val="39"/>
  </w:num>
  <w:num w:numId="4">
    <w:abstractNumId w:val="56"/>
  </w:num>
  <w:num w:numId="5">
    <w:abstractNumId w:val="23"/>
  </w:num>
  <w:num w:numId="6">
    <w:abstractNumId w:val="4"/>
  </w:num>
  <w:num w:numId="7">
    <w:abstractNumId w:val="18"/>
  </w:num>
  <w:num w:numId="8">
    <w:abstractNumId w:val="30"/>
  </w:num>
  <w:num w:numId="9">
    <w:abstractNumId w:val="48"/>
  </w:num>
  <w:num w:numId="10">
    <w:abstractNumId w:val="57"/>
  </w:num>
  <w:num w:numId="11">
    <w:abstractNumId w:val="33"/>
  </w:num>
  <w:num w:numId="12">
    <w:abstractNumId w:val="62"/>
  </w:num>
  <w:num w:numId="13">
    <w:abstractNumId w:val="24"/>
  </w:num>
  <w:num w:numId="14">
    <w:abstractNumId w:val="2"/>
  </w:num>
  <w:num w:numId="15">
    <w:abstractNumId w:val="52"/>
  </w:num>
  <w:num w:numId="16">
    <w:abstractNumId w:val="9"/>
  </w:num>
  <w:num w:numId="17">
    <w:abstractNumId w:val="6"/>
  </w:num>
  <w:num w:numId="18">
    <w:abstractNumId w:val="28"/>
  </w:num>
  <w:num w:numId="19">
    <w:abstractNumId w:val="38"/>
  </w:num>
  <w:num w:numId="20">
    <w:abstractNumId w:val="12"/>
  </w:num>
  <w:num w:numId="21">
    <w:abstractNumId w:val="16"/>
  </w:num>
  <w:num w:numId="22">
    <w:abstractNumId w:val="19"/>
  </w:num>
  <w:num w:numId="23">
    <w:abstractNumId w:val="64"/>
  </w:num>
  <w:num w:numId="24">
    <w:abstractNumId w:val="43"/>
  </w:num>
  <w:num w:numId="25">
    <w:abstractNumId w:val="1"/>
  </w:num>
  <w:num w:numId="26">
    <w:abstractNumId w:val="15"/>
  </w:num>
  <w:num w:numId="27">
    <w:abstractNumId w:val="29"/>
  </w:num>
  <w:num w:numId="28">
    <w:abstractNumId w:val="41"/>
  </w:num>
  <w:num w:numId="29">
    <w:abstractNumId w:val="8"/>
  </w:num>
  <w:num w:numId="30">
    <w:abstractNumId w:val="32"/>
  </w:num>
  <w:num w:numId="31">
    <w:abstractNumId w:val="5"/>
  </w:num>
  <w:num w:numId="32">
    <w:abstractNumId w:val="13"/>
  </w:num>
  <w:num w:numId="33">
    <w:abstractNumId w:val="50"/>
  </w:num>
  <w:num w:numId="34">
    <w:abstractNumId w:val="65"/>
  </w:num>
  <w:num w:numId="35">
    <w:abstractNumId w:val="60"/>
  </w:num>
  <w:num w:numId="36">
    <w:abstractNumId w:val="14"/>
  </w:num>
  <w:num w:numId="37">
    <w:abstractNumId w:val="0"/>
  </w:num>
  <w:num w:numId="38">
    <w:abstractNumId w:val="58"/>
  </w:num>
  <w:num w:numId="39">
    <w:abstractNumId w:val="37"/>
  </w:num>
  <w:num w:numId="40">
    <w:abstractNumId w:val="53"/>
  </w:num>
  <w:num w:numId="4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num>
  <w:num w:numId="43">
    <w:abstractNumId w:val="63"/>
  </w:num>
  <w:num w:numId="44">
    <w:abstractNumId w:val="25"/>
  </w:num>
  <w:num w:numId="45">
    <w:abstractNumId w:val="17"/>
  </w:num>
  <w:num w:numId="46">
    <w:abstractNumId w:val="54"/>
  </w:num>
  <w:num w:numId="47">
    <w:abstractNumId w:val="27"/>
  </w:num>
  <w:num w:numId="48">
    <w:abstractNumId w:val="20"/>
  </w:num>
  <w:num w:numId="49">
    <w:abstractNumId w:val="7"/>
  </w:num>
  <w:num w:numId="50">
    <w:abstractNumId w:val="35"/>
  </w:num>
  <w:num w:numId="51">
    <w:abstractNumId w:val="47"/>
  </w:num>
  <w:num w:numId="52">
    <w:abstractNumId w:val="22"/>
  </w:num>
  <w:num w:numId="53">
    <w:abstractNumId w:val="10"/>
  </w:num>
  <w:num w:numId="54">
    <w:abstractNumId w:val="34"/>
  </w:num>
  <w:num w:numId="55">
    <w:abstractNumId w:val="40"/>
  </w:num>
  <w:num w:numId="56">
    <w:abstractNumId w:val="44"/>
  </w:num>
  <w:num w:numId="57">
    <w:abstractNumId w:val="45"/>
  </w:num>
  <w:num w:numId="58">
    <w:abstractNumId w:val="11"/>
  </w:num>
  <w:num w:numId="59">
    <w:abstractNumId w:val="59"/>
  </w:num>
  <w:num w:numId="60">
    <w:abstractNumId w:val="48"/>
  </w:num>
  <w:num w:numId="61">
    <w:abstractNumId w:val="26"/>
  </w:num>
  <w:num w:numId="62">
    <w:abstractNumId w:val="55"/>
  </w:num>
  <w:num w:numId="63">
    <w:abstractNumId w:val="31"/>
  </w:num>
  <w:num w:numId="64">
    <w:abstractNumId w:val="48"/>
  </w:num>
  <w:num w:numId="65">
    <w:abstractNumId w:val="48"/>
  </w:num>
  <w:num w:numId="66">
    <w:abstractNumId w:val="21"/>
  </w:num>
  <w:num w:numId="6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
  </w:num>
  <w:num w:numId="70">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74"/>
    <w:rsid w:val="00000603"/>
    <w:rsid w:val="0000325A"/>
    <w:rsid w:val="00003540"/>
    <w:rsid w:val="0000384E"/>
    <w:rsid w:val="00003BEE"/>
    <w:rsid w:val="00007052"/>
    <w:rsid w:val="00007AA7"/>
    <w:rsid w:val="00007C35"/>
    <w:rsid w:val="0001060C"/>
    <w:rsid w:val="00010B67"/>
    <w:rsid w:val="000117FA"/>
    <w:rsid w:val="00011DFC"/>
    <w:rsid w:val="00012C05"/>
    <w:rsid w:val="00012F7C"/>
    <w:rsid w:val="0001338C"/>
    <w:rsid w:val="000142E7"/>
    <w:rsid w:val="0001512A"/>
    <w:rsid w:val="00015F9C"/>
    <w:rsid w:val="000161C0"/>
    <w:rsid w:val="000163B3"/>
    <w:rsid w:val="0001643D"/>
    <w:rsid w:val="00017AF8"/>
    <w:rsid w:val="00017CDB"/>
    <w:rsid w:val="00020E58"/>
    <w:rsid w:val="00020EBB"/>
    <w:rsid w:val="00021709"/>
    <w:rsid w:val="00022461"/>
    <w:rsid w:val="00025340"/>
    <w:rsid w:val="00025D75"/>
    <w:rsid w:val="000268A7"/>
    <w:rsid w:val="00026AF3"/>
    <w:rsid w:val="000278C8"/>
    <w:rsid w:val="000311CE"/>
    <w:rsid w:val="00031650"/>
    <w:rsid w:val="00031D4B"/>
    <w:rsid w:val="000358EF"/>
    <w:rsid w:val="00036F10"/>
    <w:rsid w:val="00037D54"/>
    <w:rsid w:val="00041449"/>
    <w:rsid w:val="000424F1"/>
    <w:rsid w:val="000431F4"/>
    <w:rsid w:val="0004567D"/>
    <w:rsid w:val="00047142"/>
    <w:rsid w:val="00050B1E"/>
    <w:rsid w:val="000517DB"/>
    <w:rsid w:val="00053ABC"/>
    <w:rsid w:val="00057230"/>
    <w:rsid w:val="00057AF0"/>
    <w:rsid w:val="00057E9F"/>
    <w:rsid w:val="00060113"/>
    <w:rsid w:val="000609C6"/>
    <w:rsid w:val="00061034"/>
    <w:rsid w:val="00061070"/>
    <w:rsid w:val="0006169D"/>
    <w:rsid w:val="00062641"/>
    <w:rsid w:val="00062DE2"/>
    <w:rsid w:val="00063A54"/>
    <w:rsid w:val="00063B4D"/>
    <w:rsid w:val="00064CF7"/>
    <w:rsid w:val="000652F2"/>
    <w:rsid w:val="00066678"/>
    <w:rsid w:val="00066EAE"/>
    <w:rsid w:val="00067E9E"/>
    <w:rsid w:val="00072F0E"/>
    <w:rsid w:val="0007309C"/>
    <w:rsid w:val="00074695"/>
    <w:rsid w:val="000746A8"/>
    <w:rsid w:val="00080F23"/>
    <w:rsid w:val="0008189D"/>
    <w:rsid w:val="00082429"/>
    <w:rsid w:val="00082436"/>
    <w:rsid w:val="00082CF4"/>
    <w:rsid w:val="000852E1"/>
    <w:rsid w:val="000874A9"/>
    <w:rsid w:val="000877A3"/>
    <w:rsid w:val="00087B57"/>
    <w:rsid w:val="00090F66"/>
    <w:rsid w:val="0009154B"/>
    <w:rsid w:val="000937BB"/>
    <w:rsid w:val="00095461"/>
    <w:rsid w:val="0009786E"/>
    <w:rsid w:val="000A0982"/>
    <w:rsid w:val="000A18E2"/>
    <w:rsid w:val="000A2EFA"/>
    <w:rsid w:val="000A5E98"/>
    <w:rsid w:val="000A6C5C"/>
    <w:rsid w:val="000A6D76"/>
    <w:rsid w:val="000A74BB"/>
    <w:rsid w:val="000B1E2F"/>
    <w:rsid w:val="000B2161"/>
    <w:rsid w:val="000B21D9"/>
    <w:rsid w:val="000B3992"/>
    <w:rsid w:val="000B3A66"/>
    <w:rsid w:val="000B463D"/>
    <w:rsid w:val="000B4DEE"/>
    <w:rsid w:val="000C08E9"/>
    <w:rsid w:val="000C1276"/>
    <w:rsid w:val="000C2C95"/>
    <w:rsid w:val="000C2E8E"/>
    <w:rsid w:val="000C303A"/>
    <w:rsid w:val="000C352D"/>
    <w:rsid w:val="000C3AD6"/>
    <w:rsid w:val="000C44E3"/>
    <w:rsid w:val="000C4C9F"/>
    <w:rsid w:val="000C6776"/>
    <w:rsid w:val="000C6CD5"/>
    <w:rsid w:val="000C6E72"/>
    <w:rsid w:val="000C7F36"/>
    <w:rsid w:val="000D1197"/>
    <w:rsid w:val="000D461A"/>
    <w:rsid w:val="000D6112"/>
    <w:rsid w:val="000D7055"/>
    <w:rsid w:val="000E263D"/>
    <w:rsid w:val="000E2A6D"/>
    <w:rsid w:val="000E3516"/>
    <w:rsid w:val="000E4811"/>
    <w:rsid w:val="000E4EA8"/>
    <w:rsid w:val="000E5285"/>
    <w:rsid w:val="000E5E70"/>
    <w:rsid w:val="000E670B"/>
    <w:rsid w:val="000E6F3B"/>
    <w:rsid w:val="000E7619"/>
    <w:rsid w:val="000E7674"/>
    <w:rsid w:val="000F2C2B"/>
    <w:rsid w:val="000F4B45"/>
    <w:rsid w:val="000F5224"/>
    <w:rsid w:val="000F53C9"/>
    <w:rsid w:val="000F71BE"/>
    <w:rsid w:val="000F75BF"/>
    <w:rsid w:val="000F7B0E"/>
    <w:rsid w:val="000F7DFD"/>
    <w:rsid w:val="00100205"/>
    <w:rsid w:val="00100386"/>
    <w:rsid w:val="001007A7"/>
    <w:rsid w:val="00100F32"/>
    <w:rsid w:val="001016AA"/>
    <w:rsid w:val="00103E7E"/>
    <w:rsid w:val="00104030"/>
    <w:rsid w:val="00104758"/>
    <w:rsid w:val="00104BEC"/>
    <w:rsid w:val="00105D48"/>
    <w:rsid w:val="0010719B"/>
    <w:rsid w:val="00107B3E"/>
    <w:rsid w:val="00110413"/>
    <w:rsid w:val="00111AAE"/>
    <w:rsid w:val="00112868"/>
    <w:rsid w:val="001144FD"/>
    <w:rsid w:val="00114EC6"/>
    <w:rsid w:val="001156C8"/>
    <w:rsid w:val="00121C3A"/>
    <w:rsid w:val="00130545"/>
    <w:rsid w:val="00131132"/>
    <w:rsid w:val="00131218"/>
    <w:rsid w:val="0013163B"/>
    <w:rsid w:val="00131F3A"/>
    <w:rsid w:val="0013467E"/>
    <w:rsid w:val="001377ED"/>
    <w:rsid w:val="001410BB"/>
    <w:rsid w:val="00141473"/>
    <w:rsid w:val="00142EA0"/>
    <w:rsid w:val="00143855"/>
    <w:rsid w:val="00143B89"/>
    <w:rsid w:val="00144A8A"/>
    <w:rsid w:val="00145516"/>
    <w:rsid w:val="00145775"/>
    <w:rsid w:val="00145B4B"/>
    <w:rsid w:val="001460ED"/>
    <w:rsid w:val="00147654"/>
    <w:rsid w:val="00153146"/>
    <w:rsid w:val="00153839"/>
    <w:rsid w:val="00154360"/>
    <w:rsid w:val="00154F15"/>
    <w:rsid w:val="001552BD"/>
    <w:rsid w:val="00155B0C"/>
    <w:rsid w:val="0015608E"/>
    <w:rsid w:val="00156BB9"/>
    <w:rsid w:val="00163E05"/>
    <w:rsid w:val="0017324F"/>
    <w:rsid w:val="00174321"/>
    <w:rsid w:val="00175AC3"/>
    <w:rsid w:val="00180AAD"/>
    <w:rsid w:val="001825A5"/>
    <w:rsid w:val="00183D06"/>
    <w:rsid w:val="00185CC4"/>
    <w:rsid w:val="00185FB8"/>
    <w:rsid w:val="0018648E"/>
    <w:rsid w:val="00187127"/>
    <w:rsid w:val="00193699"/>
    <w:rsid w:val="00193870"/>
    <w:rsid w:val="00195021"/>
    <w:rsid w:val="00195591"/>
    <w:rsid w:val="00195DDD"/>
    <w:rsid w:val="00196A50"/>
    <w:rsid w:val="0019766D"/>
    <w:rsid w:val="00197DFE"/>
    <w:rsid w:val="001A0A7B"/>
    <w:rsid w:val="001A121F"/>
    <w:rsid w:val="001A136B"/>
    <w:rsid w:val="001A167E"/>
    <w:rsid w:val="001A1E89"/>
    <w:rsid w:val="001A2B49"/>
    <w:rsid w:val="001A31C2"/>
    <w:rsid w:val="001A37C1"/>
    <w:rsid w:val="001A56E7"/>
    <w:rsid w:val="001A56EE"/>
    <w:rsid w:val="001A5AEB"/>
    <w:rsid w:val="001A6777"/>
    <w:rsid w:val="001A7D22"/>
    <w:rsid w:val="001B129F"/>
    <w:rsid w:val="001B2101"/>
    <w:rsid w:val="001B23B5"/>
    <w:rsid w:val="001B662B"/>
    <w:rsid w:val="001B72A9"/>
    <w:rsid w:val="001C1965"/>
    <w:rsid w:val="001C389C"/>
    <w:rsid w:val="001C4536"/>
    <w:rsid w:val="001C50F5"/>
    <w:rsid w:val="001C530C"/>
    <w:rsid w:val="001C67EB"/>
    <w:rsid w:val="001C6D27"/>
    <w:rsid w:val="001C7486"/>
    <w:rsid w:val="001D1559"/>
    <w:rsid w:val="001D1D1E"/>
    <w:rsid w:val="001D3E2A"/>
    <w:rsid w:val="001D494F"/>
    <w:rsid w:val="001D4EDF"/>
    <w:rsid w:val="001D6800"/>
    <w:rsid w:val="001D6BD1"/>
    <w:rsid w:val="001D73D3"/>
    <w:rsid w:val="001D750C"/>
    <w:rsid w:val="001D75B9"/>
    <w:rsid w:val="001E032F"/>
    <w:rsid w:val="001E05BE"/>
    <w:rsid w:val="001E1EB1"/>
    <w:rsid w:val="001E1FFF"/>
    <w:rsid w:val="001E4635"/>
    <w:rsid w:val="001E48C4"/>
    <w:rsid w:val="001E4FB8"/>
    <w:rsid w:val="001E5918"/>
    <w:rsid w:val="001E5D95"/>
    <w:rsid w:val="001E6E4A"/>
    <w:rsid w:val="001E6F9F"/>
    <w:rsid w:val="001E7202"/>
    <w:rsid w:val="001E7EA2"/>
    <w:rsid w:val="001F1013"/>
    <w:rsid w:val="001F267E"/>
    <w:rsid w:val="001F5165"/>
    <w:rsid w:val="001F5C11"/>
    <w:rsid w:val="001F5C29"/>
    <w:rsid w:val="001F760C"/>
    <w:rsid w:val="00201130"/>
    <w:rsid w:val="00205E82"/>
    <w:rsid w:val="00206CB6"/>
    <w:rsid w:val="00207E3C"/>
    <w:rsid w:val="002105DB"/>
    <w:rsid w:val="00210636"/>
    <w:rsid w:val="00210C84"/>
    <w:rsid w:val="00211173"/>
    <w:rsid w:val="002118CD"/>
    <w:rsid w:val="00211D64"/>
    <w:rsid w:val="002121A5"/>
    <w:rsid w:val="002158BF"/>
    <w:rsid w:val="00216671"/>
    <w:rsid w:val="00216A5E"/>
    <w:rsid w:val="00220570"/>
    <w:rsid w:val="00222165"/>
    <w:rsid w:val="0022348D"/>
    <w:rsid w:val="002240E2"/>
    <w:rsid w:val="002241F3"/>
    <w:rsid w:val="0022505E"/>
    <w:rsid w:val="00226BF2"/>
    <w:rsid w:val="00227A93"/>
    <w:rsid w:val="002325C8"/>
    <w:rsid w:val="0024105B"/>
    <w:rsid w:val="00242A23"/>
    <w:rsid w:val="00242BD3"/>
    <w:rsid w:val="00242DEA"/>
    <w:rsid w:val="00243570"/>
    <w:rsid w:val="00243B1B"/>
    <w:rsid w:val="002443C6"/>
    <w:rsid w:val="0024524B"/>
    <w:rsid w:val="0024547A"/>
    <w:rsid w:val="00246C4A"/>
    <w:rsid w:val="002519EE"/>
    <w:rsid w:val="002537EF"/>
    <w:rsid w:val="00254794"/>
    <w:rsid w:val="00256336"/>
    <w:rsid w:val="00256FF3"/>
    <w:rsid w:val="00257162"/>
    <w:rsid w:val="00260657"/>
    <w:rsid w:val="00260EBB"/>
    <w:rsid w:val="00260F0C"/>
    <w:rsid w:val="00262698"/>
    <w:rsid w:val="002660B8"/>
    <w:rsid w:val="00267349"/>
    <w:rsid w:val="00270A84"/>
    <w:rsid w:val="0027323D"/>
    <w:rsid w:val="00273D7F"/>
    <w:rsid w:val="002752AA"/>
    <w:rsid w:val="00275CEE"/>
    <w:rsid w:val="0027789A"/>
    <w:rsid w:val="0028036D"/>
    <w:rsid w:val="00281131"/>
    <w:rsid w:val="00281B15"/>
    <w:rsid w:val="00281B29"/>
    <w:rsid w:val="00281CED"/>
    <w:rsid w:val="002826F4"/>
    <w:rsid w:val="00282719"/>
    <w:rsid w:val="00284805"/>
    <w:rsid w:val="00287391"/>
    <w:rsid w:val="00287599"/>
    <w:rsid w:val="00290DC3"/>
    <w:rsid w:val="002912B3"/>
    <w:rsid w:val="00295145"/>
    <w:rsid w:val="00295A6E"/>
    <w:rsid w:val="00296788"/>
    <w:rsid w:val="002972CC"/>
    <w:rsid w:val="002975C0"/>
    <w:rsid w:val="002A09EF"/>
    <w:rsid w:val="002A0D78"/>
    <w:rsid w:val="002A0E8F"/>
    <w:rsid w:val="002A0F42"/>
    <w:rsid w:val="002A1F98"/>
    <w:rsid w:val="002A2D4E"/>
    <w:rsid w:val="002A4167"/>
    <w:rsid w:val="002A5D1A"/>
    <w:rsid w:val="002A742C"/>
    <w:rsid w:val="002B1F49"/>
    <w:rsid w:val="002B3236"/>
    <w:rsid w:val="002B36D9"/>
    <w:rsid w:val="002B388A"/>
    <w:rsid w:val="002C05C7"/>
    <w:rsid w:val="002C091D"/>
    <w:rsid w:val="002C11DF"/>
    <w:rsid w:val="002C1D94"/>
    <w:rsid w:val="002C28FF"/>
    <w:rsid w:val="002C2B03"/>
    <w:rsid w:val="002C3405"/>
    <w:rsid w:val="002C5636"/>
    <w:rsid w:val="002C582F"/>
    <w:rsid w:val="002C59C1"/>
    <w:rsid w:val="002C6224"/>
    <w:rsid w:val="002D1495"/>
    <w:rsid w:val="002D23E8"/>
    <w:rsid w:val="002D316B"/>
    <w:rsid w:val="002D47C8"/>
    <w:rsid w:val="002D4839"/>
    <w:rsid w:val="002D53A8"/>
    <w:rsid w:val="002D7850"/>
    <w:rsid w:val="002E0A9F"/>
    <w:rsid w:val="002E285C"/>
    <w:rsid w:val="002E2DEC"/>
    <w:rsid w:val="002E491F"/>
    <w:rsid w:val="002E4B04"/>
    <w:rsid w:val="002E6D95"/>
    <w:rsid w:val="002E7529"/>
    <w:rsid w:val="002E7635"/>
    <w:rsid w:val="002E78C1"/>
    <w:rsid w:val="002F04FB"/>
    <w:rsid w:val="002F11EC"/>
    <w:rsid w:val="002F1AD7"/>
    <w:rsid w:val="002F1DA5"/>
    <w:rsid w:val="002F3BCA"/>
    <w:rsid w:val="002F45DF"/>
    <w:rsid w:val="002F5203"/>
    <w:rsid w:val="002F52BE"/>
    <w:rsid w:val="002F6E24"/>
    <w:rsid w:val="002F7028"/>
    <w:rsid w:val="00301AB2"/>
    <w:rsid w:val="003033BD"/>
    <w:rsid w:val="003043FA"/>
    <w:rsid w:val="00304467"/>
    <w:rsid w:val="00304661"/>
    <w:rsid w:val="0030471A"/>
    <w:rsid w:val="00305246"/>
    <w:rsid w:val="00305A41"/>
    <w:rsid w:val="00307C0E"/>
    <w:rsid w:val="0031058F"/>
    <w:rsid w:val="00311100"/>
    <w:rsid w:val="00311269"/>
    <w:rsid w:val="003116B0"/>
    <w:rsid w:val="00312082"/>
    <w:rsid w:val="00312820"/>
    <w:rsid w:val="0031299C"/>
    <w:rsid w:val="003133D9"/>
    <w:rsid w:val="003136D7"/>
    <w:rsid w:val="0031435F"/>
    <w:rsid w:val="00314382"/>
    <w:rsid w:val="00314CB7"/>
    <w:rsid w:val="00317653"/>
    <w:rsid w:val="00317A51"/>
    <w:rsid w:val="00320653"/>
    <w:rsid w:val="00320886"/>
    <w:rsid w:val="00320997"/>
    <w:rsid w:val="0032174E"/>
    <w:rsid w:val="00322CBB"/>
    <w:rsid w:val="00323B20"/>
    <w:rsid w:val="00324132"/>
    <w:rsid w:val="00326431"/>
    <w:rsid w:val="003276CD"/>
    <w:rsid w:val="00327D1C"/>
    <w:rsid w:val="0033038F"/>
    <w:rsid w:val="00330E32"/>
    <w:rsid w:val="003318C9"/>
    <w:rsid w:val="003321E1"/>
    <w:rsid w:val="00333AE5"/>
    <w:rsid w:val="00334701"/>
    <w:rsid w:val="0033512E"/>
    <w:rsid w:val="00336334"/>
    <w:rsid w:val="003376AC"/>
    <w:rsid w:val="00337C9B"/>
    <w:rsid w:val="00337CF2"/>
    <w:rsid w:val="003405EA"/>
    <w:rsid w:val="0034089A"/>
    <w:rsid w:val="00341760"/>
    <w:rsid w:val="00344C23"/>
    <w:rsid w:val="00345BF5"/>
    <w:rsid w:val="00346ACB"/>
    <w:rsid w:val="00347108"/>
    <w:rsid w:val="003511D7"/>
    <w:rsid w:val="00351242"/>
    <w:rsid w:val="003522D9"/>
    <w:rsid w:val="00354C97"/>
    <w:rsid w:val="00355429"/>
    <w:rsid w:val="00355CD5"/>
    <w:rsid w:val="00361A41"/>
    <w:rsid w:val="00362114"/>
    <w:rsid w:val="00362E00"/>
    <w:rsid w:val="0036442F"/>
    <w:rsid w:val="0036560B"/>
    <w:rsid w:val="0036568E"/>
    <w:rsid w:val="00365EEC"/>
    <w:rsid w:val="00365FDD"/>
    <w:rsid w:val="00366031"/>
    <w:rsid w:val="00370875"/>
    <w:rsid w:val="00372A53"/>
    <w:rsid w:val="00372B9C"/>
    <w:rsid w:val="00375434"/>
    <w:rsid w:val="0037563F"/>
    <w:rsid w:val="00377AC0"/>
    <w:rsid w:val="00380A59"/>
    <w:rsid w:val="00380DC0"/>
    <w:rsid w:val="00381D43"/>
    <w:rsid w:val="003822D9"/>
    <w:rsid w:val="003839D8"/>
    <w:rsid w:val="00383F10"/>
    <w:rsid w:val="003861DB"/>
    <w:rsid w:val="00387461"/>
    <w:rsid w:val="003909E2"/>
    <w:rsid w:val="00392AEC"/>
    <w:rsid w:val="003930BB"/>
    <w:rsid w:val="0039752B"/>
    <w:rsid w:val="00397EEF"/>
    <w:rsid w:val="003A08E6"/>
    <w:rsid w:val="003A12F1"/>
    <w:rsid w:val="003A2D4B"/>
    <w:rsid w:val="003A5DB0"/>
    <w:rsid w:val="003A621A"/>
    <w:rsid w:val="003A7701"/>
    <w:rsid w:val="003B27DE"/>
    <w:rsid w:val="003B2807"/>
    <w:rsid w:val="003B3118"/>
    <w:rsid w:val="003B3FF0"/>
    <w:rsid w:val="003B4924"/>
    <w:rsid w:val="003B4FEE"/>
    <w:rsid w:val="003B5E26"/>
    <w:rsid w:val="003B656E"/>
    <w:rsid w:val="003B6759"/>
    <w:rsid w:val="003C23DA"/>
    <w:rsid w:val="003C37AC"/>
    <w:rsid w:val="003C3A0B"/>
    <w:rsid w:val="003C3E26"/>
    <w:rsid w:val="003C47CD"/>
    <w:rsid w:val="003C4E7E"/>
    <w:rsid w:val="003C754B"/>
    <w:rsid w:val="003C7EFF"/>
    <w:rsid w:val="003D588E"/>
    <w:rsid w:val="003D58B4"/>
    <w:rsid w:val="003D6AE5"/>
    <w:rsid w:val="003E176F"/>
    <w:rsid w:val="003E2F4F"/>
    <w:rsid w:val="003E34CD"/>
    <w:rsid w:val="003E354E"/>
    <w:rsid w:val="003E43F2"/>
    <w:rsid w:val="003E518E"/>
    <w:rsid w:val="003E5C4D"/>
    <w:rsid w:val="003E6C18"/>
    <w:rsid w:val="003F3034"/>
    <w:rsid w:val="003F3438"/>
    <w:rsid w:val="003F4501"/>
    <w:rsid w:val="003F5AC1"/>
    <w:rsid w:val="003F5C95"/>
    <w:rsid w:val="003F622F"/>
    <w:rsid w:val="003F6EA4"/>
    <w:rsid w:val="00400CA3"/>
    <w:rsid w:val="00401241"/>
    <w:rsid w:val="00401673"/>
    <w:rsid w:val="0040538C"/>
    <w:rsid w:val="00405C21"/>
    <w:rsid w:val="004073CE"/>
    <w:rsid w:val="00407A25"/>
    <w:rsid w:val="00410740"/>
    <w:rsid w:val="00410FB2"/>
    <w:rsid w:val="0041248C"/>
    <w:rsid w:val="00413750"/>
    <w:rsid w:val="004162BF"/>
    <w:rsid w:val="00416764"/>
    <w:rsid w:val="0041698F"/>
    <w:rsid w:val="004170F8"/>
    <w:rsid w:val="004179A4"/>
    <w:rsid w:val="00421576"/>
    <w:rsid w:val="004228D4"/>
    <w:rsid w:val="00423A06"/>
    <w:rsid w:val="004243A4"/>
    <w:rsid w:val="00424C48"/>
    <w:rsid w:val="00424CA7"/>
    <w:rsid w:val="004263A7"/>
    <w:rsid w:val="0042663A"/>
    <w:rsid w:val="004276E0"/>
    <w:rsid w:val="00427944"/>
    <w:rsid w:val="00427CA4"/>
    <w:rsid w:val="00430C5C"/>
    <w:rsid w:val="00430E54"/>
    <w:rsid w:val="0043485D"/>
    <w:rsid w:val="00434D42"/>
    <w:rsid w:val="004354B5"/>
    <w:rsid w:val="00435547"/>
    <w:rsid w:val="00436F5B"/>
    <w:rsid w:val="00437945"/>
    <w:rsid w:val="00440302"/>
    <w:rsid w:val="00440D8C"/>
    <w:rsid w:val="0044271A"/>
    <w:rsid w:val="00442FEA"/>
    <w:rsid w:val="00444265"/>
    <w:rsid w:val="00447289"/>
    <w:rsid w:val="004478D3"/>
    <w:rsid w:val="00450328"/>
    <w:rsid w:val="00452C4B"/>
    <w:rsid w:val="0045317E"/>
    <w:rsid w:val="0045607B"/>
    <w:rsid w:val="004567D0"/>
    <w:rsid w:val="00456CBD"/>
    <w:rsid w:val="004576DF"/>
    <w:rsid w:val="00457E87"/>
    <w:rsid w:val="00460736"/>
    <w:rsid w:val="00461521"/>
    <w:rsid w:val="0046170A"/>
    <w:rsid w:val="00464038"/>
    <w:rsid w:val="00465085"/>
    <w:rsid w:val="00465EEA"/>
    <w:rsid w:val="004664A9"/>
    <w:rsid w:val="004706DF"/>
    <w:rsid w:val="00471256"/>
    <w:rsid w:val="00471F36"/>
    <w:rsid w:val="004723D5"/>
    <w:rsid w:val="0047276E"/>
    <w:rsid w:val="0047340C"/>
    <w:rsid w:val="004753A7"/>
    <w:rsid w:val="00476270"/>
    <w:rsid w:val="0048004D"/>
    <w:rsid w:val="00481043"/>
    <w:rsid w:val="0048336C"/>
    <w:rsid w:val="0048496F"/>
    <w:rsid w:val="004856A5"/>
    <w:rsid w:val="00487000"/>
    <w:rsid w:val="00487BB6"/>
    <w:rsid w:val="00487F73"/>
    <w:rsid w:val="00490A15"/>
    <w:rsid w:val="00490B6D"/>
    <w:rsid w:val="004926B9"/>
    <w:rsid w:val="0049420C"/>
    <w:rsid w:val="004951CF"/>
    <w:rsid w:val="00495793"/>
    <w:rsid w:val="00496EE4"/>
    <w:rsid w:val="00497EB3"/>
    <w:rsid w:val="004A0BC3"/>
    <w:rsid w:val="004A13BE"/>
    <w:rsid w:val="004A3E89"/>
    <w:rsid w:val="004A4735"/>
    <w:rsid w:val="004A7107"/>
    <w:rsid w:val="004A76C5"/>
    <w:rsid w:val="004B0EDD"/>
    <w:rsid w:val="004B20E2"/>
    <w:rsid w:val="004B2480"/>
    <w:rsid w:val="004B2E17"/>
    <w:rsid w:val="004B33F8"/>
    <w:rsid w:val="004B3DFF"/>
    <w:rsid w:val="004B5F37"/>
    <w:rsid w:val="004B636E"/>
    <w:rsid w:val="004B6E7D"/>
    <w:rsid w:val="004B7B6C"/>
    <w:rsid w:val="004C0F54"/>
    <w:rsid w:val="004C123B"/>
    <w:rsid w:val="004C1D9B"/>
    <w:rsid w:val="004C2153"/>
    <w:rsid w:val="004C43CB"/>
    <w:rsid w:val="004C6741"/>
    <w:rsid w:val="004C6F4A"/>
    <w:rsid w:val="004D0A53"/>
    <w:rsid w:val="004D39C3"/>
    <w:rsid w:val="004D484A"/>
    <w:rsid w:val="004D5597"/>
    <w:rsid w:val="004D5E29"/>
    <w:rsid w:val="004D5FD1"/>
    <w:rsid w:val="004D678C"/>
    <w:rsid w:val="004D6FED"/>
    <w:rsid w:val="004D7415"/>
    <w:rsid w:val="004D7DCA"/>
    <w:rsid w:val="004E15BA"/>
    <w:rsid w:val="004E2F08"/>
    <w:rsid w:val="004E35AE"/>
    <w:rsid w:val="004E650F"/>
    <w:rsid w:val="004E6BC2"/>
    <w:rsid w:val="004E73AB"/>
    <w:rsid w:val="004E79F0"/>
    <w:rsid w:val="004F074D"/>
    <w:rsid w:val="004F0852"/>
    <w:rsid w:val="004F0CD3"/>
    <w:rsid w:val="004F0E5C"/>
    <w:rsid w:val="004F1940"/>
    <w:rsid w:val="004F1AFD"/>
    <w:rsid w:val="004F1B70"/>
    <w:rsid w:val="004F35FE"/>
    <w:rsid w:val="004F4987"/>
    <w:rsid w:val="004F4F1E"/>
    <w:rsid w:val="004F6712"/>
    <w:rsid w:val="004F72E0"/>
    <w:rsid w:val="005000FE"/>
    <w:rsid w:val="00500DA0"/>
    <w:rsid w:val="00502CDF"/>
    <w:rsid w:val="0050363B"/>
    <w:rsid w:val="0050409A"/>
    <w:rsid w:val="0050538B"/>
    <w:rsid w:val="005054E9"/>
    <w:rsid w:val="00507660"/>
    <w:rsid w:val="00511B40"/>
    <w:rsid w:val="00514381"/>
    <w:rsid w:val="005162F3"/>
    <w:rsid w:val="00516F74"/>
    <w:rsid w:val="005174B8"/>
    <w:rsid w:val="005200D5"/>
    <w:rsid w:val="005202A3"/>
    <w:rsid w:val="005203C7"/>
    <w:rsid w:val="00520F0A"/>
    <w:rsid w:val="00522041"/>
    <w:rsid w:val="00522393"/>
    <w:rsid w:val="00523FDC"/>
    <w:rsid w:val="00524A34"/>
    <w:rsid w:val="005255A4"/>
    <w:rsid w:val="00526FAB"/>
    <w:rsid w:val="00527605"/>
    <w:rsid w:val="0052799A"/>
    <w:rsid w:val="00527DF7"/>
    <w:rsid w:val="0053129B"/>
    <w:rsid w:val="00531F31"/>
    <w:rsid w:val="00534405"/>
    <w:rsid w:val="00534AD5"/>
    <w:rsid w:val="00534FFB"/>
    <w:rsid w:val="00535071"/>
    <w:rsid w:val="0053556F"/>
    <w:rsid w:val="0053793B"/>
    <w:rsid w:val="00540D2B"/>
    <w:rsid w:val="00541A8F"/>
    <w:rsid w:val="00542791"/>
    <w:rsid w:val="005441B7"/>
    <w:rsid w:val="005442A2"/>
    <w:rsid w:val="005444EF"/>
    <w:rsid w:val="005449E7"/>
    <w:rsid w:val="0054588E"/>
    <w:rsid w:val="00545E55"/>
    <w:rsid w:val="00546039"/>
    <w:rsid w:val="0054776B"/>
    <w:rsid w:val="00547954"/>
    <w:rsid w:val="00550857"/>
    <w:rsid w:val="00551E0E"/>
    <w:rsid w:val="00552139"/>
    <w:rsid w:val="0055299D"/>
    <w:rsid w:val="00554509"/>
    <w:rsid w:val="005568DF"/>
    <w:rsid w:val="00556C82"/>
    <w:rsid w:val="0055769B"/>
    <w:rsid w:val="00557CC0"/>
    <w:rsid w:val="00557D85"/>
    <w:rsid w:val="00560261"/>
    <w:rsid w:val="00560475"/>
    <w:rsid w:val="00560D4D"/>
    <w:rsid w:val="00561636"/>
    <w:rsid w:val="0056233F"/>
    <w:rsid w:val="00565043"/>
    <w:rsid w:val="0056548F"/>
    <w:rsid w:val="00566349"/>
    <w:rsid w:val="0057020D"/>
    <w:rsid w:val="00570A01"/>
    <w:rsid w:val="00572061"/>
    <w:rsid w:val="00572092"/>
    <w:rsid w:val="00573645"/>
    <w:rsid w:val="00574AF9"/>
    <w:rsid w:val="00574DC2"/>
    <w:rsid w:val="00575871"/>
    <w:rsid w:val="0058281B"/>
    <w:rsid w:val="00582F88"/>
    <w:rsid w:val="005833D5"/>
    <w:rsid w:val="005839F5"/>
    <w:rsid w:val="00584320"/>
    <w:rsid w:val="0058509B"/>
    <w:rsid w:val="00586A52"/>
    <w:rsid w:val="00587BD0"/>
    <w:rsid w:val="0059156C"/>
    <w:rsid w:val="005919A8"/>
    <w:rsid w:val="00594206"/>
    <w:rsid w:val="00596C9A"/>
    <w:rsid w:val="00597C68"/>
    <w:rsid w:val="005A3B30"/>
    <w:rsid w:val="005A5EB6"/>
    <w:rsid w:val="005A61AD"/>
    <w:rsid w:val="005A6A91"/>
    <w:rsid w:val="005A764F"/>
    <w:rsid w:val="005B13F9"/>
    <w:rsid w:val="005B2311"/>
    <w:rsid w:val="005B2861"/>
    <w:rsid w:val="005B50DC"/>
    <w:rsid w:val="005B5496"/>
    <w:rsid w:val="005B5E35"/>
    <w:rsid w:val="005B6F05"/>
    <w:rsid w:val="005C0351"/>
    <w:rsid w:val="005C0396"/>
    <w:rsid w:val="005C042B"/>
    <w:rsid w:val="005C0659"/>
    <w:rsid w:val="005C17F7"/>
    <w:rsid w:val="005C22E5"/>
    <w:rsid w:val="005C40A7"/>
    <w:rsid w:val="005C4657"/>
    <w:rsid w:val="005C4674"/>
    <w:rsid w:val="005C6B35"/>
    <w:rsid w:val="005C6F0D"/>
    <w:rsid w:val="005D02D8"/>
    <w:rsid w:val="005D060C"/>
    <w:rsid w:val="005D0A61"/>
    <w:rsid w:val="005D1996"/>
    <w:rsid w:val="005D1F71"/>
    <w:rsid w:val="005D2794"/>
    <w:rsid w:val="005D4467"/>
    <w:rsid w:val="005E071E"/>
    <w:rsid w:val="005E19EA"/>
    <w:rsid w:val="005E25DD"/>
    <w:rsid w:val="005E55D9"/>
    <w:rsid w:val="005F12BB"/>
    <w:rsid w:val="005F1500"/>
    <w:rsid w:val="005F1598"/>
    <w:rsid w:val="005F1CF5"/>
    <w:rsid w:val="005F1EC7"/>
    <w:rsid w:val="005F3B17"/>
    <w:rsid w:val="005F4BC2"/>
    <w:rsid w:val="005F4D47"/>
    <w:rsid w:val="005F6172"/>
    <w:rsid w:val="005F6A57"/>
    <w:rsid w:val="005F756C"/>
    <w:rsid w:val="00600596"/>
    <w:rsid w:val="006021B4"/>
    <w:rsid w:val="00602DD1"/>
    <w:rsid w:val="00603B96"/>
    <w:rsid w:val="00605ACD"/>
    <w:rsid w:val="00606135"/>
    <w:rsid w:val="00606A58"/>
    <w:rsid w:val="00606A6E"/>
    <w:rsid w:val="00607313"/>
    <w:rsid w:val="00610A36"/>
    <w:rsid w:val="00612202"/>
    <w:rsid w:val="006139C7"/>
    <w:rsid w:val="0061442D"/>
    <w:rsid w:val="00616225"/>
    <w:rsid w:val="00617734"/>
    <w:rsid w:val="00617A56"/>
    <w:rsid w:val="00617D42"/>
    <w:rsid w:val="00620EB3"/>
    <w:rsid w:val="00622B70"/>
    <w:rsid w:val="00624CBB"/>
    <w:rsid w:val="00625008"/>
    <w:rsid w:val="006253BD"/>
    <w:rsid w:val="00625769"/>
    <w:rsid w:val="00625AE5"/>
    <w:rsid w:val="00625F86"/>
    <w:rsid w:val="006272CB"/>
    <w:rsid w:val="0063005E"/>
    <w:rsid w:val="00631121"/>
    <w:rsid w:val="0063116A"/>
    <w:rsid w:val="00631408"/>
    <w:rsid w:val="00631651"/>
    <w:rsid w:val="0063206D"/>
    <w:rsid w:val="00632492"/>
    <w:rsid w:val="00632874"/>
    <w:rsid w:val="00632DE5"/>
    <w:rsid w:val="00633EE3"/>
    <w:rsid w:val="00634D8D"/>
    <w:rsid w:val="00635445"/>
    <w:rsid w:val="00635629"/>
    <w:rsid w:val="0063656E"/>
    <w:rsid w:val="00636A39"/>
    <w:rsid w:val="00637F2E"/>
    <w:rsid w:val="006401E0"/>
    <w:rsid w:val="00640312"/>
    <w:rsid w:val="00640447"/>
    <w:rsid w:val="00640D6D"/>
    <w:rsid w:val="006414B5"/>
    <w:rsid w:val="006421E3"/>
    <w:rsid w:val="00643446"/>
    <w:rsid w:val="00643599"/>
    <w:rsid w:val="00643E60"/>
    <w:rsid w:val="00646532"/>
    <w:rsid w:val="00646785"/>
    <w:rsid w:val="006475D3"/>
    <w:rsid w:val="006476B2"/>
    <w:rsid w:val="006509AC"/>
    <w:rsid w:val="00652AE4"/>
    <w:rsid w:val="006538D5"/>
    <w:rsid w:val="0065431E"/>
    <w:rsid w:val="0065433D"/>
    <w:rsid w:val="006545E7"/>
    <w:rsid w:val="00654EF0"/>
    <w:rsid w:val="00660A15"/>
    <w:rsid w:val="00662146"/>
    <w:rsid w:val="00662EF4"/>
    <w:rsid w:val="00662F41"/>
    <w:rsid w:val="00666942"/>
    <w:rsid w:val="0066743A"/>
    <w:rsid w:val="00667E25"/>
    <w:rsid w:val="00667EA5"/>
    <w:rsid w:val="00667F92"/>
    <w:rsid w:val="00670676"/>
    <w:rsid w:val="00671696"/>
    <w:rsid w:val="00675919"/>
    <w:rsid w:val="00676670"/>
    <w:rsid w:val="00676A7F"/>
    <w:rsid w:val="00677403"/>
    <w:rsid w:val="006800AD"/>
    <w:rsid w:val="006814A5"/>
    <w:rsid w:val="0068290B"/>
    <w:rsid w:val="00684683"/>
    <w:rsid w:val="00684F71"/>
    <w:rsid w:val="006857A1"/>
    <w:rsid w:val="00685FEB"/>
    <w:rsid w:val="00686750"/>
    <w:rsid w:val="00686757"/>
    <w:rsid w:val="006902BB"/>
    <w:rsid w:val="00690486"/>
    <w:rsid w:val="0069396B"/>
    <w:rsid w:val="006953F1"/>
    <w:rsid w:val="00695924"/>
    <w:rsid w:val="00696338"/>
    <w:rsid w:val="00697CC4"/>
    <w:rsid w:val="006A017C"/>
    <w:rsid w:val="006A22AE"/>
    <w:rsid w:val="006A25E4"/>
    <w:rsid w:val="006A2D56"/>
    <w:rsid w:val="006A4043"/>
    <w:rsid w:val="006A495A"/>
    <w:rsid w:val="006A5356"/>
    <w:rsid w:val="006A6517"/>
    <w:rsid w:val="006A68CC"/>
    <w:rsid w:val="006A7BC1"/>
    <w:rsid w:val="006B0226"/>
    <w:rsid w:val="006B1436"/>
    <w:rsid w:val="006B2A36"/>
    <w:rsid w:val="006B5B3F"/>
    <w:rsid w:val="006B6572"/>
    <w:rsid w:val="006C028B"/>
    <w:rsid w:val="006C08A2"/>
    <w:rsid w:val="006C1395"/>
    <w:rsid w:val="006C1C0E"/>
    <w:rsid w:val="006C2768"/>
    <w:rsid w:val="006C3707"/>
    <w:rsid w:val="006C4209"/>
    <w:rsid w:val="006C4413"/>
    <w:rsid w:val="006C5009"/>
    <w:rsid w:val="006C538E"/>
    <w:rsid w:val="006C5514"/>
    <w:rsid w:val="006D14C2"/>
    <w:rsid w:val="006D2906"/>
    <w:rsid w:val="006D3692"/>
    <w:rsid w:val="006D4030"/>
    <w:rsid w:val="006D431E"/>
    <w:rsid w:val="006D5837"/>
    <w:rsid w:val="006D763F"/>
    <w:rsid w:val="006E0230"/>
    <w:rsid w:val="006E1022"/>
    <w:rsid w:val="006E12CB"/>
    <w:rsid w:val="006E3A72"/>
    <w:rsid w:val="006E3C00"/>
    <w:rsid w:val="006E3CEE"/>
    <w:rsid w:val="006E4BE7"/>
    <w:rsid w:val="006E5348"/>
    <w:rsid w:val="006E6938"/>
    <w:rsid w:val="006F0798"/>
    <w:rsid w:val="006F0916"/>
    <w:rsid w:val="006F417C"/>
    <w:rsid w:val="006F432B"/>
    <w:rsid w:val="006F5912"/>
    <w:rsid w:val="006F6A8A"/>
    <w:rsid w:val="00700B35"/>
    <w:rsid w:val="0070164F"/>
    <w:rsid w:val="00703420"/>
    <w:rsid w:val="007039CF"/>
    <w:rsid w:val="00704D16"/>
    <w:rsid w:val="007062E3"/>
    <w:rsid w:val="00707818"/>
    <w:rsid w:val="00710C29"/>
    <w:rsid w:val="007116F5"/>
    <w:rsid w:val="00711F71"/>
    <w:rsid w:val="007120EB"/>
    <w:rsid w:val="00713161"/>
    <w:rsid w:val="007148CC"/>
    <w:rsid w:val="00714A95"/>
    <w:rsid w:val="00714AFB"/>
    <w:rsid w:val="00714C08"/>
    <w:rsid w:val="00714DCD"/>
    <w:rsid w:val="007156A8"/>
    <w:rsid w:val="00716D71"/>
    <w:rsid w:val="00717EE7"/>
    <w:rsid w:val="00721025"/>
    <w:rsid w:val="00721565"/>
    <w:rsid w:val="007242AA"/>
    <w:rsid w:val="00725F50"/>
    <w:rsid w:val="00727302"/>
    <w:rsid w:val="007274B1"/>
    <w:rsid w:val="0072779A"/>
    <w:rsid w:val="00730484"/>
    <w:rsid w:val="00730F61"/>
    <w:rsid w:val="007332EC"/>
    <w:rsid w:val="00733FDA"/>
    <w:rsid w:val="00734408"/>
    <w:rsid w:val="00734637"/>
    <w:rsid w:val="007361DF"/>
    <w:rsid w:val="0073636D"/>
    <w:rsid w:val="00736462"/>
    <w:rsid w:val="00736D14"/>
    <w:rsid w:val="0073799F"/>
    <w:rsid w:val="00740453"/>
    <w:rsid w:val="0074067E"/>
    <w:rsid w:val="0074104E"/>
    <w:rsid w:val="00741F9A"/>
    <w:rsid w:val="007422CF"/>
    <w:rsid w:val="007447C9"/>
    <w:rsid w:val="00745B0B"/>
    <w:rsid w:val="007462E3"/>
    <w:rsid w:val="00752B26"/>
    <w:rsid w:val="00753315"/>
    <w:rsid w:val="00754260"/>
    <w:rsid w:val="0076200E"/>
    <w:rsid w:val="0076310B"/>
    <w:rsid w:val="0076419B"/>
    <w:rsid w:val="00764346"/>
    <w:rsid w:val="007667A0"/>
    <w:rsid w:val="00766AAB"/>
    <w:rsid w:val="007674D2"/>
    <w:rsid w:val="00767601"/>
    <w:rsid w:val="007705CE"/>
    <w:rsid w:val="0077104D"/>
    <w:rsid w:val="007747F5"/>
    <w:rsid w:val="00774C03"/>
    <w:rsid w:val="00775C1B"/>
    <w:rsid w:val="007767A9"/>
    <w:rsid w:val="00776C9A"/>
    <w:rsid w:val="0077707E"/>
    <w:rsid w:val="007772E6"/>
    <w:rsid w:val="0077773A"/>
    <w:rsid w:val="00777EFF"/>
    <w:rsid w:val="0078092F"/>
    <w:rsid w:val="00781B14"/>
    <w:rsid w:val="00782071"/>
    <w:rsid w:val="00782A6A"/>
    <w:rsid w:val="00782B2E"/>
    <w:rsid w:val="00783244"/>
    <w:rsid w:val="00784FA6"/>
    <w:rsid w:val="0078535B"/>
    <w:rsid w:val="0078585C"/>
    <w:rsid w:val="007858A5"/>
    <w:rsid w:val="00786AE2"/>
    <w:rsid w:val="00786C0C"/>
    <w:rsid w:val="0079189D"/>
    <w:rsid w:val="00792114"/>
    <w:rsid w:val="00792576"/>
    <w:rsid w:val="0079270E"/>
    <w:rsid w:val="00792EB2"/>
    <w:rsid w:val="00794070"/>
    <w:rsid w:val="007951E2"/>
    <w:rsid w:val="007A1A86"/>
    <w:rsid w:val="007A42C9"/>
    <w:rsid w:val="007A5166"/>
    <w:rsid w:val="007B1BFC"/>
    <w:rsid w:val="007B1F7B"/>
    <w:rsid w:val="007B240C"/>
    <w:rsid w:val="007B2AFB"/>
    <w:rsid w:val="007B2DC2"/>
    <w:rsid w:val="007B34FD"/>
    <w:rsid w:val="007B4963"/>
    <w:rsid w:val="007B4980"/>
    <w:rsid w:val="007B7C88"/>
    <w:rsid w:val="007C0595"/>
    <w:rsid w:val="007C3271"/>
    <w:rsid w:val="007C3B06"/>
    <w:rsid w:val="007C4422"/>
    <w:rsid w:val="007C470B"/>
    <w:rsid w:val="007C5007"/>
    <w:rsid w:val="007C53DC"/>
    <w:rsid w:val="007C5B21"/>
    <w:rsid w:val="007C60E4"/>
    <w:rsid w:val="007C67A0"/>
    <w:rsid w:val="007C7A27"/>
    <w:rsid w:val="007C7DD8"/>
    <w:rsid w:val="007D1705"/>
    <w:rsid w:val="007D41CF"/>
    <w:rsid w:val="007D44C3"/>
    <w:rsid w:val="007E1049"/>
    <w:rsid w:val="007E1D14"/>
    <w:rsid w:val="007E5794"/>
    <w:rsid w:val="007E60A0"/>
    <w:rsid w:val="007E7976"/>
    <w:rsid w:val="007F0C26"/>
    <w:rsid w:val="007F38BA"/>
    <w:rsid w:val="007F465E"/>
    <w:rsid w:val="007F5D92"/>
    <w:rsid w:val="008008CB"/>
    <w:rsid w:val="00801097"/>
    <w:rsid w:val="00801123"/>
    <w:rsid w:val="00801ED1"/>
    <w:rsid w:val="00802926"/>
    <w:rsid w:val="008030F5"/>
    <w:rsid w:val="00805662"/>
    <w:rsid w:val="00805933"/>
    <w:rsid w:val="00806227"/>
    <w:rsid w:val="00806D97"/>
    <w:rsid w:val="00810289"/>
    <w:rsid w:val="00811065"/>
    <w:rsid w:val="008116C2"/>
    <w:rsid w:val="00811F0B"/>
    <w:rsid w:val="00814254"/>
    <w:rsid w:val="008160EE"/>
    <w:rsid w:val="00816CF4"/>
    <w:rsid w:val="00817CF3"/>
    <w:rsid w:val="0082005A"/>
    <w:rsid w:val="0082103D"/>
    <w:rsid w:val="00822B2F"/>
    <w:rsid w:val="00823C72"/>
    <w:rsid w:val="00823EF8"/>
    <w:rsid w:val="00826893"/>
    <w:rsid w:val="00830C48"/>
    <w:rsid w:val="00832E79"/>
    <w:rsid w:val="00833B98"/>
    <w:rsid w:val="0083411A"/>
    <w:rsid w:val="00835591"/>
    <w:rsid w:val="00835642"/>
    <w:rsid w:val="00835937"/>
    <w:rsid w:val="00840788"/>
    <w:rsid w:val="0084108D"/>
    <w:rsid w:val="00841A3D"/>
    <w:rsid w:val="00842196"/>
    <w:rsid w:val="0084222F"/>
    <w:rsid w:val="008426E0"/>
    <w:rsid w:val="00842F91"/>
    <w:rsid w:val="00844A93"/>
    <w:rsid w:val="00845638"/>
    <w:rsid w:val="00845E12"/>
    <w:rsid w:val="008478DE"/>
    <w:rsid w:val="00847AD4"/>
    <w:rsid w:val="0085085A"/>
    <w:rsid w:val="00850B72"/>
    <w:rsid w:val="00851AFA"/>
    <w:rsid w:val="00851CA5"/>
    <w:rsid w:val="008526B4"/>
    <w:rsid w:val="00853EC1"/>
    <w:rsid w:val="00854CB5"/>
    <w:rsid w:val="0085735E"/>
    <w:rsid w:val="00857CB3"/>
    <w:rsid w:val="00860848"/>
    <w:rsid w:val="00861105"/>
    <w:rsid w:val="008616A7"/>
    <w:rsid w:val="00863E1A"/>
    <w:rsid w:val="0086621B"/>
    <w:rsid w:val="008677AB"/>
    <w:rsid w:val="00867B26"/>
    <w:rsid w:val="008702E0"/>
    <w:rsid w:val="008711FE"/>
    <w:rsid w:val="00871A84"/>
    <w:rsid w:val="00872E34"/>
    <w:rsid w:val="008731B9"/>
    <w:rsid w:val="0087374A"/>
    <w:rsid w:val="00874FB0"/>
    <w:rsid w:val="00877B59"/>
    <w:rsid w:val="0088040F"/>
    <w:rsid w:val="00880482"/>
    <w:rsid w:val="00880B97"/>
    <w:rsid w:val="008814A0"/>
    <w:rsid w:val="00881E62"/>
    <w:rsid w:val="008840AF"/>
    <w:rsid w:val="00885474"/>
    <w:rsid w:val="008856D6"/>
    <w:rsid w:val="00886E41"/>
    <w:rsid w:val="00887F5F"/>
    <w:rsid w:val="00891176"/>
    <w:rsid w:val="0089311C"/>
    <w:rsid w:val="00895221"/>
    <w:rsid w:val="00895655"/>
    <w:rsid w:val="00896AFF"/>
    <w:rsid w:val="00897C15"/>
    <w:rsid w:val="00897EC9"/>
    <w:rsid w:val="008A00D3"/>
    <w:rsid w:val="008A042C"/>
    <w:rsid w:val="008A09CF"/>
    <w:rsid w:val="008A259D"/>
    <w:rsid w:val="008A2B12"/>
    <w:rsid w:val="008A604C"/>
    <w:rsid w:val="008A6744"/>
    <w:rsid w:val="008B1B19"/>
    <w:rsid w:val="008B2022"/>
    <w:rsid w:val="008B20A8"/>
    <w:rsid w:val="008B2722"/>
    <w:rsid w:val="008B540A"/>
    <w:rsid w:val="008B6F32"/>
    <w:rsid w:val="008B78DC"/>
    <w:rsid w:val="008C08E6"/>
    <w:rsid w:val="008C0A41"/>
    <w:rsid w:val="008C0D87"/>
    <w:rsid w:val="008C0EA0"/>
    <w:rsid w:val="008C1B20"/>
    <w:rsid w:val="008C1E14"/>
    <w:rsid w:val="008C39B9"/>
    <w:rsid w:val="008C4FBD"/>
    <w:rsid w:val="008C563E"/>
    <w:rsid w:val="008C5BDD"/>
    <w:rsid w:val="008C6CC8"/>
    <w:rsid w:val="008C6F9E"/>
    <w:rsid w:val="008C72DE"/>
    <w:rsid w:val="008C78DC"/>
    <w:rsid w:val="008D1528"/>
    <w:rsid w:val="008D160D"/>
    <w:rsid w:val="008D1688"/>
    <w:rsid w:val="008D24F4"/>
    <w:rsid w:val="008D2A20"/>
    <w:rsid w:val="008D33DB"/>
    <w:rsid w:val="008D4C13"/>
    <w:rsid w:val="008D57CB"/>
    <w:rsid w:val="008D6025"/>
    <w:rsid w:val="008D667D"/>
    <w:rsid w:val="008E1605"/>
    <w:rsid w:val="008E4FE5"/>
    <w:rsid w:val="008E57C5"/>
    <w:rsid w:val="008E5936"/>
    <w:rsid w:val="008F0957"/>
    <w:rsid w:val="008F0AE4"/>
    <w:rsid w:val="008F148C"/>
    <w:rsid w:val="008F220E"/>
    <w:rsid w:val="008F2EBF"/>
    <w:rsid w:val="008F30AA"/>
    <w:rsid w:val="008F35A0"/>
    <w:rsid w:val="008F52F1"/>
    <w:rsid w:val="008F53E5"/>
    <w:rsid w:val="008F6644"/>
    <w:rsid w:val="008F75B3"/>
    <w:rsid w:val="00900AB7"/>
    <w:rsid w:val="00902463"/>
    <w:rsid w:val="00904AF8"/>
    <w:rsid w:val="00906441"/>
    <w:rsid w:val="00907833"/>
    <w:rsid w:val="00915FA7"/>
    <w:rsid w:val="0092022B"/>
    <w:rsid w:val="00921C98"/>
    <w:rsid w:val="0092385D"/>
    <w:rsid w:val="0092757F"/>
    <w:rsid w:val="00927853"/>
    <w:rsid w:val="00927A95"/>
    <w:rsid w:val="009304BA"/>
    <w:rsid w:val="009304DB"/>
    <w:rsid w:val="00931548"/>
    <w:rsid w:val="009318FD"/>
    <w:rsid w:val="0093206A"/>
    <w:rsid w:val="00932BF9"/>
    <w:rsid w:val="00932E68"/>
    <w:rsid w:val="00932EDF"/>
    <w:rsid w:val="00933740"/>
    <w:rsid w:val="0093374D"/>
    <w:rsid w:val="0093408E"/>
    <w:rsid w:val="00934A30"/>
    <w:rsid w:val="00935E1D"/>
    <w:rsid w:val="00941049"/>
    <w:rsid w:val="009433A6"/>
    <w:rsid w:val="00943883"/>
    <w:rsid w:val="009446DA"/>
    <w:rsid w:val="00945265"/>
    <w:rsid w:val="00946014"/>
    <w:rsid w:val="0095089C"/>
    <w:rsid w:val="00950CA7"/>
    <w:rsid w:val="00950FC2"/>
    <w:rsid w:val="00952060"/>
    <w:rsid w:val="00952C7C"/>
    <w:rsid w:val="0095341C"/>
    <w:rsid w:val="00953F82"/>
    <w:rsid w:val="00954579"/>
    <w:rsid w:val="00954590"/>
    <w:rsid w:val="00954A8F"/>
    <w:rsid w:val="00956820"/>
    <w:rsid w:val="00961EF7"/>
    <w:rsid w:val="00962B8E"/>
    <w:rsid w:val="0096326B"/>
    <w:rsid w:val="00967379"/>
    <w:rsid w:val="00971218"/>
    <w:rsid w:val="00971DA3"/>
    <w:rsid w:val="009735DB"/>
    <w:rsid w:val="00975DF0"/>
    <w:rsid w:val="009761D3"/>
    <w:rsid w:val="00977948"/>
    <w:rsid w:val="009803ED"/>
    <w:rsid w:val="00980441"/>
    <w:rsid w:val="00980746"/>
    <w:rsid w:val="0098157D"/>
    <w:rsid w:val="009816E6"/>
    <w:rsid w:val="00982437"/>
    <w:rsid w:val="00983B73"/>
    <w:rsid w:val="009850FD"/>
    <w:rsid w:val="009859A8"/>
    <w:rsid w:val="00986435"/>
    <w:rsid w:val="00990E06"/>
    <w:rsid w:val="00991B31"/>
    <w:rsid w:val="00993632"/>
    <w:rsid w:val="00994384"/>
    <w:rsid w:val="009948E8"/>
    <w:rsid w:val="00994EFF"/>
    <w:rsid w:val="00995555"/>
    <w:rsid w:val="00995764"/>
    <w:rsid w:val="0099655B"/>
    <w:rsid w:val="00997FB7"/>
    <w:rsid w:val="009A1512"/>
    <w:rsid w:val="009A2EB0"/>
    <w:rsid w:val="009A3417"/>
    <w:rsid w:val="009A4FDF"/>
    <w:rsid w:val="009A52E2"/>
    <w:rsid w:val="009A5752"/>
    <w:rsid w:val="009A6D70"/>
    <w:rsid w:val="009A7A4D"/>
    <w:rsid w:val="009B5549"/>
    <w:rsid w:val="009B5F36"/>
    <w:rsid w:val="009B7CFE"/>
    <w:rsid w:val="009B7FB7"/>
    <w:rsid w:val="009C23BE"/>
    <w:rsid w:val="009C5E54"/>
    <w:rsid w:val="009C6E22"/>
    <w:rsid w:val="009C717C"/>
    <w:rsid w:val="009C7439"/>
    <w:rsid w:val="009D02E7"/>
    <w:rsid w:val="009D087E"/>
    <w:rsid w:val="009D13C4"/>
    <w:rsid w:val="009D17EF"/>
    <w:rsid w:val="009D1D98"/>
    <w:rsid w:val="009D2C31"/>
    <w:rsid w:val="009D3381"/>
    <w:rsid w:val="009D5642"/>
    <w:rsid w:val="009D7FAC"/>
    <w:rsid w:val="009E0425"/>
    <w:rsid w:val="009E4DF8"/>
    <w:rsid w:val="009E572C"/>
    <w:rsid w:val="009E5B16"/>
    <w:rsid w:val="009E6BB7"/>
    <w:rsid w:val="009F12AB"/>
    <w:rsid w:val="009F2053"/>
    <w:rsid w:val="009F3149"/>
    <w:rsid w:val="009F5E6B"/>
    <w:rsid w:val="009F687D"/>
    <w:rsid w:val="009F6CD2"/>
    <w:rsid w:val="009F6D0C"/>
    <w:rsid w:val="009F74A4"/>
    <w:rsid w:val="009F7BAE"/>
    <w:rsid w:val="009F7ED8"/>
    <w:rsid w:val="00A00A88"/>
    <w:rsid w:val="00A025CD"/>
    <w:rsid w:val="00A0280B"/>
    <w:rsid w:val="00A02953"/>
    <w:rsid w:val="00A03DEE"/>
    <w:rsid w:val="00A04509"/>
    <w:rsid w:val="00A05190"/>
    <w:rsid w:val="00A05C27"/>
    <w:rsid w:val="00A071F4"/>
    <w:rsid w:val="00A07426"/>
    <w:rsid w:val="00A10AA2"/>
    <w:rsid w:val="00A118FA"/>
    <w:rsid w:val="00A12DA0"/>
    <w:rsid w:val="00A12F24"/>
    <w:rsid w:val="00A1463B"/>
    <w:rsid w:val="00A15298"/>
    <w:rsid w:val="00A159F8"/>
    <w:rsid w:val="00A15D49"/>
    <w:rsid w:val="00A169E0"/>
    <w:rsid w:val="00A206C3"/>
    <w:rsid w:val="00A20C26"/>
    <w:rsid w:val="00A23DF2"/>
    <w:rsid w:val="00A251D3"/>
    <w:rsid w:val="00A25418"/>
    <w:rsid w:val="00A26219"/>
    <w:rsid w:val="00A327FF"/>
    <w:rsid w:val="00A32DD1"/>
    <w:rsid w:val="00A347E3"/>
    <w:rsid w:val="00A3666B"/>
    <w:rsid w:val="00A36679"/>
    <w:rsid w:val="00A36F79"/>
    <w:rsid w:val="00A36FC6"/>
    <w:rsid w:val="00A37A87"/>
    <w:rsid w:val="00A4050A"/>
    <w:rsid w:val="00A40E5D"/>
    <w:rsid w:val="00A41012"/>
    <w:rsid w:val="00A42766"/>
    <w:rsid w:val="00A47679"/>
    <w:rsid w:val="00A47701"/>
    <w:rsid w:val="00A50274"/>
    <w:rsid w:val="00A51B6E"/>
    <w:rsid w:val="00A52417"/>
    <w:rsid w:val="00A52440"/>
    <w:rsid w:val="00A5396D"/>
    <w:rsid w:val="00A55539"/>
    <w:rsid w:val="00A56CEA"/>
    <w:rsid w:val="00A577ED"/>
    <w:rsid w:val="00A57A71"/>
    <w:rsid w:val="00A61186"/>
    <w:rsid w:val="00A61985"/>
    <w:rsid w:val="00A65C65"/>
    <w:rsid w:val="00A66184"/>
    <w:rsid w:val="00A70903"/>
    <w:rsid w:val="00A70A4B"/>
    <w:rsid w:val="00A70EA1"/>
    <w:rsid w:val="00A7161A"/>
    <w:rsid w:val="00A7342B"/>
    <w:rsid w:val="00A73BF9"/>
    <w:rsid w:val="00A73E8E"/>
    <w:rsid w:val="00A74CAF"/>
    <w:rsid w:val="00A779C8"/>
    <w:rsid w:val="00A804DC"/>
    <w:rsid w:val="00A80EFF"/>
    <w:rsid w:val="00A82ECB"/>
    <w:rsid w:val="00A83CC5"/>
    <w:rsid w:val="00A83E19"/>
    <w:rsid w:val="00A84921"/>
    <w:rsid w:val="00A86828"/>
    <w:rsid w:val="00A8758C"/>
    <w:rsid w:val="00A90A13"/>
    <w:rsid w:val="00A91266"/>
    <w:rsid w:val="00A9333E"/>
    <w:rsid w:val="00A945A9"/>
    <w:rsid w:val="00A9501C"/>
    <w:rsid w:val="00A95EE1"/>
    <w:rsid w:val="00A962A9"/>
    <w:rsid w:val="00A9678B"/>
    <w:rsid w:val="00A97221"/>
    <w:rsid w:val="00A975B5"/>
    <w:rsid w:val="00AA24AF"/>
    <w:rsid w:val="00AA3C77"/>
    <w:rsid w:val="00AA525F"/>
    <w:rsid w:val="00AB0549"/>
    <w:rsid w:val="00AB075A"/>
    <w:rsid w:val="00AB283D"/>
    <w:rsid w:val="00AB285A"/>
    <w:rsid w:val="00AB2F76"/>
    <w:rsid w:val="00AB3639"/>
    <w:rsid w:val="00AB6730"/>
    <w:rsid w:val="00AC1318"/>
    <w:rsid w:val="00AC2DEB"/>
    <w:rsid w:val="00AC359D"/>
    <w:rsid w:val="00AC545D"/>
    <w:rsid w:val="00AC64B9"/>
    <w:rsid w:val="00AC6C89"/>
    <w:rsid w:val="00AC7171"/>
    <w:rsid w:val="00AC7692"/>
    <w:rsid w:val="00AC7AE4"/>
    <w:rsid w:val="00AD0216"/>
    <w:rsid w:val="00AD0988"/>
    <w:rsid w:val="00AD131B"/>
    <w:rsid w:val="00AD1C0B"/>
    <w:rsid w:val="00AD1CD0"/>
    <w:rsid w:val="00AD207E"/>
    <w:rsid w:val="00AD2E3B"/>
    <w:rsid w:val="00AD334A"/>
    <w:rsid w:val="00AD5CF5"/>
    <w:rsid w:val="00AD5FD5"/>
    <w:rsid w:val="00AD68EC"/>
    <w:rsid w:val="00AD7EA3"/>
    <w:rsid w:val="00AE075A"/>
    <w:rsid w:val="00AE0EAA"/>
    <w:rsid w:val="00AE29A7"/>
    <w:rsid w:val="00AE3143"/>
    <w:rsid w:val="00AE3F73"/>
    <w:rsid w:val="00AE4BDC"/>
    <w:rsid w:val="00AE5503"/>
    <w:rsid w:val="00AE6EE3"/>
    <w:rsid w:val="00AE7FB9"/>
    <w:rsid w:val="00AF1F51"/>
    <w:rsid w:val="00AF3222"/>
    <w:rsid w:val="00AF391A"/>
    <w:rsid w:val="00AF3D1C"/>
    <w:rsid w:val="00AF4FA6"/>
    <w:rsid w:val="00AF59DF"/>
    <w:rsid w:val="00AF5A04"/>
    <w:rsid w:val="00AF63AD"/>
    <w:rsid w:val="00AF7F8D"/>
    <w:rsid w:val="00B0006F"/>
    <w:rsid w:val="00B017EF"/>
    <w:rsid w:val="00B021E1"/>
    <w:rsid w:val="00B02278"/>
    <w:rsid w:val="00B02B7C"/>
    <w:rsid w:val="00B03366"/>
    <w:rsid w:val="00B04052"/>
    <w:rsid w:val="00B042E0"/>
    <w:rsid w:val="00B04BFE"/>
    <w:rsid w:val="00B04F8A"/>
    <w:rsid w:val="00B054D3"/>
    <w:rsid w:val="00B05A77"/>
    <w:rsid w:val="00B06EB1"/>
    <w:rsid w:val="00B10856"/>
    <w:rsid w:val="00B11E06"/>
    <w:rsid w:val="00B138FC"/>
    <w:rsid w:val="00B13E42"/>
    <w:rsid w:val="00B14853"/>
    <w:rsid w:val="00B1493C"/>
    <w:rsid w:val="00B159CD"/>
    <w:rsid w:val="00B16042"/>
    <w:rsid w:val="00B2050C"/>
    <w:rsid w:val="00B224E8"/>
    <w:rsid w:val="00B233C7"/>
    <w:rsid w:val="00B25241"/>
    <w:rsid w:val="00B271ED"/>
    <w:rsid w:val="00B27E60"/>
    <w:rsid w:val="00B31A59"/>
    <w:rsid w:val="00B32777"/>
    <w:rsid w:val="00B3391F"/>
    <w:rsid w:val="00B33AFD"/>
    <w:rsid w:val="00B34E72"/>
    <w:rsid w:val="00B362EB"/>
    <w:rsid w:val="00B3642C"/>
    <w:rsid w:val="00B4000E"/>
    <w:rsid w:val="00B4137D"/>
    <w:rsid w:val="00B41EBF"/>
    <w:rsid w:val="00B42BD3"/>
    <w:rsid w:val="00B4389A"/>
    <w:rsid w:val="00B43A6A"/>
    <w:rsid w:val="00B43C6D"/>
    <w:rsid w:val="00B445A4"/>
    <w:rsid w:val="00B44CE2"/>
    <w:rsid w:val="00B45733"/>
    <w:rsid w:val="00B45C75"/>
    <w:rsid w:val="00B46AB1"/>
    <w:rsid w:val="00B52574"/>
    <w:rsid w:val="00B54878"/>
    <w:rsid w:val="00B548D7"/>
    <w:rsid w:val="00B548E1"/>
    <w:rsid w:val="00B55FF3"/>
    <w:rsid w:val="00B561BF"/>
    <w:rsid w:val="00B56A02"/>
    <w:rsid w:val="00B578DC"/>
    <w:rsid w:val="00B624D8"/>
    <w:rsid w:val="00B662E8"/>
    <w:rsid w:val="00B66C36"/>
    <w:rsid w:val="00B721F3"/>
    <w:rsid w:val="00B74600"/>
    <w:rsid w:val="00B74947"/>
    <w:rsid w:val="00B74CC9"/>
    <w:rsid w:val="00B756CC"/>
    <w:rsid w:val="00B75960"/>
    <w:rsid w:val="00B76357"/>
    <w:rsid w:val="00B771C4"/>
    <w:rsid w:val="00B77F5F"/>
    <w:rsid w:val="00B83000"/>
    <w:rsid w:val="00B833AA"/>
    <w:rsid w:val="00B83C81"/>
    <w:rsid w:val="00B84A4A"/>
    <w:rsid w:val="00B863E0"/>
    <w:rsid w:val="00B86D7A"/>
    <w:rsid w:val="00B8762C"/>
    <w:rsid w:val="00B879D2"/>
    <w:rsid w:val="00B90994"/>
    <w:rsid w:val="00B9118F"/>
    <w:rsid w:val="00B92E78"/>
    <w:rsid w:val="00B946C6"/>
    <w:rsid w:val="00B94B16"/>
    <w:rsid w:val="00B94E6C"/>
    <w:rsid w:val="00B96985"/>
    <w:rsid w:val="00B97284"/>
    <w:rsid w:val="00BA1396"/>
    <w:rsid w:val="00BA14E4"/>
    <w:rsid w:val="00BA1A33"/>
    <w:rsid w:val="00BA341F"/>
    <w:rsid w:val="00BA3D5F"/>
    <w:rsid w:val="00BA40D3"/>
    <w:rsid w:val="00BA69BB"/>
    <w:rsid w:val="00BA6E89"/>
    <w:rsid w:val="00BA7887"/>
    <w:rsid w:val="00BB013A"/>
    <w:rsid w:val="00BB0398"/>
    <w:rsid w:val="00BB06E9"/>
    <w:rsid w:val="00BB1769"/>
    <w:rsid w:val="00BB1775"/>
    <w:rsid w:val="00BB1DEC"/>
    <w:rsid w:val="00BB262A"/>
    <w:rsid w:val="00BB2C89"/>
    <w:rsid w:val="00BB3997"/>
    <w:rsid w:val="00BB4780"/>
    <w:rsid w:val="00BB4BE8"/>
    <w:rsid w:val="00BB5133"/>
    <w:rsid w:val="00BB6DD8"/>
    <w:rsid w:val="00BC07F9"/>
    <w:rsid w:val="00BC0B4B"/>
    <w:rsid w:val="00BC16C9"/>
    <w:rsid w:val="00BC16E9"/>
    <w:rsid w:val="00BC384B"/>
    <w:rsid w:val="00BC3C54"/>
    <w:rsid w:val="00BC3CFF"/>
    <w:rsid w:val="00BC58E1"/>
    <w:rsid w:val="00BC5B4A"/>
    <w:rsid w:val="00BC68E2"/>
    <w:rsid w:val="00BD0481"/>
    <w:rsid w:val="00BD07D4"/>
    <w:rsid w:val="00BD1CC6"/>
    <w:rsid w:val="00BD1FBA"/>
    <w:rsid w:val="00BD2C86"/>
    <w:rsid w:val="00BD3175"/>
    <w:rsid w:val="00BD3186"/>
    <w:rsid w:val="00BD3322"/>
    <w:rsid w:val="00BD3910"/>
    <w:rsid w:val="00BD4113"/>
    <w:rsid w:val="00BD5A3F"/>
    <w:rsid w:val="00BD6342"/>
    <w:rsid w:val="00BD6915"/>
    <w:rsid w:val="00BD6956"/>
    <w:rsid w:val="00BD7291"/>
    <w:rsid w:val="00BE1B31"/>
    <w:rsid w:val="00BE24F2"/>
    <w:rsid w:val="00BE4F95"/>
    <w:rsid w:val="00BE510A"/>
    <w:rsid w:val="00BE52FD"/>
    <w:rsid w:val="00BE5426"/>
    <w:rsid w:val="00BE6580"/>
    <w:rsid w:val="00BF0EFD"/>
    <w:rsid w:val="00BF4671"/>
    <w:rsid w:val="00BF47CA"/>
    <w:rsid w:val="00BF498B"/>
    <w:rsid w:val="00BF4EB5"/>
    <w:rsid w:val="00BF5958"/>
    <w:rsid w:val="00BF5EC1"/>
    <w:rsid w:val="00BF737D"/>
    <w:rsid w:val="00BF7721"/>
    <w:rsid w:val="00C04EE4"/>
    <w:rsid w:val="00C054EE"/>
    <w:rsid w:val="00C0568B"/>
    <w:rsid w:val="00C06254"/>
    <w:rsid w:val="00C0693F"/>
    <w:rsid w:val="00C072C1"/>
    <w:rsid w:val="00C074D2"/>
    <w:rsid w:val="00C121D2"/>
    <w:rsid w:val="00C1300C"/>
    <w:rsid w:val="00C13039"/>
    <w:rsid w:val="00C149C8"/>
    <w:rsid w:val="00C15140"/>
    <w:rsid w:val="00C15489"/>
    <w:rsid w:val="00C16433"/>
    <w:rsid w:val="00C16920"/>
    <w:rsid w:val="00C1701B"/>
    <w:rsid w:val="00C1765E"/>
    <w:rsid w:val="00C1784F"/>
    <w:rsid w:val="00C20212"/>
    <w:rsid w:val="00C205B0"/>
    <w:rsid w:val="00C2095A"/>
    <w:rsid w:val="00C20BB8"/>
    <w:rsid w:val="00C22885"/>
    <w:rsid w:val="00C22A05"/>
    <w:rsid w:val="00C22BC4"/>
    <w:rsid w:val="00C248A0"/>
    <w:rsid w:val="00C25961"/>
    <w:rsid w:val="00C260B0"/>
    <w:rsid w:val="00C27941"/>
    <w:rsid w:val="00C27DB7"/>
    <w:rsid w:val="00C305C7"/>
    <w:rsid w:val="00C34EA4"/>
    <w:rsid w:val="00C35EA2"/>
    <w:rsid w:val="00C36520"/>
    <w:rsid w:val="00C36F4D"/>
    <w:rsid w:val="00C43008"/>
    <w:rsid w:val="00C43962"/>
    <w:rsid w:val="00C43AE0"/>
    <w:rsid w:val="00C44341"/>
    <w:rsid w:val="00C443EC"/>
    <w:rsid w:val="00C45AE9"/>
    <w:rsid w:val="00C46747"/>
    <w:rsid w:val="00C47C00"/>
    <w:rsid w:val="00C50CC0"/>
    <w:rsid w:val="00C510B0"/>
    <w:rsid w:val="00C510F6"/>
    <w:rsid w:val="00C51815"/>
    <w:rsid w:val="00C52170"/>
    <w:rsid w:val="00C533EB"/>
    <w:rsid w:val="00C57EE8"/>
    <w:rsid w:val="00C57FE8"/>
    <w:rsid w:val="00C60385"/>
    <w:rsid w:val="00C61230"/>
    <w:rsid w:val="00C6217B"/>
    <w:rsid w:val="00C621AE"/>
    <w:rsid w:val="00C63429"/>
    <w:rsid w:val="00C63626"/>
    <w:rsid w:val="00C66442"/>
    <w:rsid w:val="00C66797"/>
    <w:rsid w:val="00C676F5"/>
    <w:rsid w:val="00C7084C"/>
    <w:rsid w:val="00C71BA2"/>
    <w:rsid w:val="00C72A04"/>
    <w:rsid w:val="00C801FD"/>
    <w:rsid w:val="00C81AFA"/>
    <w:rsid w:val="00C82B53"/>
    <w:rsid w:val="00C837DB"/>
    <w:rsid w:val="00C839B9"/>
    <w:rsid w:val="00C84015"/>
    <w:rsid w:val="00C85C94"/>
    <w:rsid w:val="00C87854"/>
    <w:rsid w:val="00C902BA"/>
    <w:rsid w:val="00C906DC"/>
    <w:rsid w:val="00C90813"/>
    <w:rsid w:val="00C909A0"/>
    <w:rsid w:val="00C9170A"/>
    <w:rsid w:val="00C91BC4"/>
    <w:rsid w:val="00C9213D"/>
    <w:rsid w:val="00C92A0E"/>
    <w:rsid w:val="00C93827"/>
    <w:rsid w:val="00C938C7"/>
    <w:rsid w:val="00C9478F"/>
    <w:rsid w:val="00C949F7"/>
    <w:rsid w:val="00C94C5F"/>
    <w:rsid w:val="00CA08E1"/>
    <w:rsid w:val="00CA32AF"/>
    <w:rsid w:val="00CA3F90"/>
    <w:rsid w:val="00CA41A7"/>
    <w:rsid w:val="00CB54D4"/>
    <w:rsid w:val="00CB5A60"/>
    <w:rsid w:val="00CB61AE"/>
    <w:rsid w:val="00CB6EF9"/>
    <w:rsid w:val="00CC17BB"/>
    <w:rsid w:val="00CC1CFA"/>
    <w:rsid w:val="00CC24E2"/>
    <w:rsid w:val="00CC3A4C"/>
    <w:rsid w:val="00CC3E5D"/>
    <w:rsid w:val="00CC45BF"/>
    <w:rsid w:val="00CC478B"/>
    <w:rsid w:val="00CC6448"/>
    <w:rsid w:val="00CC6CA1"/>
    <w:rsid w:val="00CD13E6"/>
    <w:rsid w:val="00CD16FC"/>
    <w:rsid w:val="00CD23FD"/>
    <w:rsid w:val="00CD365F"/>
    <w:rsid w:val="00CD43CD"/>
    <w:rsid w:val="00CD6849"/>
    <w:rsid w:val="00CE10C5"/>
    <w:rsid w:val="00CE14FE"/>
    <w:rsid w:val="00CE2618"/>
    <w:rsid w:val="00CE427B"/>
    <w:rsid w:val="00CE48D9"/>
    <w:rsid w:val="00CE5211"/>
    <w:rsid w:val="00CE5F3E"/>
    <w:rsid w:val="00CE6BFA"/>
    <w:rsid w:val="00CE6EE0"/>
    <w:rsid w:val="00CE71BA"/>
    <w:rsid w:val="00CF0F45"/>
    <w:rsid w:val="00CF31C6"/>
    <w:rsid w:val="00CF4759"/>
    <w:rsid w:val="00CF4780"/>
    <w:rsid w:val="00CF55B6"/>
    <w:rsid w:val="00CF70B6"/>
    <w:rsid w:val="00CF7B5D"/>
    <w:rsid w:val="00D00883"/>
    <w:rsid w:val="00D01AD7"/>
    <w:rsid w:val="00D049F9"/>
    <w:rsid w:val="00D0671C"/>
    <w:rsid w:val="00D06D41"/>
    <w:rsid w:val="00D07866"/>
    <w:rsid w:val="00D07F25"/>
    <w:rsid w:val="00D111B0"/>
    <w:rsid w:val="00D117BE"/>
    <w:rsid w:val="00D11DBA"/>
    <w:rsid w:val="00D12E14"/>
    <w:rsid w:val="00D139F2"/>
    <w:rsid w:val="00D143B6"/>
    <w:rsid w:val="00D16420"/>
    <w:rsid w:val="00D174D4"/>
    <w:rsid w:val="00D17DA3"/>
    <w:rsid w:val="00D21FCD"/>
    <w:rsid w:val="00D2249B"/>
    <w:rsid w:val="00D22E40"/>
    <w:rsid w:val="00D24058"/>
    <w:rsid w:val="00D25171"/>
    <w:rsid w:val="00D252ED"/>
    <w:rsid w:val="00D265D1"/>
    <w:rsid w:val="00D26693"/>
    <w:rsid w:val="00D2697F"/>
    <w:rsid w:val="00D26D7A"/>
    <w:rsid w:val="00D27D0B"/>
    <w:rsid w:val="00D305E7"/>
    <w:rsid w:val="00D3179C"/>
    <w:rsid w:val="00D31891"/>
    <w:rsid w:val="00D321C8"/>
    <w:rsid w:val="00D330DD"/>
    <w:rsid w:val="00D348DB"/>
    <w:rsid w:val="00D36C48"/>
    <w:rsid w:val="00D37B69"/>
    <w:rsid w:val="00D40D94"/>
    <w:rsid w:val="00D41662"/>
    <w:rsid w:val="00D423B9"/>
    <w:rsid w:val="00D42516"/>
    <w:rsid w:val="00D42B42"/>
    <w:rsid w:val="00D47EED"/>
    <w:rsid w:val="00D515C4"/>
    <w:rsid w:val="00D51A10"/>
    <w:rsid w:val="00D525C9"/>
    <w:rsid w:val="00D54D94"/>
    <w:rsid w:val="00D55756"/>
    <w:rsid w:val="00D55B6F"/>
    <w:rsid w:val="00D55D97"/>
    <w:rsid w:val="00D6075D"/>
    <w:rsid w:val="00D65129"/>
    <w:rsid w:val="00D65B66"/>
    <w:rsid w:val="00D65E59"/>
    <w:rsid w:val="00D669F5"/>
    <w:rsid w:val="00D6785B"/>
    <w:rsid w:val="00D678E5"/>
    <w:rsid w:val="00D67D30"/>
    <w:rsid w:val="00D67ED8"/>
    <w:rsid w:val="00D70207"/>
    <w:rsid w:val="00D70575"/>
    <w:rsid w:val="00D708E9"/>
    <w:rsid w:val="00D70A21"/>
    <w:rsid w:val="00D72C33"/>
    <w:rsid w:val="00D743AF"/>
    <w:rsid w:val="00D757BE"/>
    <w:rsid w:val="00D774B0"/>
    <w:rsid w:val="00D77B18"/>
    <w:rsid w:val="00D77BBB"/>
    <w:rsid w:val="00D77C6F"/>
    <w:rsid w:val="00D77E5D"/>
    <w:rsid w:val="00D8011C"/>
    <w:rsid w:val="00D80188"/>
    <w:rsid w:val="00D824BE"/>
    <w:rsid w:val="00D828E9"/>
    <w:rsid w:val="00D82A73"/>
    <w:rsid w:val="00D82B3F"/>
    <w:rsid w:val="00D847F4"/>
    <w:rsid w:val="00D84E30"/>
    <w:rsid w:val="00D85225"/>
    <w:rsid w:val="00D860ED"/>
    <w:rsid w:val="00D86759"/>
    <w:rsid w:val="00D95DA7"/>
    <w:rsid w:val="00D9763D"/>
    <w:rsid w:val="00D97949"/>
    <w:rsid w:val="00DA1663"/>
    <w:rsid w:val="00DA1A82"/>
    <w:rsid w:val="00DA3061"/>
    <w:rsid w:val="00DA78D1"/>
    <w:rsid w:val="00DB159E"/>
    <w:rsid w:val="00DB1899"/>
    <w:rsid w:val="00DB19C1"/>
    <w:rsid w:val="00DB19D9"/>
    <w:rsid w:val="00DB2802"/>
    <w:rsid w:val="00DB4410"/>
    <w:rsid w:val="00DB450E"/>
    <w:rsid w:val="00DB4AB1"/>
    <w:rsid w:val="00DB4F4B"/>
    <w:rsid w:val="00DB5896"/>
    <w:rsid w:val="00DB58EA"/>
    <w:rsid w:val="00DB6115"/>
    <w:rsid w:val="00DB66E2"/>
    <w:rsid w:val="00DB70D3"/>
    <w:rsid w:val="00DB73F6"/>
    <w:rsid w:val="00DB7FA4"/>
    <w:rsid w:val="00DC1213"/>
    <w:rsid w:val="00DC1DF0"/>
    <w:rsid w:val="00DC2D4E"/>
    <w:rsid w:val="00DC481F"/>
    <w:rsid w:val="00DC586A"/>
    <w:rsid w:val="00DC7AE1"/>
    <w:rsid w:val="00DD1B33"/>
    <w:rsid w:val="00DD3943"/>
    <w:rsid w:val="00DD449E"/>
    <w:rsid w:val="00DD52AF"/>
    <w:rsid w:val="00DD6264"/>
    <w:rsid w:val="00DD69FA"/>
    <w:rsid w:val="00DD74C4"/>
    <w:rsid w:val="00DD7BB8"/>
    <w:rsid w:val="00DE3FFE"/>
    <w:rsid w:val="00DE4E55"/>
    <w:rsid w:val="00DE5C70"/>
    <w:rsid w:val="00DE5DEB"/>
    <w:rsid w:val="00DF1D5A"/>
    <w:rsid w:val="00DF25C6"/>
    <w:rsid w:val="00DF33B1"/>
    <w:rsid w:val="00DF3468"/>
    <w:rsid w:val="00DF3D7F"/>
    <w:rsid w:val="00DF4F59"/>
    <w:rsid w:val="00DF5941"/>
    <w:rsid w:val="00DF73E7"/>
    <w:rsid w:val="00DF772B"/>
    <w:rsid w:val="00DF780E"/>
    <w:rsid w:val="00DF7BC6"/>
    <w:rsid w:val="00E03206"/>
    <w:rsid w:val="00E07FAC"/>
    <w:rsid w:val="00E100E5"/>
    <w:rsid w:val="00E10F9C"/>
    <w:rsid w:val="00E1378C"/>
    <w:rsid w:val="00E1387A"/>
    <w:rsid w:val="00E170C9"/>
    <w:rsid w:val="00E20026"/>
    <w:rsid w:val="00E20EE9"/>
    <w:rsid w:val="00E2182A"/>
    <w:rsid w:val="00E224E0"/>
    <w:rsid w:val="00E22A6A"/>
    <w:rsid w:val="00E22DA9"/>
    <w:rsid w:val="00E25148"/>
    <w:rsid w:val="00E2519C"/>
    <w:rsid w:val="00E256C3"/>
    <w:rsid w:val="00E2632C"/>
    <w:rsid w:val="00E26D6C"/>
    <w:rsid w:val="00E27DDD"/>
    <w:rsid w:val="00E31F4B"/>
    <w:rsid w:val="00E32795"/>
    <w:rsid w:val="00E32B02"/>
    <w:rsid w:val="00E332D1"/>
    <w:rsid w:val="00E34AAF"/>
    <w:rsid w:val="00E35320"/>
    <w:rsid w:val="00E36CD9"/>
    <w:rsid w:val="00E37206"/>
    <w:rsid w:val="00E37CC7"/>
    <w:rsid w:val="00E410DB"/>
    <w:rsid w:val="00E41E87"/>
    <w:rsid w:val="00E42156"/>
    <w:rsid w:val="00E46ED1"/>
    <w:rsid w:val="00E50D67"/>
    <w:rsid w:val="00E530F8"/>
    <w:rsid w:val="00E53258"/>
    <w:rsid w:val="00E53FD5"/>
    <w:rsid w:val="00E55960"/>
    <w:rsid w:val="00E56068"/>
    <w:rsid w:val="00E56B2A"/>
    <w:rsid w:val="00E57A19"/>
    <w:rsid w:val="00E636B7"/>
    <w:rsid w:val="00E65BEA"/>
    <w:rsid w:val="00E66111"/>
    <w:rsid w:val="00E66946"/>
    <w:rsid w:val="00E67D56"/>
    <w:rsid w:val="00E701C7"/>
    <w:rsid w:val="00E7194E"/>
    <w:rsid w:val="00E71AC1"/>
    <w:rsid w:val="00E71D77"/>
    <w:rsid w:val="00E729E7"/>
    <w:rsid w:val="00E72BCE"/>
    <w:rsid w:val="00E73F93"/>
    <w:rsid w:val="00E7427A"/>
    <w:rsid w:val="00E74D4E"/>
    <w:rsid w:val="00E75389"/>
    <w:rsid w:val="00E75575"/>
    <w:rsid w:val="00E76455"/>
    <w:rsid w:val="00E764FE"/>
    <w:rsid w:val="00E77C8B"/>
    <w:rsid w:val="00E8013E"/>
    <w:rsid w:val="00E80962"/>
    <w:rsid w:val="00E81F3D"/>
    <w:rsid w:val="00E83860"/>
    <w:rsid w:val="00E83D28"/>
    <w:rsid w:val="00E84E38"/>
    <w:rsid w:val="00E85AB9"/>
    <w:rsid w:val="00E8638D"/>
    <w:rsid w:val="00E87C72"/>
    <w:rsid w:val="00E90848"/>
    <w:rsid w:val="00E90DDA"/>
    <w:rsid w:val="00E90E8A"/>
    <w:rsid w:val="00E91408"/>
    <w:rsid w:val="00E93A48"/>
    <w:rsid w:val="00E93CC9"/>
    <w:rsid w:val="00E93E8D"/>
    <w:rsid w:val="00E940F8"/>
    <w:rsid w:val="00E949A1"/>
    <w:rsid w:val="00E96735"/>
    <w:rsid w:val="00E969A8"/>
    <w:rsid w:val="00E97FDB"/>
    <w:rsid w:val="00EA019D"/>
    <w:rsid w:val="00EA30B2"/>
    <w:rsid w:val="00EA318F"/>
    <w:rsid w:val="00EA7F63"/>
    <w:rsid w:val="00EB165F"/>
    <w:rsid w:val="00EB2466"/>
    <w:rsid w:val="00EB400E"/>
    <w:rsid w:val="00EB72BE"/>
    <w:rsid w:val="00EB7EFE"/>
    <w:rsid w:val="00EC0491"/>
    <w:rsid w:val="00EC05E7"/>
    <w:rsid w:val="00EC13F8"/>
    <w:rsid w:val="00EC240A"/>
    <w:rsid w:val="00EC2564"/>
    <w:rsid w:val="00EC35FC"/>
    <w:rsid w:val="00EC36A5"/>
    <w:rsid w:val="00EC467A"/>
    <w:rsid w:val="00EC633C"/>
    <w:rsid w:val="00ED0CD8"/>
    <w:rsid w:val="00ED2171"/>
    <w:rsid w:val="00ED27A9"/>
    <w:rsid w:val="00ED3BD6"/>
    <w:rsid w:val="00ED64FB"/>
    <w:rsid w:val="00ED72E5"/>
    <w:rsid w:val="00ED7932"/>
    <w:rsid w:val="00EE0D0C"/>
    <w:rsid w:val="00EE2EBD"/>
    <w:rsid w:val="00EE307D"/>
    <w:rsid w:val="00EE38C7"/>
    <w:rsid w:val="00EE6422"/>
    <w:rsid w:val="00EE762A"/>
    <w:rsid w:val="00EF03AF"/>
    <w:rsid w:val="00EF0A71"/>
    <w:rsid w:val="00EF2BB0"/>
    <w:rsid w:val="00EF2C3E"/>
    <w:rsid w:val="00EF2F0B"/>
    <w:rsid w:val="00EF5661"/>
    <w:rsid w:val="00EF66BA"/>
    <w:rsid w:val="00F02054"/>
    <w:rsid w:val="00F02AFD"/>
    <w:rsid w:val="00F03B1E"/>
    <w:rsid w:val="00F04626"/>
    <w:rsid w:val="00F05A29"/>
    <w:rsid w:val="00F0798E"/>
    <w:rsid w:val="00F07BA6"/>
    <w:rsid w:val="00F105E9"/>
    <w:rsid w:val="00F10A01"/>
    <w:rsid w:val="00F1219B"/>
    <w:rsid w:val="00F12A59"/>
    <w:rsid w:val="00F12EA7"/>
    <w:rsid w:val="00F13E9A"/>
    <w:rsid w:val="00F15970"/>
    <w:rsid w:val="00F15E6D"/>
    <w:rsid w:val="00F15F45"/>
    <w:rsid w:val="00F1705D"/>
    <w:rsid w:val="00F17F9C"/>
    <w:rsid w:val="00F201E8"/>
    <w:rsid w:val="00F20BC7"/>
    <w:rsid w:val="00F22220"/>
    <w:rsid w:val="00F223D6"/>
    <w:rsid w:val="00F26123"/>
    <w:rsid w:val="00F2629F"/>
    <w:rsid w:val="00F27DD8"/>
    <w:rsid w:val="00F3177C"/>
    <w:rsid w:val="00F31AAD"/>
    <w:rsid w:val="00F34C39"/>
    <w:rsid w:val="00F36020"/>
    <w:rsid w:val="00F3610B"/>
    <w:rsid w:val="00F368A8"/>
    <w:rsid w:val="00F3702A"/>
    <w:rsid w:val="00F4098E"/>
    <w:rsid w:val="00F40AA3"/>
    <w:rsid w:val="00F40D87"/>
    <w:rsid w:val="00F41CBD"/>
    <w:rsid w:val="00F42BC4"/>
    <w:rsid w:val="00F44EF7"/>
    <w:rsid w:val="00F453F2"/>
    <w:rsid w:val="00F460CD"/>
    <w:rsid w:val="00F4650F"/>
    <w:rsid w:val="00F465D9"/>
    <w:rsid w:val="00F47100"/>
    <w:rsid w:val="00F52DA7"/>
    <w:rsid w:val="00F532DA"/>
    <w:rsid w:val="00F53E0D"/>
    <w:rsid w:val="00F54586"/>
    <w:rsid w:val="00F55CDB"/>
    <w:rsid w:val="00F5619D"/>
    <w:rsid w:val="00F60503"/>
    <w:rsid w:val="00F626D9"/>
    <w:rsid w:val="00F62CA5"/>
    <w:rsid w:val="00F63914"/>
    <w:rsid w:val="00F65062"/>
    <w:rsid w:val="00F651E3"/>
    <w:rsid w:val="00F66BB0"/>
    <w:rsid w:val="00F7035E"/>
    <w:rsid w:val="00F72464"/>
    <w:rsid w:val="00F727A7"/>
    <w:rsid w:val="00F742C1"/>
    <w:rsid w:val="00F74E8E"/>
    <w:rsid w:val="00F7624D"/>
    <w:rsid w:val="00F77FEA"/>
    <w:rsid w:val="00F8029E"/>
    <w:rsid w:val="00F806E7"/>
    <w:rsid w:val="00F807F6"/>
    <w:rsid w:val="00F81D2A"/>
    <w:rsid w:val="00F8429E"/>
    <w:rsid w:val="00F8572F"/>
    <w:rsid w:val="00F85756"/>
    <w:rsid w:val="00F903C6"/>
    <w:rsid w:val="00F905DF"/>
    <w:rsid w:val="00F90617"/>
    <w:rsid w:val="00F92CCA"/>
    <w:rsid w:val="00F92D57"/>
    <w:rsid w:val="00F93755"/>
    <w:rsid w:val="00F96BB4"/>
    <w:rsid w:val="00F97ED3"/>
    <w:rsid w:val="00FA1DFB"/>
    <w:rsid w:val="00FA2081"/>
    <w:rsid w:val="00FA2621"/>
    <w:rsid w:val="00FA3581"/>
    <w:rsid w:val="00FA3599"/>
    <w:rsid w:val="00FA36E0"/>
    <w:rsid w:val="00FA3874"/>
    <w:rsid w:val="00FA451A"/>
    <w:rsid w:val="00FA4AA1"/>
    <w:rsid w:val="00FA5A17"/>
    <w:rsid w:val="00FA5CD5"/>
    <w:rsid w:val="00FA7662"/>
    <w:rsid w:val="00FA76AF"/>
    <w:rsid w:val="00FA76D0"/>
    <w:rsid w:val="00FB1952"/>
    <w:rsid w:val="00FB2568"/>
    <w:rsid w:val="00FB2604"/>
    <w:rsid w:val="00FB2EF1"/>
    <w:rsid w:val="00FB3930"/>
    <w:rsid w:val="00FB462D"/>
    <w:rsid w:val="00FB50C9"/>
    <w:rsid w:val="00FB5A97"/>
    <w:rsid w:val="00FB6052"/>
    <w:rsid w:val="00FB7E6E"/>
    <w:rsid w:val="00FC096C"/>
    <w:rsid w:val="00FC2427"/>
    <w:rsid w:val="00FC2FCC"/>
    <w:rsid w:val="00FC33F5"/>
    <w:rsid w:val="00FC3746"/>
    <w:rsid w:val="00FC3C87"/>
    <w:rsid w:val="00FC3DE7"/>
    <w:rsid w:val="00FC46AB"/>
    <w:rsid w:val="00FC5C93"/>
    <w:rsid w:val="00FC6EA3"/>
    <w:rsid w:val="00FD0717"/>
    <w:rsid w:val="00FD0AA0"/>
    <w:rsid w:val="00FD0F28"/>
    <w:rsid w:val="00FD11E1"/>
    <w:rsid w:val="00FD1CE4"/>
    <w:rsid w:val="00FD40D2"/>
    <w:rsid w:val="00FD4842"/>
    <w:rsid w:val="00FD552E"/>
    <w:rsid w:val="00FD59D2"/>
    <w:rsid w:val="00FD5D2F"/>
    <w:rsid w:val="00FD67BB"/>
    <w:rsid w:val="00FE0327"/>
    <w:rsid w:val="00FE1B70"/>
    <w:rsid w:val="00FE2B40"/>
    <w:rsid w:val="00FE3085"/>
    <w:rsid w:val="00FE3800"/>
    <w:rsid w:val="00FE4EDF"/>
    <w:rsid w:val="00FE5EE5"/>
    <w:rsid w:val="00FE7E54"/>
    <w:rsid w:val="00FE7F27"/>
    <w:rsid w:val="00FF2E20"/>
    <w:rsid w:val="00FF35A9"/>
    <w:rsid w:val="00FF3AF7"/>
    <w:rsid w:val="00FF4773"/>
    <w:rsid w:val="00FF62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atentStyles>
  <w:style w:type="paragraph" w:default="1" w:styleId="Normal">
    <w:name w:val="Normal"/>
    <w:qFormat/>
    <w:rsid w:val="007767A9"/>
    <w:pPr>
      <w:spacing w:before="60" w:after="60"/>
      <w:jc w:val="both"/>
    </w:pPr>
    <w:rPr>
      <w:rFonts w:ascii="Calibri" w:hAnsi="Calibri"/>
      <w:sz w:val="22"/>
      <w:szCs w:val="22"/>
      <w:lang w:bidi="en-US"/>
    </w:rPr>
  </w:style>
  <w:style w:type="paragraph" w:styleId="Heading1">
    <w:name w:val="heading 1"/>
    <w:aliases w:val="Part"/>
    <w:basedOn w:val="Normal"/>
    <w:next w:val="Normal"/>
    <w:qFormat/>
    <w:rsid w:val="00582F88"/>
    <w:pPr>
      <w:pageBreakBefore/>
      <w:numPr>
        <w:numId w:val="9"/>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aliases w:val="Chapter Title"/>
    <w:basedOn w:val="Normal"/>
    <w:next w:val="Normal"/>
    <w:qFormat/>
    <w:rsid w:val="00582F88"/>
    <w:pPr>
      <w:numPr>
        <w:ilvl w:val="1"/>
        <w:numId w:val="9"/>
      </w:numPr>
      <w:pBdr>
        <w:bottom w:val="single" w:sz="8" w:space="1" w:color="4F81BD"/>
      </w:pBdr>
      <w:spacing w:before="120"/>
      <w:outlineLvl w:val="1"/>
    </w:pPr>
    <w:rPr>
      <w:rFonts w:ascii="Cambria" w:hAnsi="Cambria"/>
      <w:color w:val="365F91"/>
      <w:sz w:val="24"/>
      <w:szCs w:val="24"/>
    </w:rPr>
  </w:style>
  <w:style w:type="paragraph" w:styleId="Heading3">
    <w:name w:val="heading 3"/>
    <w:aliases w:val="Section"/>
    <w:basedOn w:val="Normal"/>
    <w:next w:val="Normal"/>
    <w:qFormat/>
    <w:rsid w:val="00582F88"/>
    <w:pPr>
      <w:numPr>
        <w:ilvl w:val="2"/>
        <w:numId w:val="9"/>
      </w:numPr>
      <w:spacing w:before="200" w:after="80"/>
      <w:outlineLvl w:val="2"/>
    </w:pPr>
    <w:rPr>
      <w:rFonts w:ascii="Cambria" w:hAnsi="Cambria"/>
      <w:color w:val="4F81BD"/>
      <w:sz w:val="24"/>
      <w:szCs w:val="24"/>
    </w:rPr>
  </w:style>
  <w:style w:type="paragraph" w:styleId="Heading4">
    <w:name w:val="heading 4"/>
    <w:aliases w:val="Map Title"/>
    <w:basedOn w:val="Normal"/>
    <w:next w:val="Normal"/>
    <w:qFormat/>
    <w:rsid w:val="00582F88"/>
    <w:pPr>
      <w:numPr>
        <w:ilvl w:val="3"/>
        <w:numId w:val="9"/>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aliases w:val="Block Label"/>
    <w:basedOn w:val="Normal"/>
    <w:next w:val="Normal"/>
    <w:qFormat/>
    <w:rsid w:val="00582F88"/>
    <w:pPr>
      <w:numPr>
        <w:ilvl w:val="4"/>
        <w:numId w:val="9"/>
      </w:numPr>
      <w:spacing w:before="200" w:after="80"/>
      <w:outlineLvl w:val="4"/>
    </w:pPr>
    <w:rPr>
      <w:rFonts w:ascii="Cambria" w:hAnsi="Cambria"/>
      <w:color w:val="4F81BD"/>
    </w:rPr>
  </w:style>
  <w:style w:type="paragraph" w:styleId="Heading6">
    <w:name w:val="heading 6"/>
    <w:basedOn w:val="Normal"/>
    <w:next w:val="Normal"/>
    <w:qFormat/>
    <w:rsid w:val="00582F88"/>
    <w:pPr>
      <w:numPr>
        <w:ilvl w:val="5"/>
        <w:numId w:val="9"/>
      </w:numPr>
      <w:spacing w:before="280" w:after="100"/>
      <w:outlineLvl w:val="5"/>
    </w:pPr>
    <w:rPr>
      <w:rFonts w:ascii="Cambria" w:hAnsi="Cambria"/>
      <w:i/>
      <w:iCs/>
      <w:color w:val="4F81BD"/>
    </w:rPr>
  </w:style>
  <w:style w:type="paragraph" w:styleId="Heading7">
    <w:name w:val="heading 7"/>
    <w:basedOn w:val="Normal"/>
    <w:next w:val="Normal"/>
    <w:qFormat/>
    <w:rsid w:val="00582F88"/>
    <w:pPr>
      <w:numPr>
        <w:ilvl w:val="6"/>
        <w:numId w:val="9"/>
      </w:numPr>
      <w:spacing w:before="320" w:after="100"/>
      <w:outlineLvl w:val="6"/>
    </w:pPr>
    <w:rPr>
      <w:rFonts w:ascii="Cambria" w:hAnsi="Cambria"/>
      <w:b/>
      <w:bCs/>
      <w:color w:val="9BBB59"/>
      <w:sz w:val="20"/>
      <w:szCs w:val="20"/>
    </w:rPr>
  </w:style>
  <w:style w:type="paragraph" w:styleId="Heading8">
    <w:name w:val="heading 8"/>
    <w:basedOn w:val="Normal"/>
    <w:next w:val="Normal"/>
    <w:qFormat/>
    <w:rsid w:val="00582F88"/>
    <w:pPr>
      <w:numPr>
        <w:ilvl w:val="7"/>
        <w:numId w:val="9"/>
      </w:numPr>
      <w:spacing w:before="320" w:after="100"/>
      <w:outlineLvl w:val="7"/>
    </w:pPr>
    <w:rPr>
      <w:rFonts w:ascii="Cambria" w:hAnsi="Cambria"/>
      <w:b/>
      <w:bCs/>
      <w:i/>
      <w:iCs/>
      <w:color w:val="9BBB59"/>
      <w:sz w:val="20"/>
      <w:szCs w:val="20"/>
    </w:rPr>
  </w:style>
  <w:style w:type="paragraph" w:styleId="Heading9">
    <w:name w:val="heading 9"/>
    <w:basedOn w:val="Normal"/>
    <w:next w:val="Normal"/>
    <w:qFormat/>
    <w:rsid w:val="00582F88"/>
    <w:pPr>
      <w:numPr>
        <w:ilvl w:val="8"/>
        <w:numId w:val="9"/>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582F88"/>
    <w:pPr>
      <w:pBdr>
        <w:top w:val="single" w:sz="8" w:space="10" w:color="A7BFDE"/>
        <w:bottom w:val="single" w:sz="24" w:space="15" w:color="9BBB59"/>
      </w:pBdr>
      <w:jc w:val="center"/>
    </w:pPr>
    <w:rPr>
      <w:rFonts w:ascii="Cambria" w:hAnsi="Cambria"/>
      <w:i/>
      <w:iCs/>
      <w:color w:val="243F60"/>
      <w:sz w:val="60"/>
      <w:szCs w:val="60"/>
    </w:rPr>
  </w:style>
  <w:style w:type="paragraph" w:styleId="BodyText">
    <w:name w:val="Body Text"/>
    <w:basedOn w:val="Normal"/>
    <w:rsid w:val="00582F88"/>
  </w:style>
  <w:style w:type="paragraph" w:styleId="Header">
    <w:name w:val="header"/>
    <w:basedOn w:val="Normal"/>
    <w:link w:val="HeaderChar"/>
    <w:uiPriority w:val="99"/>
    <w:rsid w:val="00582F88"/>
    <w:pPr>
      <w:tabs>
        <w:tab w:val="center" w:pos="4320"/>
        <w:tab w:val="right" w:pos="8640"/>
      </w:tabs>
    </w:pPr>
  </w:style>
  <w:style w:type="paragraph" w:styleId="Footer">
    <w:name w:val="footer"/>
    <w:basedOn w:val="Normal"/>
    <w:link w:val="FooterChar"/>
    <w:uiPriority w:val="99"/>
    <w:rsid w:val="00582F88"/>
    <w:pPr>
      <w:tabs>
        <w:tab w:val="center" w:pos="4320"/>
        <w:tab w:val="right" w:pos="8640"/>
      </w:tabs>
    </w:pPr>
  </w:style>
  <w:style w:type="character" w:styleId="PageNumber">
    <w:name w:val="page number"/>
    <w:basedOn w:val="DefaultParagraphFont"/>
    <w:rsid w:val="00582F88"/>
  </w:style>
  <w:style w:type="paragraph" w:styleId="TOC2">
    <w:name w:val="toc 2"/>
    <w:basedOn w:val="Normal"/>
    <w:next w:val="Normal"/>
    <w:autoRedefine/>
    <w:uiPriority w:val="39"/>
    <w:rsid w:val="00D757BE"/>
    <w:pPr>
      <w:tabs>
        <w:tab w:val="right" w:leader="dot" w:pos="9350"/>
      </w:tabs>
      <w:ind w:left="220"/>
      <w:jc w:val="left"/>
    </w:pPr>
    <w:rPr>
      <w:smallCaps/>
      <w:noProof/>
      <w:sz w:val="20"/>
      <w:szCs w:val="20"/>
    </w:rPr>
  </w:style>
  <w:style w:type="paragraph" w:styleId="TOC3">
    <w:name w:val="toc 3"/>
    <w:basedOn w:val="Normal"/>
    <w:next w:val="Normal"/>
    <w:autoRedefine/>
    <w:uiPriority w:val="39"/>
    <w:rsid w:val="00582F88"/>
    <w:pPr>
      <w:ind w:left="440"/>
      <w:jc w:val="left"/>
    </w:pPr>
    <w:rPr>
      <w:i/>
      <w:iCs/>
      <w:sz w:val="20"/>
      <w:szCs w:val="20"/>
    </w:rPr>
  </w:style>
  <w:style w:type="character" w:styleId="Hyperlink">
    <w:name w:val="Hyperlink"/>
    <w:uiPriority w:val="99"/>
    <w:rsid w:val="00582F88"/>
    <w:rPr>
      <w:color w:val="0000FF"/>
      <w:u w:val="single"/>
    </w:rPr>
  </w:style>
  <w:style w:type="paragraph" w:styleId="CommentText">
    <w:name w:val="annotation text"/>
    <w:basedOn w:val="Normal"/>
    <w:link w:val="CommentTextChar"/>
    <w:uiPriority w:val="99"/>
    <w:semiHidden/>
    <w:rsid w:val="00582F88"/>
  </w:style>
  <w:style w:type="paragraph" w:styleId="NormalWeb">
    <w:name w:val="Normal (Web)"/>
    <w:basedOn w:val="Normal"/>
    <w:uiPriority w:val="99"/>
    <w:rsid w:val="00582F88"/>
    <w:pPr>
      <w:spacing w:before="100" w:beforeAutospacing="1" w:after="100" w:afterAutospacing="1"/>
    </w:pPr>
    <w:rPr>
      <w:rFonts w:ascii="Times New Roman" w:hAnsi="Times New Roman"/>
      <w:sz w:val="24"/>
      <w:szCs w:val="24"/>
    </w:rPr>
  </w:style>
  <w:style w:type="character" w:styleId="FollowedHyperlink">
    <w:name w:val="FollowedHyperlink"/>
    <w:rsid w:val="00582F88"/>
    <w:rPr>
      <w:color w:val="800080"/>
      <w:u w:val="single"/>
    </w:rPr>
  </w:style>
  <w:style w:type="character" w:customStyle="1" w:styleId="Heading1Char">
    <w:name w:val="Heading 1 Char"/>
    <w:aliases w:val="Part Char"/>
    <w:rsid w:val="00582F88"/>
    <w:rPr>
      <w:rFonts w:ascii="Cambria" w:eastAsia="Times New Roman" w:hAnsi="Cambria" w:cs="Times New Roman"/>
      <w:b/>
      <w:bCs/>
      <w:color w:val="365F91"/>
      <w:sz w:val="24"/>
      <w:szCs w:val="24"/>
    </w:rPr>
  </w:style>
  <w:style w:type="paragraph" w:styleId="Caption">
    <w:name w:val="caption"/>
    <w:basedOn w:val="Normal"/>
    <w:next w:val="Normal"/>
    <w:qFormat/>
    <w:rsid w:val="00582F88"/>
    <w:rPr>
      <w:b/>
      <w:bCs/>
      <w:sz w:val="18"/>
      <w:szCs w:val="18"/>
    </w:rPr>
  </w:style>
  <w:style w:type="paragraph" w:customStyle="1" w:styleId="H2">
    <w:name w:val="H2"/>
    <w:basedOn w:val="Heading2"/>
    <w:rsid w:val="00582F88"/>
    <w:rPr>
      <w:b/>
      <w:bCs/>
    </w:rPr>
  </w:style>
  <w:style w:type="character" w:customStyle="1" w:styleId="Heading2Char">
    <w:name w:val="Heading 2 Char"/>
    <w:rsid w:val="00582F88"/>
    <w:rPr>
      <w:rFonts w:ascii="Cambria" w:eastAsia="Times New Roman" w:hAnsi="Cambria" w:cs="Times New Roman"/>
      <w:color w:val="365F91"/>
      <w:sz w:val="24"/>
      <w:szCs w:val="24"/>
    </w:rPr>
  </w:style>
  <w:style w:type="character" w:customStyle="1" w:styleId="Heading3Char">
    <w:name w:val="Heading 3 Char"/>
    <w:rsid w:val="00582F88"/>
    <w:rPr>
      <w:rFonts w:ascii="Cambria" w:eastAsia="Times New Roman" w:hAnsi="Cambria" w:cs="Times New Roman"/>
      <w:color w:val="4F81BD"/>
      <w:sz w:val="24"/>
      <w:szCs w:val="24"/>
    </w:rPr>
  </w:style>
  <w:style w:type="character" w:customStyle="1" w:styleId="Heading4Char">
    <w:name w:val="Heading 4 Char"/>
    <w:rsid w:val="00582F88"/>
    <w:rPr>
      <w:rFonts w:ascii="Cambria" w:eastAsia="Times New Roman" w:hAnsi="Cambria" w:cs="Times New Roman"/>
      <w:i/>
      <w:iCs/>
      <w:color w:val="4F81BD"/>
      <w:sz w:val="24"/>
      <w:szCs w:val="24"/>
    </w:rPr>
  </w:style>
  <w:style w:type="character" w:customStyle="1" w:styleId="Heading5Char">
    <w:name w:val="Heading 5 Char"/>
    <w:rsid w:val="00582F88"/>
    <w:rPr>
      <w:rFonts w:ascii="Cambria" w:eastAsia="Times New Roman" w:hAnsi="Cambria" w:cs="Times New Roman"/>
      <w:color w:val="4F81BD"/>
    </w:rPr>
  </w:style>
  <w:style w:type="character" w:customStyle="1" w:styleId="TitleChar">
    <w:name w:val="Title Char"/>
    <w:rsid w:val="00582F88"/>
    <w:rPr>
      <w:rFonts w:ascii="Cambria" w:eastAsia="Times New Roman" w:hAnsi="Cambria" w:cs="Times New Roman"/>
      <w:i/>
      <w:iCs/>
      <w:color w:val="243F60"/>
      <w:sz w:val="60"/>
      <w:szCs w:val="60"/>
    </w:rPr>
  </w:style>
  <w:style w:type="paragraph" w:styleId="Subtitle">
    <w:name w:val="Subtitle"/>
    <w:basedOn w:val="Normal"/>
    <w:next w:val="Normal"/>
    <w:qFormat/>
    <w:rsid w:val="00582F88"/>
    <w:pPr>
      <w:spacing w:before="200" w:after="900"/>
      <w:jc w:val="right"/>
    </w:pPr>
    <w:rPr>
      <w:i/>
      <w:iCs/>
      <w:sz w:val="24"/>
      <w:szCs w:val="24"/>
    </w:rPr>
  </w:style>
  <w:style w:type="character" w:customStyle="1" w:styleId="SubtitleChar">
    <w:name w:val="Subtitle Char"/>
    <w:rsid w:val="00582F88"/>
    <w:rPr>
      <w:rFonts w:ascii="Calibri"/>
      <w:i/>
      <w:iCs/>
      <w:sz w:val="24"/>
      <w:szCs w:val="24"/>
    </w:rPr>
  </w:style>
  <w:style w:type="character" w:styleId="Strong">
    <w:name w:val="Strong"/>
    <w:qFormat/>
    <w:rsid w:val="00582F88"/>
    <w:rPr>
      <w:b/>
      <w:bCs/>
      <w:spacing w:val="0"/>
      <w:u w:val="single"/>
    </w:rPr>
  </w:style>
  <w:style w:type="character" w:styleId="Emphasis">
    <w:name w:val="Emphasis"/>
    <w:qFormat/>
    <w:rsid w:val="00582F88"/>
    <w:rPr>
      <w:b/>
      <w:bCs/>
      <w:i/>
      <w:iCs/>
      <w:color w:val="5A5A5A"/>
    </w:rPr>
  </w:style>
  <w:style w:type="paragraph" w:styleId="NoSpacing">
    <w:name w:val="No Spacing"/>
    <w:basedOn w:val="Normal"/>
    <w:qFormat/>
    <w:rsid w:val="00582F88"/>
  </w:style>
  <w:style w:type="character" w:customStyle="1" w:styleId="NoSpacingChar">
    <w:name w:val="No Spacing Char"/>
    <w:basedOn w:val="DefaultParagraphFont"/>
    <w:rsid w:val="00582F88"/>
  </w:style>
  <w:style w:type="paragraph" w:styleId="ListParagraph">
    <w:name w:val="List Paragraph"/>
    <w:basedOn w:val="Normal"/>
    <w:uiPriority w:val="34"/>
    <w:qFormat/>
    <w:rsid w:val="00582F88"/>
    <w:pPr>
      <w:ind w:left="720"/>
      <w:contextualSpacing/>
    </w:pPr>
  </w:style>
  <w:style w:type="paragraph" w:styleId="Quote">
    <w:name w:val="Quote"/>
    <w:basedOn w:val="Normal"/>
    <w:next w:val="Normal"/>
    <w:qFormat/>
    <w:rsid w:val="00582F88"/>
    <w:rPr>
      <w:rFonts w:ascii="Cambria" w:hAnsi="Cambria"/>
      <w:i/>
      <w:iCs/>
      <w:color w:val="5A5A5A"/>
    </w:rPr>
  </w:style>
  <w:style w:type="character" w:customStyle="1" w:styleId="QuoteChar">
    <w:name w:val="Quote Char"/>
    <w:rsid w:val="00582F88"/>
    <w:rPr>
      <w:rFonts w:ascii="Cambria" w:eastAsia="Times New Roman" w:hAnsi="Cambria" w:cs="Times New Roman"/>
      <w:i/>
      <w:iCs/>
      <w:color w:val="5A5A5A"/>
    </w:rPr>
  </w:style>
  <w:style w:type="paragraph" w:styleId="IntenseQuote">
    <w:name w:val="Intense Quote"/>
    <w:basedOn w:val="Normal"/>
    <w:next w:val="Normal"/>
    <w:qFormat/>
    <w:rsid w:val="00582F88"/>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rsid w:val="00582F88"/>
    <w:rPr>
      <w:rFonts w:ascii="Cambria" w:eastAsia="Times New Roman" w:hAnsi="Cambria" w:cs="Times New Roman"/>
      <w:i/>
      <w:iCs/>
      <w:color w:val="FFFFFF"/>
      <w:sz w:val="24"/>
      <w:szCs w:val="24"/>
      <w:shd w:val="clear" w:color="auto" w:fill="4F81BD"/>
    </w:rPr>
  </w:style>
  <w:style w:type="character" w:styleId="SubtleEmphasis">
    <w:name w:val="Subtle Emphasis"/>
    <w:qFormat/>
    <w:rsid w:val="00582F88"/>
    <w:rPr>
      <w:i/>
      <w:iCs/>
      <w:color w:val="5A5A5A"/>
    </w:rPr>
  </w:style>
  <w:style w:type="character" w:styleId="IntenseEmphasis">
    <w:name w:val="Intense Emphasis"/>
    <w:qFormat/>
    <w:rsid w:val="00582F88"/>
    <w:rPr>
      <w:b/>
      <w:bCs/>
      <w:i/>
      <w:iCs/>
      <w:color w:val="4F81BD"/>
      <w:sz w:val="22"/>
      <w:szCs w:val="22"/>
    </w:rPr>
  </w:style>
  <w:style w:type="character" w:styleId="SubtleReference">
    <w:name w:val="Subtle Reference"/>
    <w:qFormat/>
    <w:rsid w:val="00582F88"/>
    <w:rPr>
      <w:color w:val="auto"/>
      <w:u w:val="single" w:color="9BBB59"/>
    </w:rPr>
  </w:style>
  <w:style w:type="character" w:styleId="IntenseReference">
    <w:name w:val="Intense Reference"/>
    <w:qFormat/>
    <w:rsid w:val="00582F88"/>
    <w:rPr>
      <w:b/>
      <w:bCs/>
      <w:color w:val="76923C"/>
      <w:u w:val="single" w:color="9BBB59"/>
    </w:rPr>
  </w:style>
  <w:style w:type="character" w:styleId="BookTitle">
    <w:name w:val="Book Title"/>
    <w:qFormat/>
    <w:rsid w:val="00582F88"/>
    <w:rPr>
      <w:rFonts w:ascii="Cambria" w:eastAsia="Times New Roman" w:hAnsi="Cambria" w:cs="Times New Roman"/>
      <w:b/>
      <w:bCs/>
      <w:i/>
      <w:iCs/>
      <w:color w:val="auto"/>
    </w:rPr>
  </w:style>
  <w:style w:type="paragraph" w:styleId="TOCHeading">
    <w:name w:val="TOC Heading"/>
    <w:basedOn w:val="Heading1"/>
    <w:next w:val="Normal"/>
    <w:qFormat/>
    <w:rsid w:val="00582F88"/>
    <w:pPr>
      <w:outlineLvl w:val="9"/>
    </w:pPr>
  </w:style>
  <w:style w:type="paragraph" w:styleId="TOC1">
    <w:name w:val="toc 1"/>
    <w:basedOn w:val="Normal"/>
    <w:next w:val="Normal"/>
    <w:autoRedefine/>
    <w:uiPriority w:val="39"/>
    <w:unhideWhenUsed/>
    <w:rsid w:val="003F5AC1"/>
    <w:pPr>
      <w:tabs>
        <w:tab w:val="right" w:leader="dot" w:pos="9350"/>
      </w:tabs>
      <w:spacing w:before="120" w:after="120"/>
      <w:jc w:val="left"/>
    </w:pPr>
    <w:rPr>
      <w:b/>
      <w:bCs/>
      <w:caps/>
      <w:noProof/>
      <w:color w:val="000000"/>
      <w:sz w:val="20"/>
      <w:szCs w:val="20"/>
    </w:rPr>
  </w:style>
  <w:style w:type="paragraph" w:customStyle="1" w:styleId="Style1">
    <w:name w:val="Style1"/>
    <w:basedOn w:val="PlainText"/>
    <w:rsid w:val="00582F88"/>
    <w:pPr>
      <w:pBdr>
        <w:bottom w:val="single" w:sz="12" w:space="31" w:color="365F91"/>
      </w:pBdr>
    </w:pPr>
    <w:rPr>
      <w:rFonts w:ascii="Arial" w:hAnsi="Arial" w:cs="Arial"/>
      <w:b/>
      <w:bCs/>
    </w:rPr>
  </w:style>
  <w:style w:type="paragraph" w:styleId="PlainText">
    <w:name w:val="Plain Text"/>
    <w:basedOn w:val="Normal"/>
    <w:link w:val="PlainTextChar"/>
    <w:uiPriority w:val="99"/>
    <w:rsid w:val="00582F88"/>
    <w:rPr>
      <w:rFonts w:ascii="Courier New" w:hAnsi="Courier New" w:cs="Courier New"/>
      <w:sz w:val="20"/>
      <w:szCs w:val="20"/>
    </w:rPr>
  </w:style>
  <w:style w:type="paragraph" w:customStyle="1" w:styleId="Style2">
    <w:name w:val="Style2"/>
    <w:next w:val="PlainText"/>
    <w:rsid w:val="00582F88"/>
    <w:pPr>
      <w:pBdr>
        <w:bottom w:val="single" w:sz="12" w:space="31" w:color="365F91"/>
      </w:pBdr>
      <w:spacing w:before="200" w:after="80"/>
      <w:ind w:left="360" w:hanging="360"/>
      <w:jc w:val="both"/>
    </w:pPr>
    <w:rPr>
      <w:rFonts w:ascii="Arial" w:hAnsi="Arial" w:cs="Arial"/>
      <w:lang w:bidi="en-US"/>
    </w:rPr>
  </w:style>
  <w:style w:type="character" w:styleId="CommentReference">
    <w:name w:val="annotation reference"/>
    <w:uiPriority w:val="99"/>
    <w:semiHidden/>
    <w:rsid w:val="00582F88"/>
    <w:rPr>
      <w:sz w:val="16"/>
      <w:szCs w:val="16"/>
    </w:rPr>
  </w:style>
  <w:style w:type="paragraph" w:styleId="FootnoteText">
    <w:name w:val="footnote text"/>
    <w:basedOn w:val="Normal"/>
    <w:semiHidden/>
    <w:unhideWhenUsed/>
    <w:rsid w:val="00582F88"/>
    <w:pPr>
      <w:widowControl w:val="0"/>
      <w:adjustRightInd w:val="0"/>
      <w:ind w:left="90"/>
      <w:textAlignment w:val="baseline"/>
    </w:pPr>
    <w:rPr>
      <w:rFonts w:ascii="Arial" w:hAnsi="Arial"/>
      <w:sz w:val="20"/>
      <w:szCs w:val="20"/>
      <w:lang w:bidi="ar-SA"/>
    </w:rPr>
  </w:style>
  <w:style w:type="character" w:customStyle="1" w:styleId="CharChar6">
    <w:name w:val="Char Char6"/>
    <w:rsid w:val="00582F88"/>
    <w:rPr>
      <w:rFonts w:ascii="Arial" w:hAnsi="Arial"/>
      <w:lang w:val="en-US" w:eastAsia="en-US" w:bidi="ar-SA"/>
    </w:rPr>
  </w:style>
  <w:style w:type="character" w:styleId="FootnoteReference">
    <w:name w:val="footnote reference"/>
    <w:semiHidden/>
    <w:unhideWhenUsed/>
    <w:rsid w:val="00582F88"/>
    <w:rPr>
      <w:vertAlign w:val="superscript"/>
    </w:rPr>
  </w:style>
  <w:style w:type="paragraph" w:customStyle="1" w:styleId="Keyword">
    <w:name w:val="Keyword"/>
    <w:next w:val="Normal"/>
    <w:link w:val="KeywordChar1"/>
    <w:qFormat/>
    <w:rsid w:val="00582F88"/>
    <w:pPr>
      <w:jc w:val="both"/>
    </w:pPr>
    <w:rPr>
      <w:rFonts w:ascii="Courier" w:hAnsi="Courier" w:cs="Arial"/>
      <w:sz w:val="18"/>
      <w:szCs w:val="22"/>
      <w:lang w:bidi="en-US"/>
    </w:rPr>
  </w:style>
  <w:style w:type="character" w:customStyle="1" w:styleId="KeywordChar">
    <w:name w:val="Keyword Char"/>
    <w:rsid w:val="00582F88"/>
    <w:rPr>
      <w:rFonts w:ascii="Courier" w:hAnsi="Courier" w:cs="Arial"/>
      <w:sz w:val="18"/>
      <w:szCs w:val="22"/>
      <w:lang w:val="en-US" w:eastAsia="en-US" w:bidi="en-US"/>
    </w:rPr>
  </w:style>
  <w:style w:type="character" w:customStyle="1" w:styleId="CourCharChar1">
    <w:name w:val="Cour Char Char1"/>
    <w:rsid w:val="00582F88"/>
    <w:rPr>
      <w:rFonts w:ascii="Courier" w:hAnsi="Courier" w:cs="Arial"/>
      <w:sz w:val="18"/>
      <w:lang w:val="en-US" w:eastAsia="en-US" w:bidi="ar-SA"/>
    </w:rPr>
  </w:style>
  <w:style w:type="character" w:customStyle="1" w:styleId="NormalBefore6ptChar">
    <w:name w:val="Normal + Before:  6 pt Char"/>
    <w:aliases w:val="After:  6 pt Char"/>
    <w:rsid w:val="00582F88"/>
    <w:rPr>
      <w:rFonts w:ascii="Arial" w:hAnsi="Arial"/>
      <w:lang w:val="en-US" w:eastAsia="en-US" w:bidi="ar-SA"/>
    </w:rPr>
  </w:style>
  <w:style w:type="paragraph" w:styleId="BodyText2">
    <w:name w:val="Body Text 2"/>
    <w:basedOn w:val="Normal"/>
    <w:rsid w:val="00582F88"/>
    <w:pPr>
      <w:widowControl w:val="0"/>
      <w:adjustRightInd w:val="0"/>
      <w:spacing w:after="120" w:line="480" w:lineRule="auto"/>
      <w:jc w:val="left"/>
      <w:textAlignment w:val="baseline"/>
    </w:pPr>
    <w:rPr>
      <w:rFonts w:ascii="Times New Roman" w:hAnsi="Times New Roman"/>
      <w:sz w:val="24"/>
      <w:szCs w:val="20"/>
      <w:lang w:bidi="ar-SA"/>
    </w:rPr>
  </w:style>
  <w:style w:type="character" w:customStyle="1" w:styleId="CharChar5">
    <w:name w:val="Char Char5"/>
    <w:rsid w:val="00582F88"/>
    <w:rPr>
      <w:sz w:val="24"/>
      <w:lang w:val="en-US" w:eastAsia="en-US" w:bidi="ar-SA"/>
    </w:rPr>
  </w:style>
  <w:style w:type="paragraph" w:customStyle="1" w:styleId="Justified">
    <w:name w:val="Justified"/>
    <w:basedOn w:val="Normal"/>
    <w:rsid w:val="00582F88"/>
    <w:pPr>
      <w:widowControl w:val="0"/>
      <w:adjustRightInd w:val="0"/>
      <w:spacing w:after="120"/>
      <w:jc w:val="left"/>
      <w:textAlignment w:val="baseline"/>
    </w:pPr>
    <w:rPr>
      <w:rFonts w:ascii="Times New Roman" w:hAnsi="Times New Roman"/>
      <w:sz w:val="24"/>
      <w:szCs w:val="20"/>
      <w:lang w:bidi="ar-SA"/>
    </w:rPr>
  </w:style>
  <w:style w:type="paragraph" w:styleId="TableofFigures">
    <w:name w:val="table of figures"/>
    <w:basedOn w:val="Normal"/>
    <w:next w:val="Normal"/>
    <w:semiHidden/>
    <w:rsid w:val="00582F88"/>
  </w:style>
  <w:style w:type="paragraph" w:customStyle="1" w:styleId="StyleArial10ptBefore6ptAfter6pt">
    <w:name w:val="Style Arial 10 pt Before:  6 pt After:  6 pt"/>
    <w:basedOn w:val="Normal"/>
    <w:rsid w:val="00582F88"/>
    <w:pPr>
      <w:spacing w:before="120" w:after="120"/>
    </w:pPr>
    <w:rPr>
      <w:szCs w:val="20"/>
    </w:rPr>
  </w:style>
  <w:style w:type="paragraph" w:customStyle="1" w:styleId="StyleCommentTextArial10pt">
    <w:name w:val="Style Comment Text + Arial 10 pt"/>
    <w:basedOn w:val="CommentText"/>
    <w:rsid w:val="00582F88"/>
  </w:style>
  <w:style w:type="paragraph" w:styleId="Index1">
    <w:name w:val="index 1"/>
    <w:basedOn w:val="Normal"/>
    <w:next w:val="Normal"/>
    <w:autoRedefine/>
    <w:semiHidden/>
    <w:rsid w:val="00582F88"/>
    <w:pPr>
      <w:ind w:left="220" w:hanging="220"/>
      <w:jc w:val="left"/>
    </w:pPr>
    <w:rPr>
      <w:sz w:val="18"/>
      <w:szCs w:val="18"/>
    </w:rPr>
  </w:style>
  <w:style w:type="paragraph" w:styleId="Index2">
    <w:name w:val="index 2"/>
    <w:basedOn w:val="Normal"/>
    <w:next w:val="Normal"/>
    <w:autoRedefine/>
    <w:semiHidden/>
    <w:rsid w:val="00582F88"/>
    <w:pPr>
      <w:ind w:left="440" w:hanging="220"/>
      <w:jc w:val="left"/>
    </w:pPr>
    <w:rPr>
      <w:sz w:val="18"/>
      <w:szCs w:val="18"/>
    </w:rPr>
  </w:style>
  <w:style w:type="paragraph" w:styleId="Index3">
    <w:name w:val="index 3"/>
    <w:basedOn w:val="Normal"/>
    <w:next w:val="Normal"/>
    <w:autoRedefine/>
    <w:semiHidden/>
    <w:rsid w:val="00582F88"/>
    <w:pPr>
      <w:ind w:left="660" w:hanging="220"/>
      <w:jc w:val="left"/>
    </w:pPr>
    <w:rPr>
      <w:sz w:val="18"/>
      <w:szCs w:val="18"/>
    </w:rPr>
  </w:style>
  <w:style w:type="paragraph" w:styleId="Index4">
    <w:name w:val="index 4"/>
    <w:basedOn w:val="Normal"/>
    <w:next w:val="Normal"/>
    <w:autoRedefine/>
    <w:semiHidden/>
    <w:rsid w:val="00582F88"/>
    <w:pPr>
      <w:ind w:left="880" w:hanging="220"/>
      <w:jc w:val="left"/>
    </w:pPr>
    <w:rPr>
      <w:sz w:val="18"/>
      <w:szCs w:val="18"/>
    </w:rPr>
  </w:style>
  <w:style w:type="paragraph" w:styleId="Index5">
    <w:name w:val="index 5"/>
    <w:basedOn w:val="Normal"/>
    <w:next w:val="Normal"/>
    <w:autoRedefine/>
    <w:semiHidden/>
    <w:rsid w:val="00582F88"/>
    <w:pPr>
      <w:ind w:left="1100" w:hanging="220"/>
      <w:jc w:val="left"/>
    </w:pPr>
    <w:rPr>
      <w:sz w:val="18"/>
      <w:szCs w:val="18"/>
    </w:rPr>
  </w:style>
  <w:style w:type="paragraph" w:styleId="Index6">
    <w:name w:val="index 6"/>
    <w:basedOn w:val="Normal"/>
    <w:next w:val="Normal"/>
    <w:autoRedefine/>
    <w:semiHidden/>
    <w:rsid w:val="00582F88"/>
    <w:pPr>
      <w:ind w:left="1320" w:hanging="220"/>
      <w:jc w:val="left"/>
    </w:pPr>
    <w:rPr>
      <w:sz w:val="18"/>
      <w:szCs w:val="18"/>
    </w:rPr>
  </w:style>
  <w:style w:type="paragraph" w:styleId="Index7">
    <w:name w:val="index 7"/>
    <w:basedOn w:val="Normal"/>
    <w:next w:val="Normal"/>
    <w:autoRedefine/>
    <w:semiHidden/>
    <w:rsid w:val="00582F88"/>
    <w:pPr>
      <w:ind w:left="1540" w:hanging="220"/>
      <w:jc w:val="left"/>
    </w:pPr>
    <w:rPr>
      <w:sz w:val="18"/>
      <w:szCs w:val="18"/>
    </w:rPr>
  </w:style>
  <w:style w:type="paragraph" w:styleId="Index8">
    <w:name w:val="index 8"/>
    <w:basedOn w:val="Normal"/>
    <w:next w:val="Normal"/>
    <w:autoRedefine/>
    <w:semiHidden/>
    <w:rsid w:val="00582F88"/>
    <w:pPr>
      <w:ind w:left="1760" w:hanging="220"/>
      <w:jc w:val="left"/>
    </w:pPr>
    <w:rPr>
      <w:sz w:val="18"/>
      <w:szCs w:val="18"/>
    </w:rPr>
  </w:style>
  <w:style w:type="paragraph" w:styleId="Index9">
    <w:name w:val="index 9"/>
    <w:basedOn w:val="Normal"/>
    <w:next w:val="Normal"/>
    <w:autoRedefine/>
    <w:semiHidden/>
    <w:rsid w:val="00582F88"/>
    <w:pPr>
      <w:ind w:left="1980" w:hanging="220"/>
      <w:jc w:val="left"/>
    </w:pPr>
    <w:rPr>
      <w:sz w:val="18"/>
      <w:szCs w:val="18"/>
    </w:rPr>
  </w:style>
  <w:style w:type="paragraph" w:styleId="IndexHeading">
    <w:name w:val="index heading"/>
    <w:basedOn w:val="Normal"/>
    <w:next w:val="Index1"/>
    <w:semiHidden/>
    <w:rsid w:val="00582F88"/>
    <w:pPr>
      <w:spacing w:before="240" w:after="120"/>
      <w:jc w:val="center"/>
    </w:pPr>
    <w:rPr>
      <w:b/>
      <w:bCs/>
      <w:sz w:val="26"/>
      <w:szCs w:val="26"/>
    </w:rPr>
  </w:style>
  <w:style w:type="paragraph" w:styleId="BalloonText">
    <w:name w:val="Balloon Text"/>
    <w:basedOn w:val="Normal"/>
    <w:semiHidden/>
    <w:rsid w:val="00582F88"/>
    <w:rPr>
      <w:rFonts w:ascii="Tahoma" w:hAnsi="Tahoma" w:cs="Tahoma"/>
      <w:sz w:val="16"/>
      <w:szCs w:val="16"/>
    </w:rPr>
  </w:style>
  <w:style w:type="paragraph" w:styleId="TOC4">
    <w:name w:val="toc 4"/>
    <w:basedOn w:val="Normal"/>
    <w:next w:val="Normal"/>
    <w:autoRedefine/>
    <w:semiHidden/>
    <w:rsid w:val="00582F88"/>
    <w:pPr>
      <w:ind w:left="660"/>
      <w:jc w:val="left"/>
    </w:pPr>
    <w:rPr>
      <w:sz w:val="18"/>
      <w:szCs w:val="18"/>
    </w:rPr>
  </w:style>
  <w:style w:type="paragraph" w:styleId="MacroText">
    <w:name w:val="macro"/>
    <w:semiHidden/>
    <w:rsid w:val="00582F88"/>
    <w:pPr>
      <w:tabs>
        <w:tab w:val="left" w:pos="480"/>
        <w:tab w:val="left" w:pos="960"/>
        <w:tab w:val="left" w:pos="1440"/>
        <w:tab w:val="left" w:pos="1920"/>
        <w:tab w:val="left" w:pos="2400"/>
        <w:tab w:val="left" w:pos="2880"/>
        <w:tab w:val="left" w:pos="3360"/>
        <w:tab w:val="left" w:pos="3840"/>
        <w:tab w:val="left" w:pos="4320"/>
      </w:tabs>
      <w:spacing w:before="200" w:after="80"/>
      <w:ind w:left="360" w:hanging="360"/>
      <w:jc w:val="both"/>
    </w:pPr>
    <w:rPr>
      <w:rFonts w:ascii="Courier New" w:hAnsi="Courier New"/>
    </w:rPr>
  </w:style>
  <w:style w:type="character" w:customStyle="1" w:styleId="CharChar4">
    <w:name w:val="Char Char4"/>
    <w:rsid w:val="00582F88"/>
    <w:rPr>
      <w:rFonts w:ascii="Courier New" w:hAnsi="Courier New"/>
      <w:lang w:val="en-US" w:eastAsia="en-US" w:bidi="ar-SA"/>
    </w:rPr>
  </w:style>
  <w:style w:type="paragraph" w:customStyle="1" w:styleId="BlockLine">
    <w:name w:val="Block Line"/>
    <w:basedOn w:val="Normal"/>
    <w:next w:val="Normal"/>
    <w:rsid w:val="00582F88"/>
    <w:pPr>
      <w:pBdr>
        <w:top w:val="single" w:sz="6" w:space="1" w:color="auto"/>
        <w:between w:val="single" w:sz="6" w:space="1" w:color="auto"/>
      </w:pBdr>
      <w:spacing w:before="240"/>
      <w:ind w:left="1700"/>
      <w:jc w:val="left"/>
    </w:pPr>
    <w:rPr>
      <w:rFonts w:ascii="Helvetica" w:hAnsi="Helvetica"/>
      <w:szCs w:val="20"/>
      <w:lang w:bidi="ar-SA"/>
    </w:rPr>
  </w:style>
  <w:style w:type="paragraph" w:styleId="BlockText">
    <w:name w:val="Block Text"/>
    <w:basedOn w:val="Normal"/>
    <w:rsid w:val="00582F88"/>
    <w:pPr>
      <w:jc w:val="left"/>
    </w:pPr>
    <w:rPr>
      <w:rFonts w:ascii="Helvetica" w:hAnsi="Helvetica"/>
      <w:szCs w:val="20"/>
      <w:lang w:bidi="ar-SA"/>
    </w:rPr>
  </w:style>
  <w:style w:type="paragraph" w:customStyle="1" w:styleId="BulletText1">
    <w:name w:val="Bullet Text 1"/>
    <w:basedOn w:val="Normal"/>
    <w:rsid w:val="0033512E"/>
    <w:pPr>
      <w:ind w:left="187" w:hanging="187"/>
      <w:jc w:val="left"/>
    </w:pPr>
    <w:rPr>
      <w:rFonts w:ascii="Helvetica" w:hAnsi="Helvetica"/>
      <w:szCs w:val="20"/>
      <w:lang w:bidi="ar-SA"/>
    </w:rPr>
  </w:style>
  <w:style w:type="paragraph" w:customStyle="1" w:styleId="BulletText2">
    <w:name w:val="Bullet Text 2"/>
    <w:basedOn w:val="BulletText1"/>
    <w:rsid w:val="00582F88"/>
    <w:pPr>
      <w:ind w:left="360"/>
    </w:pPr>
  </w:style>
  <w:style w:type="paragraph" w:customStyle="1" w:styleId="ContinuedOnNextPa">
    <w:name w:val="Continued On Next Pa"/>
    <w:basedOn w:val="Normal"/>
    <w:next w:val="Normal"/>
    <w:rsid w:val="00582F88"/>
    <w:pPr>
      <w:pBdr>
        <w:top w:val="single" w:sz="6" w:space="1" w:color="auto"/>
        <w:between w:val="single" w:sz="6" w:space="1" w:color="auto"/>
      </w:pBdr>
      <w:ind w:left="1700"/>
      <w:jc w:val="right"/>
    </w:pPr>
    <w:rPr>
      <w:rFonts w:ascii="Helvetica" w:hAnsi="Helvetica"/>
      <w:i/>
      <w:sz w:val="20"/>
      <w:szCs w:val="20"/>
      <w:lang w:bidi="ar-SA"/>
    </w:rPr>
  </w:style>
  <w:style w:type="paragraph" w:customStyle="1" w:styleId="ContinuedTableLabe">
    <w:name w:val="Continued Table Labe"/>
    <w:basedOn w:val="Normal"/>
    <w:rsid w:val="00582F88"/>
    <w:pPr>
      <w:jc w:val="left"/>
    </w:pPr>
    <w:rPr>
      <w:rFonts w:ascii="Helvetica" w:hAnsi="Helvetica"/>
      <w:b/>
      <w:sz w:val="20"/>
      <w:szCs w:val="20"/>
      <w:lang w:bidi="ar-SA"/>
    </w:rPr>
  </w:style>
  <w:style w:type="paragraph" w:customStyle="1" w:styleId="MapTitleContinued">
    <w:name w:val="Map Title. Continued"/>
    <w:basedOn w:val="Normal"/>
    <w:rsid w:val="00582F88"/>
    <w:pPr>
      <w:spacing w:after="240"/>
      <w:jc w:val="left"/>
    </w:pPr>
    <w:rPr>
      <w:rFonts w:ascii="Helvetica" w:hAnsi="Helvetica"/>
      <w:b/>
      <w:sz w:val="32"/>
      <w:szCs w:val="20"/>
      <w:lang w:bidi="ar-SA"/>
    </w:rPr>
  </w:style>
  <w:style w:type="paragraph" w:customStyle="1" w:styleId="MemoLine">
    <w:name w:val="Memo Line"/>
    <w:basedOn w:val="BlockLine"/>
    <w:next w:val="Normal"/>
    <w:rsid w:val="00582F88"/>
    <w:pPr>
      <w:ind w:left="0"/>
    </w:pPr>
  </w:style>
  <w:style w:type="paragraph" w:customStyle="1" w:styleId="TableText">
    <w:name w:val="Table Text"/>
    <w:basedOn w:val="Normal"/>
    <w:rsid w:val="00582F88"/>
    <w:pPr>
      <w:jc w:val="left"/>
    </w:pPr>
    <w:rPr>
      <w:rFonts w:ascii="Helvetica" w:hAnsi="Helvetica"/>
      <w:sz w:val="20"/>
      <w:szCs w:val="20"/>
      <w:lang w:bidi="ar-SA"/>
    </w:rPr>
  </w:style>
  <w:style w:type="paragraph" w:customStyle="1" w:styleId="NoteText">
    <w:name w:val="Note Text"/>
    <w:basedOn w:val="BlockText"/>
    <w:rsid w:val="00582F88"/>
  </w:style>
  <w:style w:type="paragraph" w:customStyle="1" w:styleId="TableHeaderText">
    <w:name w:val="Table Header Text"/>
    <w:basedOn w:val="TableText"/>
    <w:rsid w:val="00582F88"/>
  </w:style>
  <w:style w:type="paragraph" w:customStyle="1" w:styleId="EmbeddedText">
    <w:name w:val="Embedded Text"/>
    <w:basedOn w:val="TableText"/>
    <w:rsid w:val="00582F88"/>
  </w:style>
  <w:style w:type="paragraph" w:styleId="BodyTextIndent">
    <w:name w:val="Body Text Indent"/>
    <w:basedOn w:val="BodyText"/>
    <w:rsid w:val="00582F88"/>
    <w:pPr>
      <w:numPr>
        <w:numId w:val="4"/>
      </w:numPr>
      <w:tabs>
        <w:tab w:val="clear" w:pos="720"/>
        <w:tab w:val="num" w:pos="1440"/>
      </w:tabs>
      <w:spacing w:before="120" w:after="160"/>
      <w:ind w:left="1440"/>
      <w:jc w:val="left"/>
    </w:pPr>
    <w:rPr>
      <w:rFonts w:ascii="Times New Roman" w:hAnsi="Times New Roman"/>
      <w:sz w:val="24"/>
      <w:szCs w:val="20"/>
      <w:lang w:bidi="ar-SA"/>
    </w:rPr>
  </w:style>
  <w:style w:type="character" w:customStyle="1" w:styleId="CharChar3">
    <w:name w:val="Char Char3"/>
    <w:rsid w:val="00582F88"/>
    <w:rPr>
      <w:sz w:val="24"/>
    </w:rPr>
  </w:style>
  <w:style w:type="paragraph" w:customStyle="1" w:styleId="BulletIndent">
    <w:name w:val="Bullet Indent"/>
    <w:basedOn w:val="BodyText"/>
    <w:rsid w:val="00582F88"/>
  </w:style>
  <w:style w:type="paragraph" w:customStyle="1" w:styleId="BulletIndent2">
    <w:name w:val="Bullet Indent2"/>
    <w:basedOn w:val="BulletIndent"/>
    <w:rsid w:val="00582F88"/>
  </w:style>
  <w:style w:type="paragraph" w:customStyle="1" w:styleId="Bulletedtext">
    <w:name w:val="Bulleted text"/>
    <w:basedOn w:val="BodyTextIndent"/>
    <w:rsid w:val="00582F88"/>
    <w:pPr>
      <w:numPr>
        <w:numId w:val="3"/>
      </w:numPr>
      <w:tabs>
        <w:tab w:val="clear" w:pos="2160"/>
        <w:tab w:val="num" w:pos="360"/>
      </w:tabs>
      <w:spacing w:before="0" w:after="60" w:line="240" w:lineRule="atLeast"/>
      <w:ind w:left="1080" w:hanging="360"/>
    </w:pPr>
    <w:rPr>
      <w:rFonts w:ascii="Arial" w:hAnsi="Arial"/>
    </w:rPr>
  </w:style>
  <w:style w:type="paragraph" w:customStyle="1" w:styleId="bulletedtext2">
    <w:name w:val="bulleted text 2"/>
    <w:basedOn w:val="Bulletedtext"/>
    <w:rsid w:val="00582F88"/>
    <w:pPr>
      <w:numPr>
        <w:numId w:val="0"/>
      </w:numPr>
      <w:ind w:left="1440" w:hanging="360"/>
    </w:pPr>
  </w:style>
  <w:style w:type="paragraph" w:customStyle="1" w:styleId="List1">
    <w:name w:val="List 1"/>
    <w:basedOn w:val="Normal"/>
    <w:rsid w:val="00582F88"/>
    <w:pPr>
      <w:tabs>
        <w:tab w:val="num" w:pos="360"/>
      </w:tabs>
      <w:jc w:val="left"/>
    </w:pPr>
    <w:rPr>
      <w:rFonts w:ascii="Arial" w:hAnsi="Arial"/>
      <w:sz w:val="20"/>
      <w:szCs w:val="24"/>
      <w:lang w:bidi="ar-SA"/>
    </w:rPr>
  </w:style>
  <w:style w:type="paragraph" w:styleId="List">
    <w:name w:val="List"/>
    <w:basedOn w:val="Normal"/>
    <w:rsid w:val="00582F88"/>
    <w:pPr>
      <w:tabs>
        <w:tab w:val="num" w:pos="360"/>
      </w:tabs>
      <w:jc w:val="left"/>
    </w:pPr>
    <w:rPr>
      <w:rFonts w:ascii="Arial" w:hAnsi="Arial"/>
      <w:sz w:val="20"/>
      <w:szCs w:val="20"/>
      <w:lang w:bidi="ar-SA"/>
    </w:rPr>
  </w:style>
  <w:style w:type="paragraph" w:styleId="TOC5">
    <w:name w:val="toc 5"/>
    <w:basedOn w:val="Normal"/>
    <w:next w:val="Normal"/>
    <w:autoRedefine/>
    <w:semiHidden/>
    <w:rsid w:val="00582F88"/>
    <w:pPr>
      <w:ind w:left="880"/>
      <w:jc w:val="left"/>
    </w:pPr>
    <w:rPr>
      <w:sz w:val="18"/>
      <w:szCs w:val="18"/>
    </w:rPr>
  </w:style>
  <w:style w:type="paragraph" w:styleId="TOC6">
    <w:name w:val="toc 6"/>
    <w:basedOn w:val="Normal"/>
    <w:next w:val="Normal"/>
    <w:autoRedefine/>
    <w:semiHidden/>
    <w:rsid w:val="00582F88"/>
    <w:pPr>
      <w:ind w:left="1100"/>
      <w:jc w:val="left"/>
    </w:pPr>
    <w:rPr>
      <w:sz w:val="18"/>
      <w:szCs w:val="18"/>
    </w:rPr>
  </w:style>
  <w:style w:type="paragraph" w:styleId="TOC7">
    <w:name w:val="toc 7"/>
    <w:basedOn w:val="Normal"/>
    <w:next w:val="Normal"/>
    <w:autoRedefine/>
    <w:semiHidden/>
    <w:rsid w:val="00582F88"/>
    <w:pPr>
      <w:ind w:left="1320"/>
      <w:jc w:val="left"/>
    </w:pPr>
    <w:rPr>
      <w:sz w:val="18"/>
      <w:szCs w:val="18"/>
    </w:rPr>
  </w:style>
  <w:style w:type="paragraph" w:styleId="TOC8">
    <w:name w:val="toc 8"/>
    <w:basedOn w:val="Normal"/>
    <w:next w:val="Normal"/>
    <w:autoRedefine/>
    <w:semiHidden/>
    <w:rsid w:val="00582F88"/>
    <w:pPr>
      <w:ind w:left="1540"/>
      <w:jc w:val="left"/>
    </w:pPr>
    <w:rPr>
      <w:sz w:val="18"/>
      <w:szCs w:val="18"/>
    </w:rPr>
  </w:style>
  <w:style w:type="paragraph" w:styleId="TOC9">
    <w:name w:val="toc 9"/>
    <w:basedOn w:val="Normal"/>
    <w:next w:val="Normal"/>
    <w:autoRedefine/>
    <w:semiHidden/>
    <w:rsid w:val="00582F88"/>
    <w:pPr>
      <w:ind w:left="1760"/>
      <w:jc w:val="left"/>
    </w:pPr>
    <w:rPr>
      <w:sz w:val="18"/>
      <w:szCs w:val="18"/>
    </w:rPr>
  </w:style>
  <w:style w:type="paragraph" w:styleId="ListBullet2">
    <w:name w:val="List Bullet 2"/>
    <w:basedOn w:val="Normal"/>
    <w:autoRedefine/>
    <w:rsid w:val="00582F88"/>
    <w:pPr>
      <w:tabs>
        <w:tab w:val="num" w:pos="720"/>
        <w:tab w:val="num" w:pos="1080"/>
      </w:tabs>
      <w:ind w:left="1080" w:hanging="360"/>
      <w:jc w:val="left"/>
    </w:pPr>
    <w:rPr>
      <w:rFonts w:ascii="Times New Roman" w:hAnsi="Times New Roman"/>
      <w:sz w:val="20"/>
      <w:szCs w:val="24"/>
      <w:lang w:bidi="ar-SA"/>
    </w:rPr>
  </w:style>
  <w:style w:type="paragraph" w:customStyle="1" w:styleId="Bulletedindent">
    <w:name w:val="Bulleted indent"/>
    <w:basedOn w:val="Bulletedtext"/>
    <w:rsid w:val="00582F88"/>
    <w:pPr>
      <w:tabs>
        <w:tab w:val="clear" w:pos="360"/>
      </w:tabs>
      <w:ind w:left="1440" w:firstLine="0"/>
    </w:pPr>
    <w:rPr>
      <w:rFonts w:ascii="Times New Roman" w:hAnsi="Times New Roman"/>
    </w:rPr>
  </w:style>
  <w:style w:type="paragraph" w:styleId="DocumentMap">
    <w:name w:val="Document Map"/>
    <w:basedOn w:val="Normal"/>
    <w:semiHidden/>
    <w:rsid w:val="00582F88"/>
    <w:pPr>
      <w:shd w:val="clear" w:color="auto" w:fill="000080"/>
      <w:jc w:val="left"/>
    </w:pPr>
    <w:rPr>
      <w:rFonts w:ascii="Tahoma" w:hAnsi="Tahoma" w:cs="Tahoma"/>
      <w:szCs w:val="20"/>
      <w:lang w:bidi="ar-SA"/>
    </w:rPr>
  </w:style>
  <w:style w:type="character" w:customStyle="1" w:styleId="CharChar2">
    <w:name w:val="Char Char2"/>
    <w:rsid w:val="00582F88"/>
    <w:rPr>
      <w:rFonts w:ascii="Tahoma" w:hAnsi="Tahoma" w:cs="Tahoma"/>
      <w:sz w:val="22"/>
      <w:shd w:val="clear" w:color="auto" w:fill="000080"/>
    </w:rPr>
  </w:style>
  <w:style w:type="paragraph" w:styleId="BodyTextIndent2">
    <w:name w:val="Body Text Indent 2"/>
    <w:basedOn w:val="Normal"/>
    <w:rsid w:val="00582F88"/>
    <w:pPr>
      <w:ind w:left="720"/>
      <w:jc w:val="left"/>
    </w:pPr>
    <w:rPr>
      <w:rFonts w:ascii="Arial" w:hAnsi="Arial"/>
      <w:szCs w:val="20"/>
      <w:lang w:bidi="ar-SA"/>
    </w:rPr>
  </w:style>
  <w:style w:type="character" w:customStyle="1" w:styleId="CharChar1">
    <w:name w:val="Char Char1"/>
    <w:rsid w:val="00582F88"/>
    <w:rPr>
      <w:rFonts w:ascii="Arial" w:hAnsi="Arial"/>
      <w:sz w:val="22"/>
    </w:rPr>
  </w:style>
  <w:style w:type="paragraph" w:customStyle="1" w:styleId="ListBulletCircle">
    <w:name w:val="List Bullet Circle"/>
    <w:basedOn w:val="Normal"/>
    <w:rsid w:val="00582F88"/>
    <w:pPr>
      <w:numPr>
        <w:numId w:val="5"/>
      </w:numPr>
      <w:tabs>
        <w:tab w:val="clear" w:pos="720"/>
        <w:tab w:val="num" w:pos="360"/>
      </w:tabs>
      <w:ind w:left="360"/>
      <w:jc w:val="left"/>
    </w:pPr>
    <w:rPr>
      <w:rFonts w:ascii="Helvetica" w:hAnsi="Helvetica"/>
      <w:szCs w:val="20"/>
      <w:lang w:bidi="ar-SA"/>
    </w:rPr>
  </w:style>
  <w:style w:type="paragraph" w:customStyle="1" w:styleId="ListBulletCircle2">
    <w:name w:val="List Bullet Circle 2"/>
    <w:basedOn w:val="Normal"/>
    <w:rsid w:val="00582F88"/>
    <w:pPr>
      <w:ind w:left="1080" w:hanging="360"/>
      <w:jc w:val="left"/>
    </w:pPr>
    <w:rPr>
      <w:rFonts w:ascii="Helvetica" w:hAnsi="Helvetica"/>
      <w:szCs w:val="20"/>
      <w:lang w:bidi="ar-SA"/>
    </w:rPr>
  </w:style>
  <w:style w:type="paragraph" w:customStyle="1" w:styleId="B1-Bullet1">
    <w:name w:val="B1-Bullet1"/>
    <w:basedOn w:val="Normal"/>
    <w:rsid w:val="00D55D97"/>
    <w:pPr>
      <w:numPr>
        <w:ilvl w:val="1"/>
        <w:numId w:val="11"/>
      </w:numPr>
    </w:pPr>
  </w:style>
  <w:style w:type="character" w:customStyle="1" w:styleId="JustifiedChar1">
    <w:name w:val="Justified Char1"/>
    <w:rsid w:val="00582F88"/>
    <w:rPr>
      <w:sz w:val="24"/>
    </w:rPr>
  </w:style>
  <w:style w:type="paragraph" w:customStyle="1" w:styleId="CompanyName">
    <w:name w:val="Company Name"/>
    <w:basedOn w:val="Normal"/>
    <w:rsid w:val="00582F88"/>
    <w:pPr>
      <w:keepNext/>
      <w:keepLines/>
      <w:widowControl w:val="0"/>
      <w:adjustRightInd w:val="0"/>
      <w:spacing w:after="120" w:line="220" w:lineRule="atLeast"/>
      <w:jc w:val="left"/>
      <w:textAlignment w:val="baseline"/>
    </w:pPr>
    <w:rPr>
      <w:rFonts w:ascii="Times New Roman" w:hAnsi="Times New Roman"/>
      <w:spacing w:val="-30"/>
      <w:kern w:val="28"/>
      <w:sz w:val="60"/>
      <w:szCs w:val="20"/>
      <w:lang w:bidi="ar-SA"/>
    </w:rPr>
  </w:style>
  <w:style w:type="paragraph" w:styleId="CommentSubject">
    <w:name w:val="annotation subject"/>
    <w:basedOn w:val="CommentText"/>
    <w:next w:val="CommentText"/>
    <w:rsid w:val="00582F88"/>
    <w:pPr>
      <w:jc w:val="left"/>
    </w:pPr>
    <w:rPr>
      <w:rFonts w:ascii="Helvetica" w:hAnsi="Helvetica"/>
      <w:b/>
      <w:bCs/>
      <w:sz w:val="20"/>
      <w:szCs w:val="20"/>
      <w:lang w:bidi="ar-SA"/>
    </w:rPr>
  </w:style>
  <w:style w:type="character" w:customStyle="1" w:styleId="CharChar7">
    <w:name w:val="Char Char7"/>
    <w:semiHidden/>
    <w:rsid w:val="00582F88"/>
    <w:rPr>
      <w:rFonts w:ascii="Calibri" w:hAnsi="Calibri"/>
      <w:sz w:val="22"/>
      <w:szCs w:val="22"/>
      <w:lang w:bidi="en-US"/>
    </w:rPr>
  </w:style>
  <w:style w:type="character" w:customStyle="1" w:styleId="CommentSubjectChar">
    <w:name w:val="Comment Subject Char"/>
    <w:basedOn w:val="CharChar7"/>
    <w:rsid w:val="00582F88"/>
    <w:rPr>
      <w:rFonts w:ascii="Calibri" w:hAnsi="Calibri"/>
      <w:sz w:val="22"/>
      <w:szCs w:val="22"/>
      <w:lang w:bidi="en-US"/>
    </w:rPr>
  </w:style>
  <w:style w:type="character" w:customStyle="1" w:styleId="Courier">
    <w:name w:val="Courier"/>
    <w:rsid w:val="00582F88"/>
    <w:rPr>
      <w:rFonts w:ascii="Courier" w:hAnsi="Courier"/>
      <w:color w:val="auto"/>
      <w:sz w:val="20"/>
      <w:szCs w:val="20"/>
    </w:rPr>
  </w:style>
  <w:style w:type="paragraph" w:customStyle="1" w:styleId="Default">
    <w:name w:val="Default"/>
    <w:rsid w:val="00582F88"/>
    <w:pPr>
      <w:autoSpaceDE w:val="0"/>
      <w:autoSpaceDN w:val="0"/>
      <w:adjustRightInd w:val="0"/>
      <w:spacing w:before="200" w:after="80"/>
      <w:ind w:left="360" w:hanging="360"/>
      <w:jc w:val="both"/>
    </w:pPr>
    <w:rPr>
      <w:color w:val="000000"/>
      <w:sz w:val="24"/>
      <w:szCs w:val="24"/>
    </w:rPr>
  </w:style>
  <w:style w:type="paragraph" w:styleId="HTMLPreformatted">
    <w:name w:val="HTML Preformatted"/>
    <w:basedOn w:val="Normal"/>
    <w:link w:val="HTMLPreformattedChar"/>
    <w:uiPriority w:val="99"/>
    <w:rsid w:val="0058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sz w:val="20"/>
      <w:szCs w:val="20"/>
      <w:lang w:eastAsia="ja-JP" w:bidi="ar-SA"/>
    </w:rPr>
  </w:style>
  <w:style w:type="character" w:customStyle="1" w:styleId="CharChar">
    <w:name w:val="Char Char"/>
    <w:rsid w:val="00582F88"/>
    <w:rPr>
      <w:rFonts w:ascii="Courier New" w:eastAsia="MS Mincho" w:hAnsi="Courier New" w:cs="Courier New"/>
      <w:lang w:eastAsia="ja-JP"/>
    </w:rPr>
  </w:style>
  <w:style w:type="paragraph" w:customStyle="1" w:styleId="NormalArial">
    <w:name w:val="Normal + Arial"/>
    <w:aliases w:val="10 pt,Before:  7.2 pt,After:  7.2 pt"/>
    <w:basedOn w:val="Normal"/>
    <w:rsid w:val="0033512E"/>
    <w:pPr>
      <w:autoSpaceDE w:val="0"/>
      <w:autoSpaceDN w:val="0"/>
      <w:adjustRightInd w:val="0"/>
      <w:spacing w:beforeLines="60" w:afterLines="60"/>
      <w:jc w:val="left"/>
    </w:pPr>
    <w:rPr>
      <w:rFonts w:ascii="Arial" w:hAnsi="Arial" w:cs="Arial"/>
      <w:sz w:val="20"/>
      <w:szCs w:val="20"/>
      <w:lang w:val="sv-SE" w:bidi="ar-SA"/>
    </w:rPr>
  </w:style>
  <w:style w:type="character" w:customStyle="1" w:styleId="java-keyword">
    <w:name w:val="java-keyword"/>
    <w:basedOn w:val="DefaultParagraphFont"/>
    <w:rsid w:val="00582F88"/>
  </w:style>
  <w:style w:type="character" w:customStyle="1" w:styleId="java-quote">
    <w:name w:val="java-quote"/>
    <w:basedOn w:val="DefaultParagraphFont"/>
    <w:rsid w:val="00582F88"/>
  </w:style>
  <w:style w:type="paragraph" w:customStyle="1" w:styleId="tabletext0">
    <w:name w:val="tabletext"/>
    <w:basedOn w:val="Normal"/>
    <w:rsid w:val="00582F88"/>
    <w:pPr>
      <w:jc w:val="left"/>
    </w:pPr>
    <w:rPr>
      <w:rFonts w:ascii="Helvetica" w:hAnsi="Helvetica" w:cs="Helvetica"/>
      <w:sz w:val="20"/>
      <w:szCs w:val="20"/>
      <w:lang w:bidi="ar-SA"/>
    </w:rPr>
  </w:style>
  <w:style w:type="paragraph" w:customStyle="1" w:styleId="tableheadertext0">
    <w:name w:val="tableheadertext"/>
    <w:basedOn w:val="Normal"/>
    <w:rsid w:val="00582F88"/>
    <w:pPr>
      <w:jc w:val="center"/>
    </w:pPr>
    <w:rPr>
      <w:rFonts w:ascii="Helvetica" w:hAnsi="Helvetica" w:cs="Helvetica"/>
      <w:b/>
      <w:bCs/>
      <w:sz w:val="20"/>
      <w:szCs w:val="20"/>
      <w:lang w:bidi="ar-SA"/>
    </w:rPr>
  </w:style>
  <w:style w:type="paragraph" w:customStyle="1" w:styleId="listbulletcircle0">
    <w:name w:val="listbulletcircle"/>
    <w:basedOn w:val="Normal"/>
    <w:rsid w:val="00582F88"/>
    <w:pPr>
      <w:ind w:left="1080" w:hanging="360"/>
      <w:jc w:val="left"/>
    </w:pPr>
    <w:rPr>
      <w:rFonts w:ascii="Helvetica" w:hAnsi="Helvetica" w:cs="Helvetica"/>
      <w:lang w:bidi="ar-SA"/>
    </w:rPr>
  </w:style>
  <w:style w:type="paragraph" w:customStyle="1" w:styleId="companyname0">
    <w:name w:val="companyname"/>
    <w:basedOn w:val="Normal"/>
    <w:rsid w:val="00582F88"/>
    <w:pPr>
      <w:keepNext/>
      <w:spacing w:after="120"/>
      <w:jc w:val="left"/>
    </w:pPr>
    <w:rPr>
      <w:rFonts w:ascii="Times New Roman" w:hAnsi="Times New Roman"/>
      <w:spacing w:val="-30"/>
      <w:sz w:val="60"/>
      <w:szCs w:val="60"/>
      <w:lang w:bidi="ar-SA"/>
    </w:rPr>
  </w:style>
  <w:style w:type="paragraph" w:customStyle="1" w:styleId="default0">
    <w:name w:val="default"/>
    <w:basedOn w:val="Normal"/>
    <w:rsid w:val="00582F88"/>
    <w:pPr>
      <w:autoSpaceDE w:val="0"/>
      <w:autoSpaceDN w:val="0"/>
      <w:jc w:val="left"/>
    </w:pPr>
    <w:rPr>
      <w:rFonts w:ascii="Times New Roman" w:hAnsi="Times New Roman"/>
      <w:color w:val="000000"/>
      <w:sz w:val="24"/>
      <w:szCs w:val="24"/>
      <w:lang w:bidi="ar-SA"/>
    </w:rPr>
  </w:style>
  <w:style w:type="paragraph" w:customStyle="1" w:styleId="normalarial0">
    <w:name w:val="normalarial"/>
    <w:basedOn w:val="Normal"/>
    <w:rsid w:val="00582F88"/>
    <w:pPr>
      <w:autoSpaceDE w:val="0"/>
      <w:autoSpaceDN w:val="0"/>
      <w:spacing w:beforeLines="60" w:afterLines="60"/>
      <w:jc w:val="left"/>
    </w:pPr>
    <w:rPr>
      <w:rFonts w:ascii="Arial" w:hAnsi="Arial" w:cs="Arial"/>
      <w:sz w:val="20"/>
      <w:szCs w:val="20"/>
      <w:lang w:bidi="ar-SA"/>
    </w:rPr>
  </w:style>
  <w:style w:type="paragraph" w:customStyle="1" w:styleId="listparagraph0">
    <w:name w:val="listparagraph"/>
    <w:basedOn w:val="Normal"/>
    <w:rsid w:val="00582F88"/>
    <w:pPr>
      <w:spacing w:after="200" w:line="276" w:lineRule="auto"/>
      <w:ind w:left="720"/>
      <w:jc w:val="left"/>
    </w:pPr>
    <w:rPr>
      <w:lang w:bidi="ar-SA"/>
    </w:rPr>
  </w:style>
  <w:style w:type="paragraph" w:customStyle="1" w:styleId="default00">
    <w:name w:val="default0"/>
    <w:basedOn w:val="Normal"/>
    <w:rsid w:val="00582F88"/>
    <w:pPr>
      <w:autoSpaceDE w:val="0"/>
      <w:autoSpaceDN w:val="0"/>
      <w:jc w:val="left"/>
    </w:pPr>
    <w:rPr>
      <w:rFonts w:ascii="Times New Roman" w:hAnsi="Times New Roman"/>
      <w:color w:val="000000"/>
      <w:sz w:val="24"/>
      <w:szCs w:val="24"/>
      <w:lang w:bidi="ar-SA"/>
    </w:rPr>
  </w:style>
  <w:style w:type="character" w:customStyle="1" w:styleId="courier0">
    <w:name w:val="courier"/>
    <w:rsid w:val="00582F88"/>
    <w:rPr>
      <w:rFonts w:ascii="Courier" w:hAnsi="Courier" w:hint="default"/>
      <w:color w:val="auto"/>
    </w:rPr>
  </w:style>
  <w:style w:type="paragraph" w:customStyle="1" w:styleId="StyleHeading1PartLeft">
    <w:name w:val="Style Heading 1Part + Left"/>
    <w:basedOn w:val="Heading1"/>
    <w:rsid w:val="00582F88"/>
    <w:pPr>
      <w:jc w:val="left"/>
    </w:pPr>
    <w:rPr>
      <w:sz w:val="28"/>
      <w:szCs w:val="20"/>
    </w:rPr>
  </w:style>
  <w:style w:type="character" w:customStyle="1" w:styleId="Heading6Char">
    <w:name w:val="Heading 6 Char"/>
    <w:semiHidden/>
    <w:rsid w:val="00582F88"/>
    <w:rPr>
      <w:rFonts w:ascii="Cambria" w:eastAsia="Times New Roman" w:hAnsi="Cambria" w:cs="Times New Roman"/>
      <w:i/>
      <w:iCs/>
      <w:color w:val="4F81BD"/>
    </w:rPr>
  </w:style>
  <w:style w:type="character" w:customStyle="1" w:styleId="Heading7Char">
    <w:name w:val="Heading 7 Char"/>
    <w:semiHidden/>
    <w:rsid w:val="00582F88"/>
    <w:rPr>
      <w:rFonts w:ascii="Cambria" w:eastAsia="Times New Roman" w:hAnsi="Cambria" w:cs="Times New Roman"/>
      <w:b/>
      <w:bCs/>
      <w:color w:val="9BBB59"/>
      <w:sz w:val="20"/>
      <w:szCs w:val="20"/>
    </w:rPr>
  </w:style>
  <w:style w:type="character" w:customStyle="1" w:styleId="Heading8Char">
    <w:name w:val="Heading 8 Char"/>
    <w:semiHidden/>
    <w:rsid w:val="00582F88"/>
    <w:rPr>
      <w:rFonts w:ascii="Cambria" w:eastAsia="Times New Roman" w:hAnsi="Cambria" w:cs="Times New Roman"/>
      <w:b/>
      <w:bCs/>
      <w:i/>
      <w:iCs/>
      <w:color w:val="9BBB59"/>
      <w:sz w:val="20"/>
      <w:szCs w:val="20"/>
    </w:rPr>
  </w:style>
  <w:style w:type="character" w:customStyle="1" w:styleId="Heading9Char">
    <w:name w:val="Heading 9 Char"/>
    <w:semiHidden/>
    <w:rsid w:val="00582F88"/>
    <w:rPr>
      <w:rFonts w:ascii="Cambria" w:eastAsia="Times New Roman" w:hAnsi="Cambria" w:cs="Times New Roman"/>
      <w:i/>
      <w:iCs/>
      <w:color w:val="9BBB59"/>
      <w:sz w:val="20"/>
      <w:szCs w:val="20"/>
    </w:rPr>
  </w:style>
  <w:style w:type="character" w:customStyle="1" w:styleId="Heading3Char1">
    <w:name w:val="Heading 3 Char1"/>
    <w:aliases w:val="Section Char"/>
    <w:rsid w:val="00582F88"/>
    <w:rPr>
      <w:rFonts w:ascii="Cambria" w:hAnsi="Cambria"/>
      <w:color w:val="4F81BD"/>
      <w:sz w:val="24"/>
      <w:szCs w:val="24"/>
      <w:lang w:val="en-US" w:eastAsia="en-US" w:bidi="en-US"/>
    </w:rPr>
  </w:style>
  <w:style w:type="paragraph" w:customStyle="1" w:styleId="TableCaption">
    <w:name w:val="Table Caption"/>
    <w:basedOn w:val="Normal"/>
    <w:rsid w:val="00EB7EFE"/>
    <w:pPr>
      <w:keepNext/>
      <w:keepLines/>
      <w:tabs>
        <w:tab w:val="left" w:pos="2520"/>
      </w:tabs>
      <w:spacing w:before="120" w:after="120"/>
      <w:jc w:val="left"/>
    </w:pPr>
    <w:rPr>
      <w:b/>
      <w:szCs w:val="24"/>
      <w:lang w:bidi="ar-SA"/>
    </w:rPr>
  </w:style>
  <w:style w:type="character" w:customStyle="1" w:styleId="poornimagovindrao">
    <w:name w:val="poornima_govindrao"/>
    <w:semiHidden/>
    <w:rsid w:val="00E729E7"/>
    <w:rPr>
      <w:rFonts w:ascii="Arial" w:hAnsi="Arial" w:cs="Arial"/>
      <w:color w:val="000080"/>
      <w:sz w:val="20"/>
      <w:szCs w:val="20"/>
    </w:rPr>
  </w:style>
  <w:style w:type="character" w:customStyle="1" w:styleId="KeywordChar1">
    <w:name w:val="Keyword Char1"/>
    <w:link w:val="Keyword"/>
    <w:rsid w:val="000278C8"/>
    <w:rPr>
      <w:rFonts w:ascii="Courier" w:hAnsi="Courier" w:cs="Arial"/>
      <w:sz w:val="18"/>
      <w:szCs w:val="22"/>
      <w:lang w:val="en-US" w:eastAsia="en-US" w:bidi="en-US"/>
    </w:rPr>
  </w:style>
  <w:style w:type="character" w:styleId="HTMLCode">
    <w:name w:val="HTML Code"/>
    <w:rsid w:val="00BD6956"/>
    <w:rPr>
      <w:rFonts w:ascii="Courier New" w:eastAsia="PMingLiU" w:hAnsi="Courier New" w:cs="Courier New"/>
      <w:sz w:val="20"/>
      <w:szCs w:val="20"/>
    </w:rPr>
  </w:style>
  <w:style w:type="character" w:customStyle="1" w:styleId="guibutton">
    <w:name w:val="guibutton"/>
    <w:basedOn w:val="DefaultParagraphFont"/>
    <w:rsid w:val="00BD6956"/>
  </w:style>
  <w:style w:type="paragraph" w:styleId="Revision">
    <w:name w:val="Revision"/>
    <w:hidden/>
    <w:uiPriority w:val="99"/>
    <w:semiHidden/>
    <w:rsid w:val="00FC5C93"/>
    <w:rPr>
      <w:rFonts w:ascii="Calibri" w:hAnsi="Calibri"/>
      <w:sz w:val="22"/>
      <w:szCs w:val="22"/>
      <w:lang w:bidi="en-US"/>
    </w:rPr>
  </w:style>
  <w:style w:type="character" w:customStyle="1" w:styleId="HTMLPreformattedChar">
    <w:name w:val="HTML Preformatted Char"/>
    <w:link w:val="HTMLPreformatted"/>
    <w:uiPriority w:val="99"/>
    <w:rsid w:val="001E7202"/>
    <w:rPr>
      <w:rFonts w:ascii="Courier New" w:eastAsia="MS Mincho" w:hAnsi="Courier New" w:cs="Courier New"/>
      <w:lang w:eastAsia="ja-JP"/>
    </w:rPr>
  </w:style>
  <w:style w:type="table" w:styleId="TableGrid">
    <w:name w:val="Table Grid"/>
    <w:basedOn w:val="TableNormal"/>
    <w:rsid w:val="009815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Sample">
    <w:name w:val="HTML Sample"/>
    <w:rsid w:val="005162F3"/>
    <w:rPr>
      <w:rFonts w:ascii="Courier New" w:eastAsia="Times New Roman" w:hAnsi="Courier New" w:cs="Courier New" w:hint="default"/>
      <w:sz w:val="24"/>
      <w:szCs w:val="24"/>
    </w:rPr>
  </w:style>
  <w:style w:type="character" w:customStyle="1" w:styleId="FooterChar">
    <w:name w:val="Footer Char"/>
    <w:link w:val="Footer"/>
    <w:uiPriority w:val="99"/>
    <w:rsid w:val="00E26D6C"/>
    <w:rPr>
      <w:rFonts w:ascii="Calibri" w:hAnsi="Calibri"/>
      <w:sz w:val="22"/>
      <w:szCs w:val="22"/>
      <w:lang w:bidi="en-US"/>
    </w:rPr>
  </w:style>
  <w:style w:type="character" w:customStyle="1" w:styleId="HeaderChar">
    <w:name w:val="Header Char"/>
    <w:link w:val="Header"/>
    <w:uiPriority w:val="99"/>
    <w:rsid w:val="00E26D6C"/>
    <w:rPr>
      <w:rFonts w:ascii="Calibri" w:hAnsi="Calibri"/>
      <w:sz w:val="22"/>
      <w:szCs w:val="22"/>
      <w:lang w:bidi="en-US"/>
    </w:rPr>
  </w:style>
  <w:style w:type="character" w:customStyle="1" w:styleId="CommentTextChar">
    <w:name w:val="Comment Text Char"/>
    <w:link w:val="CommentText"/>
    <w:uiPriority w:val="99"/>
    <w:semiHidden/>
    <w:rsid w:val="00BC68E2"/>
    <w:rPr>
      <w:rFonts w:ascii="Calibri" w:hAnsi="Calibri"/>
      <w:sz w:val="22"/>
      <w:szCs w:val="22"/>
      <w:lang w:bidi="en-US"/>
    </w:rPr>
  </w:style>
  <w:style w:type="character" w:customStyle="1" w:styleId="normalcon1">
    <w:name w:val="normal_con1"/>
    <w:rsid w:val="00312082"/>
    <w:rPr>
      <w:rFonts w:ascii="Arial" w:hAnsi="Arial" w:cs="Arial" w:hint="default"/>
      <w:strike w:val="0"/>
      <w:dstrike w:val="0"/>
      <w:color w:val="454545"/>
      <w:sz w:val="14"/>
      <w:szCs w:val="14"/>
      <w:u w:val="none"/>
      <w:effect w:val="none"/>
    </w:rPr>
  </w:style>
  <w:style w:type="character" w:customStyle="1" w:styleId="apple-converted-space">
    <w:name w:val="apple-converted-space"/>
    <w:basedOn w:val="DefaultParagraphFont"/>
    <w:rsid w:val="005F1CF5"/>
  </w:style>
  <w:style w:type="character" w:customStyle="1" w:styleId="apple-style-span">
    <w:name w:val="apple-style-span"/>
    <w:basedOn w:val="DefaultParagraphFont"/>
    <w:rsid w:val="004F6712"/>
  </w:style>
  <w:style w:type="character" w:customStyle="1" w:styleId="PlainTextChar">
    <w:name w:val="Plain Text Char"/>
    <w:link w:val="PlainText"/>
    <w:uiPriority w:val="99"/>
    <w:rsid w:val="00053ABC"/>
    <w:rPr>
      <w:rFonts w:ascii="Courier New" w:hAnsi="Courier New" w:cs="Courier New"/>
      <w:lang w:bidi="en-US"/>
    </w:rPr>
  </w:style>
  <w:style w:type="numbering" w:styleId="111111">
    <w:name w:val="Outline List 2"/>
    <w:basedOn w:val="NoList"/>
    <w:rsid w:val="00053ABC"/>
    <w:pPr>
      <w:numPr>
        <w:numId w:val="55"/>
      </w:numPr>
    </w:pPr>
  </w:style>
  <w:style w:type="paragraph" w:customStyle="1" w:styleId="CoverGraphicRight">
    <w:name w:val="CoverGraphicRight"/>
    <w:basedOn w:val="Normal"/>
    <w:rsid w:val="00053ABC"/>
    <w:pPr>
      <w:spacing w:before="0" w:after="0"/>
      <w:jc w:val="right"/>
    </w:pPr>
    <w:rPr>
      <w:rFonts w:ascii="Arial" w:hAnsi="Arial"/>
      <w:b/>
      <w:sz w:val="20"/>
      <w:szCs w:val="24"/>
      <w:lang w:bidi="ar-SA"/>
    </w:rPr>
  </w:style>
  <w:style w:type="paragraph" w:customStyle="1" w:styleId="TableHeader">
    <w:name w:val="TableHeader"/>
    <w:basedOn w:val="tabletext0"/>
    <w:rsid w:val="00053ABC"/>
    <w:pPr>
      <w:keepNext/>
      <w:spacing w:before="0" w:after="0"/>
    </w:pPr>
    <w:rPr>
      <w:rFonts w:ascii="Arial" w:hAnsi="Arial" w:cs="Times New Roman"/>
      <w:b/>
      <w:i/>
      <w:sz w:val="22"/>
      <w:szCs w:val="24"/>
    </w:rPr>
  </w:style>
  <w:style w:type="paragraph" w:customStyle="1" w:styleId="CoverDocChangeHistory">
    <w:name w:val="CoverDocChangeHistory"/>
    <w:basedOn w:val="Normal"/>
    <w:rsid w:val="00053ABC"/>
    <w:pPr>
      <w:spacing w:before="0"/>
      <w:jc w:val="center"/>
    </w:pPr>
    <w:rPr>
      <w:rFonts w:ascii="Arial" w:hAnsi="Arial" w:cs="Arial"/>
      <w:b/>
      <w:sz w:val="24"/>
      <w:szCs w:val="28"/>
      <w:lang w:bidi="ar-SA"/>
    </w:rPr>
  </w:style>
  <w:style w:type="character" w:customStyle="1" w:styleId="CharChar60">
    <w:name w:val="Char Char6"/>
    <w:rsid w:val="002975C0"/>
    <w:rPr>
      <w:rFonts w:ascii="Arial" w:hAnsi="Arial"/>
      <w:lang w:val="en-US" w:eastAsia="en-US" w:bidi="ar-SA"/>
    </w:rPr>
  </w:style>
  <w:style w:type="character" w:customStyle="1" w:styleId="CharChar50">
    <w:name w:val="Char Char5"/>
    <w:rsid w:val="002975C0"/>
    <w:rPr>
      <w:sz w:val="24"/>
      <w:lang w:val="en-US" w:eastAsia="en-US" w:bidi="ar-SA"/>
    </w:rPr>
  </w:style>
  <w:style w:type="character" w:customStyle="1" w:styleId="CharChar40">
    <w:name w:val="Char Char4"/>
    <w:rsid w:val="002975C0"/>
    <w:rPr>
      <w:rFonts w:ascii="Courier New" w:hAnsi="Courier New"/>
      <w:lang w:val="en-US" w:eastAsia="en-US" w:bidi="ar-SA"/>
    </w:rPr>
  </w:style>
  <w:style w:type="character" w:customStyle="1" w:styleId="CharChar30">
    <w:name w:val="Char Char3"/>
    <w:rsid w:val="002975C0"/>
    <w:rPr>
      <w:sz w:val="24"/>
    </w:rPr>
  </w:style>
  <w:style w:type="character" w:customStyle="1" w:styleId="CharChar20">
    <w:name w:val="Char Char2"/>
    <w:rsid w:val="002975C0"/>
    <w:rPr>
      <w:rFonts w:ascii="Tahoma" w:hAnsi="Tahoma" w:cs="Tahoma"/>
      <w:sz w:val="22"/>
      <w:shd w:val="clear" w:color="auto" w:fill="000080"/>
    </w:rPr>
  </w:style>
  <w:style w:type="character" w:customStyle="1" w:styleId="CharChar10">
    <w:name w:val="Char Char1"/>
    <w:rsid w:val="002975C0"/>
    <w:rPr>
      <w:rFonts w:ascii="Arial" w:hAnsi="Arial"/>
      <w:sz w:val="22"/>
    </w:rPr>
  </w:style>
  <w:style w:type="character" w:customStyle="1" w:styleId="CharChar70">
    <w:name w:val="Char Char7"/>
    <w:semiHidden/>
    <w:rsid w:val="002975C0"/>
    <w:rPr>
      <w:rFonts w:ascii="Calibri" w:hAnsi="Calibri"/>
      <w:sz w:val="22"/>
      <w:szCs w:val="22"/>
      <w:lang w:bidi="en-US"/>
    </w:rPr>
  </w:style>
  <w:style w:type="character" w:customStyle="1" w:styleId="CharChar0">
    <w:name w:val="Char Char"/>
    <w:rsid w:val="002975C0"/>
    <w:rPr>
      <w:rFonts w:ascii="Courier New" w:eastAsia="MS Mincho" w:hAnsi="Courier New" w:cs="Courier New"/>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atentStyles>
  <w:style w:type="paragraph" w:default="1" w:styleId="Normal">
    <w:name w:val="Normal"/>
    <w:qFormat/>
    <w:rsid w:val="007767A9"/>
    <w:pPr>
      <w:spacing w:before="60" w:after="60"/>
      <w:jc w:val="both"/>
    </w:pPr>
    <w:rPr>
      <w:rFonts w:ascii="Calibri" w:hAnsi="Calibri"/>
      <w:sz w:val="22"/>
      <w:szCs w:val="22"/>
      <w:lang w:bidi="en-US"/>
    </w:rPr>
  </w:style>
  <w:style w:type="paragraph" w:styleId="Heading1">
    <w:name w:val="heading 1"/>
    <w:aliases w:val="Part"/>
    <w:basedOn w:val="Normal"/>
    <w:next w:val="Normal"/>
    <w:qFormat/>
    <w:rsid w:val="00582F88"/>
    <w:pPr>
      <w:pageBreakBefore/>
      <w:numPr>
        <w:numId w:val="9"/>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aliases w:val="Chapter Title"/>
    <w:basedOn w:val="Normal"/>
    <w:next w:val="Normal"/>
    <w:qFormat/>
    <w:rsid w:val="00582F88"/>
    <w:pPr>
      <w:numPr>
        <w:ilvl w:val="1"/>
        <w:numId w:val="9"/>
      </w:numPr>
      <w:pBdr>
        <w:bottom w:val="single" w:sz="8" w:space="1" w:color="4F81BD"/>
      </w:pBdr>
      <w:spacing w:before="120"/>
      <w:outlineLvl w:val="1"/>
    </w:pPr>
    <w:rPr>
      <w:rFonts w:ascii="Cambria" w:hAnsi="Cambria"/>
      <w:color w:val="365F91"/>
      <w:sz w:val="24"/>
      <w:szCs w:val="24"/>
    </w:rPr>
  </w:style>
  <w:style w:type="paragraph" w:styleId="Heading3">
    <w:name w:val="heading 3"/>
    <w:aliases w:val="Section"/>
    <w:basedOn w:val="Normal"/>
    <w:next w:val="Normal"/>
    <w:qFormat/>
    <w:rsid w:val="00582F88"/>
    <w:pPr>
      <w:numPr>
        <w:ilvl w:val="2"/>
        <w:numId w:val="9"/>
      </w:numPr>
      <w:spacing w:before="200" w:after="80"/>
      <w:outlineLvl w:val="2"/>
    </w:pPr>
    <w:rPr>
      <w:rFonts w:ascii="Cambria" w:hAnsi="Cambria"/>
      <w:color w:val="4F81BD"/>
      <w:sz w:val="24"/>
      <w:szCs w:val="24"/>
    </w:rPr>
  </w:style>
  <w:style w:type="paragraph" w:styleId="Heading4">
    <w:name w:val="heading 4"/>
    <w:aliases w:val="Map Title"/>
    <w:basedOn w:val="Normal"/>
    <w:next w:val="Normal"/>
    <w:qFormat/>
    <w:rsid w:val="00582F88"/>
    <w:pPr>
      <w:numPr>
        <w:ilvl w:val="3"/>
        <w:numId w:val="9"/>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aliases w:val="Block Label"/>
    <w:basedOn w:val="Normal"/>
    <w:next w:val="Normal"/>
    <w:qFormat/>
    <w:rsid w:val="00582F88"/>
    <w:pPr>
      <w:numPr>
        <w:ilvl w:val="4"/>
        <w:numId w:val="9"/>
      </w:numPr>
      <w:spacing w:before="200" w:after="80"/>
      <w:outlineLvl w:val="4"/>
    </w:pPr>
    <w:rPr>
      <w:rFonts w:ascii="Cambria" w:hAnsi="Cambria"/>
      <w:color w:val="4F81BD"/>
    </w:rPr>
  </w:style>
  <w:style w:type="paragraph" w:styleId="Heading6">
    <w:name w:val="heading 6"/>
    <w:basedOn w:val="Normal"/>
    <w:next w:val="Normal"/>
    <w:qFormat/>
    <w:rsid w:val="00582F88"/>
    <w:pPr>
      <w:numPr>
        <w:ilvl w:val="5"/>
        <w:numId w:val="9"/>
      </w:numPr>
      <w:spacing w:before="280" w:after="100"/>
      <w:outlineLvl w:val="5"/>
    </w:pPr>
    <w:rPr>
      <w:rFonts w:ascii="Cambria" w:hAnsi="Cambria"/>
      <w:i/>
      <w:iCs/>
      <w:color w:val="4F81BD"/>
    </w:rPr>
  </w:style>
  <w:style w:type="paragraph" w:styleId="Heading7">
    <w:name w:val="heading 7"/>
    <w:basedOn w:val="Normal"/>
    <w:next w:val="Normal"/>
    <w:qFormat/>
    <w:rsid w:val="00582F88"/>
    <w:pPr>
      <w:numPr>
        <w:ilvl w:val="6"/>
        <w:numId w:val="9"/>
      </w:numPr>
      <w:spacing w:before="320" w:after="100"/>
      <w:outlineLvl w:val="6"/>
    </w:pPr>
    <w:rPr>
      <w:rFonts w:ascii="Cambria" w:hAnsi="Cambria"/>
      <w:b/>
      <w:bCs/>
      <w:color w:val="9BBB59"/>
      <w:sz w:val="20"/>
      <w:szCs w:val="20"/>
    </w:rPr>
  </w:style>
  <w:style w:type="paragraph" w:styleId="Heading8">
    <w:name w:val="heading 8"/>
    <w:basedOn w:val="Normal"/>
    <w:next w:val="Normal"/>
    <w:qFormat/>
    <w:rsid w:val="00582F88"/>
    <w:pPr>
      <w:numPr>
        <w:ilvl w:val="7"/>
        <w:numId w:val="9"/>
      </w:numPr>
      <w:spacing w:before="320" w:after="100"/>
      <w:outlineLvl w:val="7"/>
    </w:pPr>
    <w:rPr>
      <w:rFonts w:ascii="Cambria" w:hAnsi="Cambria"/>
      <w:b/>
      <w:bCs/>
      <w:i/>
      <w:iCs/>
      <w:color w:val="9BBB59"/>
      <w:sz w:val="20"/>
      <w:szCs w:val="20"/>
    </w:rPr>
  </w:style>
  <w:style w:type="paragraph" w:styleId="Heading9">
    <w:name w:val="heading 9"/>
    <w:basedOn w:val="Normal"/>
    <w:next w:val="Normal"/>
    <w:qFormat/>
    <w:rsid w:val="00582F88"/>
    <w:pPr>
      <w:numPr>
        <w:ilvl w:val="8"/>
        <w:numId w:val="9"/>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582F88"/>
    <w:pPr>
      <w:pBdr>
        <w:top w:val="single" w:sz="8" w:space="10" w:color="A7BFDE"/>
        <w:bottom w:val="single" w:sz="24" w:space="15" w:color="9BBB59"/>
      </w:pBdr>
      <w:jc w:val="center"/>
    </w:pPr>
    <w:rPr>
      <w:rFonts w:ascii="Cambria" w:hAnsi="Cambria"/>
      <w:i/>
      <w:iCs/>
      <w:color w:val="243F60"/>
      <w:sz w:val="60"/>
      <w:szCs w:val="60"/>
    </w:rPr>
  </w:style>
  <w:style w:type="paragraph" w:styleId="BodyText">
    <w:name w:val="Body Text"/>
    <w:basedOn w:val="Normal"/>
    <w:rsid w:val="00582F88"/>
  </w:style>
  <w:style w:type="paragraph" w:styleId="Header">
    <w:name w:val="header"/>
    <w:basedOn w:val="Normal"/>
    <w:link w:val="HeaderChar"/>
    <w:uiPriority w:val="99"/>
    <w:rsid w:val="00582F88"/>
    <w:pPr>
      <w:tabs>
        <w:tab w:val="center" w:pos="4320"/>
        <w:tab w:val="right" w:pos="8640"/>
      </w:tabs>
    </w:pPr>
  </w:style>
  <w:style w:type="paragraph" w:styleId="Footer">
    <w:name w:val="footer"/>
    <w:basedOn w:val="Normal"/>
    <w:link w:val="FooterChar"/>
    <w:uiPriority w:val="99"/>
    <w:rsid w:val="00582F88"/>
    <w:pPr>
      <w:tabs>
        <w:tab w:val="center" w:pos="4320"/>
        <w:tab w:val="right" w:pos="8640"/>
      </w:tabs>
    </w:pPr>
  </w:style>
  <w:style w:type="character" w:styleId="PageNumber">
    <w:name w:val="page number"/>
    <w:basedOn w:val="DefaultParagraphFont"/>
    <w:rsid w:val="00582F88"/>
  </w:style>
  <w:style w:type="paragraph" w:styleId="TOC2">
    <w:name w:val="toc 2"/>
    <w:basedOn w:val="Normal"/>
    <w:next w:val="Normal"/>
    <w:autoRedefine/>
    <w:uiPriority w:val="39"/>
    <w:rsid w:val="00D757BE"/>
    <w:pPr>
      <w:tabs>
        <w:tab w:val="right" w:leader="dot" w:pos="9350"/>
      </w:tabs>
      <w:ind w:left="220"/>
      <w:jc w:val="left"/>
    </w:pPr>
    <w:rPr>
      <w:smallCaps/>
      <w:noProof/>
      <w:sz w:val="20"/>
      <w:szCs w:val="20"/>
    </w:rPr>
  </w:style>
  <w:style w:type="paragraph" w:styleId="TOC3">
    <w:name w:val="toc 3"/>
    <w:basedOn w:val="Normal"/>
    <w:next w:val="Normal"/>
    <w:autoRedefine/>
    <w:uiPriority w:val="39"/>
    <w:rsid w:val="00582F88"/>
    <w:pPr>
      <w:ind w:left="440"/>
      <w:jc w:val="left"/>
    </w:pPr>
    <w:rPr>
      <w:i/>
      <w:iCs/>
      <w:sz w:val="20"/>
      <w:szCs w:val="20"/>
    </w:rPr>
  </w:style>
  <w:style w:type="character" w:styleId="Hyperlink">
    <w:name w:val="Hyperlink"/>
    <w:uiPriority w:val="99"/>
    <w:rsid w:val="00582F88"/>
    <w:rPr>
      <w:color w:val="0000FF"/>
      <w:u w:val="single"/>
    </w:rPr>
  </w:style>
  <w:style w:type="paragraph" w:styleId="CommentText">
    <w:name w:val="annotation text"/>
    <w:basedOn w:val="Normal"/>
    <w:link w:val="CommentTextChar"/>
    <w:uiPriority w:val="99"/>
    <w:semiHidden/>
    <w:rsid w:val="00582F88"/>
  </w:style>
  <w:style w:type="paragraph" w:styleId="NormalWeb">
    <w:name w:val="Normal (Web)"/>
    <w:basedOn w:val="Normal"/>
    <w:uiPriority w:val="99"/>
    <w:rsid w:val="00582F88"/>
    <w:pPr>
      <w:spacing w:before="100" w:beforeAutospacing="1" w:after="100" w:afterAutospacing="1"/>
    </w:pPr>
    <w:rPr>
      <w:rFonts w:ascii="Times New Roman" w:hAnsi="Times New Roman"/>
      <w:sz w:val="24"/>
      <w:szCs w:val="24"/>
    </w:rPr>
  </w:style>
  <w:style w:type="character" w:styleId="FollowedHyperlink">
    <w:name w:val="FollowedHyperlink"/>
    <w:rsid w:val="00582F88"/>
    <w:rPr>
      <w:color w:val="800080"/>
      <w:u w:val="single"/>
    </w:rPr>
  </w:style>
  <w:style w:type="character" w:customStyle="1" w:styleId="Heading1Char">
    <w:name w:val="Heading 1 Char"/>
    <w:aliases w:val="Part Char"/>
    <w:rsid w:val="00582F88"/>
    <w:rPr>
      <w:rFonts w:ascii="Cambria" w:eastAsia="Times New Roman" w:hAnsi="Cambria" w:cs="Times New Roman"/>
      <w:b/>
      <w:bCs/>
      <w:color w:val="365F91"/>
      <w:sz w:val="24"/>
      <w:szCs w:val="24"/>
    </w:rPr>
  </w:style>
  <w:style w:type="paragraph" w:styleId="Caption">
    <w:name w:val="caption"/>
    <w:basedOn w:val="Normal"/>
    <w:next w:val="Normal"/>
    <w:qFormat/>
    <w:rsid w:val="00582F88"/>
    <w:rPr>
      <w:b/>
      <w:bCs/>
      <w:sz w:val="18"/>
      <w:szCs w:val="18"/>
    </w:rPr>
  </w:style>
  <w:style w:type="paragraph" w:customStyle="1" w:styleId="H2">
    <w:name w:val="H2"/>
    <w:basedOn w:val="Heading2"/>
    <w:rsid w:val="00582F88"/>
    <w:rPr>
      <w:b/>
      <w:bCs/>
    </w:rPr>
  </w:style>
  <w:style w:type="character" w:customStyle="1" w:styleId="Heading2Char">
    <w:name w:val="Heading 2 Char"/>
    <w:rsid w:val="00582F88"/>
    <w:rPr>
      <w:rFonts w:ascii="Cambria" w:eastAsia="Times New Roman" w:hAnsi="Cambria" w:cs="Times New Roman"/>
      <w:color w:val="365F91"/>
      <w:sz w:val="24"/>
      <w:szCs w:val="24"/>
    </w:rPr>
  </w:style>
  <w:style w:type="character" w:customStyle="1" w:styleId="Heading3Char">
    <w:name w:val="Heading 3 Char"/>
    <w:rsid w:val="00582F88"/>
    <w:rPr>
      <w:rFonts w:ascii="Cambria" w:eastAsia="Times New Roman" w:hAnsi="Cambria" w:cs="Times New Roman"/>
      <w:color w:val="4F81BD"/>
      <w:sz w:val="24"/>
      <w:szCs w:val="24"/>
    </w:rPr>
  </w:style>
  <w:style w:type="character" w:customStyle="1" w:styleId="Heading4Char">
    <w:name w:val="Heading 4 Char"/>
    <w:rsid w:val="00582F88"/>
    <w:rPr>
      <w:rFonts w:ascii="Cambria" w:eastAsia="Times New Roman" w:hAnsi="Cambria" w:cs="Times New Roman"/>
      <w:i/>
      <w:iCs/>
      <w:color w:val="4F81BD"/>
      <w:sz w:val="24"/>
      <w:szCs w:val="24"/>
    </w:rPr>
  </w:style>
  <w:style w:type="character" w:customStyle="1" w:styleId="Heading5Char">
    <w:name w:val="Heading 5 Char"/>
    <w:rsid w:val="00582F88"/>
    <w:rPr>
      <w:rFonts w:ascii="Cambria" w:eastAsia="Times New Roman" w:hAnsi="Cambria" w:cs="Times New Roman"/>
      <w:color w:val="4F81BD"/>
    </w:rPr>
  </w:style>
  <w:style w:type="character" w:customStyle="1" w:styleId="TitleChar">
    <w:name w:val="Title Char"/>
    <w:rsid w:val="00582F88"/>
    <w:rPr>
      <w:rFonts w:ascii="Cambria" w:eastAsia="Times New Roman" w:hAnsi="Cambria" w:cs="Times New Roman"/>
      <w:i/>
      <w:iCs/>
      <w:color w:val="243F60"/>
      <w:sz w:val="60"/>
      <w:szCs w:val="60"/>
    </w:rPr>
  </w:style>
  <w:style w:type="paragraph" w:styleId="Subtitle">
    <w:name w:val="Subtitle"/>
    <w:basedOn w:val="Normal"/>
    <w:next w:val="Normal"/>
    <w:qFormat/>
    <w:rsid w:val="00582F88"/>
    <w:pPr>
      <w:spacing w:before="200" w:after="900"/>
      <w:jc w:val="right"/>
    </w:pPr>
    <w:rPr>
      <w:i/>
      <w:iCs/>
      <w:sz w:val="24"/>
      <w:szCs w:val="24"/>
    </w:rPr>
  </w:style>
  <w:style w:type="character" w:customStyle="1" w:styleId="SubtitleChar">
    <w:name w:val="Subtitle Char"/>
    <w:rsid w:val="00582F88"/>
    <w:rPr>
      <w:rFonts w:ascii="Calibri"/>
      <w:i/>
      <w:iCs/>
      <w:sz w:val="24"/>
      <w:szCs w:val="24"/>
    </w:rPr>
  </w:style>
  <w:style w:type="character" w:styleId="Strong">
    <w:name w:val="Strong"/>
    <w:qFormat/>
    <w:rsid w:val="00582F88"/>
    <w:rPr>
      <w:b/>
      <w:bCs/>
      <w:spacing w:val="0"/>
      <w:u w:val="single"/>
    </w:rPr>
  </w:style>
  <w:style w:type="character" w:styleId="Emphasis">
    <w:name w:val="Emphasis"/>
    <w:qFormat/>
    <w:rsid w:val="00582F88"/>
    <w:rPr>
      <w:b/>
      <w:bCs/>
      <w:i/>
      <w:iCs/>
      <w:color w:val="5A5A5A"/>
    </w:rPr>
  </w:style>
  <w:style w:type="paragraph" w:styleId="NoSpacing">
    <w:name w:val="No Spacing"/>
    <w:basedOn w:val="Normal"/>
    <w:qFormat/>
    <w:rsid w:val="00582F88"/>
  </w:style>
  <w:style w:type="character" w:customStyle="1" w:styleId="NoSpacingChar">
    <w:name w:val="No Spacing Char"/>
    <w:basedOn w:val="DefaultParagraphFont"/>
    <w:rsid w:val="00582F88"/>
  </w:style>
  <w:style w:type="paragraph" w:styleId="ListParagraph">
    <w:name w:val="List Paragraph"/>
    <w:basedOn w:val="Normal"/>
    <w:uiPriority w:val="34"/>
    <w:qFormat/>
    <w:rsid w:val="00582F88"/>
    <w:pPr>
      <w:ind w:left="720"/>
      <w:contextualSpacing/>
    </w:pPr>
  </w:style>
  <w:style w:type="paragraph" w:styleId="Quote">
    <w:name w:val="Quote"/>
    <w:basedOn w:val="Normal"/>
    <w:next w:val="Normal"/>
    <w:qFormat/>
    <w:rsid w:val="00582F88"/>
    <w:rPr>
      <w:rFonts w:ascii="Cambria" w:hAnsi="Cambria"/>
      <w:i/>
      <w:iCs/>
      <w:color w:val="5A5A5A"/>
    </w:rPr>
  </w:style>
  <w:style w:type="character" w:customStyle="1" w:styleId="QuoteChar">
    <w:name w:val="Quote Char"/>
    <w:rsid w:val="00582F88"/>
    <w:rPr>
      <w:rFonts w:ascii="Cambria" w:eastAsia="Times New Roman" w:hAnsi="Cambria" w:cs="Times New Roman"/>
      <w:i/>
      <w:iCs/>
      <w:color w:val="5A5A5A"/>
    </w:rPr>
  </w:style>
  <w:style w:type="paragraph" w:styleId="IntenseQuote">
    <w:name w:val="Intense Quote"/>
    <w:basedOn w:val="Normal"/>
    <w:next w:val="Normal"/>
    <w:qFormat/>
    <w:rsid w:val="00582F88"/>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rsid w:val="00582F88"/>
    <w:rPr>
      <w:rFonts w:ascii="Cambria" w:eastAsia="Times New Roman" w:hAnsi="Cambria" w:cs="Times New Roman"/>
      <w:i/>
      <w:iCs/>
      <w:color w:val="FFFFFF"/>
      <w:sz w:val="24"/>
      <w:szCs w:val="24"/>
      <w:shd w:val="clear" w:color="auto" w:fill="4F81BD"/>
    </w:rPr>
  </w:style>
  <w:style w:type="character" w:styleId="SubtleEmphasis">
    <w:name w:val="Subtle Emphasis"/>
    <w:qFormat/>
    <w:rsid w:val="00582F88"/>
    <w:rPr>
      <w:i/>
      <w:iCs/>
      <w:color w:val="5A5A5A"/>
    </w:rPr>
  </w:style>
  <w:style w:type="character" w:styleId="IntenseEmphasis">
    <w:name w:val="Intense Emphasis"/>
    <w:qFormat/>
    <w:rsid w:val="00582F88"/>
    <w:rPr>
      <w:b/>
      <w:bCs/>
      <w:i/>
      <w:iCs/>
      <w:color w:val="4F81BD"/>
      <w:sz w:val="22"/>
      <w:szCs w:val="22"/>
    </w:rPr>
  </w:style>
  <w:style w:type="character" w:styleId="SubtleReference">
    <w:name w:val="Subtle Reference"/>
    <w:qFormat/>
    <w:rsid w:val="00582F88"/>
    <w:rPr>
      <w:color w:val="auto"/>
      <w:u w:val="single" w:color="9BBB59"/>
    </w:rPr>
  </w:style>
  <w:style w:type="character" w:styleId="IntenseReference">
    <w:name w:val="Intense Reference"/>
    <w:qFormat/>
    <w:rsid w:val="00582F88"/>
    <w:rPr>
      <w:b/>
      <w:bCs/>
      <w:color w:val="76923C"/>
      <w:u w:val="single" w:color="9BBB59"/>
    </w:rPr>
  </w:style>
  <w:style w:type="character" w:styleId="BookTitle">
    <w:name w:val="Book Title"/>
    <w:qFormat/>
    <w:rsid w:val="00582F88"/>
    <w:rPr>
      <w:rFonts w:ascii="Cambria" w:eastAsia="Times New Roman" w:hAnsi="Cambria" w:cs="Times New Roman"/>
      <w:b/>
      <w:bCs/>
      <w:i/>
      <w:iCs/>
      <w:color w:val="auto"/>
    </w:rPr>
  </w:style>
  <w:style w:type="paragraph" w:styleId="TOCHeading">
    <w:name w:val="TOC Heading"/>
    <w:basedOn w:val="Heading1"/>
    <w:next w:val="Normal"/>
    <w:qFormat/>
    <w:rsid w:val="00582F88"/>
    <w:pPr>
      <w:outlineLvl w:val="9"/>
    </w:pPr>
  </w:style>
  <w:style w:type="paragraph" w:styleId="TOC1">
    <w:name w:val="toc 1"/>
    <w:basedOn w:val="Normal"/>
    <w:next w:val="Normal"/>
    <w:autoRedefine/>
    <w:uiPriority w:val="39"/>
    <w:unhideWhenUsed/>
    <w:rsid w:val="003F5AC1"/>
    <w:pPr>
      <w:tabs>
        <w:tab w:val="right" w:leader="dot" w:pos="9350"/>
      </w:tabs>
      <w:spacing w:before="120" w:after="120"/>
      <w:jc w:val="left"/>
    </w:pPr>
    <w:rPr>
      <w:b/>
      <w:bCs/>
      <w:caps/>
      <w:noProof/>
      <w:color w:val="000000"/>
      <w:sz w:val="20"/>
      <w:szCs w:val="20"/>
    </w:rPr>
  </w:style>
  <w:style w:type="paragraph" w:customStyle="1" w:styleId="Style1">
    <w:name w:val="Style1"/>
    <w:basedOn w:val="PlainText"/>
    <w:rsid w:val="00582F88"/>
    <w:pPr>
      <w:pBdr>
        <w:bottom w:val="single" w:sz="12" w:space="31" w:color="365F91"/>
      </w:pBdr>
    </w:pPr>
    <w:rPr>
      <w:rFonts w:ascii="Arial" w:hAnsi="Arial" w:cs="Arial"/>
      <w:b/>
      <w:bCs/>
    </w:rPr>
  </w:style>
  <w:style w:type="paragraph" w:styleId="PlainText">
    <w:name w:val="Plain Text"/>
    <w:basedOn w:val="Normal"/>
    <w:link w:val="PlainTextChar"/>
    <w:uiPriority w:val="99"/>
    <w:rsid w:val="00582F88"/>
    <w:rPr>
      <w:rFonts w:ascii="Courier New" w:hAnsi="Courier New" w:cs="Courier New"/>
      <w:sz w:val="20"/>
      <w:szCs w:val="20"/>
    </w:rPr>
  </w:style>
  <w:style w:type="paragraph" w:customStyle="1" w:styleId="Style2">
    <w:name w:val="Style2"/>
    <w:next w:val="PlainText"/>
    <w:rsid w:val="00582F88"/>
    <w:pPr>
      <w:pBdr>
        <w:bottom w:val="single" w:sz="12" w:space="31" w:color="365F91"/>
      </w:pBdr>
      <w:spacing w:before="200" w:after="80"/>
      <w:ind w:left="360" w:hanging="360"/>
      <w:jc w:val="both"/>
    </w:pPr>
    <w:rPr>
      <w:rFonts w:ascii="Arial" w:hAnsi="Arial" w:cs="Arial"/>
      <w:lang w:bidi="en-US"/>
    </w:rPr>
  </w:style>
  <w:style w:type="character" w:styleId="CommentReference">
    <w:name w:val="annotation reference"/>
    <w:uiPriority w:val="99"/>
    <w:semiHidden/>
    <w:rsid w:val="00582F88"/>
    <w:rPr>
      <w:sz w:val="16"/>
      <w:szCs w:val="16"/>
    </w:rPr>
  </w:style>
  <w:style w:type="paragraph" w:styleId="FootnoteText">
    <w:name w:val="footnote text"/>
    <w:basedOn w:val="Normal"/>
    <w:semiHidden/>
    <w:unhideWhenUsed/>
    <w:rsid w:val="00582F88"/>
    <w:pPr>
      <w:widowControl w:val="0"/>
      <w:adjustRightInd w:val="0"/>
      <w:ind w:left="90"/>
      <w:textAlignment w:val="baseline"/>
    </w:pPr>
    <w:rPr>
      <w:rFonts w:ascii="Arial" w:hAnsi="Arial"/>
      <w:sz w:val="20"/>
      <w:szCs w:val="20"/>
      <w:lang w:bidi="ar-SA"/>
    </w:rPr>
  </w:style>
  <w:style w:type="character" w:customStyle="1" w:styleId="CharChar6">
    <w:name w:val="Char Char6"/>
    <w:rsid w:val="00582F88"/>
    <w:rPr>
      <w:rFonts w:ascii="Arial" w:hAnsi="Arial"/>
      <w:lang w:val="en-US" w:eastAsia="en-US" w:bidi="ar-SA"/>
    </w:rPr>
  </w:style>
  <w:style w:type="character" w:styleId="FootnoteReference">
    <w:name w:val="footnote reference"/>
    <w:semiHidden/>
    <w:unhideWhenUsed/>
    <w:rsid w:val="00582F88"/>
    <w:rPr>
      <w:vertAlign w:val="superscript"/>
    </w:rPr>
  </w:style>
  <w:style w:type="paragraph" w:customStyle="1" w:styleId="Keyword">
    <w:name w:val="Keyword"/>
    <w:next w:val="Normal"/>
    <w:link w:val="KeywordChar1"/>
    <w:qFormat/>
    <w:rsid w:val="00582F88"/>
    <w:pPr>
      <w:jc w:val="both"/>
    </w:pPr>
    <w:rPr>
      <w:rFonts w:ascii="Courier" w:hAnsi="Courier" w:cs="Arial"/>
      <w:sz w:val="18"/>
      <w:szCs w:val="22"/>
      <w:lang w:bidi="en-US"/>
    </w:rPr>
  </w:style>
  <w:style w:type="character" w:customStyle="1" w:styleId="KeywordChar">
    <w:name w:val="Keyword Char"/>
    <w:rsid w:val="00582F88"/>
    <w:rPr>
      <w:rFonts w:ascii="Courier" w:hAnsi="Courier" w:cs="Arial"/>
      <w:sz w:val="18"/>
      <w:szCs w:val="22"/>
      <w:lang w:val="en-US" w:eastAsia="en-US" w:bidi="en-US"/>
    </w:rPr>
  </w:style>
  <w:style w:type="character" w:customStyle="1" w:styleId="CourCharChar1">
    <w:name w:val="Cour Char Char1"/>
    <w:rsid w:val="00582F88"/>
    <w:rPr>
      <w:rFonts w:ascii="Courier" w:hAnsi="Courier" w:cs="Arial"/>
      <w:sz w:val="18"/>
      <w:lang w:val="en-US" w:eastAsia="en-US" w:bidi="ar-SA"/>
    </w:rPr>
  </w:style>
  <w:style w:type="character" w:customStyle="1" w:styleId="NormalBefore6ptChar">
    <w:name w:val="Normal + Before:  6 pt Char"/>
    <w:aliases w:val="After:  6 pt Char"/>
    <w:rsid w:val="00582F88"/>
    <w:rPr>
      <w:rFonts w:ascii="Arial" w:hAnsi="Arial"/>
      <w:lang w:val="en-US" w:eastAsia="en-US" w:bidi="ar-SA"/>
    </w:rPr>
  </w:style>
  <w:style w:type="paragraph" w:styleId="BodyText2">
    <w:name w:val="Body Text 2"/>
    <w:basedOn w:val="Normal"/>
    <w:rsid w:val="00582F88"/>
    <w:pPr>
      <w:widowControl w:val="0"/>
      <w:adjustRightInd w:val="0"/>
      <w:spacing w:after="120" w:line="480" w:lineRule="auto"/>
      <w:jc w:val="left"/>
      <w:textAlignment w:val="baseline"/>
    </w:pPr>
    <w:rPr>
      <w:rFonts w:ascii="Times New Roman" w:hAnsi="Times New Roman"/>
      <w:sz w:val="24"/>
      <w:szCs w:val="20"/>
      <w:lang w:bidi="ar-SA"/>
    </w:rPr>
  </w:style>
  <w:style w:type="character" w:customStyle="1" w:styleId="CharChar5">
    <w:name w:val="Char Char5"/>
    <w:rsid w:val="00582F88"/>
    <w:rPr>
      <w:sz w:val="24"/>
      <w:lang w:val="en-US" w:eastAsia="en-US" w:bidi="ar-SA"/>
    </w:rPr>
  </w:style>
  <w:style w:type="paragraph" w:customStyle="1" w:styleId="Justified">
    <w:name w:val="Justified"/>
    <w:basedOn w:val="Normal"/>
    <w:rsid w:val="00582F88"/>
    <w:pPr>
      <w:widowControl w:val="0"/>
      <w:adjustRightInd w:val="0"/>
      <w:spacing w:after="120"/>
      <w:jc w:val="left"/>
      <w:textAlignment w:val="baseline"/>
    </w:pPr>
    <w:rPr>
      <w:rFonts w:ascii="Times New Roman" w:hAnsi="Times New Roman"/>
      <w:sz w:val="24"/>
      <w:szCs w:val="20"/>
      <w:lang w:bidi="ar-SA"/>
    </w:rPr>
  </w:style>
  <w:style w:type="paragraph" w:styleId="TableofFigures">
    <w:name w:val="table of figures"/>
    <w:basedOn w:val="Normal"/>
    <w:next w:val="Normal"/>
    <w:semiHidden/>
    <w:rsid w:val="00582F88"/>
  </w:style>
  <w:style w:type="paragraph" w:customStyle="1" w:styleId="StyleArial10ptBefore6ptAfter6pt">
    <w:name w:val="Style Arial 10 pt Before:  6 pt After:  6 pt"/>
    <w:basedOn w:val="Normal"/>
    <w:rsid w:val="00582F88"/>
    <w:pPr>
      <w:spacing w:before="120" w:after="120"/>
    </w:pPr>
    <w:rPr>
      <w:szCs w:val="20"/>
    </w:rPr>
  </w:style>
  <w:style w:type="paragraph" w:customStyle="1" w:styleId="StyleCommentTextArial10pt">
    <w:name w:val="Style Comment Text + Arial 10 pt"/>
    <w:basedOn w:val="CommentText"/>
    <w:rsid w:val="00582F88"/>
  </w:style>
  <w:style w:type="paragraph" w:styleId="Index1">
    <w:name w:val="index 1"/>
    <w:basedOn w:val="Normal"/>
    <w:next w:val="Normal"/>
    <w:autoRedefine/>
    <w:semiHidden/>
    <w:rsid w:val="00582F88"/>
    <w:pPr>
      <w:ind w:left="220" w:hanging="220"/>
      <w:jc w:val="left"/>
    </w:pPr>
    <w:rPr>
      <w:sz w:val="18"/>
      <w:szCs w:val="18"/>
    </w:rPr>
  </w:style>
  <w:style w:type="paragraph" w:styleId="Index2">
    <w:name w:val="index 2"/>
    <w:basedOn w:val="Normal"/>
    <w:next w:val="Normal"/>
    <w:autoRedefine/>
    <w:semiHidden/>
    <w:rsid w:val="00582F88"/>
    <w:pPr>
      <w:ind w:left="440" w:hanging="220"/>
      <w:jc w:val="left"/>
    </w:pPr>
    <w:rPr>
      <w:sz w:val="18"/>
      <w:szCs w:val="18"/>
    </w:rPr>
  </w:style>
  <w:style w:type="paragraph" w:styleId="Index3">
    <w:name w:val="index 3"/>
    <w:basedOn w:val="Normal"/>
    <w:next w:val="Normal"/>
    <w:autoRedefine/>
    <w:semiHidden/>
    <w:rsid w:val="00582F88"/>
    <w:pPr>
      <w:ind w:left="660" w:hanging="220"/>
      <w:jc w:val="left"/>
    </w:pPr>
    <w:rPr>
      <w:sz w:val="18"/>
      <w:szCs w:val="18"/>
    </w:rPr>
  </w:style>
  <w:style w:type="paragraph" w:styleId="Index4">
    <w:name w:val="index 4"/>
    <w:basedOn w:val="Normal"/>
    <w:next w:val="Normal"/>
    <w:autoRedefine/>
    <w:semiHidden/>
    <w:rsid w:val="00582F88"/>
    <w:pPr>
      <w:ind w:left="880" w:hanging="220"/>
      <w:jc w:val="left"/>
    </w:pPr>
    <w:rPr>
      <w:sz w:val="18"/>
      <w:szCs w:val="18"/>
    </w:rPr>
  </w:style>
  <w:style w:type="paragraph" w:styleId="Index5">
    <w:name w:val="index 5"/>
    <w:basedOn w:val="Normal"/>
    <w:next w:val="Normal"/>
    <w:autoRedefine/>
    <w:semiHidden/>
    <w:rsid w:val="00582F88"/>
    <w:pPr>
      <w:ind w:left="1100" w:hanging="220"/>
      <w:jc w:val="left"/>
    </w:pPr>
    <w:rPr>
      <w:sz w:val="18"/>
      <w:szCs w:val="18"/>
    </w:rPr>
  </w:style>
  <w:style w:type="paragraph" w:styleId="Index6">
    <w:name w:val="index 6"/>
    <w:basedOn w:val="Normal"/>
    <w:next w:val="Normal"/>
    <w:autoRedefine/>
    <w:semiHidden/>
    <w:rsid w:val="00582F88"/>
    <w:pPr>
      <w:ind w:left="1320" w:hanging="220"/>
      <w:jc w:val="left"/>
    </w:pPr>
    <w:rPr>
      <w:sz w:val="18"/>
      <w:szCs w:val="18"/>
    </w:rPr>
  </w:style>
  <w:style w:type="paragraph" w:styleId="Index7">
    <w:name w:val="index 7"/>
    <w:basedOn w:val="Normal"/>
    <w:next w:val="Normal"/>
    <w:autoRedefine/>
    <w:semiHidden/>
    <w:rsid w:val="00582F88"/>
    <w:pPr>
      <w:ind w:left="1540" w:hanging="220"/>
      <w:jc w:val="left"/>
    </w:pPr>
    <w:rPr>
      <w:sz w:val="18"/>
      <w:szCs w:val="18"/>
    </w:rPr>
  </w:style>
  <w:style w:type="paragraph" w:styleId="Index8">
    <w:name w:val="index 8"/>
    <w:basedOn w:val="Normal"/>
    <w:next w:val="Normal"/>
    <w:autoRedefine/>
    <w:semiHidden/>
    <w:rsid w:val="00582F88"/>
    <w:pPr>
      <w:ind w:left="1760" w:hanging="220"/>
      <w:jc w:val="left"/>
    </w:pPr>
    <w:rPr>
      <w:sz w:val="18"/>
      <w:szCs w:val="18"/>
    </w:rPr>
  </w:style>
  <w:style w:type="paragraph" w:styleId="Index9">
    <w:name w:val="index 9"/>
    <w:basedOn w:val="Normal"/>
    <w:next w:val="Normal"/>
    <w:autoRedefine/>
    <w:semiHidden/>
    <w:rsid w:val="00582F88"/>
    <w:pPr>
      <w:ind w:left="1980" w:hanging="220"/>
      <w:jc w:val="left"/>
    </w:pPr>
    <w:rPr>
      <w:sz w:val="18"/>
      <w:szCs w:val="18"/>
    </w:rPr>
  </w:style>
  <w:style w:type="paragraph" w:styleId="IndexHeading">
    <w:name w:val="index heading"/>
    <w:basedOn w:val="Normal"/>
    <w:next w:val="Index1"/>
    <w:semiHidden/>
    <w:rsid w:val="00582F88"/>
    <w:pPr>
      <w:spacing w:before="240" w:after="120"/>
      <w:jc w:val="center"/>
    </w:pPr>
    <w:rPr>
      <w:b/>
      <w:bCs/>
      <w:sz w:val="26"/>
      <w:szCs w:val="26"/>
    </w:rPr>
  </w:style>
  <w:style w:type="paragraph" w:styleId="BalloonText">
    <w:name w:val="Balloon Text"/>
    <w:basedOn w:val="Normal"/>
    <w:semiHidden/>
    <w:rsid w:val="00582F88"/>
    <w:rPr>
      <w:rFonts w:ascii="Tahoma" w:hAnsi="Tahoma" w:cs="Tahoma"/>
      <w:sz w:val="16"/>
      <w:szCs w:val="16"/>
    </w:rPr>
  </w:style>
  <w:style w:type="paragraph" w:styleId="TOC4">
    <w:name w:val="toc 4"/>
    <w:basedOn w:val="Normal"/>
    <w:next w:val="Normal"/>
    <w:autoRedefine/>
    <w:semiHidden/>
    <w:rsid w:val="00582F88"/>
    <w:pPr>
      <w:ind w:left="660"/>
      <w:jc w:val="left"/>
    </w:pPr>
    <w:rPr>
      <w:sz w:val="18"/>
      <w:szCs w:val="18"/>
    </w:rPr>
  </w:style>
  <w:style w:type="paragraph" w:styleId="MacroText">
    <w:name w:val="macro"/>
    <w:semiHidden/>
    <w:rsid w:val="00582F88"/>
    <w:pPr>
      <w:tabs>
        <w:tab w:val="left" w:pos="480"/>
        <w:tab w:val="left" w:pos="960"/>
        <w:tab w:val="left" w:pos="1440"/>
        <w:tab w:val="left" w:pos="1920"/>
        <w:tab w:val="left" w:pos="2400"/>
        <w:tab w:val="left" w:pos="2880"/>
        <w:tab w:val="left" w:pos="3360"/>
        <w:tab w:val="left" w:pos="3840"/>
        <w:tab w:val="left" w:pos="4320"/>
      </w:tabs>
      <w:spacing w:before="200" w:after="80"/>
      <w:ind w:left="360" w:hanging="360"/>
      <w:jc w:val="both"/>
    </w:pPr>
    <w:rPr>
      <w:rFonts w:ascii="Courier New" w:hAnsi="Courier New"/>
    </w:rPr>
  </w:style>
  <w:style w:type="character" w:customStyle="1" w:styleId="CharChar4">
    <w:name w:val="Char Char4"/>
    <w:rsid w:val="00582F88"/>
    <w:rPr>
      <w:rFonts w:ascii="Courier New" w:hAnsi="Courier New"/>
      <w:lang w:val="en-US" w:eastAsia="en-US" w:bidi="ar-SA"/>
    </w:rPr>
  </w:style>
  <w:style w:type="paragraph" w:customStyle="1" w:styleId="BlockLine">
    <w:name w:val="Block Line"/>
    <w:basedOn w:val="Normal"/>
    <w:next w:val="Normal"/>
    <w:rsid w:val="00582F88"/>
    <w:pPr>
      <w:pBdr>
        <w:top w:val="single" w:sz="6" w:space="1" w:color="auto"/>
        <w:between w:val="single" w:sz="6" w:space="1" w:color="auto"/>
      </w:pBdr>
      <w:spacing w:before="240"/>
      <w:ind w:left="1700"/>
      <w:jc w:val="left"/>
    </w:pPr>
    <w:rPr>
      <w:rFonts w:ascii="Helvetica" w:hAnsi="Helvetica"/>
      <w:szCs w:val="20"/>
      <w:lang w:bidi="ar-SA"/>
    </w:rPr>
  </w:style>
  <w:style w:type="paragraph" w:styleId="BlockText">
    <w:name w:val="Block Text"/>
    <w:basedOn w:val="Normal"/>
    <w:rsid w:val="00582F88"/>
    <w:pPr>
      <w:jc w:val="left"/>
    </w:pPr>
    <w:rPr>
      <w:rFonts w:ascii="Helvetica" w:hAnsi="Helvetica"/>
      <w:szCs w:val="20"/>
      <w:lang w:bidi="ar-SA"/>
    </w:rPr>
  </w:style>
  <w:style w:type="paragraph" w:customStyle="1" w:styleId="BulletText1">
    <w:name w:val="Bullet Text 1"/>
    <w:basedOn w:val="Normal"/>
    <w:rsid w:val="0033512E"/>
    <w:pPr>
      <w:ind w:left="187" w:hanging="187"/>
      <w:jc w:val="left"/>
    </w:pPr>
    <w:rPr>
      <w:rFonts w:ascii="Helvetica" w:hAnsi="Helvetica"/>
      <w:szCs w:val="20"/>
      <w:lang w:bidi="ar-SA"/>
    </w:rPr>
  </w:style>
  <w:style w:type="paragraph" w:customStyle="1" w:styleId="BulletText2">
    <w:name w:val="Bullet Text 2"/>
    <w:basedOn w:val="BulletText1"/>
    <w:rsid w:val="00582F88"/>
    <w:pPr>
      <w:ind w:left="360"/>
    </w:pPr>
  </w:style>
  <w:style w:type="paragraph" w:customStyle="1" w:styleId="ContinuedOnNextPa">
    <w:name w:val="Continued On Next Pa"/>
    <w:basedOn w:val="Normal"/>
    <w:next w:val="Normal"/>
    <w:rsid w:val="00582F88"/>
    <w:pPr>
      <w:pBdr>
        <w:top w:val="single" w:sz="6" w:space="1" w:color="auto"/>
        <w:between w:val="single" w:sz="6" w:space="1" w:color="auto"/>
      </w:pBdr>
      <w:ind w:left="1700"/>
      <w:jc w:val="right"/>
    </w:pPr>
    <w:rPr>
      <w:rFonts w:ascii="Helvetica" w:hAnsi="Helvetica"/>
      <w:i/>
      <w:sz w:val="20"/>
      <w:szCs w:val="20"/>
      <w:lang w:bidi="ar-SA"/>
    </w:rPr>
  </w:style>
  <w:style w:type="paragraph" w:customStyle="1" w:styleId="ContinuedTableLabe">
    <w:name w:val="Continued Table Labe"/>
    <w:basedOn w:val="Normal"/>
    <w:rsid w:val="00582F88"/>
    <w:pPr>
      <w:jc w:val="left"/>
    </w:pPr>
    <w:rPr>
      <w:rFonts w:ascii="Helvetica" w:hAnsi="Helvetica"/>
      <w:b/>
      <w:sz w:val="20"/>
      <w:szCs w:val="20"/>
      <w:lang w:bidi="ar-SA"/>
    </w:rPr>
  </w:style>
  <w:style w:type="paragraph" w:customStyle="1" w:styleId="MapTitleContinued">
    <w:name w:val="Map Title. Continued"/>
    <w:basedOn w:val="Normal"/>
    <w:rsid w:val="00582F88"/>
    <w:pPr>
      <w:spacing w:after="240"/>
      <w:jc w:val="left"/>
    </w:pPr>
    <w:rPr>
      <w:rFonts w:ascii="Helvetica" w:hAnsi="Helvetica"/>
      <w:b/>
      <w:sz w:val="32"/>
      <w:szCs w:val="20"/>
      <w:lang w:bidi="ar-SA"/>
    </w:rPr>
  </w:style>
  <w:style w:type="paragraph" w:customStyle="1" w:styleId="MemoLine">
    <w:name w:val="Memo Line"/>
    <w:basedOn w:val="BlockLine"/>
    <w:next w:val="Normal"/>
    <w:rsid w:val="00582F88"/>
    <w:pPr>
      <w:ind w:left="0"/>
    </w:pPr>
  </w:style>
  <w:style w:type="paragraph" w:customStyle="1" w:styleId="TableText">
    <w:name w:val="Table Text"/>
    <w:basedOn w:val="Normal"/>
    <w:rsid w:val="00582F88"/>
    <w:pPr>
      <w:jc w:val="left"/>
    </w:pPr>
    <w:rPr>
      <w:rFonts w:ascii="Helvetica" w:hAnsi="Helvetica"/>
      <w:sz w:val="20"/>
      <w:szCs w:val="20"/>
      <w:lang w:bidi="ar-SA"/>
    </w:rPr>
  </w:style>
  <w:style w:type="paragraph" w:customStyle="1" w:styleId="NoteText">
    <w:name w:val="Note Text"/>
    <w:basedOn w:val="BlockText"/>
    <w:rsid w:val="00582F88"/>
  </w:style>
  <w:style w:type="paragraph" w:customStyle="1" w:styleId="TableHeaderText">
    <w:name w:val="Table Header Text"/>
    <w:basedOn w:val="TableText"/>
    <w:rsid w:val="00582F88"/>
  </w:style>
  <w:style w:type="paragraph" w:customStyle="1" w:styleId="EmbeddedText">
    <w:name w:val="Embedded Text"/>
    <w:basedOn w:val="TableText"/>
    <w:rsid w:val="00582F88"/>
  </w:style>
  <w:style w:type="paragraph" w:styleId="BodyTextIndent">
    <w:name w:val="Body Text Indent"/>
    <w:basedOn w:val="BodyText"/>
    <w:rsid w:val="00582F88"/>
    <w:pPr>
      <w:numPr>
        <w:numId w:val="4"/>
      </w:numPr>
      <w:tabs>
        <w:tab w:val="clear" w:pos="720"/>
        <w:tab w:val="num" w:pos="1440"/>
      </w:tabs>
      <w:spacing w:before="120" w:after="160"/>
      <w:ind w:left="1440"/>
      <w:jc w:val="left"/>
    </w:pPr>
    <w:rPr>
      <w:rFonts w:ascii="Times New Roman" w:hAnsi="Times New Roman"/>
      <w:sz w:val="24"/>
      <w:szCs w:val="20"/>
      <w:lang w:bidi="ar-SA"/>
    </w:rPr>
  </w:style>
  <w:style w:type="character" w:customStyle="1" w:styleId="CharChar3">
    <w:name w:val="Char Char3"/>
    <w:rsid w:val="00582F88"/>
    <w:rPr>
      <w:sz w:val="24"/>
    </w:rPr>
  </w:style>
  <w:style w:type="paragraph" w:customStyle="1" w:styleId="BulletIndent">
    <w:name w:val="Bullet Indent"/>
    <w:basedOn w:val="BodyText"/>
    <w:rsid w:val="00582F88"/>
  </w:style>
  <w:style w:type="paragraph" w:customStyle="1" w:styleId="BulletIndent2">
    <w:name w:val="Bullet Indent2"/>
    <w:basedOn w:val="BulletIndent"/>
    <w:rsid w:val="00582F88"/>
  </w:style>
  <w:style w:type="paragraph" w:customStyle="1" w:styleId="Bulletedtext">
    <w:name w:val="Bulleted text"/>
    <w:basedOn w:val="BodyTextIndent"/>
    <w:rsid w:val="00582F88"/>
    <w:pPr>
      <w:numPr>
        <w:numId w:val="3"/>
      </w:numPr>
      <w:tabs>
        <w:tab w:val="clear" w:pos="2160"/>
        <w:tab w:val="num" w:pos="360"/>
      </w:tabs>
      <w:spacing w:before="0" w:after="60" w:line="240" w:lineRule="atLeast"/>
      <w:ind w:left="1080" w:hanging="360"/>
    </w:pPr>
    <w:rPr>
      <w:rFonts w:ascii="Arial" w:hAnsi="Arial"/>
    </w:rPr>
  </w:style>
  <w:style w:type="paragraph" w:customStyle="1" w:styleId="bulletedtext2">
    <w:name w:val="bulleted text 2"/>
    <w:basedOn w:val="Bulletedtext"/>
    <w:rsid w:val="00582F88"/>
    <w:pPr>
      <w:numPr>
        <w:numId w:val="0"/>
      </w:numPr>
      <w:ind w:left="1440" w:hanging="360"/>
    </w:pPr>
  </w:style>
  <w:style w:type="paragraph" w:customStyle="1" w:styleId="List1">
    <w:name w:val="List 1"/>
    <w:basedOn w:val="Normal"/>
    <w:rsid w:val="00582F88"/>
    <w:pPr>
      <w:tabs>
        <w:tab w:val="num" w:pos="360"/>
      </w:tabs>
      <w:jc w:val="left"/>
    </w:pPr>
    <w:rPr>
      <w:rFonts w:ascii="Arial" w:hAnsi="Arial"/>
      <w:sz w:val="20"/>
      <w:szCs w:val="24"/>
      <w:lang w:bidi="ar-SA"/>
    </w:rPr>
  </w:style>
  <w:style w:type="paragraph" w:styleId="List">
    <w:name w:val="List"/>
    <w:basedOn w:val="Normal"/>
    <w:rsid w:val="00582F88"/>
    <w:pPr>
      <w:tabs>
        <w:tab w:val="num" w:pos="360"/>
      </w:tabs>
      <w:jc w:val="left"/>
    </w:pPr>
    <w:rPr>
      <w:rFonts w:ascii="Arial" w:hAnsi="Arial"/>
      <w:sz w:val="20"/>
      <w:szCs w:val="20"/>
      <w:lang w:bidi="ar-SA"/>
    </w:rPr>
  </w:style>
  <w:style w:type="paragraph" w:styleId="TOC5">
    <w:name w:val="toc 5"/>
    <w:basedOn w:val="Normal"/>
    <w:next w:val="Normal"/>
    <w:autoRedefine/>
    <w:semiHidden/>
    <w:rsid w:val="00582F88"/>
    <w:pPr>
      <w:ind w:left="880"/>
      <w:jc w:val="left"/>
    </w:pPr>
    <w:rPr>
      <w:sz w:val="18"/>
      <w:szCs w:val="18"/>
    </w:rPr>
  </w:style>
  <w:style w:type="paragraph" w:styleId="TOC6">
    <w:name w:val="toc 6"/>
    <w:basedOn w:val="Normal"/>
    <w:next w:val="Normal"/>
    <w:autoRedefine/>
    <w:semiHidden/>
    <w:rsid w:val="00582F88"/>
    <w:pPr>
      <w:ind w:left="1100"/>
      <w:jc w:val="left"/>
    </w:pPr>
    <w:rPr>
      <w:sz w:val="18"/>
      <w:szCs w:val="18"/>
    </w:rPr>
  </w:style>
  <w:style w:type="paragraph" w:styleId="TOC7">
    <w:name w:val="toc 7"/>
    <w:basedOn w:val="Normal"/>
    <w:next w:val="Normal"/>
    <w:autoRedefine/>
    <w:semiHidden/>
    <w:rsid w:val="00582F88"/>
    <w:pPr>
      <w:ind w:left="1320"/>
      <w:jc w:val="left"/>
    </w:pPr>
    <w:rPr>
      <w:sz w:val="18"/>
      <w:szCs w:val="18"/>
    </w:rPr>
  </w:style>
  <w:style w:type="paragraph" w:styleId="TOC8">
    <w:name w:val="toc 8"/>
    <w:basedOn w:val="Normal"/>
    <w:next w:val="Normal"/>
    <w:autoRedefine/>
    <w:semiHidden/>
    <w:rsid w:val="00582F88"/>
    <w:pPr>
      <w:ind w:left="1540"/>
      <w:jc w:val="left"/>
    </w:pPr>
    <w:rPr>
      <w:sz w:val="18"/>
      <w:szCs w:val="18"/>
    </w:rPr>
  </w:style>
  <w:style w:type="paragraph" w:styleId="TOC9">
    <w:name w:val="toc 9"/>
    <w:basedOn w:val="Normal"/>
    <w:next w:val="Normal"/>
    <w:autoRedefine/>
    <w:semiHidden/>
    <w:rsid w:val="00582F88"/>
    <w:pPr>
      <w:ind w:left="1760"/>
      <w:jc w:val="left"/>
    </w:pPr>
    <w:rPr>
      <w:sz w:val="18"/>
      <w:szCs w:val="18"/>
    </w:rPr>
  </w:style>
  <w:style w:type="paragraph" w:styleId="ListBullet2">
    <w:name w:val="List Bullet 2"/>
    <w:basedOn w:val="Normal"/>
    <w:autoRedefine/>
    <w:rsid w:val="00582F88"/>
    <w:pPr>
      <w:tabs>
        <w:tab w:val="num" w:pos="720"/>
        <w:tab w:val="num" w:pos="1080"/>
      </w:tabs>
      <w:ind w:left="1080" w:hanging="360"/>
      <w:jc w:val="left"/>
    </w:pPr>
    <w:rPr>
      <w:rFonts w:ascii="Times New Roman" w:hAnsi="Times New Roman"/>
      <w:sz w:val="20"/>
      <w:szCs w:val="24"/>
      <w:lang w:bidi="ar-SA"/>
    </w:rPr>
  </w:style>
  <w:style w:type="paragraph" w:customStyle="1" w:styleId="Bulletedindent">
    <w:name w:val="Bulleted indent"/>
    <w:basedOn w:val="Bulletedtext"/>
    <w:rsid w:val="00582F88"/>
    <w:pPr>
      <w:tabs>
        <w:tab w:val="clear" w:pos="360"/>
      </w:tabs>
      <w:ind w:left="1440" w:firstLine="0"/>
    </w:pPr>
    <w:rPr>
      <w:rFonts w:ascii="Times New Roman" w:hAnsi="Times New Roman"/>
    </w:rPr>
  </w:style>
  <w:style w:type="paragraph" w:styleId="DocumentMap">
    <w:name w:val="Document Map"/>
    <w:basedOn w:val="Normal"/>
    <w:semiHidden/>
    <w:rsid w:val="00582F88"/>
    <w:pPr>
      <w:shd w:val="clear" w:color="auto" w:fill="000080"/>
      <w:jc w:val="left"/>
    </w:pPr>
    <w:rPr>
      <w:rFonts w:ascii="Tahoma" w:hAnsi="Tahoma" w:cs="Tahoma"/>
      <w:szCs w:val="20"/>
      <w:lang w:bidi="ar-SA"/>
    </w:rPr>
  </w:style>
  <w:style w:type="character" w:customStyle="1" w:styleId="CharChar2">
    <w:name w:val="Char Char2"/>
    <w:rsid w:val="00582F88"/>
    <w:rPr>
      <w:rFonts w:ascii="Tahoma" w:hAnsi="Tahoma" w:cs="Tahoma"/>
      <w:sz w:val="22"/>
      <w:shd w:val="clear" w:color="auto" w:fill="000080"/>
    </w:rPr>
  </w:style>
  <w:style w:type="paragraph" w:styleId="BodyTextIndent2">
    <w:name w:val="Body Text Indent 2"/>
    <w:basedOn w:val="Normal"/>
    <w:rsid w:val="00582F88"/>
    <w:pPr>
      <w:ind w:left="720"/>
      <w:jc w:val="left"/>
    </w:pPr>
    <w:rPr>
      <w:rFonts w:ascii="Arial" w:hAnsi="Arial"/>
      <w:szCs w:val="20"/>
      <w:lang w:bidi="ar-SA"/>
    </w:rPr>
  </w:style>
  <w:style w:type="character" w:customStyle="1" w:styleId="CharChar1">
    <w:name w:val="Char Char1"/>
    <w:rsid w:val="00582F88"/>
    <w:rPr>
      <w:rFonts w:ascii="Arial" w:hAnsi="Arial"/>
      <w:sz w:val="22"/>
    </w:rPr>
  </w:style>
  <w:style w:type="paragraph" w:customStyle="1" w:styleId="ListBulletCircle">
    <w:name w:val="List Bullet Circle"/>
    <w:basedOn w:val="Normal"/>
    <w:rsid w:val="00582F88"/>
    <w:pPr>
      <w:numPr>
        <w:numId w:val="5"/>
      </w:numPr>
      <w:tabs>
        <w:tab w:val="clear" w:pos="720"/>
        <w:tab w:val="num" w:pos="360"/>
      </w:tabs>
      <w:ind w:left="360"/>
      <w:jc w:val="left"/>
    </w:pPr>
    <w:rPr>
      <w:rFonts w:ascii="Helvetica" w:hAnsi="Helvetica"/>
      <w:szCs w:val="20"/>
      <w:lang w:bidi="ar-SA"/>
    </w:rPr>
  </w:style>
  <w:style w:type="paragraph" w:customStyle="1" w:styleId="ListBulletCircle2">
    <w:name w:val="List Bullet Circle 2"/>
    <w:basedOn w:val="Normal"/>
    <w:rsid w:val="00582F88"/>
    <w:pPr>
      <w:ind w:left="1080" w:hanging="360"/>
      <w:jc w:val="left"/>
    </w:pPr>
    <w:rPr>
      <w:rFonts w:ascii="Helvetica" w:hAnsi="Helvetica"/>
      <w:szCs w:val="20"/>
      <w:lang w:bidi="ar-SA"/>
    </w:rPr>
  </w:style>
  <w:style w:type="paragraph" w:customStyle="1" w:styleId="B1-Bullet1">
    <w:name w:val="B1-Bullet1"/>
    <w:basedOn w:val="Normal"/>
    <w:rsid w:val="00D55D97"/>
    <w:pPr>
      <w:numPr>
        <w:ilvl w:val="1"/>
        <w:numId w:val="11"/>
      </w:numPr>
    </w:pPr>
  </w:style>
  <w:style w:type="character" w:customStyle="1" w:styleId="JustifiedChar1">
    <w:name w:val="Justified Char1"/>
    <w:rsid w:val="00582F88"/>
    <w:rPr>
      <w:sz w:val="24"/>
    </w:rPr>
  </w:style>
  <w:style w:type="paragraph" w:customStyle="1" w:styleId="CompanyName">
    <w:name w:val="Company Name"/>
    <w:basedOn w:val="Normal"/>
    <w:rsid w:val="00582F88"/>
    <w:pPr>
      <w:keepNext/>
      <w:keepLines/>
      <w:widowControl w:val="0"/>
      <w:adjustRightInd w:val="0"/>
      <w:spacing w:after="120" w:line="220" w:lineRule="atLeast"/>
      <w:jc w:val="left"/>
      <w:textAlignment w:val="baseline"/>
    </w:pPr>
    <w:rPr>
      <w:rFonts w:ascii="Times New Roman" w:hAnsi="Times New Roman"/>
      <w:spacing w:val="-30"/>
      <w:kern w:val="28"/>
      <w:sz w:val="60"/>
      <w:szCs w:val="20"/>
      <w:lang w:bidi="ar-SA"/>
    </w:rPr>
  </w:style>
  <w:style w:type="paragraph" w:styleId="CommentSubject">
    <w:name w:val="annotation subject"/>
    <w:basedOn w:val="CommentText"/>
    <w:next w:val="CommentText"/>
    <w:rsid w:val="00582F88"/>
    <w:pPr>
      <w:jc w:val="left"/>
    </w:pPr>
    <w:rPr>
      <w:rFonts w:ascii="Helvetica" w:hAnsi="Helvetica"/>
      <w:b/>
      <w:bCs/>
      <w:sz w:val="20"/>
      <w:szCs w:val="20"/>
      <w:lang w:bidi="ar-SA"/>
    </w:rPr>
  </w:style>
  <w:style w:type="character" w:customStyle="1" w:styleId="CharChar7">
    <w:name w:val="Char Char7"/>
    <w:semiHidden/>
    <w:rsid w:val="00582F88"/>
    <w:rPr>
      <w:rFonts w:ascii="Calibri" w:hAnsi="Calibri"/>
      <w:sz w:val="22"/>
      <w:szCs w:val="22"/>
      <w:lang w:bidi="en-US"/>
    </w:rPr>
  </w:style>
  <w:style w:type="character" w:customStyle="1" w:styleId="CommentSubjectChar">
    <w:name w:val="Comment Subject Char"/>
    <w:basedOn w:val="CharChar7"/>
    <w:rsid w:val="00582F88"/>
    <w:rPr>
      <w:rFonts w:ascii="Calibri" w:hAnsi="Calibri"/>
      <w:sz w:val="22"/>
      <w:szCs w:val="22"/>
      <w:lang w:bidi="en-US"/>
    </w:rPr>
  </w:style>
  <w:style w:type="character" w:customStyle="1" w:styleId="Courier">
    <w:name w:val="Courier"/>
    <w:rsid w:val="00582F88"/>
    <w:rPr>
      <w:rFonts w:ascii="Courier" w:hAnsi="Courier"/>
      <w:color w:val="auto"/>
      <w:sz w:val="20"/>
      <w:szCs w:val="20"/>
    </w:rPr>
  </w:style>
  <w:style w:type="paragraph" w:customStyle="1" w:styleId="Default">
    <w:name w:val="Default"/>
    <w:rsid w:val="00582F88"/>
    <w:pPr>
      <w:autoSpaceDE w:val="0"/>
      <w:autoSpaceDN w:val="0"/>
      <w:adjustRightInd w:val="0"/>
      <w:spacing w:before="200" w:after="80"/>
      <w:ind w:left="360" w:hanging="360"/>
      <w:jc w:val="both"/>
    </w:pPr>
    <w:rPr>
      <w:color w:val="000000"/>
      <w:sz w:val="24"/>
      <w:szCs w:val="24"/>
    </w:rPr>
  </w:style>
  <w:style w:type="paragraph" w:styleId="HTMLPreformatted">
    <w:name w:val="HTML Preformatted"/>
    <w:basedOn w:val="Normal"/>
    <w:link w:val="HTMLPreformattedChar"/>
    <w:uiPriority w:val="99"/>
    <w:rsid w:val="0058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sz w:val="20"/>
      <w:szCs w:val="20"/>
      <w:lang w:eastAsia="ja-JP" w:bidi="ar-SA"/>
    </w:rPr>
  </w:style>
  <w:style w:type="character" w:customStyle="1" w:styleId="CharChar">
    <w:name w:val="Char Char"/>
    <w:rsid w:val="00582F88"/>
    <w:rPr>
      <w:rFonts w:ascii="Courier New" w:eastAsia="MS Mincho" w:hAnsi="Courier New" w:cs="Courier New"/>
      <w:lang w:eastAsia="ja-JP"/>
    </w:rPr>
  </w:style>
  <w:style w:type="paragraph" w:customStyle="1" w:styleId="NormalArial">
    <w:name w:val="Normal + Arial"/>
    <w:aliases w:val="10 pt,Before:  7.2 pt,After:  7.2 pt"/>
    <w:basedOn w:val="Normal"/>
    <w:rsid w:val="0033512E"/>
    <w:pPr>
      <w:autoSpaceDE w:val="0"/>
      <w:autoSpaceDN w:val="0"/>
      <w:adjustRightInd w:val="0"/>
      <w:spacing w:beforeLines="60" w:afterLines="60"/>
      <w:jc w:val="left"/>
    </w:pPr>
    <w:rPr>
      <w:rFonts w:ascii="Arial" w:hAnsi="Arial" w:cs="Arial"/>
      <w:sz w:val="20"/>
      <w:szCs w:val="20"/>
      <w:lang w:val="sv-SE" w:bidi="ar-SA"/>
    </w:rPr>
  </w:style>
  <w:style w:type="character" w:customStyle="1" w:styleId="java-keyword">
    <w:name w:val="java-keyword"/>
    <w:basedOn w:val="DefaultParagraphFont"/>
    <w:rsid w:val="00582F88"/>
  </w:style>
  <w:style w:type="character" w:customStyle="1" w:styleId="java-quote">
    <w:name w:val="java-quote"/>
    <w:basedOn w:val="DefaultParagraphFont"/>
    <w:rsid w:val="00582F88"/>
  </w:style>
  <w:style w:type="paragraph" w:customStyle="1" w:styleId="tabletext0">
    <w:name w:val="tabletext"/>
    <w:basedOn w:val="Normal"/>
    <w:rsid w:val="00582F88"/>
    <w:pPr>
      <w:jc w:val="left"/>
    </w:pPr>
    <w:rPr>
      <w:rFonts w:ascii="Helvetica" w:hAnsi="Helvetica" w:cs="Helvetica"/>
      <w:sz w:val="20"/>
      <w:szCs w:val="20"/>
      <w:lang w:bidi="ar-SA"/>
    </w:rPr>
  </w:style>
  <w:style w:type="paragraph" w:customStyle="1" w:styleId="tableheadertext0">
    <w:name w:val="tableheadertext"/>
    <w:basedOn w:val="Normal"/>
    <w:rsid w:val="00582F88"/>
    <w:pPr>
      <w:jc w:val="center"/>
    </w:pPr>
    <w:rPr>
      <w:rFonts w:ascii="Helvetica" w:hAnsi="Helvetica" w:cs="Helvetica"/>
      <w:b/>
      <w:bCs/>
      <w:sz w:val="20"/>
      <w:szCs w:val="20"/>
      <w:lang w:bidi="ar-SA"/>
    </w:rPr>
  </w:style>
  <w:style w:type="paragraph" w:customStyle="1" w:styleId="listbulletcircle0">
    <w:name w:val="listbulletcircle"/>
    <w:basedOn w:val="Normal"/>
    <w:rsid w:val="00582F88"/>
    <w:pPr>
      <w:ind w:left="1080" w:hanging="360"/>
      <w:jc w:val="left"/>
    </w:pPr>
    <w:rPr>
      <w:rFonts w:ascii="Helvetica" w:hAnsi="Helvetica" w:cs="Helvetica"/>
      <w:lang w:bidi="ar-SA"/>
    </w:rPr>
  </w:style>
  <w:style w:type="paragraph" w:customStyle="1" w:styleId="companyname0">
    <w:name w:val="companyname"/>
    <w:basedOn w:val="Normal"/>
    <w:rsid w:val="00582F88"/>
    <w:pPr>
      <w:keepNext/>
      <w:spacing w:after="120"/>
      <w:jc w:val="left"/>
    </w:pPr>
    <w:rPr>
      <w:rFonts w:ascii="Times New Roman" w:hAnsi="Times New Roman"/>
      <w:spacing w:val="-30"/>
      <w:sz w:val="60"/>
      <w:szCs w:val="60"/>
      <w:lang w:bidi="ar-SA"/>
    </w:rPr>
  </w:style>
  <w:style w:type="paragraph" w:customStyle="1" w:styleId="default0">
    <w:name w:val="default"/>
    <w:basedOn w:val="Normal"/>
    <w:rsid w:val="00582F88"/>
    <w:pPr>
      <w:autoSpaceDE w:val="0"/>
      <w:autoSpaceDN w:val="0"/>
      <w:jc w:val="left"/>
    </w:pPr>
    <w:rPr>
      <w:rFonts w:ascii="Times New Roman" w:hAnsi="Times New Roman"/>
      <w:color w:val="000000"/>
      <w:sz w:val="24"/>
      <w:szCs w:val="24"/>
      <w:lang w:bidi="ar-SA"/>
    </w:rPr>
  </w:style>
  <w:style w:type="paragraph" w:customStyle="1" w:styleId="normalarial0">
    <w:name w:val="normalarial"/>
    <w:basedOn w:val="Normal"/>
    <w:rsid w:val="00582F88"/>
    <w:pPr>
      <w:autoSpaceDE w:val="0"/>
      <w:autoSpaceDN w:val="0"/>
      <w:spacing w:beforeLines="60" w:afterLines="60"/>
      <w:jc w:val="left"/>
    </w:pPr>
    <w:rPr>
      <w:rFonts w:ascii="Arial" w:hAnsi="Arial" w:cs="Arial"/>
      <w:sz w:val="20"/>
      <w:szCs w:val="20"/>
      <w:lang w:bidi="ar-SA"/>
    </w:rPr>
  </w:style>
  <w:style w:type="paragraph" w:customStyle="1" w:styleId="listparagraph0">
    <w:name w:val="listparagraph"/>
    <w:basedOn w:val="Normal"/>
    <w:rsid w:val="00582F88"/>
    <w:pPr>
      <w:spacing w:after="200" w:line="276" w:lineRule="auto"/>
      <w:ind w:left="720"/>
      <w:jc w:val="left"/>
    </w:pPr>
    <w:rPr>
      <w:lang w:bidi="ar-SA"/>
    </w:rPr>
  </w:style>
  <w:style w:type="paragraph" w:customStyle="1" w:styleId="default00">
    <w:name w:val="default0"/>
    <w:basedOn w:val="Normal"/>
    <w:rsid w:val="00582F88"/>
    <w:pPr>
      <w:autoSpaceDE w:val="0"/>
      <w:autoSpaceDN w:val="0"/>
      <w:jc w:val="left"/>
    </w:pPr>
    <w:rPr>
      <w:rFonts w:ascii="Times New Roman" w:hAnsi="Times New Roman"/>
      <w:color w:val="000000"/>
      <w:sz w:val="24"/>
      <w:szCs w:val="24"/>
      <w:lang w:bidi="ar-SA"/>
    </w:rPr>
  </w:style>
  <w:style w:type="character" w:customStyle="1" w:styleId="courier0">
    <w:name w:val="courier"/>
    <w:rsid w:val="00582F88"/>
    <w:rPr>
      <w:rFonts w:ascii="Courier" w:hAnsi="Courier" w:hint="default"/>
      <w:color w:val="auto"/>
    </w:rPr>
  </w:style>
  <w:style w:type="paragraph" w:customStyle="1" w:styleId="StyleHeading1PartLeft">
    <w:name w:val="Style Heading 1Part + Left"/>
    <w:basedOn w:val="Heading1"/>
    <w:rsid w:val="00582F88"/>
    <w:pPr>
      <w:jc w:val="left"/>
    </w:pPr>
    <w:rPr>
      <w:sz w:val="28"/>
      <w:szCs w:val="20"/>
    </w:rPr>
  </w:style>
  <w:style w:type="character" w:customStyle="1" w:styleId="Heading6Char">
    <w:name w:val="Heading 6 Char"/>
    <w:semiHidden/>
    <w:rsid w:val="00582F88"/>
    <w:rPr>
      <w:rFonts w:ascii="Cambria" w:eastAsia="Times New Roman" w:hAnsi="Cambria" w:cs="Times New Roman"/>
      <w:i/>
      <w:iCs/>
      <w:color w:val="4F81BD"/>
    </w:rPr>
  </w:style>
  <w:style w:type="character" w:customStyle="1" w:styleId="Heading7Char">
    <w:name w:val="Heading 7 Char"/>
    <w:semiHidden/>
    <w:rsid w:val="00582F88"/>
    <w:rPr>
      <w:rFonts w:ascii="Cambria" w:eastAsia="Times New Roman" w:hAnsi="Cambria" w:cs="Times New Roman"/>
      <w:b/>
      <w:bCs/>
      <w:color w:val="9BBB59"/>
      <w:sz w:val="20"/>
      <w:szCs w:val="20"/>
    </w:rPr>
  </w:style>
  <w:style w:type="character" w:customStyle="1" w:styleId="Heading8Char">
    <w:name w:val="Heading 8 Char"/>
    <w:semiHidden/>
    <w:rsid w:val="00582F88"/>
    <w:rPr>
      <w:rFonts w:ascii="Cambria" w:eastAsia="Times New Roman" w:hAnsi="Cambria" w:cs="Times New Roman"/>
      <w:b/>
      <w:bCs/>
      <w:i/>
      <w:iCs/>
      <w:color w:val="9BBB59"/>
      <w:sz w:val="20"/>
      <w:szCs w:val="20"/>
    </w:rPr>
  </w:style>
  <w:style w:type="character" w:customStyle="1" w:styleId="Heading9Char">
    <w:name w:val="Heading 9 Char"/>
    <w:semiHidden/>
    <w:rsid w:val="00582F88"/>
    <w:rPr>
      <w:rFonts w:ascii="Cambria" w:eastAsia="Times New Roman" w:hAnsi="Cambria" w:cs="Times New Roman"/>
      <w:i/>
      <w:iCs/>
      <w:color w:val="9BBB59"/>
      <w:sz w:val="20"/>
      <w:szCs w:val="20"/>
    </w:rPr>
  </w:style>
  <w:style w:type="character" w:customStyle="1" w:styleId="Heading3Char1">
    <w:name w:val="Heading 3 Char1"/>
    <w:aliases w:val="Section Char"/>
    <w:rsid w:val="00582F88"/>
    <w:rPr>
      <w:rFonts w:ascii="Cambria" w:hAnsi="Cambria"/>
      <w:color w:val="4F81BD"/>
      <w:sz w:val="24"/>
      <w:szCs w:val="24"/>
      <w:lang w:val="en-US" w:eastAsia="en-US" w:bidi="en-US"/>
    </w:rPr>
  </w:style>
  <w:style w:type="paragraph" w:customStyle="1" w:styleId="TableCaption">
    <w:name w:val="Table Caption"/>
    <w:basedOn w:val="Normal"/>
    <w:rsid w:val="00EB7EFE"/>
    <w:pPr>
      <w:keepNext/>
      <w:keepLines/>
      <w:tabs>
        <w:tab w:val="left" w:pos="2520"/>
      </w:tabs>
      <w:spacing w:before="120" w:after="120"/>
      <w:jc w:val="left"/>
    </w:pPr>
    <w:rPr>
      <w:b/>
      <w:szCs w:val="24"/>
      <w:lang w:bidi="ar-SA"/>
    </w:rPr>
  </w:style>
  <w:style w:type="character" w:customStyle="1" w:styleId="poornimagovindrao">
    <w:name w:val="poornima_govindrao"/>
    <w:semiHidden/>
    <w:rsid w:val="00E729E7"/>
    <w:rPr>
      <w:rFonts w:ascii="Arial" w:hAnsi="Arial" w:cs="Arial"/>
      <w:color w:val="000080"/>
      <w:sz w:val="20"/>
      <w:szCs w:val="20"/>
    </w:rPr>
  </w:style>
  <w:style w:type="character" w:customStyle="1" w:styleId="KeywordChar1">
    <w:name w:val="Keyword Char1"/>
    <w:link w:val="Keyword"/>
    <w:rsid w:val="000278C8"/>
    <w:rPr>
      <w:rFonts w:ascii="Courier" w:hAnsi="Courier" w:cs="Arial"/>
      <w:sz w:val="18"/>
      <w:szCs w:val="22"/>
      <w:lang w:val="en-US" w:eastAsia="en-US" w:bidi="en-US"/>
    </w:rPr>
  </w:style>
  <w:style w:type="character" w:styleId="HTMLCode">
    <w:name w:val="HTML Code"/>
    <w:rsid w:val="00BD6956"/>
    <w:rPr>
      <w:rFonts w:ascii="Courier New" w:eastAsia="PMingLiU" w:hAnsi="Courier New" w:cs="Courier New"/>
      <w:sz w:val="20"/>
      <w:szCs w:val="20"/>
    </w:rPr>
  </w:style>
  <w:style w:type="character" w:customStyle="1" w:styleId="guibutton">
    <w:name w:val="guibutton"/>
    <w:basedOn w:val="DefaultParagraphFont"/>
    <w:rsid w:val="00BD6956"/>
  </w:style>
  <w:style w:type="paragraph" w:styleId="Revision">
    <w:name w:val="Revision"/>
    <w:hidden/>
    <w:uiPriority w:val="99"/>
    <w:semiHidden/>
    <w:rsid w:val="00FC5C93"/>
    <w:rPr>
      <w:rFonts w:ascii="Calibri" w:hAnsi="Calibri"/>
      <w:sz w:val="22"/>
      <w:szCs w:val="22"/>
      <w:lang w:bidi="en-US"/>
    </w:rPr>
  </w:style>
  <w:style w:type="character" w:customStyle="1" w:styleId="HTMLPreformattedChar">
    <w:name w:val="HTML Preformatted Char"/>
    <w:link w:val="HTMLPreformatted"/>
    <w:uiPriority w:val="99"/>
    <w:rsid w:val="001E7202"/>
    <w:rPr>
      <w:rFonts w:ascii="Courier New" w:eastAsia="MS Mincho" w:hAnsi="Courier New" w:cs="Courier New"/>
      <w:lang w:eastAsia="ja-JP"/>
    </w:rPr>
  </w:style>
  <w:style w:type="table" w:styleId="TableGrid">
    <w:name w:val="Table Grid"/>
    <w:basedOn w:val="TableNormal"/>
    <w:rsid w:val="009815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Sample">
    <w:name w:val="HTML Sample"/>
    <w:rsid w:val="005162F3"/>
    <w:rPr>
      <w:rFonts w:ascii="Courier New" w:eastAsia="Times New Roman" w:hAnsi="Courier New" w:cs="Courier New" w:hint="default"/>
      <w:sz w:val="24"/>
      <w:szCs w:val="24"/>
    </w:rPr>
  </w:style>
  <w:style w:type="character" w:customStyle="1" w:styleId="FooterChar">
    <w:name w:val="Footer Char"/>
    <w:link w:val="Footer"/>
    <w:uiPriority w:val="99"/>
    <w:rsid w:val="00E26D6C"/>
    <w:rPr>
      <w:rFonts w:ascii="Calibri" w:hAnsi="Calibri"/>
      <w:sz w:val="22"/>
      <w:szCs w:val="22"/>
      <w:lang w:bidi="en-US"/>
    </w:rPr>
  </w:style>
  <w:style w:type="character" w:customStyle="1" w:styleId="HeaderChar">
    <w:name w:val="Header Char"/>
    <w:link w:val="Header"/>
    <w:uiPriority w:val="99"/>
    <w:rsid w:val="00E26D6C"/>
    <w:rPr>
      <w:rFonts w:ascii="Calibri" w:hAnsi="Calibri"/>
      <w:sz w:val="22"/>
      <w:szCs w:val="22"/>
      <w:lang w:bidi="en-US"/>
    </w:rPr>
  </w:style>
  <w:style w:type="character" w:customStyle="1" w:styleId="CommentTextChar">
    <w:name w:val="Comment Text Char"/>
    <w:link w:val="CommentText"/>
    <w:uiPriority w:val="99"/>
    <w:semiHidden/>
    <w:rsid w:val="00BC68E2"/>
    <w:rPr>
      <w:rFonts w:ascii="Calibri" w:hAnsi="Calibri"/>
      <w:sz w:val="22"/>
      <w:szCs w:val="22"/>
      <w:lang w:bidi="en-US"/>
    </w:rPr>
  </w:style>
  <w:style w:type="character" w:customStyle="1" w:styleId="normalcon1">
    <w:name w:val="normal_con1"/>
    <w:rsid w:val="00312082"/>
    <w:rPr>
      <w:rFonts w:ascii="Arial" w:hAnsi="Arial" w:cs="Arial" w:hint="default"/>
      <w:strike w:val="0"/>
      <w:dstrike w:val="0"/>
      <w:color w:val="454545"/>
      <w:sz w:val="14"/>
      <w:szCs w:val="14"/>
      <w:u w:val="none"/>
      <w:effect w:val="none"/>
    </w:rPr>
  </w:style>
  <w:style w:type="character" w:customStyle="1" w:styleId="apple-converted-space">
    <w:name w:val="apple-converted-space"/>
    <w:basedOn w:val="DefaultParagraphFont"/>
    <w:rsid w:val="005F1CF5"/>
  </w:style>
  <w:style w:type="character" w:customStyle="1" w:styleId="apple-style-span">
    <w:name w:val="apple-style-span"/>
    <w:basedOn w:val="DefaultParagraphFont"/>
    <w:rsid w:val="004F6712"/>
  </w:style>
  <w:style w:type="character" w:customStyle="1" w:styleId="PlainTextChar">
    <w:name w:val="Plain Text Char"/>
    <w:link w:val="PlainText"/>
    <w:uiPriority w:val="99"/>
    <w:rsid w:val="00053ABC"/>
    <w:rPr>
      <w:rFonts w:ascii="Courier New" w:hAnsi="Courier New" w:cs="Courier New"/>
      <w:lang w:bidi="en-US"/>
    </w:rPr>
  </w:style>
  <w:style w:type="numbering" w:styleId="111111">
    <w:name w:val="Outline List 2"/>
    <w:basedOn w:val="NoList"/>
    <w:rsid w:val="00053ABC"/>
    <w:pPr>
      <w:numPr>
        <w:numId w:val="55"/>
      </w:numPr>
    </w:pPr>
  </w:style>
  <w:style w:type="paragraph" w:customStyle="1" w:styleId="CoverGraphicRight">
    <w:name w:val="CoverGraphicRight"/>
    <w:basedOn w:val="Normal"/>
    <w:rsid w:val="00053ABC"/>
    <w:pPr>
      <w:spacing w:before="0" w:after="0"/>
      <w:jc w:val="right"/>
    </w:pPr>
    <w:rPr>
      <w:rFonts w:ascii="Arial" w:hAnsi="Arial"/>
      <w:b/>
      <w:sz w:val="20"/>
      <w:szCs w:val="24"/>
      <w:lang w:bidi="ar-SA"/>
    </w:rPr>
  </w:style>
  <w:style w:type="paragraph" w:customStyle="1" w:styleId="TableHeader">
    <w:name w:val="TableHeader"/>
    <w:basedOn w:val="tabletext0"/>
    <w:rsid w:val="00053ABC"/>
    <w:pPr>
      <w:keepNext/>
      <w:spacing w:before="0" w:after="0"/>
    </w:pPr>
    <w:rPr>
      <w:rFonts w:ascii="Arial" w:hAnsi="Arial" w:cs="Times New Roman"/>
      <w:b/>
      <w:i/>
      <w:sz w:val="22"/>
      <w:szCs w:val="24"/>
    </w:rPr>
  </w:style>
  <w:style w:type="paragraph" w:customStyle="1" w:styleId="CoverDocChangeHistory">
    <w:name w:val="CoverDocChangeHistory"/>
    <w:basedOn w:val="Normal"/>
    <w:rsid w:val="00053ABC"/>
    <w:pPr>
      <w:spacing w:before="0"/>
      <w:jc w:val="center"/>
    </w:pPr>
    <w:rPr>
      <w:rFonts w:ascii="Arial" w:hAnsi="Arial" w:cs="Arial"/>
      <w:b/>
      <w:sz w:val="24"/>
      <w:szCs w:val="28"/>
      <w:lang w:bidi="ar-SA"/>
    </w:rPr>
  </w:style>
  <w:style w:type="character" w:customStyle="1" w:styleId="CharChar60">
    <w:name w:val="Char Char6"/>
    <w:rsid w:val="002975C0"/>
    <w:rPr>
      <w:rFonts w:ascii="Arial" w:hAnsi="Arial"/>
      <w:lang w:val="en-US" w:eastAsia="en-US" w:bidi="ar-SA"/>
    </w:rPr>
  </w:style>
  <w:style w:type="character" w:customStyle="1" w:styleId="CharChar50">
    <w:name w:val="Char Char5"/>
    <w:rsid w:val="002975C0"/>
    <w:rPr>
      <w:sz w:val="24"/>
      <w:lang w:val="en-US" w:eastAsia="en-US" w:bidi="ar-SA"/>
    </w:rPr>
  </w:style>
  <w:style w:type="character" w:customStyle="1" w:styleId="CharChar40">
    <w:name w:val="Char Char4"/>
    <w:rsid w:val="002975C0"/>
    <w:rPr>
      <w:rFonts w:ascii="Courier New" w:hAnsi="Courier New"/>
      <w:lang w:val="en-US" w:eastAsia="en-US" w:bidi="ar-SA"/>
    </w:rPr>
  </w:style>
  <w:style w:type="character" w:customStyle="1" w:styleId="CharChar30">
    <w:name w:val="Char Char3"/>
    <w:rsid w:val="002975C0"/>
    <w:rPr>
      <w:sz w:val="24"/>
    </w:rPr>
  </w:style>
  <w:style w:type="character" w:customStyle="1" w:styleId="CharChar20">
    <w:name w:val="Char Char2"/>
    <w:rsid w:val="002975C0"/>
    <w:rPr>
      <w:rFonts w:ascii="Tahoma" w:hAnsi="Tahoma" w:cs="Tahoma"/>
      <w:sz w:val="22"/>
      <w:shd w:val="clear" w:color="auto" w:fill="000080"/>
    </w:rPr>
  </w:style>
  <w:style w:type="character" w:customStyle="1" w:styleId="CharChar10">
    <w:name w:val="Char Char1"/>
    <w:rsid w:val="002975C0"/>
    <w:rPr>
      <w:rFonts w:ascii="Arial" w:hAnsi="Arial"/>
      <w:sz w:val="22"/>
    </w:rPr>
  </w:style>
  <w:style w:type="character" w:customStyle="1" w:styleId="CharChar70">
    <w:name w:val="Char Char7"/>
    <w:semiHidden/>
    <w:rsid w:val="002975C0"/>
    <w:rPr>
      <w:rFonts w:ascii="Calibri" w:hAnsi="Calibri"/>
      <w:sz w:val="22"/>
      <w:szCs w:val="22"/>
      <w:lang w:bidi="en-US"/>
    </w:rPr>
  </w:style>
  <w:style w:type="character" w:customStyle="1" w:styleId="CharChar0">
    <w:name w:val="Char Char"/>
    <w:rsid w:val="002975C0"/>
    <w:rPr>
      <w:rFonts w:ascii="Courier New" w:eastAsia="MS Mincho"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0661">
      <w:bodyDiv w:val="1"/>
      <w:marLeft w:val="0"/>
      <w:marRight w:val="0"/>
      <w:marTop w:val="0"/>
      <w:marBottom w:val="0"/>
      <w:divBdr>
        <w:top w:val="none" w:sz="0" w:space="0" w:color="auto"/>
        <w:left w:val="none" w:sz="0" w:space="0" w:color="auto"/>
        <w:bottom w:val="none" w:sz="0" w:space="0" w:color="auto"/>
        <w:right w:val="none" w:sz="0" w:space="0" w:color="auto"/>
      </w:divBdr>
    </w:div>
    <w:div w:id="139074743">
      <w:bodyDiv w:val="1"/>
      <w:marLeft w:val="0"/>
      <w:marRight w:val="0"/>
      <w:marTop w:val="0"/>
      <w:marBottom w:val="0"/>
      <w:divBdr>
        <w:top w:val="none" w:sz="0" w:space="0" w:color="auto"/>
        <w:left w:val="none" w:sz="0" w:space="0" w:color="auto"/>
        <w:bottom w:val="none" w:sz="0" w:space="0" w:color="auto"/>
        <w:right w:val="none" w:sz="0" w:space="0" w:color="auto"/>
      </w:divBdr>
    </w:div>
    <w:div w:id="221184669">
      <w:bodyDiv w:val="1"/>
      <w:marLeft w:val="0"/>
      <w:marRight w:val="0"/>
      <w:marTop w:val="0"/>
      <w:marBottom w:val="0"/>
      <w:divBdr>
        <w:top w:val="none" w:sz="0" w:space="0" w:color="auto"/>
        <w:left w:val="none" w:sz="0" w:space="0" w:color="auto"/>
        <w:bottom w:val="none" w:sz="0" w:space="0" w:color="auto"/>
        <w:right w:val="none" w:sz="0" w:space="0" w:color="auto"/>
      </w:divBdr>
      <w:divsChild>
        <w:div w:id="79329856">
          <w:marLeft w:val="0"/>
          <w:marRight w:val="0"/>
          <w:marTop w:val="0"/>
          <w:marBottom w:val="0"/>
          <w:divBdr>
            <w:top w:val="none" w:sz="0" w:space="0" w:color="auto"/>
            <w:left w:val="none" w:sz="0" w:space="0" w:color="auto"/>
            <w:bottom w:val="none" w:sz="0" w:space="0" w:color="auto"/>
            <w:right w:val="none" w:sz="0" w:space="0" w:color="auto"/>
          </w:divBdr>
        </w:div>
      </w:divsChild>
    </w:div>
    <w:div w:id="281226869">
      <w:bodyDiv w:val="1"/>
      <w:marLeft w:val="25"/>
      <w:marRight w:val="25"/>
      <w:marTop w:val="0"/>
      <w:marBottom w:val="0"/>
      <w:divBdr>
        <w:top w:val="none" w:sz="0" w:space="0" w:color="auto"/>
        <w:left w:val="none" w:sz="0" w:space="0" w:color="auto"/>
        <w:bottom w:val="none" w:sz="0" w:space="0" w:color="auto"/>
        <w:right w:val="none" w:sz="0" w:space="0" w:color="auto"/>
      </w:divBdr>
      <w:divsChild>
        <w:div w:id="896821326">
          <w:marLeft w:val="0"/>
          <w:marRight w:val="0"/>
          <w:marTop w:val="0"/>
          <w:marBottom w:val="0"/>
          <w:divBdr>
            <w:top w:val="none" w:sz="0" w:space="0" w:color="auto"/>
            <w:left w:val="none" w:sz="0" w:space="0" w:color="auto"/>
            <w:bottom w:val="none" w:sz="0" w:space="0" w:color="auto"/>
            <w:right w:val="none" w:sz="0" w:space="0" w:color="auto"/>
          </w:divBdr>
          <w:divsChild>
            <w:div w:id="577713711">
              <w:marLeft w:val="0"/>
              <w:marRight w:val="0"/>
              <w:marTop w:val="0"/>
              <w:marBottom w:val="0"/>
              <w:divBdr>
                <w:top w:val="none" w:sz="0" w:space="0" w:color="auto"/>
                <w:left w:val="none" w:sz="0" w:space="0" w:color="auto"/>
                <w:bottom w:val="none" w:sz="0" w:space="0" w:color="auto"/>
                <w:right w:val="none" w:sz="0" w:space="0" w:color="auto"/>
              </w:divBdr>
              <w:divsChild>
                <w:div w:id="550311331">
                  <w:marLeft w:val="150"/>
                  <w:marRight w:val="0"/>
                  <w:marTop w:val="0"/>
                  <w:marBottom w:val="0"/>
                  <w:divBdr>
                    <w:top w:val="none" w:sz="0" w:space="0" w:color="auto"/>
                    <w:left w:val="none" w:sz="0" w:space="0" w:color="auto"/>
                    <w:bottom w:val="none" w:sz="0" w:space="0" w:color="auto"/>
                    <w:right w:val="none" w:sz="0" w:space="0" w:color="auto"/>
                  </w:divBdr>
                  <w:divsChild>
                    <w:div w:id="7702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3997">
      <w:bodyDiv w:val="1"/>
      <w:marLeft w:val="30"/>
      <w:marRight w:val="30"/>
      <w:marTop w:val="0"/>
      <w:marBottom w:val="0"/>
      <w:divBdr>
        <w:top w:val="none" w:sz="0" w:space="0" w:color="auto"/>
        <w:left w:val="none" w:sz="0" w:space="0" w:color="auto"/>
        <w:bottom w:val="none" w:sz="0" w:space="0" w:color="auto"/>
        <w:right w:val="none" w:sz="0" w:space="0" w:color="auto"/>
      </w:divBdr>
      <w:divsChild>
        <w:div w:id="1044406089">
          <w:marLeft w:val="0"/>
          <w:marRight w:val="0"/>
          <w:marTop w:val="0"/>
          <w:marBottom w:val="0"/>
          <w:divBdr>
            <w:top w:val="none" w:sz="0" w:space="0" w:color="auto"/>
            <w:left w:val="none" w:sz="0" w:space="0" w:color="auto"/>
            <w:bottom w:val="none" w:sz="0" w:space="0" w:color="auto"/>
            <w:right w:val="none" w:sz="0" w:space="0" w:color="auto"/>
          </w:divBdr>
          <w:divsChild>
            <w:div w:id="159202356">
              <w:marLeft w:val="0"/>
              <w:marRight w:val="0"/>
              <w:marTop w:val="0"/>
              <w:marBottom w:val="0"/>
              <w:divBdr>
                <w:top w:val="none" w:sz="0" w:space="0" w:color="auto"/>
                <w:left w:val="none" w:sz="0" w:space="0" w:color="auto"/>
                <w:bottom w:val="none" w:sz="0" w:space="0" w:color="auto"/>
                <w:right w:val="none" w:sz="0" w:space="0" w:color="auto"/>
              </w:divBdr>
              <w:divsChild>
                <w:div w:id="1355040309">
                  <w:marLeft w:val="180"/>
                  <w:marRight w:val="0"/>
                  <w:marTop w:val="0"/>
                  <w:marBottom w:val="0"/>
                  <w:divBdr>
                    <w:top w:val="none" w:sz="0" w:space="0" w:color="auto"/>
                    <w:left w:val="none" w:sz="0" w:space="0" w:color="auto"/>
                    <w:bottom w:val="none" w:sz="0" w:space="0" w:color="auto"/>
                    <w:right w:val="none" w:sz="0" w:space="0" w:color="auto"/>
                  </w:divBdr>
                  <w:divsChild>
                    <w:div w:id="9110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784530">
      <w:bodyDiv w:val="1"/>
      <w:marLeft w:val="0"/>
      <w:marRight w:val="0"/>
      <w:marTop w:val="0"/>
      <w:marBottom w:val="0"/>
      <w:divBdr>
        <w:top w:val="none" w:sz="0" w:space="0" w:color="auto"/>
        <w:left w:val="none" w:sz="0" w:space="0" w:color="auto"/>
        <w:bottom w:val="none" w:sz="0" w:space="0" w:color="auto"/>
        <w:right w:val="none" w:sz="0" w:space="0" w:color="auto"/>
      </w:divBdr>
    </w:div>
    <w:div w:id="382946032">
      <w:bodyDiv w:val="1"/>
      <w:marLeft w:val="0"/>
      <w:marRight w:val="0"/>
      <w:marTop w:val="0"/>
      <w:marBottom w:val="0"/>
      <w:divBdr>
        <w:top w:val="none" w:sz="0" w:space="0" w:color="auto"/>
        <w:left w:val="none" w:sz="0" w:space="0" w:color="auto"/>
        <w:bottom w:val="none" w:sz="0" w:space="0" w:color="auto"/>
        <w:right w:val="none" w:sz="0" w:space="0" w:color="auto"/>
      </w:divBdr>
    </w:div>
    <w:div w:id="389890899">
      <w:bodyDiv w:val="1"/>
      <w:marLeft w:val="0"/>
      <w:marRight w:val="0"/>
      <w:marTop w:val="0"/>
      <w:marBottom w:val="0"/>
      <w:divBdr>
        <w:top w:val="none" w:sz="0" w:space="0" w:color="auto"/>
        <w:left w:val="none" w:sz="0" w:space="0" w:color="auto"/>
        <w:bottom w:val="none" w:sz="0" w:space="0" w:color="auto"/>
        <w:right w:val="none" w:sz="0" w:space="0" w:color="auto"/>
      </w:divBdr>
    </w:div>
    <w:div w:id="441344410">
      <w:bodyDiv w:val="1"/>
      <w:marLeft w:val="0"/>
      <w:marRight w:val="0"/>
      <w:marTop w:val="0"/>
      <w:marBottom w:val="0"/>
      <w:divBdr>
        <w:top w:val="none" w:sz="0" w:space="0" w:color="auto"/>
        <w:left w:val="none" w:sz="0" w:space="0" w:color="auto"/>
        <w:bottom w:val="none" w:sz="0" w:space="0" w:color="auto"/>
        <w:right w:val="none" w:sz="0" w:space="0" w:color="auto"/>
      </w:divBdr>
    </w:div>
    <w:div w:id="452670993">
      <w:bodyDiv w:val="1"/>
      <w:marLeft w:val="25"/>
      <w:marRight w:val="25"/>
      <w:marTop w:val="0"/>
      <w:marBottom w:val="0"/>
      <w:divBdr>
        <w:top w:val="none" w:sz="0" w:space="0" w:color="auto"/>
        <w:left w:val="none" w:sz="0" w:space="0" w:color="auto"/>
        <w:bottom w:val="none" w:sz="0" w:space="0" w:color="auto"/>
        <w:right w:val="none" w:sz="0" w:space="0" w:color="auto"/>
      </w:divBdr>
      <w:divsChild>
        <w:div w:id="771628799">
          <w:marLeft w:val="0"/>
          <w:marRight w:val="0"/>
          <w:marTop w:val="0"/>
          <w:marBottom w:val="0"/>
          <w:divBdr>
            <w:top w:val="none" w:sz="0" w:space="0" w:color="auto"/>
            <w:left w:val="none" w:sz="0" w:space="0" w:color="auto"/>
            <w:bottom w:val="none" w:sz="0" w:space="0" w:color="auto"/>
            <w:right w:val="none" w:sz="0" w:space="0" w:color="auto"/>
          </w:divBdr>
          <w:divsChild>
            <w:div w:id="1095127514">
              <w:marLeft w:val="0"/>
              <w:marRight w:val="0"/>
              <w:marTop w:val="0"/>
              <w:marBottom w:val="0"/>
              <w:divBdr>
                <w:top w:val="none" w:sz="0" w:space="0" w:color="auto"/>
                <w:left w:val="none" w:sz="0" w:space="0" w:color="auto"/>
                <w:bottom w:val="none" w:sz="0" w:space="0" w:color="auto"/>
                <w:right w:val="none" w:sz="0" w:space="0" w:color="auto"/>
              </w:divBdr>
              <w:divsChild>
                <w:div w:id="541215094">
                  <w:marLeft w:val="150"/>
                  <w:marRight w:val="0"/>
                  <w:marTop w:val="0"/>
                  <w:marBottom w:val="0"/>
                  <w:divBdr>
                    <w:top w:val="none" w:sz="0" w:space="0" w:color="auto"/>
                    <w:left w:val="none" w:sz="0" w:space="0" w:color="auto"/>
                    <w:bottom w:val="none" w:sz="0" w:space="0" w:color="auto"/>
                    <w:right w:val="none" w:sz="0" w:space="0" w:color="auto"/>
                  </w:divBdr>
                  <w:divsChild>
                    <w:div w:id="6068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57441">
      <w:bodyDiv w:val="1"/>
      <w:marLeft w:val="0"/>
      <w:marRight w:val="0"/>
      <w:marTop w:val="0"/>
      <w:marBottom w:val="0"/>
      <w:divBdr>
        <w:top w:val="none" w:sz="0" w:space="0" w:color="auto"/>
        <w:left w:val="none" w:sz="0" w:space="0" w:color="auto"/>
        <w:bottom w:val="none" w:sz="0" w:space="0" w:color="auto"/>
        <w:right w:val="none" w:sz="0" w:space="0" w:color="auto"/>
      </w:divBdr>
    </w:div>
    <w:div w:id="571738890">
      <w:bodyDiv w:val="1"/>
      <w:marLeft w:val="0"/>
      <w:marRight w:val="0"/>
      <w:marTop w:val="0"/>
      <w:marBottom w:val="0"/>
      <w:divBdr>
        <w:top w:val="none" w:sz="0" w:space="0" w:color="auto"/>
        <w:left w:val="none" w:sz="0" w:space="0" w:color="auto"/>
        <w:bottom w:val="none" w:sz="0" w:space="0" w:color="auto"/>
        <w:right w:val="none" w:sz="0" w:space="0" w:color="auto"/>
      </w:divBdr>
    </w:div>
    <w:div w:id="601374903">
      <w:bodyDiv w:val="1"/>
      <w:marLeft w:val="0"/>
      <w:marRight w:val="0"/>
      <w:marTop w:val="0"/>
      <w:marBottom w:val="0"/>
      <w:divBdr>
        <w:top w:val="none" w:sz="0" w:space="0" w:color="auto"/>
        <w:left w:val="none" w:sz="0" w:space="0" w:color="auto"/>
        <w:bottom w:val="none" w:sz="0" w:space="0" w:color="auto"/>
        <w:right w:val="none" w:sz="0" w:space="0" w:color="auto"/>
      </w:divBdr>
    </w:div>
    <w:div w:id="661281282">
      <w:bodyDiv w:val="1"/>
      <w:marLeft w:val="25"/>
      <w:marRight w:val="25"/>
      <w:marTop w:val="0"/>
      <w:marBottom w:val="0"/>
      <w:divBdr>
        <w:top w:val="none" w:sz="0" w:space="0" w:color="auto"/>
        <w:left w:val="none" w:sz="0" w:space="0" w:color="auto"/>
        <w:bottom w:val="none" w:sz="0" w:space="0" w:color="auto"/>
        <w:right w:val="none" w:sz="0" w:space="0" w:color="auto"/>
      </w:divBdr>
      <w:divsChild>
        <w:div w:id="634524127">
          <w:marLeft w:val="0"/>
          <w:marRight w:val="0"/>
          <w:marTop w:val="0"/>
          <w:marBottom w:val="0"/>
          <w:divBdr>
            <w:top w:val="none" w:sz="0" w:space="0" w:color="auto"/>
            <w:left w:val="none" w:sz="0" w:space="0" w:color="auto"/>
            <w:bottom w:val="none" w:sz="0" w:space="0" w:color="auto"/>
            <w:right w:val="none" w:sz="0" w:space="0" w:color="auto"/>
          </w:divBdr>
          <w:divsChild>
            <w:div w:id="541132778">
              <w:marLeft w:val="0"/>
              <w:marRight w:val="0"/>
              <w:marTop w:val="0"/>
              <w:marBottom w:val="0"/>
              <w:divBdr>
                <w:top w:val="none" w:sz="0" w:space="0" w:color="auto"/>
                <w:left w:val="none" w:sz="0" w:space="0" w:color="auto"/>
                <w:bottom w:val="none" w:sz="0" w:space="0" w:color="auto"/>
                <w:right w:val="none" w:sz="0" w:space="0" w:color="auto"/>
              </w:divBdr>
              <w:divsChild>
                <w:div w:id="902105540">
                  <w:marLeft w:val="150"/>
                  <w:marRight w:val="0"/>
                  <w:marTop w:val="0"/>
                  <w:marBottom w:val="0"/>
                  <w:divBdr>
                    <w:top w:val="none" w:sz="0" w:space="0" w:color="auto"/>
                    <w:left w:val="none" w:sz="0" w:space="0" w:color="auto"/>
                    <w:bottom w:val="none" w:sz="0" w:space="0" w:color="auto"/>
                    <w:right w:val="none" w:sz="0" w:space="0" w:color="auto"/>
                  </w:divBdr>
                  <w:divsChild>
                    <w:div w:id="3517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26402">
      <w:bodyDiv w:val="1"/>
      <w:marLeft w:val="0"/>
      <w:marRight w:val="0"/>
      <w:marTop w:val="0"/>
      <w:marBottom w:val="0"/>
      <w:divBdr>
        <w:top w:val="none" w:sz="0" w:space="0" w:color="auto"/>
        <w:left w:val="none" w:sz="0" w:space="0" w:color="auto"/>
        <w:bottom w:val="none" w:sz="0" w:space="0" w:color="auto"/>
        <w:right w:val="none" w:sz="0" w:space="0" w:color="auto"/>
      </w:divBdr>
    </w:div>
    <w:div w:id="758914427">
      <w:bodyDiv w:val="1"/>
      <w:marLeft w:val="0"/>
      <w:marRight w:val="0"/>
      <w:marTop w:val="0"/>
      <w:marBottom w:val="0"/>
      <w:divBdr>
        <w:top w:val="none" w:sz="0" w:space="0" w:color="auto"/>
        <w:left w:val="none" w:sz="0" w:space="0" w:color="auto"/>
        <w:bottom w:val="none" w:sz="0" w:space="0" w:color="auto"/>
        <w:right w:val="none" w:sz="0" w:space="0" w:color="auto"/>
      </w:divBdr>
    </w:div>
    <w:div w:id="830751186">
      <w:bodyDiv w:val="1"/>
      <w:marLeft w:val="0"/>
      <w:marRight w:val="0"/>
      <w:marTop w:val="0"/>
      <w:marBottom w:val="0"/>
      <w:divBdr>
        <w:top w:val="none" w:sz="0" w:space="0" w:color="auto"/>
        <w:left w:val="none" w:sz="0" w:space="0" w:color="auto"/>
        <w:bottom w:val="none" w:sz="0" w:space="0" w:color="auto"/>
        <w:right w:val="none" w:sz="0" w:space="0" w:color="auto"/>
      </w:divBdr>
    </w:div>
    <w:div w:id="840049318">
      <w:bodyDiv w:val="1"/>
      <w:marLeft w:val="0"/>
      <w:marRight w:val="0"/>
      <w:marTop w:val="0"/>
      <w:marBottom w:val="0"/>
      <w:divBdr>
        <w:top w:val="none" w:sz="0" w:space="0" w:color="auto"/>
        <w:left w:val="none" w:sz="0" w:space="0" w:color="auto"/>
        <w:bottom w:val="none" w:sz="0" w:space="0" w:color="auto"/>
        <w:right w:val="none" w:sz="0" w:space="0" w:color="auto"/>
      </w:divBdr>
    </w:div>
    <w:div w:id="870269543">
      <w:bodyDiv w:val="1"/>
      <w:marLeft w:val="0"/>
      <w:marRight w:val="0"/>
      <w:marTop w:val="0"/>
      <w:marBottom w:val="0"/>
      <w:divBdr>
        <w:top w:val="none" w:sz="0" w:space="0" w:color="auto"/>
        <w:left w:val="none" w:sz="0" w:space="0" w:color="auto"/>
        <w:bottom w:val="none" w:sz="0" w:space="0" w:color="auto"/>
        <w:right w:val="none" w:sz="0" w:space="0" w:color="auto"/>
      </w:divBdr>
    </w:div>
    <w:div w:id="900482888">
      <w:bodyDiv w:val="1"/>
      <w:marLeft w:val="0"/>
      <w:marRight w:val="0"/>
      <w:marTop w:val="0"/>
      <w:marBottom w:val="0"/>
      <w:divBdr>
        <w:top w:val="none" w:sz="0" w:space="0" w:color="auto"/>
        <w:left w:val="none" w:sz="0" w:space="0" w:color="auto"/>
        <w:bottom w:val="none" w:sz="0" w:space="0" w:color="auto"/>
        <w:right w:val="none" w:sz="0" w:space="0" w:color="auto"/>
      </w:divBdr>
    </w:div>
    <w:div w:id="921525806">
      <w:bodyDiv w:val="1"/>
      <w:marLeft w:val="0"/>
      <w:marRight w:val="0"/>
      <w:marTop w:val="0"/>
      <w:marBottom w:val="0"/>
      <w:divBdr>
        <w:top w:val="none" w:sz="0" w:space="0" w:color="auto"/>
        <w:left w:val="none" w:sz="0" w:space="0" w:color="auto"/>
        <w:bottom w:val="none" w:sz="0" w:space="0" w:color="auto"/>
        <w:right w:val="none" w:sz="0" w:space="0" w:color="auto"/>
      </w:divBdr>
    </w:div>
    <w:div w:id="967785835">
      <w:bodyDiv w:val="1"/>
      <w:marLeft w:val="0"/>
      <w:marRight w:val="0"/>
      <w:marTop w:val="0"/>
      <w:marBottom w:val="0"/>
      <w:divBdr>
        <w:top w:val="none" w:sz="0" w:space="0" w:color="auto"/>
        <w:left w:val="none" w:sz="0" w:space="0" w:color="auto"/>
        <w:bottom w:val="none" w:sz="0" w:space="0" w:color="auto"/>
        <w:right w:val="none" w:sz="0" w:space="0" w:color="auto"/>
      </w:divBdr>
    </w:div>
    <w:div w:id="1037656559">
      <w:bodyDiv w:val="1"/>
      <w:marLeft w:val="25"/>
      <w:marRight w:val="25"/>
      <w:marTop w:val="0"/>
      <w:marBottom w:val="0"/>
      <w:divBdr>
        <w:top w:val="none" w:sz="0" w:space="0" w:color="auto"/>
        <w:left w:val="none" w:sz="0" w:space="0" w:color="auto"/>
        <w:bottom w:val="none" w:sz="0" w:space="0" w:color="auto"/>
        <w:right w:val="none" w:sz="0" w:space="0" w:color="auto"/>
      </w:divBdr>
      <w:divsChild>
        <w:div w:id="832112625">
          <w:marLeft w:val="0"/>
          <w:marRight w:val="0"/>
          <w:marTop w:val="0"/>
          <w:marBottom w:val="0"/>
          <w:divBdr>
            <w:top w:val="none" w:sz="0" w:space="0" w:color="auto"/>
            <w:left w:val="none" w:sz="0" w:space="0" w:color="auto"/>
            <w:bottom w:val="none" w:sz="0" w:space="0" w:color="auto"/>
            <w:right w:val="none" w:sz="0" w:space="0" w:color="auto"/>
          </w:divBdr>
          <w:divsChild>
            <w:div w:id="313871507">
              <w:marLeft w:val="0"/>
              <w:marRight w:val="0"/>
              <w:marTop w:val="0"/>
              <w:marBottom w:val="0"/>
              <w:divBdr>
                <w:top w:val="none" w:sz="0" w:space="0" w:color="auto"/>
                <w:left w:val="none" w:sz="0" w:space="0" w:color="auto"/>
                <w:bottom w:val="none" w:sz="0" w:space="0" w:color="auto"/>
                <w:right w:val="none" w:sz="0" w:space="0" w:color="auto"/>
              </w:divBdr>
              <w:divsChild>
                <w:div w:id="474687364">
                  <w:marLeft w:val="150"/>
                  <w:marRight w:val="0"/>
                  <w:marTop w:val="0"/>
                  <w:marBottom w:val="0"/>
                  <w:divBdr>
                    <w:top w:val="none" w:sz="0" w:space="0" w:color="auto"/>
                    <w:left w:val="none" w:sz="0" w:space="0" w:color="auto"/>
                    <w:bottom w:val="none" w:sz="0" w:space="0" w:color="auto"/>
                    <w:right w:val="none" w:sz="0" w:space="0" w:color="auto"/>
                  </w:divBdr>
                  <w:divsChild>
                    <w:div w:id="826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97091">
      <w:bodyDiv w:val="1"/>
      <w:marLeft w:val="0"/>
      <w:marRight w:val="0"/>
      <w:marTop w:val="0"/>
      <w:marBottom w:val="0"/>
      <w:divBdr>
        <w:top w:val="none" w:sz="0" w:space="0" w:color="auto"/>
        <w:left w:val="none" w:sz="0" w:space="0" w:color="auto"/>
        <w:bottom w:val="none" w:sz="0" w:space="0" w:color="auto"/>
        <w:right w:val="none" w:sz="0" w:space="0" w:color="auto"/>
      </w:divBdr>
    </w:div>
    <w:div w:id="1138259685">
      <w:bodyDiv w:val="1"/>
      <w:marLeft w:val="0"/>
      <w:marRight w:val="0"/>
      <w:marTop w:val="0"/>
      <w:marBottom w:val="0"/>
      <w:divBdr>
        <w:top w:val="none" w:sz="0" w:space="0" w:color="auto"/>
        <w:left w:val="none" w:sz="0" w:space="0" w:color="auto"/>
        <w:bottom w:val="none" w:sz="0" w:space="0" w:color="auto"/>
        <w:right w:val="none" w:sz="0" w:space="0" w:color="auto"/>
      </w:divBdr>
    </w:div>
    <w:div w:id="1180196238">
      <w:bodyDiv w:val="1"/>
      <w:marLeft w:val="0"/>
      <w:marRight w:val="0"/>
      <w:marTop w:val="0"/>
      <w:marBottom w:val="0"/>
      <w:divBdr>
        <w:top w:val="none" w:sz="0" w:space="0" w:color="auto"/>
        <w:left w:val="none" w:sz="0" w:space="0" w:color="auto"/>
        <w:bottom w:val="none" w:sz="0" w:space="0" w:color="auto"/>
        <w:right w:val="none" w:sz="0" w:space="0" w:color="auto"/>
      </w:divBdr>
    </w:div>
    <w:div w:id="1230530129">
      <w:bodyDiv w:val="1"/>
      <w:marLeft w:val="0"/>
      <w:marRight w:val="0"/>
      <w:marTop w:val="0"/>
      <w:marBottom w:val="0"/>
      <w:divBdr>
        <w:top w:val="none" w:sz="0" w:space="0" w:color="auto"/>
        <w:left w:val="none" w:sz="0" w:space="0" w:color="auto"/>
        <w:bottom w:val="none" w:sz="0" w:space="0" w:color="auto"/>
        <w:right w:val="none" w:sz="0" w:space="0" w:color="auto"/>
      </w:divBdr>
    </w:div>
    <w:div w:id="1254707678">
      <w:bodyDiv w:val="1"/>
      <w:marLeft w:val="0"/>
      <w:marRight w:val="0"/>
      <w:marTop w:val="0"/>
      <w:marBottom w:val="0"/>
      <w:divBdr>
        <w:top w:val="none" w:sz="0" w:space="0" w:color="auto"/>
        <w:left w:val="none" w:sz="0" w:space="0" w:color="auto"/>
        <w:bottom w:val="none" w:sz="0" w:space="0" w:color="auto"/>
        <w:right w:val="none" w:sz="0" w:space="0" w:color="auto"/>
      </w:divBdr>
    </w:div>
    <w:div w:id="1434474278">
      <w:bodyDiv w:val="1"/>
      <w:marLeft w:val="0"/>
      <w:marRight w:val="0"/>
      <w:marTop w:val="0"/>
      <w:marBottom w:val="0"/>
      <w:divBdr>
        <w:top w:val="none" w:sz="0" w:space="0" w:color="auto"/>
        <w:left w:val="none" w:sz="0" w:space="0" w:color="auto"/>
        <w:bottom w:val="none" w:sz="0" w:space="0" w:color="auto"/>
        <w:right w:val="none" w:sz="0" w:space="0" w:color="auto"/>
      </w:divBdr>
    </w:div>
    <w:div w:id="1602833436">
      <w:bodyDiv w:val="1"/>
      <w:marLeft w:val="0"/>
      <w:marRight w:val="0"/>
      <w:marTop w:val="0"/>
      <w:marBottom w:val="0"/>
      <w:divBdr>
        <w:top w:val="none" w:sz="0" w:space="0" w:color="auto"/>
        <w:left w:val="none" w:sz="0" w:space="0" w:color="auto"/>
        <w:bottom w:val="none" w:sz="0" w:space="0" w:color="auto"/>
        <w:right w:val="none" w:sz="0" w:space="0" w:color="auto"/>
      </w:divBdr>
    </w:div>
    <w:div w:id="1605989363">
      <w:bodyDiv w:val="1"/>
      <w:marLeft w:val="25"/>
      <w:marRight w:val="25"/>
      <w:marTop w:val="0"/>
      <w:marBottom w:val="0"/>
      <w:divBdr>
        <w:top w:val="none" w:sz="0" w:space="0" w:color="auto"/>
        <w:left w:val="none" w:sz="0" w:space="0" w:color="auto"/>
        <w:bottom w:val="none" w:sz="0" w:space="0" w:color="auto"/>
        <w:right w:val="none" w:sz="0" w:space="0" w:color="auto"/>
      </w:divBdr>
      <w:divsChild>
        <w:div w:id="1464232553">
          <w:marLeft w:val="0"/>
          <w:marRight w:val="0"/>
          <w:marTop w:val="0"/>
          <w:marBottom w:val="0"/>
          <w:divBdr>
            <w:top w:val="none" w:sz="0" w:space="0" w:color="auto"/>
            <w:left w:val="none" w:sz="0" w:space="0" w:color="auto"/>
            <w:bottom w:val="none" w:sz="0" w:space="0" w:color="auto"/>
            <w:right w:val="none" w:sz="0" w:space="0" w:color="auto"/>
          </w:divBdr>
          <w:divsChild>
            <w:div w:id="703015991">
              <w:marLeft w:val="0"/>
              <w:marRight w:val="0"/>
              <w:marTop w:val="0"/>
              <w:marBottom w:val="0"/>
              <w:divBdr>
                <w:top w:val="none" w:sz="0" w:space="0" w:color="auto"/>
                <w:left w:val="none" w:sz="0" w:space="0" w:color="auto"/>
                <w:bottom w:val="none" w:sz="0" w:space="0" w:color="auto"/>
                <w:right w:val="none" w:sz="0" w:space="0" w:color="auto"/>
              </w:divBdr>
              <w:divsChild>
                <w:div w:id="1961451274">
                  <w:marLeft w:val="150"/>
                  <w:marRight w:val="0"/>
                  <w:marTop w:val="0"/>
                  <w:marBottom w:val="0"/>
                  <w:divBdr>
                    <w:top w:val="none" w:sz="0" w:space="0" w:color="auto"/>
                    <w:left w:val="none" w:sz="0" w:space="0" w:color="auto"/>
                    <w:bottom w:val="none" w:sz="0" w:space="0" w:color="auto"/>
                    <w:right w:val="none" w:sz="0" w:space="0" w:color="auto"/>
                  </w:divBdr>
                  <w:divsChild>
                    <w:div w:id="561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4750">
      <w:bodyDiv w:val="1"/>
      <w:marLeft w:val="0"/>
      <w:marRight w:val="0"/>
      <w:marTop w:val="0"/>
      <w:marBottom w:val="0"/>
      <w:divBdr>
        <w:top w:val="none" w:sz="0" w:space="0" w:color="auto"/>
        <w:left w:val="none" w:sz="0" w:space="0" w:color="auto"/>
        <w:bottom w:val="none" w:sz="0" w:space="0" w:color="auto"/>
        <w:right w:val="none" w:sz="0" w:space="0" w:color="auto"/>
      </w:divBdr>
    </w:div>
    <w:div w:id="1819153999">
      <w:bodyDiv w:val="1"/>
      <w:marLeft w:val="0"/>
      <w:marRight w:val="0"/>
      <w:marTop w:val="0"/>
      <w:marBottom w:val="0"/>
      <w:divBdr>
        <w:top w:val="none" w:sz="0" w:space="0" w:color="auto"/>
        <w:left w:val="none" w:sz="0" w:space="0" w:color="auto"/>
        <w:bottom w:val="none" w:sz="0" w:space="0" w:color="auto"/>
        <w:right w:val="none" w:sz="0" w:space="0" w:color="auto"/>
      </w:divBdr>
    </w:div>
    <w:div w:id="1824077165">
      <w:bodyDiv w:val="1"/>
      <w:marLeft w:val="0"/>
      <w:marRight w:val="0"/>
      <w:marTop w:val="0"/>
      <w:marBottom w:val="0"/>
      <w:divBdr>
        <w:top w:val="none" w:sz="0" w:space="0" w:color="auto"/>
        <w:left w:val="none" w:sz="0" w:space="0" w:color="auto"/>
        <w:bottom w:val="none" w:sz="0" w:space="0" w:color="auto"/>
        <w:right w:val="none" w:sz="0" w:space="0" w:color="auto"/>
      </w:divBdr>
    </w:div>
    <w:div w:id="212441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big-kc.nci.nih.gov/Biospecimen/forums/" TargetMode="External"/><Relationship Id="rId18" Type="http://schemas.openxmlformats.org/officeDocument/2006/relationships/hyperlink" Target="http://ant.apache.org/" TargetMode="External"/><Relationship Id="rId26" Type="http://schemas.openxmlformats.org/officeDocument/2006/relationships/hyperlink" Target="https://cabig-kc.nci.nih.gov/Biospecimen/forums/" TargetMode="External"/><Relationship Id="rId39" Type="http://schemas.openxmlformats.org/officeDocument/2006/relationships/hyperlink" Target="https://@@HOST@@:@@PORT/catissuecore/http/remoteService" TargetMode="External"/><Relationship Id="rId21" Type="http://schemas.openxmlformats.org/officeDocument/2006/relationships/hyperlink" Target="https://gforge.nci.nih.gov/frs/?group_id=689" TargetMode="External"/><Relationship Id="rId34" Type="http://schemas.openxmlformats.org/officeDocument/2006/relationships/hyperlink" Target="https://ps2222:8443/catissuecore" TargetMode="External"/><Relationship Id="rId42" Type="http://schemas.openxmlformats.org/officeDocument/2006/relationships/hyperlink" Target="https://cabig-kc.nci.nih.gov/Biospecimen/KC/index.php/Changing_JBoss_default_ports" TargetMode="External"/><Relationship Id="rId47" Type="http://schemas.openxmlformats.org/officeDocument/2006/relationships/hyperlink" Target="http://www.cagrid.org/wiki/CaGrid:How-To:ChangeTargetGrids" TargetMode="External"/><Relationship Id="rId50" Type="http://schemas.openxmlformats.org/officeDocument/2006/relationships/hyperlink" Target="https://cagrid-dorian.nci.nih.gov:8443/wsrf/services/cagrid/Dorian" TargetMode="External"/><Relationship Id="rId55" Type="http://schemas.openxmlformats.org/officeDocument/2006/relationships/hyperlink" Target="http://nagarajanlab.wustl.edu/bugs/show_bug.cgi?id=447"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labs.jboss.com/jbossas/downloads/" TargetMode="External"/><Relationship Id="rId20" Type="http://schemas.openxmlformats.org/officeDocument/2006/relationships/hyperlink" Target="https://cabig-kc.nci.nih.gov/Biospecimen/KC/index.php/CaTissueSuite1.2" TargetMode="External"/><Relationship Id="rId29" Type="http://schemas.openxmlformats.org/officeDocument/2006/relationships/hyperlink" Target="https://wiki.nci.nih.gov/display/BuildandDeploymentAutomation/Securing+JBOSS+Console+Apps" TargetMode="External"/><Relationship Id="rId41" Type="http://schemas.openxmlformats.org/officeDocument/2006/relationships/hyperlink" Target="https://cabig-kc.nci.nih.gov/CaGrid/KC/index.php/Main_Page" TargetMode="External"/><Relationship Id="rId54" Type="http://schemas.openxmlformats.org/officeDocument/2006/relationships/hyperlink" Target="https://cabig-kc.nci.nih.gov/Biospecimen/KC/index.php/CaGridKnownIssu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cabigtrainingdocs.nci.nih.gov/caTissue/index.html" TargetMode="External"/><Relationship Id="rId32" Type="http://schemas.openxmlformats.org/officeDocument/2006/relationships/hyperlink" Target="http://catissuecore.wustl.edu/caties_datafiles/"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hyperlink" Target="http://www.globusconsortium.org/tutorial/ch6/" TargetMode="External"/><Relationship Id="rId53" Type="http://schemas.openxmlformats.org/officeDocument/2006/relationships/hyperlink" Target="http://www.cagrid.org/mwiki/index.php?title=Data_Services:CQL" TargetMode="External"/><Relationship Id="rId58" Type="http://schemas.openxmlformats.org/officeDocument/2006/relationships/hyperlink" Target="https://ncisvn.nci.nih.gov/svn/catissue_persistent/caTissue_Database_Comparison_Scripts/"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gforge.nci.nih.gov/plugins/scmcvs/cvsweb.php/catissuecore/Version1.1/WashU/TechnicalGuide/MPI%20Matching%20Algorithm.doc?cvsroot=cacorecvs" TargetMode="External"/><Relationship Id="rId28" Type="http://schemas.openxmlformats.org/officeDocument/2006/relationships/hyperlink" Target="https://machine_name:port/catissuecore/" TargetMode="External"/><Relationship Id="rId36" Type="http://schemas.openxmlformats.org/officeDocument/2006/relationships/hyperlink" Target="http://cliniscience.grouphub.com/" TargetMode="External"/><Relationship Id="rId49" Type="http://schemas.openxmlformats.org/officeDocument/2006/relationships/image" Target="media/image3.png"/><Relationship Id="rId57" Type="http://schemas.openxmlformats.org/officeDocument/2006/relationships/hyperlink" Target="https://ncisvn.nci.nih.gov/svn/catissue_persistent/caTissue_Database_Comparison_Scripts/"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forge.nci.nih.gov/frs/?group_id=689" TargetMode="External"/><Relationship Id="rId31" Type="http://schemas.openxmlformats.org/officeDocument/2006/relationships/hyperlink" Target="http://machine_name:port_number/catissuecore" TargetMode="External"/><Relationship Id="rId44" Type="http://schemas.openxmlformats.org/officeDocument/2006/relationships/hyperlink" Target="http://gforge.nci.nih.gov/frs/download.php/1334/ws-core-enum-4.0.3.zip" TargetMode="External"/><Relationship Id="rId52" Type="http://schemas.openxmlformats.org/officeDocument/2006/relationships/hyperlink" Target="http://cagrid-portal.nci.nih.gov/web/guest" TargetMode="External"/><Relationship Id="rId60"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tbpt_kc_support@mga.wustl.edu" TargetMode="External"/><Relationship Id="rId22" Type="http://schemas.openxmlformats.org/officeDocument/2006/relationships/hyperlink" Target="http://logging.apache.org/log4j/docs/" TargetMode="External"/><Relationship Id="rId27" Type="http://schemas.openxmlformats.org/officeDocument/2006/relationships/hyperlink" Target="http://en.wikipedia.org/wiki/Https" TargetMode="External"/><Relationship Id="rId30" Type="http://schemas.openxmlformats.org/officeDocument/2006/relationships/hyperlink" Target="https://wiki.nci.nih.gov/pages/viewpage.action?pageId=24276546" TargetMode="External"/><Relationship Id="rId35" Type="http://schemas.openxmlformats.org/officeDocument/2006/relationships/hyperlink" Target="https://gforge.nci.nih.gov/docman/view.php/18/15154/ParticipantMatchingForSPRLoading.xls" TargetMode="External"/><Relationship Id="rId43" Type="http://schemas.openxmlformats.org/officeDocument/2006/relationships/hyperlink" Target="http://gforge.nci.nih.gov/frs/download.php/3738/caGrid-installer-1.2.zip" TargetMode="External"/><Relationship Id="rId48" Type="http://schemas.openxmlformats.org/officeDocument/2006/relationships/hyperlink" Target="https://cagrid-dorian.nci.nih.gov:8443/wsrf/services/cagrid/Dorian" TargetMode="External"/><Relationship Id="rId56" Type="http://schemas.openxmlformats.org/officeDocument/2006/relationships/hyperlink" Target="https://ncisvn.nci.nih.gov/svn/catissue_persistent/caTissue_Database_Comparison_Scripts/" TargetMode="External"/><Relationship Id="rId8" Type="http://schemas.openxmlformats.org/officeDocument/2006/relationships/endnotes" Target="endnotes.xml"/><Relationship Id="rId51" Type="http://schemas.openxmlformats.org/officeDocument/2006/relationships/hyperlink" Target="http://logging.apache.org/log4j/docs/" TargetMode="External"/><Relationship Id="rId3" Type="http://schemas.openxmlformats.org/officeDocument/2006/relationships/styles" Target="styles.xml"/><Relationship Id="rId12" Type="http://schemas.openxmlformats.org/officeDocument/2006/relationships/hyperlink" Target="https://cabig-kc.nci.nih.gov/Biospecimen/KC/index.php/Main_Page" TargetMode="External"/><Relationship Id="rId17" Type="http://schemas.openxmlformats.org/officeDocument/2006/relationships/hyperlink" Target="http://www.oracle.com/" TargetMode="External"/><Relationship Id="rId25" Type="http://schemas.openxmlformats.org/officeDocument/2006/relationships/hyperlink" Target="https://cabig-kc.nci.nih.gov/Biospecimen/KC/index.php/Main_Page" TargetMode="External"/><Relationship Id="rId33" Type="http://schemas.openxmlformats.org/officeDocument/2006/relationships/hyperlink" Target="https://ps2222:8443/catissuecore" TargetMode="External"/><Relationship Id="rId38" Type="http://schemas.openxmlformats.org/officeDocument/2006/relationships/hyperlink" Target="http://machine_name:port_number/catissuecore" TargetMode="External"/><Relationship Id="rId46" Type="http://schemas.openxmlformats.org/officeDocument/2006/relationships/hyperlink" Target="http://labs.jboss.com/jbossas/downloads/"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4D81E-2B26-4CF2-9612-CB088C57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98</Pages>
  <Words>25958</Words>
  <Characters>147967</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caTissueSuite v1.2 DeploymentManual</vt:lpstr>
    </vt:vector>
  </TitlesOfParts>
  <Company>Persistent Systems Pvt. Ltd.</Company>
  <LinksUpToDate>false</LinksUpToDate>
  <CharactersWithSpaces>173578</CharactersWithSpaces>
  <SharedDoc>false</SharedDoc>
  <HLinks>
    <vt:vector size="666" baseType="variant">
      <vt:variant>
        <vt:i4>7667838</vt:i4>
      </vt:variant>
      <vt:variant>
        <vt:i4>606</vt:i4>
      </vt:variant>
      <vt:variant>
        <vt:i4>0</vt:i4>
      </vt:variant>
      <vt:variant>
        <vt:i4>5</vt:i4>
      </vt:variant>
      <vt:variant>
        <vt:lpwstr>https://ncisvn.nci.nih.gov/svn/catissue_persistent/caTissue_Database_Comparison_Scripts/</vt:lpwstr>
      </vt:variant>
      <vt:variant>
        <vt:lpwstr/>
      </vt:variant>
      <vt:variant>
        <vt:i4>7667838</vt:i4>
      </vt:variant>
      <vt:variant>
        <vt:i4>603</vt:i4>
      </vt:variant>
      <vt:variant>
        <vt:i4>0</vt:i4>
      </vt:variant>
      <vt:variant>
        <vt:i4>5</vt:i4>
      </vt:variant>
      <vt:variant>
        <vt:lpwstr>https://ncisvn.nci.nih.gov/svn/catissue_persistent/caTissue_Database_Comparison_Scripts/</vt:lpwstr>
      </vt:variant>
      <vt:variant>
        <vt:lpwstr/>
      </vt:variant>
      <vt:variant>
        <vt:i4>7667838</vt:i4>
      </vt:variant>
      <vt:variant>
        <vt:i4>600</vt:i4>
      </vt:variant>
      <vt:variant>
        <vt:i4>0</vt:i4>
      </vt:variant>
      <vt:variant>
        <vt:i4>5</vt:i4>
      </vt:variant>
      <vt:variant>
        <vt:lpwstr>https://ncisvn.nci.nih.gov/svn/catissue_persistent/caTissue_Database_Comparison_Scripts/</vt:lpwstr>
      </vt:variant>
      <vt:variant>
        <vt:lpwstr/>
      </vt:variant>
      <vt:variant>
        <vt:i4>6160421</vt:i4>
      </vt:variant>
      <vt:variant>
        <vt:i4>594</vt:i4>
      </vt:variant>
      <vt:variant>
        <vt:i4>0</vt:i4>
      </vt:variant>
      <vt:variant>
        <vt:i4>5</vt:i4>
      </vt:variant>
      <vt:variant>
        <vt:lpwstr>http://nagarajanlab.wustl.edu/bugs/show_bug.cgi?id=447</vt:lpwstr>
      </vt:variant>
      <vt:variant>
        <vt:lpwstr/>
      </vt:variant>
      <vt:variant>
        <vt:i4>7143522</vt:i4>
      </vt:variant>
      <vt:variant>
        <vt:i4>591</vt:i4>
      </vt:variant>
      <vt:variant>
        <vt:i4>0</vt:i4>
      </vt:variant>
      <vt:variant>
        <vt:i4>5</vt:i4>
      </vt:variant>
      <vt:variant>
        <vt:lpwstr>https://cabig-kc.nci.nih.gov/Biospecimen/KC/index.php/CaGridKnownIssues</vt:lpwstr>
      </vt:variant>
      <vt:variant>
        <vt:lpwstr/>
      </vt:variant>
      <vt:variant>
        <vt:i4>655485</vt:i4>
      </vt:variant>
      <vt:variant>
        <vt:i4>588</vt:i4>
      </vt:variant>
      <vt:variant>
        <vt:i4>0</vt:i4>
      </vt:variant>
      <vt:variant>
        <vt:i4>5</vt:i4>
      </vt:variant>
      <vt:variant>
        <vt:lpwstr>http://www.cagrid.org/mwiki/index.php?title=Data_Services:CQL</vt:lpwstr>
      </vt:variant>
      <vt:variant>
        <vt:lpwstr/>
      </vt:variant>
      <vt:variant>
        <vt:i4>7274549</vt:i4>
      </vt:variant>
      <vt:variant>
        <vt:i4>585</vt:i4>
      </vt:variant>
      <vt:variant>
        <vt:i4>0</vt:i4>
      </vt:variant>
      <vt:variant>
        <vt:i4>5</vt:i4>
      </vt:variant>
      <vt:variant>
        <vt:lpwstr>http://cagrid-portal.nci.nih.gov/web/guest</vt:lpwstr>
      </vt:variant>
      <vt:variant>
        <vt:lpwstr/>
      </vt:variant>
      <vt:variant>
        <vt:i4>852015</vt:i4>
      </vt:variant>
      <vt:variant>
        <vt:i4>582</vt:i4>
      </vt:variant>
      <vt:variant>
        <vt:i4>0</vt:i4>
      </vt:variant>
      <vt:variant>
        <vt:i4>5</vt:i4>
      </vt:variant>
      <vt:variant>
        <vt:lpwstr/>
      </vt:variant>
      <vt:variant>
        <vt:lpwstr>_Configuring_JBoss_Server</vt:lpwstr>
      </vt:variant>
      <vt:variant>
        <vt:i4>6094937</vt:i4>
      </vt:variant>
      <vt:variant>
        <vt:i4>579</vt:i4>
      </vt:variant>
      <vt:variant>
        <vt:i4>0</vt:i4>
      </vt:variant>
      <vt:variant>
        <vt:i4>5</vt:i4>
      </vt:variant>
      <vt:variant>
        <vt:lpwstr>http://logging.apache.org/log4j/docs/</vt:lpwstr>
      </vt:variant>
      <vt:variant>
        <vt:lpwstr/>
      </vt:variant>
      <vt:variant>
        <vt:i4>6553708</vt:i4>
      </vt:variant>
      <vt:variant>
        <vt:i4>576</vt:i4>
      </vt:variant>
      <vt:variant>
        <vt:i4>0</vt:i4>
      </vt:variant>
      <vt:variant>
        <vt:i4>5</vt:i4>
      </vt:variant>
      <vt:variant>
        <vt:lpwstr>https://cagrid-dorian.nci.nih.gov:8443/wsrf/services/cagrid/Dorian</vt:lpwstr>
      </vt:variant>
      <vt:variant>
        <vt:lpwstr/>
      </vt:variant>
      <vt:variant>
        <vt:i4>6553708</vt:i4>
      </vt:variant>
      <vt:variant>
        <vt:i4>573</vt:i4>
      </vt:variant>
      <vt:variant>
        <vt:i4>0</vt:i4>
      </vt:variant>
      <vt:variant>
        <vt:i4>5</vt:i4>
      </vt:variant>
      <vt:variant>
        <vt:lpwstr>https://cagrid-dorian.nci.nih.gov:8443/wsrf/services/cagrid/Dorian</vt:lpwstr>
      </vt:variant>
      <vt:variant>
        <vt:lpwstr/>
      </vt:variant>
      <vt:variant>
        <vt:i4>3407933</vt:i4>
      </vt:variant>
      <vt:variant>
        <vt:i4>570</vt:i4>
      </vt:variant>
      <vt:variant>
        <vt:i4>0</vt:i4>
      </vt:variant>
      <vt:variant>
        <vt:i4>5</vt:i4>
      </vt:variant>
      <vt:variant>
        <vt:lpwstr>http://www.cagrid.org/wiki/CaGrid:How-To:ChangeTargetGrids</vt:lpwstr>
      </vt:variant>
      <vt:variant>
        <vt:lpwstr/>
      </vt:variant>
      <vt:variant>
        <vt:i4>917515</vt:i4>
      </vt:variant>
      <vt:variant>
        <vt:i4>567</vt:i4>
      </vt:variant>
      <vt:variant>
        <vt:i4>0</vt:i4>
      </vt:variant>
      <vt:variant>
        <vt:i4>5</vt:i4>
      </vt:variant>
      <vt:variant>
        <vt:lpwstr>http://labs.jboss.com/jbossas/downloads/</vt:lpwstr>
      </vt:variant>
      <vt:variant>
        <vt:lpwstr/>
      </vt:variant>
      <vt:variant>
        <vt:i4>786459</vt:i4>
      </vt:variant>
      <vt:variant>
        <vt:i4>564</vt:i4>
      </vt:variant>
      <vt:variant>
        <vt:i4>0</vt:i4>
      </vt:variant>
      <vt:variant>
        <vt:i4>5</vt:i4>
      </vt:variant>
      <vt:variant>
        <vt:lpwstr>http://www.globusconsortium.org/tutorial/ch6/</vt:lpwstr>
      </vt:variant>
      <vt:variant>
        <vt:lpwstr/>
      </vt:variant>
      <vt:variant>
        <vt:i4>2818087</vt:i4>
      </vt:variant>
      <vt:variant>
        <vt:i4>561</vt:i4>
      </vt:variant>
      <vt:variant>
        <vt:i4>0</vt:i4>
      </vt:variant>
      <vt:variant>
        <vt:i4>5</vt:i4>
      </vt:variant>
      <vt:variant>
        <vt:lpwstr>http://gforge.nci.nih.gov/frs/download.php/1334/ws-core-enum-4.0.3.zip</vt:lpwstr>
      </vt:variant>
      <vt:variant>
        <vt:lpwstr/>
      </vt:variant>
      <vt:variant>
        <vt:i4>4390930</vt:i4>
      </vt:variant>
      <vt:variant>
        <vt:i4>558</vt:i4>
      </vt:variant>
      <vt:variant>
        <vt:i4>0</vt:i4>
      </vt:variant>
      <vt:variant>
        <vt:i4>5</vt:i4>
      </vt:variant>
      <vt:variant>
        <vt:lpwstr>http://gforge.nci.nih.gov/frs/download.php/3738/caGrid-installer-1.2.zip</vt:lpwstr>
      </vt:variant>
      <vt:variant>
        <vt:lpwstr/>
      </vt:variant>
      <vt:variant>
        <vt:i4>7340117</vt:i4>
      </vt:variant>
      <vt:variant>
        <vt:i4>552</vt:i4>
      </vt:variant>
      <vt:variant>
        <vt:i4>0</vt:i4>
      </vt:variant>
      <vt:variant>
        <vt:i4>5</vt:i4>
      </vt:variant>
      <vt:variant>
        <vt:lpwstr>https://cabig-kc.nci.nih.gov/Biospecimen/KC/index.php/Changing_JBoss_default_ports</vt:lpwstr>
      </vt:variant>
      <vt:variant>
        <vt:lpwstr/>
      </vt:variant>
      <vt:variant>
        <vt:i4>4980832</vt:i4>
      </vt:variant>
      <vt:variant>
        <vt:i4>549</vt:i4>
      </vt:variant>
      <vt:variant>
        <vt:i4>0</vt:i4>
      </vt:variant>
      <vt:variant>
        <vt:i4>5</vt:i4>
      </vt:variant>
      <vt:variant>
        <vt:lpwstr>https://cabig-kc.nci.nih.gov/CaGrid/KC/index.php/Main_Page</vt:lpwstr>
      </vt:variant>
      <vt:variant>
        <vt:lpwstr/>
      </vt:variant>
      <vt:variant>
        <vt:i4>6225938</vt:i4>
      </vt:variant>
      <vt:variant>
        <vt:i4>534</vt:i4>
      </vt:variant>
      <vt:variant>
        <vt:i4>0</vt:i4>
      </vt:variant>
      <vt:variant>
        <vt:i4>5</vt:i4>
      </vt:variant>
      <vt:variant>
        <vt:lpwstr>https://@@host@@:@@PORT/catissuecore/http/remoteService</vt:lpwstr>
      </vt:variant>
      <vt:variant>
        <vt:lpwstr/>
      </vt:variant>
      <vt:variant>
        <vt:i4>852015</vt:i4>
      </vt:variant>
      <vt:variant>
        <vt:i4>531</vt:i4>
      </vt:variant>
      <vt:variant>
        <vt:i4>0</vt:i4>
      </vt:variant>
      <vt:variant>
        <vt:i4>5</vt:i4>
      </vt:variant>
      <vt:variant>
        <vt:lpwstr/>
      </vt:variant>
      <vt:variant>
        <vt:lpwstr>_Configuring_JBoss_Server</vt:lpwstr>
      </vt:variant>
      <vt:variant>
        <vt:i4>5636109</vt:i4>
      </vt:variant>
      <vt:variant>
        <vt:i4>522</vt:i4>
      </vt:variant>
      <vt:variant>
        <vt:i4>0</vt:i4>
      </vt:variant>
      <vt:variant>
        <vt:i4>5</vt:i4>
      </vt:variant>
      <vt:variant>
        <vt:lpwstr>http://machine_name:port_number/catissuecore</vt:lpwstr>
      </vt:variant>
      <vt:variant>
        <vt:lpwstr/>
      </vt:variant>
      <vt:variant>
        <vt:i4>852015</vt:i4>
      </vt:variant>
      <vt:variant>
        <vt:i4>519</vt:i4>
      </vt:variant>
      <vt:variant>
        <vt:i4>0</vt:i4>
      </vt:variant>
      <vt:variant>
        <vt:i4>5</vt:i4>
      </vt:variant>
      <vt:variant>
        <vt:lpwstr/>
      </vt:variant>
      <vt:variant>
        <vt:lpwstr>_Configuring_JBoss_Server</vt:lpwstr>
      </vt:variant>
      <vt:variant>
        <vt:i4>86</vt:i4>
      </vt:variant>
      <vt:variant>
        <vt:i4>516</vt:i4>
      </vt:variant>
      <vt:variant>
        <vt:i4>0</vt:i4>
      </vt:variant>
      <vt:variant>
        <vt:i4>5</vt:i4>
      </vt:variant>
      <vt:variant>
        <vt:lpwstr>http://cliniscience.grouphub.com/</vt:lpwstr>
      </vt:variant>
      <vt:variant>
        <vt:lpwstr/>
      </vt:variant>
      <vt:variant>
        <vt:i4>851971</vt:i4>
      </vt:variant>
      <vt:variant>
        <vt:i4>513</vt:i4>
      </vt:variant>
      <vt:variant>
        <vt:i4>0</vt:i4>
      </vt:variant>
      <vt:variant>
        <vt:i4>5</vt:i4>
      </vt:variant>
      <vt:variant>
        <vt:lpwstr>https://gforge.nci.nih.gov/docman/view.php/18/15154/ParticipantMatchingForSPRLoading.xls</vt:lpwstr>
      </vt:variant>
      <vt:variant>
        <vt:lpwstr/>
      </vt:variant>
      <vt:variant>
        <vt:i4>5570573</vt:i4>
      </vt:variant>
      <vt:variant>
        <vt:i4>510</vt:i4>
      </vt:variant>
      <vt:variant>
        <vt:i4>0</vt:i4>
      </vt:variant>
      <vt:variant>
        <vt:i4>5</vt:i4>
      </vt:variant>
      <vt:variant>
        <vt:lpwstr>https://ps2222:8443/catissuecore</vt:lpwstr>
      </vt:variant>
      <vt:variant>
        <vt:lpwstr/>
      </vt:variant>
      <vt:variant>
        <vt:i4>5570573</vt:i4>
      </vt:variant>
      <vt:variant>
        <vt:i4>507</vt:i4>
      </vt:variant>
      <vt:variant>
        <vt:i4>0</vt:i4>
      </vt:variant>
      <vt:variant>
        <vt:i4>5</vt:i4>
      </vt:variant>
      <vt:variant>
        <vt:lpwstr>https://ps2222:8443/catissuecore</vt:lpwstr>
      </vt:variant>
      <vt:variant>
        <vt:lpwstr/>
      </vt:variant>
      <vt:variant>
        <vt:i4>7536708</vt:i4>
      </vt:variant>
      <vt:variant>
        <vt:i4>501</vt:i4>
      </vt:variant>
      <vt:variant>
        <vt:i4>0</vt:i4>
      </vt:variant>
      <vt:variant>
        <vt:i4>5</vt:i4>
      </vt:variant>
      <vt:variant>
        <vt:lpwstr>http://catissuecore.wustl.edu/caties_datafiles/</vt:lpwstr>
      </vt:variant>
      <vt:variant>
        <vt:lpwstr/>
      </vt:variant>
      <vt:variant>
        <vt:i4>5636109</vt:i4>
      </vt:variant>
      <vt:variant>
        <vt:i4>489</vt:i4>
      </vt:variant>
      <vt:variant>
        <vt:i4>0</vt:i4>
      </vt:variant>
      <vt:variant>
        <vt:i4>5</vt:i4>
      </vt:variant>
      <vt:variant>
        <vt:lpwstr>http://machine_name:port_number/catissuecore</vt:lpwstr>
      </vt:variant>
      <vt:variant>
        <vt:lpwstr/>
      </vt:variant>
      <vt:variant>
        <vt:i4>6815790</vt:i4>
      </vt:variant>
      <vt:variant>
        <vt:i4>483</vt:i4>
      </vt:variant>
      <vt:variant>
        <vt:i4>0</vt:i4>
      </vt:variant>
      <vt:variant>
        <vt:i4>5</vt:i4>
      </vt:variant>
      <vt:variant>
        <vt:lpwstr>https://wiki.nci.nih.gov/pages/viewpage.action?pageId=24276546</vt:lpwstr>
      </vt:variant>
      <vt:variant>
        <vt:lpwstr/>
      </vt:variant>
      <vt:variant>
        <vt:i4>4718680</vt:i4>
      </vt:variant>
      <vt:variant>
        <vt:i4>480</vt:i4>
      </vt:variant>
      <vt:variant>
        <vt:i4>0</vt:i4>
      </vt:variant>
      <vt:variant>
        <vt:i4>5</vt:i4>
      </vt:variant>
      <vt:variant>
        <vt:lpwstr>https://wiki.nci.nih.gov/display/BuildandDeploymentAutomation/Securing+JBOSS+Console+Apps</vt:lpwstr>
      </vt:variant>
      <vt:variant>
        <vt:lpwstr/>
      </vt:variant>
      <vt:variant>
        <vt:i4>1310816</vt:i4>
      </vt:variant>
      <vt:variant>
        <vt:i4>471</vt:i4>
      </vt:variant>
      <vt:variant>
        <vt:i4>0</vt:i4>
      </vt:variant>
      <vt:variant>
        <vt:i4>5</vt:i4>
      </vt:variant>
      <vt:variant>
        <vt:lpwstr>https://machine_name:port/catissuecore/</vt:lpwstr>
      </vt:variant>
      <vt:variant>
        <vt:lpwstr/>
      </vt:variant>
      <vt:variant>
        <vt:i4>7340081</vt:i4>
      </vt:variant>
      <vt:variant>
        <vt:i4>468</vt:i4>
      </vt:variant>
      <vt:variant>
        <vt:i4>0</vt:i4>
      </vt:variant>
      <vt:variant>
        <vt:i4>5</vt:i4>
      </vt:variant>
      <vt:variant>
        <vt:lpwstr>http://en.wikipedia.org/wiki/Https</vt:lpwstr>
      </vt:variant>
      <vt:variant>
        <vt:lpwstr/>
      </vt:variant>
      <vt:variant>
        <vt:i4>786460</vt:i4>
      </vt:variant>
      <vt:variant>
        <vt:i4>465</vt:i4>
      </vt:variant>
      <vt:variant>
        <vt:i4>0</vt:i4>
      </vt:variant>
      <vt:variant>
        <vt:i4>5</vt:i4>
      </vt:variant>
      <vt:variant>
        <vt:lpwstr>https://cabig-kc.nci.nih.gov/Biospecimen/forums/</vt:lpwstr>
      </vt:variant>
      <vt:variant>
        <vt:lpwstr/>
      </vt:variant>
      <vt:variant>
        <vt:i4>6553689</vt:i4>
      </vt:variant>
      <vt:variant>
        <vt:i4>462</vt:i4>
      </vt:variant>
      <vt:variant>
        <vt:i4>0</vt:i4>
      </vt:variant>
      <vt:variant>
        <vt:i4>5</vt:i4>
      </vt:variant>
      <vt:variant>
        <vt:lpwstr>https://cabig-kc.nci.nih.gov/Biospecimen/KC/index.php/Main_Page</vt:lpwstr>
      </vt:variant>
      <vt:variant>
        <vt:lpwstr/>
      </vt:variant>
      <vt:variant>
        <vt:i4>5701657</vt:i4>
      </vt:variant>
      <vt:variant>
        <vt:i4>459</vt:i4>
      </vt:variant>
      <vt:variant>
        <vt:i4>0</vt:i4>
      </vt:variant>
      <vt:variant>
        <vt:i4>5</vt:i4>
      </vt:variant>
      <vt:variant>
        <vt:lpwstr>http://cabigtrainingdocs.nci.nih.gov/caTissue/index.html</vt:lpwstr>
      </vt:variant>
      <vt:variant>
        <vt:lpwstr/>
      </vt:variant>
      <vt:variant>
        <vt:i4>5701648</vt:i4>
      </vt:variant>
      <vt:variant>
        <vt:i4>456</vt:i4>
      </vt:variant>
      <vt:variant>
        <vt:i4>0</vt:i4>
      </vt:variant>
      <vt:variant>
        <vt:i4>5</vt:i4>
      </vt:variant>
      <vt:variant>
        <vt:lpwstr>http://gforge.nci.nih.gov/plugins/scmcvs/cvsweb.php/catissuecore/Version1.1/WashU/TechnicalGuide/MPI Matching Algorithm.doc?cvsroot=cacorecvs</vt:lpwstr>
      </vt:variant>
      <vt:variant>
        <vt:lpwstr/>
      </vt:variant>
      <vt:variant>
        <vt:i4>6094937</vt:i4>
      </vt:variant>
      <vt:variant>
        <vt:i4>450</vt:i4>
      </vt:variant>
      <vt:variant>
        <vt:i4>0</vt:i4>
      </vt:variant>
      <vt:variant>
        <vt:i4>5</vt:i4>
      </vt:variant>
      <vt:variant>
        <vt:lpwstr>http://logging.apache.org/log4j/docs/</vt:lpwstr>
      </vt:variant>
      <vt:variant>
        <vt:lpwstr/>
      </vt:variant>
      <vt:variant>
        <vt:i4>6291491</vt:i4>
      </vt:variant>
      <vt:variant>
        <vt:i4>444</vt:i4>
      </vt:variant>
      <vt:variant>
        <vt:i4>0</vt:i4>
      </vt:variant>
      <vt:variant>
        <vt:i4>5</vt:i4>
      </vt:variant>
      <vt:variant>
        <vt:lpwstr>https://cabig-kc.nci.nih.gov/Biospecimen/KC/index.php/CaTissueSuite1.2</vt:lpwstr>
      </vt:variant>
      <vt:variant>
        <vt:lpwstr/>
      </vt:variant>
      <vt:variant>
        <vt:i4>6881282</vt:i4>
      </vt:variant>
      <vt:variant>
        <vt:i4>423</vt:i4>
      </vt:variant>
      <vt:variant>
        <vt:i4>0</vt:i4>
      </vt:variant>
      <vt:variant>
        <vt:i4>5</vt:i4>
      </vt:variant>
      <vt:variant>
        <vt:lpwstr>https://gforge.nci.nih.gov/frs/?group_id=689</vt:lpwstr>
      </vt:variant>
      <vt:variant>
        <vt:lpwstr/>
      </vt:variant>
      <vt:variant>
        <vt:i4>6291491</vt:i4>
      </vt:variant>
      <vt:variant>
        <vt:i4>420</vt:i4>
      </vt:variant>
      <vt:variant>
        <vt:i4>0</vt:i4>
      </vt:variant>
      <vt:variant>
        <vt:i4>5</vt:i4>
      </vt:variant>
      <vt:variant>
        <vt:lpwstr>https://cabig-kc.nci.nih.gov/Biospecimen/KC/index.php/CaTissueSuite1.2</vt:lpwstr>
      </vt:variant>
      <vt:variant>
        <vt:lpwstr/>
      </vt:variant>
      <vt:variant>
        <vt:i4>6881282</vt:i4>
      </vt:variant>
      <vt:variant>
        <vt:i4>417</vt:i4>
      </vt:variant>
      <vt:variant>
        <vt:i4>0</vt:i4>
      </vt:variant>
      <vt:variant>
        <vt:i4>5</vt:i4>
      </vt:variant>
      <vt:variant>
        <vt:lpwstr>https://gforge.nci.nih.gov/frs/?group_id=689</vt:lpwstr>
      </vt:variant>
      <vt:variant>
        <vt:lpwstr/>
      </vt:variant>
      <vt:variant>
        <vt:i4>2424887</vt:i4>
      </vt:variant>
      <vt:variant>
        <vt:i4>414</vt:i4>
      </vt:variant>
      <vt:variant>
        <vt:i4>0</vt:i4>
      </vt:variant>
      <vt:variant>
        <vt:i4>5</vt:i4>
      </vt:variant>
      <vt:variant>
        <vt:lpwstr>http://ant.apache.org/</vt:lpwstr>
      </vt:variant>
      <vt:variant>
        <vt:lpwstr/>
      </vt:variant>
      <vt:variant>
        <vt:i4>2555946</vt:i4>
      </vt:variant>
      <vt:variant>
        <vt:i4>411</vt:i4>
      </vt:variant>
      <vt:variant>
        <vt:i4>0</vt:i4>
      </vt:variant>
      <vt:variant>
        <vt:i4>5</vt:i4>
      </vt:variant>
      <vt:variant>
        <vt:lpwstr>http://www.oracle.com/</vt:lpwstr>
      </vt:variant>
      <vt:variant>
        <vt:lpwstr/>
      </vt:variant>
      <vt:variant>
        <vt:i4>5570580</vt:i4>
      </vt:variant>
      <vt:variant>
        <vt:i4>408</vt:i4>
      </vt:variant>
      <vt:variant>
        <vt:i4>0</vt:i4>
      </vt:variant>
      <vt:variant>
        <vt:i4>5</vt:i4>
      </vt:variant>
      <vt:variant>
        <vt:lpwstr>http://downloads.mysql.com/archives.php?p=mysql-5.0&amp;v=5.0.45</vt:lpwstr>
      </vt:variant>
      <vt:variant>
        <vt:lpwstr/>
      </vt:variant>
      <vt:variant>
        <vt:i4>917515</vt:i4>
      </vt:variant>
      <vt:variant>
        <vt:i4>405</vt:i4>
      </vt:variant>
      <vt:variant>
        <vt:i4>0</vt:i4>
      </vt:variant>
      <vt:variant>
        <vt:i4>5</vt:i4>
      </vt:variant>
      <vt:variant>
        <vt:lpwstr>http://labs.jboss.com/jbossas/downloads/</vt:lpwstr>
      </vt:variant>
      <vt:variant>
        <vt:lpwstr/>
      </vt:variant>
      <vt:variant>
        <vt:i4>2293776</vt:i4>
      </vt:variant>
      <vt:variant>
        <vt:i4>402</vt:i4>
      </vt:variant>
      <vt:variant>
        <vt:i4>0</vt:i4>
      </vt:variant>
      <vt:variant>
        <vt:i4>5</vt:i4>
      </vt:variant>
      <vt:variant>
        <vt:lpwstr>http://java.sun.com/javase/downloads/index_jdk5.jsp</vt:lpwstr>
      </vt:variant>
      <vt:variant>
        <vt:lpwstr/>
      </vt:variant>
      <vt:variant>
        <vt:i4>1114169</vt:i4>
      </vt:variant>
      <vt:variant>
        <vt:i4>377</vt:i4>
      </vt:variant>
      <vt:variant>
        <vt:i4>0</vt:i4>
      </vt:variant>
      <vt:variant>
        <vt:i4>5</vt:i4>
      </vt:variant>
      <vt:variant>
        <vt:lpwstr/>
      </vt:variant>
      <vt:variant>
        <vt:lpwstr>_Toc288205393</vt:lpwstr>
      </vt:variant>
      <vt:variant>
        <vt:i4>1114169</vt:i4>
      </vt:variant>
      <vt:variant>
        <vt:i4>371</vt:i4>
      </vt:variant>
      <vt:variant>
        <vt:i4>0</vt:i4>
      </vt:variant>
      <vt:variant>
        <vt:i4>5</vt:i4>
      </vt:variant>
      <vt:variant>
        <vt:lpwstr/>
      </vt:variant>
      <vt:variant>
        <vt:lpwstr>_Toc288205392</vt:lpwstr>
      </vt:variant>
      <vt:variant>
        <vt:i4>1114169</vt:i4>
      </vt:variant>
      <vt:variant>
        <vt:i4>365</vt:i4>
      </vt:variant>
      <vt:variant>
        <vt:i4>0</vt:i4>
      </vt:variant>
      <vt:variant>
        <vt:i4>5</vt:i4>
      </vt:variant>
      <vt:variant>
        <vt:lpwstr/>
      </vt:variant>
      <vt:variant>
        <vt:lpwstr>_Toc288205391</vt:lpwstr>
      </vt:variant>
      <vt:variant>
        <vt:i4>1114169</vt:i4>
      </vt:variant>
      <vt:variant>
        <vt:i4>359</vt:i4>
      </vt:variant>
      <vt:variant>
        <vt:i4>0</vt:i4>
      </vt:variant>
      <vt:variant>
        <vt:i4>5</vt:i4>
      </vt:variant>
      <vt:variant>
        <vt:lpwstr/>
      </vt:variant>
      <vt:variant>
        <vt:lpwstr>_Toc288205390</vt:lpwstr>
      </vt:variant>
      <vt:variant>
        <vt:i4>1048633</vt:i4>
      </vt:variant>
      <vt:variant>
        <vt:i4>353</vt:i4>
      </vt:variant>
      <vt:variant>
        <vt:i4>0</vt:i4>
      </vt:variant>
      <vt:variant>
        <vt:i4>5</vt:i4>
      </vt:variant>
      <vt:variant>
        <vt:lpwstr/>
      </vt:variant>
      <vt:variant>
        <vt:lpwstr>_Toc288205389</vt:lpwstr>
      </vt:variant>
      <vt:variant>
        <vt:i4>1048633</vt:i4>
      </vt:variant>
      <vt:variant>
        <vt:i4>347</vt:i4>
      </vt:variant>
      <vt:variant>
        <vt:i4>0</vt:i4>
      </vt:variant>
      <vt:variant>
        <vt:i4>5</vt:i4>
      </vt:variant>
      <vt:variant>
        <vt:lpwstr/>
      </vt:variant>
      <vt:variant>
        <vt:lpwstr>_Toc288205388</vt:lpwstr>
      </vt:variant>
      <vt:variant>
        <vt:i4>1048633</vt:i4>
      </vt:variant>
      <vt:variant>
        <vt:i4>341</vt:i4>
      </vt:variant>
      <vt:variant>
        <vt:i4>0</vt:i4>
      </vt:variant>
      <vt:variant>
        <vt:i4>5</vt:i4>
      </vt:variant>
      <vt:variant>
        <vt:lpwstr/>
      </vt:variant>
      <vt:variant>
        <vt:lpwstr>_Toc288205387</vt:lpwstr>
      </vt:variant>
      <vt:variant>
        <vt:i4>1048633</vt:i4>
      </vt:variant>
      <vt:variant>
        <vt:i4>335</vt:i4>
      </vt:variant>
      <vt:variant>
        <vt:i4>0</vt:i4>
      </vt:variant>
      <vt:variant>
        <vt:i4>5</vt:i4>
      </vt:variant>
      <vt:variant>
        <vt:lpwstr/>
      </vt:variant>
      <vt:variant>
        <vt:lpwstr>_Toc288205386</vt:lpwstr>
      </vt:variant>
      <vt:variant>
        <vt:i4>1048633</vt:i4>
      </vt:variant>
      <vt:variant>
        <vt:i4>329</vt:i4>
      </vt:variant>
      <vt:variant>
        <vt:i4>0</vt:i4>
      </vt:variant>
      <vt:variant>
        <vt:i4>5</vt:i4>
      </vt:variant>
      <vt:variant>
        <vt:lpwstr/>
      </vt:variant>
      <vt:variant>
        <vt:lpwstr>_Toc288205385</vt:lpwstr>
      </vt:variant>
      <vt:variant>
        <vt:i4>1048633</vt:i4>
      </vt:variant>
      <vt:variant>
        <vt:i4>323</vt:i4>
      </vt:variant>
      <vt:variant>
        <vt:i4>0</vt:i4>
      </vt:variant>
      <vt:variant>
        <vt:i4>5</vt:i4>
      </vt:variant>
      <vt:variant>
        <vt:lpwstr/>
      </vt:variant>
      <vt:variant>
        <vt:lpwstr>_Toc288205384</vt:lpwstr>
      </vt:variant>
      <vt:variant>
        <vt:i4>1048633</vt:i4>
      </vt:variant>
      <vt:variant>
        <vt:i4>317</vt:i4>
      </vt:variant>
      <vt:variant>
        <vt:i4>0</vt:i4>
      </vt:variant>
      <vt:variant>
        <vt:i4>5</vt:i4>
      </vt:variant>
      <vt:variant>
        <vt:lpwstr/>
      </vt:variant>
      <vt:variant>
        <vt:lpwstr>_Toc288205383</vt:lpwstr>
      </vt:variant>
      <vt:variant>
        <vt:i4>1048633</vt:i4>
      </vt:variant>
      <vt:variant>
        <vt:i4>311</vt:i4>
      </vt:variant>
      <vt:variant>
        <vt:i4>0</vt:i4>
      </vt:variant>
      <vt:variant>
        <vt:i4>5</vt:i4>
      </vt:variant>
      <vt:variant>
        <vt:lpwstr/>
      </vt:variant>
      <vt:variant>
        <vt:lpwstr>_Toc288205382</vt:lpwstr>
      </vt:variant>
      <vt:variant>
        <vt:i4>1048633</vt:i4>
      </vt:variant>
      <vt:variant>
        <vt:i4>305</vt:i4>
      </vt:variant>
      <vt:variant>
        <vt:i4>0</vt:i4>
      </vt:variant>
      <vt:variant>
        <vt:i4>5</vt:i4>
      </vt:variant>
      <vt:variant>
        <vt:lpwstr/>
      </vt:variant>
      <vt:variant>
        <vt:lpwstr>_Toc288205381</vt:lpwstr>
      </vt:variant>
      <vt:variant>
        <vt:i4>1048633</vt:i4>
      </vt:variant>
      <vt:variant>
        <vt:i4>299</vt:i4>
      </vt:variant>
      <vt:variant>
        <vt:i4>0</vt:i4>
      </vt:variant>
      <vt:variant>
        <vt:i4>5</vt:i4>
      </vt:variant>
      <vt:variant>
        <vt:lpwstr/>
      </vt:variant>
      <vt:variant>
        <vt:lpwstr>_Toc288205380</vt:lpwstr>
      </vt:variant>
      <vt:variant>
        <vt:i4>2031673</vt:i4>
      </vt:variant>
      <vt:variant>
        <vt:i4>293</vt:i4>
      </vt:variant>
      <vt:variant>
        <vt:i4>0</vt:i4>
      </vt:variant>
      <vt:variant>
        <vt:i4>5</vt:i4>
      </vt:variant>
      <vt:variant>
        <vt:lpwstr/>
      </vt:variant>
      <vt:variant>
        <vt:lpwstr>_Toc288205379</vt:lpwstr>
      </vt:variant>
      <vt:variant>
        <vt:i4>2031673</vt:i4>
      </vt:variant>
      <vt:variant>
        <vt:i4>287</vt:i4>
      </vt:variant>
      <vt:variant>
        <vt:i4>0</vt:i4>
      </vt:variant>
      <vt:variant>
        <vt:i4>5</vt:i4>
      </vt:variant>
      <vt:variant>
        <vt:lpwstr/>
      </vt:variant>
      <vt:variant>
        <vt:lpwstr>_Toc288205378</vt:lpwstr>
      </vt:variant>
      <vt:variant>
        <vt:i4>2031673</vt:i4>
      </vt:variant>
      <vt:variant>
        <vt:i4>281</vt:i4>
      </vt:variant>
      <vt:variant>
        <vt:i4>0</vt:i4>
      </vt:variant>
      <vt:variant>
        <vt:i4>5</vt:i4>
      </vt:variant>
      <vt:variant>
        <vt:lpwstr/>
      </vt:variant>
      <vt:variant>
        <vt:lpwstr>_Toc288205377</vt:lpwstr>
      </vt:variant>
      <vt:variant>
        <vt:i4>2031673</vt:i4>
      </vt:variant>
      <vt:variant>
        <vt:i4>275</vt:i4>
      </vt:variant>
      <vt:variant>
        <vt:i4>0</vt:i4>
      </vt:variant>
      <vt:variant>
        <vt:i4>5</vt:i4>
      </vt:variant>
      <vt:variant>
        <vt:lpwstr/>
      </vt:variant>
      <vt:variant>
        <vt:lpwstr>_Toc288205376</vt:lpwstr>
      </vt:variant>
      <vt:variant>
        <vt:i4>2031673</vt:i4>
      </vt:variant>
      <vt:variant>
        <vt:i4>269</vt:i4>
      </vt:variant>
      <vt:variant>
        <vt:i4>0</vt:i4>
      </vt:variant>
      <vt:variant>
        <vt:i4>5</vt:i4>
      </vt:variant>
      <vt:variant>
        <vt:lpwstr/>
      </vt:variant>
      <vt:variant>
        <vt:lpwstr>_Toc288205375</vt:lpwstr>
      </vt:variant>
      <vt:variant>
        <vt:i4>2031673</vt:i4>
      </vt:variant>
      <vt:variant>
        <vt:i4>263</vt:i4>
      </vt:variant>
      <vt:variant>
        <vt:i4>0</vt:i4>
      </vt:variant>
      <vt:variant>
        <vt:i4>5</vt:i4>
      </vt:variant>
      <vt:variant>
        <vt:lpwstr/>
      </vt:variant>
      <vt:variant>
        <vt:lpwstr>_Toc288205374</vt:lpwstr>
      </vt:variant>
      <vt:variant>
        <vt:i4>2031673</vt:i4>
      </vt:variant>
      <vt:variant>
        <vt:i4>257</vt:i4>
      </vt:variant>
      <vt:variant>
        <vt:i4>0</vt:i4>
      </vt:variant>
      <vt:variant>
        <vt:i4>5</vt:i4>
      </vt:variant>
      <vt:variant>
        <vt:lpwstr/>
      </vt:variant>
      <vt:variant>
        <vt:lpwstr>_Toc288205373</vt:lpwstr>
      </vt:variant>
      <vt:variant>
        <vt:i4>2031673</vt:i4>
      </vt:variant>
      <vt:variant>
        <vt:i4>251</vt:i4>
      </vt:variant>
      <vt:variant>
        <vt:i4>0</vt:i4>
      </vt:variant>
      <vt:variant>
        <vt:i4>5</vt:i4>
      </vt:variant>
      <vt:variant>
        <vt:lpwstr/>
      </vt:variant>
      <vt:variant>
        <vt:lpwstr>_Toc288205372</vt:lpwstr>
      </vt:variant>
      <vt:variant>
        <vt:i4>2031673</vt:i4>
      </vt:variant>
      <vt:variant>
        <vt:i4>245</vt:i4>
      </vt:variant>
      <vt:variant>
        <vt:i4>0</vt:i4>
      </vt:variant>
      <vt:variant>
        <vt:i4>5</vt:i4>
      </vt:variant>
      <vt:variant>
        <vt:lpwstr/>
      </vt:variant>
      <vt:variant>
        <vt:lpwstr>_Toc288205371</vt:lpwstr>
      </vt:variant>
      <vt:variant>
        <vt:i4>2031673</vt:i4>
      </vt:variant>
      <vt:variant>
        <vt:i4>239</vt:i4>
      </vt:variant>
      <vt:variant>
        <vt:i4>0</vt:i4>
      </vt:variant>
      <vt:variant>
        <vt:i4>5</vt:i4>
      </vt:variant>
      <vt:variant>
        <vt:lpwstr/>
      </vt:variant>
      <vt:variant>
        <vt:lpwstr>_Toc288205370</vt:lpwstr>
      </vt:variant>
      <vt:variant>
        <vt:i4>1966137</vt:i4>
      </vt:variant>
      <vt:variant>
        <vt:i4>233</vt:i4>
      </vt:variant>
      <vt:variant>
        <vt:i4>0</vt:i4>
      </vt:variant>
      <vt:variant>
        <vt:i4>5</vt:i4>
      </vt:variant>
      <vt:variant>
        <vt:lpwstr/>
      </vt:variant>
      <vt:variant>
        <vt:lpwstr>_Toc288205369</vt:lpwstr>
      </vt:variant>
      <vt:variant>
        <vt:i4>1966137</vt:i4>
      </vt:variant>
      <vt:variant>
        <vt:i4>227</vt:i4>
      </vt:variant>
      <vt:variant>
        <vt:i4>0</vt:i4>
      </vt:variant>
      <vt:variant>
        <vt:i4>5</vt:i4>
      </vt:variant>
      <vt:variant>
        <vt:lpwstr/>
      </vt:variant>
      <vt:variant>
        <vt:lpwstr>_Toc288205368</vt:lpwstr>
      </vt:variant>
      <vt:variant>
        <vt:i4>1966137</vt:i4>
      </vt:variant>
      <vt:variant>
        <vt:i4>221</vt:i4>
      </vt:variant>
      <vt:variant>
        <vt:i4>0</vt:i4>
      </vt:variant>
      <vt:variant>
        <vt:i4>5</vt:i4>
      </vt:variant>
      <vt:variant>
        <vt:lpwstr/>
      </vt:variant>
      <vt:variant>
        <vt:lpwstr>_Toc288205367</vt:lpwstr>
      </vt:variant>
      <vt:variant>
        <vt:i4>1966137</vt:i4>
      </vt:variant>
      <vt:variant>
        <vt:i4>215</vt:i4>
      </vt:variant>
      <vt:variant>
        <vt:i4>0</vt:i4>
      </vt:variant>
      <vt:variant>
        <vt:i4>5</vt:i4>
      </vt:variant>
      <vt:variant>
        <vt:lpwstr/>
      </vt:variant>
      <vt:variant>
        <vt:lpwstr>_Toc288205366</vt:lpwstr>
      </vt:variant>
      <vt:variant>
        <vt:i4>1966137</vt:i4>
      </vt:variant>
      <vt:variant>
        <vt:i4>209</vt:i4>
      </vt:variant>
      <vt:variant>
        <vt:i4>0</vt:i4>
      </vt:variant>
      <vt:variant>
        <vt:i4>5</vt:i4>
      </vt:variant>
      <vt:variant>
        <vt:lpwstr/>
      </vt:variant>
      <vt:variant>
        <vt:lpwstr>_Toc288205365</vt:lpwstr>
      </vt:variant>
      <vt:variant>
        <vt:i4>1966137</vt:i4>
      </vt:variant>
      <vt:variant>
        <vt:i4>203</vt:i4>
      </vt:variant>
      <vt:variant>
        <vt:i4>0</vt:i4>
      </vt:variant>
      <vt:variant>
        <vt:i4>5</vt:i4>
      </vt:variant>
      <vt:variant>
        <vt:lpwstr/>
      </vt:variant>
      <vt:variant>
        <vt:lpwstr>_Toc288205364</vt:lpwstr>
      </vt:variant>
      <vt:variant>
        <vt:i4>1966137</vt:i4>
      </vt:variant>
      <vt:variant>
        <vt:i4>197</vt:i4>
      </vt:variant>
      <vt:variant>
        <vt:i4>0</vt:i4>
      </vt:variant>
      <vt:variant>
        <vt:i4>5</vt:i4>
      </vt:variant>
      <vt:variant>
        <vt:lpwstr/>
      </vt:variant>
      <vt:variant>
        <vt:lpwstr>_Toc288205363</vt:lpwstr>
      </vt:variant>
      <vt:variant>
        <vt:i4>1966137</vt:i4>
      </vt:variant>
      <vt:variant>
        <vt:i4>191</vt:i4>
      </vt:variant>
      <vt:variant>
        <vt:i4>0</vt:i4>
      </vt:variant>
      <vt:variant>
        <vt:i4>5</vt:i4>
      </vt:variant>
      <vt:variant>
        <vt:lpwstr/>
      </vt:variant>
      <vt:variant>
        <vt:lpwstr>_Toc288205362</vt:lpwstr>
      </vt:variant>
      <vt:variant>
        <vt:i4>1966137</vt:i4>
      </vt:variant>
      <vt:variant>
        <vt:i4>185</vt:i4>
      </vt:variant>
      <vt:variant>
        <vt:i4>0</vt:i4>
      </vt:variant>
      <vt:variant>
        <vt:i4>5</vt:i4>
      </vt:variant>
      <vt:variant>
        <vt:lpwstr/>
      </vt:variant>
      <vt:variant>
        <vt:lpwstr>_Toc288205361</vt:lpwstr>
      </vt:variant>
      <vt:variant>
        <vt:i4>1966137</vt:i4>
      </vt:variant>
      <vt:variant>
        <vt:i4>179</vt:i4>
      </vt:variant>
      <vt:variant>
        <vt:i4>0</vt:i4>
      </vt:variant>
      <vt:variant>
        <vt:i4>5</vt:i4>
      </vt:variant>
      <vt:variant>
        <vt:lpwstr/>
      </vt:variant>
      <vt:variant>
        <vt:lpwstr>_Toc288205360</vt:lpwstr>
      </vt:variant>
      <vt:variant>
        <vt:i4>1900601</vt:i4>
      </vt:variant>
      <vt:variant>
        <vt:i4>173</vt:i4>
      </vt:variant>
      <vt:variant>
        <vt:i4>0</vt:i4>
      </vt:variant>
      <vt:variant>
        <vt:i4>5</vt:i4>
      </vt:variant>
      <vt:variant>
        <vt:lpwstr/>
      </vt:variant>
      <vt:variant>
        <vt:lpwstr>_Toc288205359</vt:lpwstr>
      </vt:variant>
      <vt:variant>
        <vt:i4>1900601</vt:i4>
      </vt:variant>
      <vt:variant>
        <vt:i4>167</vt:i4>
      </vt:variant>
      <vt:variant>
        <vt:i4>0</vt:i4>
      </vt:variant>
      <vt:variant>
        <vt:i4>5</vt:i4>
      </vt:variant>
      <vt:variant>
        <vt:lpwstr/>
      </vt:variant>
      <vt:variant>
        <vt:lpwstr>_Toc288205358</vt:lpwstr>
      </vt:variant>
      <vt:variant>
        <vt:i4>1900601</vt:i4>
      </vt:variant>
      <vt:variant>
        <vt:i4>161</vt:i4>
      </vt:variant>
      <vt:variant>
        <vt:i4>0</vt:i4>
      </vt:variant>
      <vt:variant>
        <vt:i4>5</vt:i4>
      </vt:variant>
      <vt:variant>
        <vt:lpwstr/>
      </vt:variant>
      <vt:variant>
        <vt:lpwstr>_Toc288205357</vt:lpwstr>
      </vt:variant>
      <vt:variant>
        <vt:i4>1900601</vt:i4>
      </vt:variant>
      <vt:variant>
        <vt:i4>155</vt:i4>
      </vt:variant>
      <vt:variant>
        <vt:i4>0</vt:i4>
      </vt:variant>
      <vt:variant>
        <vt:i4>5</vt:i4>
      </vt:variant>
      <vt:variant>
        <vt:lpwstr/>
      </vt:variant>
      <vt:variant>
        <vt:lpwstr>_Toc288205356</vt:lpwstr>
      </vt:variant>
      <vt:variant>
        <vt:i4>1900601</vt:i4>
      </vt:variant>
      <vt:variant>
        <vt:i4>149</vt:i4>
      </vt:variant>
      <vt:variant>
        <vt:i4>0</vt:i4>
      </vt:variant>
      <vt:variant>
        <vt:i4>5</vt:i4>
      </vt:variant>
      <vt:variant>
        <vt:lpwstr/>
      </vt:variant>
      <vt:variant>
        <vt:lpwstr>_Toc288205355</vt:lpwstr>
      </vt:variant>
      <vt:variant>
        <vt:i4>1900601</vt:i4>
      </vt:variant>
      <vt:variant>
        <vt:i4>143</vt:i4>
      </vt:variant>
      <vt:variant>
        <vt:i4>0</vt:i4>
      </vt:variant>
      <vt:variant>
        <vt:i4>5</vt:i4>
      </vt:variant>
      <vt:variant>
        <vt:lpwstr/>
      </vt:variant>
      <vt:variant>
        <vt:lpwstr>_Toc288205354</vt:lpwstr>
      </vt:variant>
      <vt:variant>
        <vt:i4>1900601</vt:i4>
      </vt:variant>
      <vt:variant>
        <vt:i4>137</vt:i4>
      </vt:variant>
      <vt:variant>
        <vt:i4>0</vt:i4>
      </vt:variant>
      <vt:variant>
        <vt:i4>5</vt:i4>
      </vt:variant>
      <vt:variant>
        <vt:lpwstr/>
      </vt:variant>
      <vt:variant>
        <vt:lpwstr>_Toc288205353</vt:lpwstr>
      </vt:variant>
      <vt:variant>
        <vt:i4>1900601</vt:i4>
      </vt:variant>
      <vt:variant>
        <vt:i4>131</vt:i4>
      </vt:variant>
      <vt:variant>
        <vt:i4>0</vt:i4>
      </vt:variant>
      <vt:variant>
        <vt:i4>5</vt:i4>
      </vt:variant>
      <vt:variant>
        <vt:lpwstr/>
      </vt:variant>
      <vt:variant>
        <vt:lpwstr>_Toc288205352</vt:lpwstr>
      </vt:variant>
      <vt:variant>
        <vt:i4>1900601</vt:i4>
      </vt:variant>
      <vt:variant>
        <vt:i4>125</vt:i4>
      </vt:variant>
      <vt:variant>
        <vt:i4>0</vt:i4>
      </vt:variant>
      <vt:variant>
        <vt:i4>5</vt:i4>
      </vt:variant>
      <vt:variant>
        <vt:lpwstr/>
      </vt:variant>
      <vt:variant>
        <vt:lpwstr>_Toc288205351</vt:lpwstr>
      </vt:variant>
      <vt:variant>
        <vt:i4>1900601</vt:i4>
      </vt:variant>
      <vt:variant>
        <vt:i4>119</vt:i4>
      </vt:variant>
      <vt:variant>
        <vt:i4>0</vt:i4>
      </vt:variant>
      <vt:variant>
        <vt:i4>5</vt:i4>
      </vt:variant>
      <vt:variant>
        <vt:lpwstr/>
      </vt:variant>
      <vt:variant>
        <vt:lpwstr>_Toc288205350</vt:lpwstr>
      </vt:variant>
      <vt:variant>
        <vt:i4>1835065</vt:i4>
      </vt:variant>
      <vt:variant>
        <vt:i4>113</vt:i4>
      </vt:variant>
      <vt:variant>
        <vt:i4>0</vt:i4>
      </vt:variant>
      <vt:variant>
        <vt:i4>5</vt:i4>
      </vt:variant>
      <vt:variant>
        <vt:lpwstr/>
      </vt:variant>
      <vt:variant>
        <vt:lpwstr>_Toc288205349</vt:lpwstr>
      </vt:variant>
      <vt:variant>
        <vt:i4>1835065</vt:i4>
      </vt:variant>
      <vt:variant>
        <vt:i4>107</vt:i4>
      </vt:variant>
      <vt:variant>
        <vt:i4>0</vt:i4>
      </vt:variant>
      <vt:variant>
        <vt:i4>5</vt:i4>
      </vt:variant>
      <vt:variant>
        <vt:lpwstr/>
      </vt:variant>
      <vt:variant>
        <vt:lpwstr>_Toc288205348</vt:lpwstr>
      </vt:variant>
      <vt:variant>
        <vt:i4>1835065</vt:i4>
      </vt:variant>
      <vt:variant>
        <vt:i4>101</vt:i4>
      </vt:variant>
      <vt:variant>
        <vt:i4>0</vt:i4>
      </vt:variant>
      <vt:variant>
        <vt:i4>5</vt:i4>
      </vt:variant>
      <vt:variant>
        <vt:lpwstr/>
      </vt:variant>
      <vt:variant>
        <vt:lpwstr>_Toc288205347</vt:lpwstr>
      </vt:variant>
      <vt:variant>
        <vt:i4>1835065</vt:i4>
      </vt:variant>
      <vt:variant>
        <vt:i4>95</vt:i4>
      </vt:variant>
      <vt:variant>
        <vt:i4>0</vt:i4>
      </vt:variant>
      <vt:variant>
        <vt:i4>5</vt:i4>
      </vt:variant>
      <vt:variant>
        <vt:lpwstr/>
      </vt:variant>
      <vt:variant>
        <vt:lpwstr>_Toc288205346</vt:lpwstr>
      </vt:variant>
      <vt:variant>
        <vt:i4>1835065</vt:i4>
      </vt:variant>
      <vt:variant>
        <vt:i4>89</vt:i4>
      </vt:variant>
      <vt:variant>
        <vt:i4>0</vt:i4>
      </vt:variant>
      <vt:variant>
        <vt:i4>5</vt:i4>
      </vt:variant>
      <vt:variant>
        <vt:lpwstr/>
      </vt:variant>
      <vt:variant>
        <vt:lpwstr>_Toc288205345</vt:lpwstr>
      </vt:variant>
      <vt:variant>
        <vt:i4>1835065</vt:i4>
      </vt:variant>
      <vt:variant>
        <vt:i4>83</vt:i4>
      </vt:variant>
      <vt:variant>
        <vt:i4>0</vt:i4>
      </vt:variant>
      <vt:variant>
        <vt:i4>5</vt:i4>
      </vt:variant>
      <vt:variant>
        <vt:lpwstr/>
      </vt:variant>
      <vt:variant>
        <vt:lpwstr>_Toc288205344</vt:lpwstr>
      </vt:variant>
      <vt:variant>
        <vt:i4>1835065</vt:i4>
      </vt:variant>
      <vt:variant>
        <vt:i4>77</vt:i4>
      </vt:variant>
      <vt:variant>
        <vt:i4>0</vt:i4>
      </vt:variant>
      <vt:variant>
        <vt:i4>5</vt:i4>
      </vt:variant>
      <vt:variant>
        <vt:lpwstr/>
      </vt:variant>
      <vt:variant>
        <vt:lpwstr>_Toc288205343</vt:lpwstr>
      </vt:variant>
      <vt:variant>
        <vt:i4>1835065</vt:i4>
      </vt:variant>
      <vt:variant>
        <vt:i4>71</vt:i4>
      </vt:variant>
      <vt:variant>
        <vt:i4>0</vt:i4>
      </vt:variant>
      <vt:variant>
        <vt:i4>5</vt:i4>
      </vt:variant>
      <vt:variant>
        <vt:lpwstr/>
      </vt:variant>
      <vt:variant>
        <vt:lpwstr>_Toc288205342</vt:lpwstr>
      </vt:variant>
      <vt:variant>
        <vt:i4>1835065</vt:i4>
      </vt:variant>
      <vt:variant>
        <vt:i4>65</vt:i4>
      </vt:variant>
      <vt:variant>
        <vt:i4>0</vt:i4>
      </vt:variant>
      <vt:variant>
        <vt:i4>5</vt:i4>
      </vt:variant>
      <vt:variant>
        <vt:lpwstr/>
      </vt:variant>
      <vt:variant>
        <vt:lpwstr>_Toc288205341</vt:lpwstr>
      </vt:variant>
      <vt:variant>
        <vt:i4>1835065</vt:i4>
      </vt:variant>
      <vt:variant>
        <vt:i4>59</vt:i4>
      </vt:variant>
      <vt:variant>
        <vt:i4>0</vt:i4>
      </vt:variant>
      <vt:variant>
        <vt:i4>5</vt:i4>
      </vt:variant>
      <vt:variant>
        <vt:lpwstr/>
      </vt:variant>
      <vt:variant>
        <vt:lpwstr>_Toc288205340</vt:lpwstr>
      </vt:variant>
      <vt:variant>
        <vt:i4>1769529</vt:i4>
      </vt:variant>
      <vt:variant>
        <vt:i4>53</vt:i4>
      </vt:variant>
      <vt:variant>
        <vt:i4>0</vt:i4>
      </vt:variant>
      <vt:variant>
        <vt:i4>5</vt:i4>
      </vt:variant>
      <vt:variant>
        <vt:lpwstr/>
      </vt:variant>
      <vt:variant>
        <vt:lpwstr>_Toc288205339</vt:lpwstr>
      </vt:variant>
      <vt:variant>
        <vt:i4>1769529</vt:i4>
      </vt:variant>
      <vt:variant>
        <vt:i4>47</vt:i4>
      </vt:variant>
      <vt:variant>
        <vt:i4>0</vt:i4>
      </vt:variant>
      <vt:variant>
        <vt:i4>5</vt:i4>
      </vt:variant>
      <vt:variant>
        <vt:lpwstr/>
      </vt:variant>
      <vt:variant>
        <vt:lpwstr>_Toc288205338</vt:lpwstr>
      </vt:variant>
      <vt:variant>
        <vt:i4>1769529</vt:i4>
      </vt:variant>
      <vt:variant>
        <vt:i4>41</vt:i4>
      </vt:variant>
      <vt:variant>
        <vt:i4>0</vt:i4>
      </vt:variant>
      <vt:variant>
        <vt:i4>5</vt:i4>
      </vt:variant>
      <vt:variant>
        <vt:lpwstr/>
      </vt:variant>
      <vt:variant>
        <vt:lpwstr>_Toc288205337</vt:lpwstr>
      </vt:variant>
      <vt:variant>
        <vt:i4>1769529</vt:i4>
      </vt:variant>
      <vt:variant>
        <vt:i4>35</vt:i4>
      </vt:variant>
      <vt:variant>
        <vt:i4>0</vt:i4>
      </vt:variant>
      <vt:variant>
        <vt:i4>5</vt:i4>
      </vt:variant>
      <vt:variant>
        <vt:lpwstr/>
      </vt:variant>
      <vt:variant>
        <vt:lpwstr>_Toc288205336</vt:lpwstr>
      </vt:variant>
      <vt:variant>
        <vt:i4>1769529</vt:i4>
      </vt:variant>
      <vt:variant>
        <vt:i4>29</vt:i4>
      </vt:variant>
      <vt:variant>
        <vt:i4>0</vt:i4>
      </vt:variant>
      <vt:variant>
        <vt:i4>5</vt:i4>
      </vt:variant>
      <vt:variant>
        <vt:lpwstr/>
      </vt:variant>
      <vt:variant>
        <vt:lpwstr>_Toc288205335</vt:lpwstr>
      </vt:variant>
      <vt:variant>
        <vt:i4>1769529</vt:i4>
      </vt:variant>
      <vt:variant>
        <vt:i4>23</vt:i4>
      </vt:variant>
      <vt:variant>
        <vt:i4>0</vt:i4>
      </vt:variant>
      <vt:variant>
        <vt:i4>5</vt:i4>
      </vt:variant>
      <vt:variant>
        <vt:lpwstr/>
      </vt:variant>
      <vt:variant>
        <vt:lpwstr>_Toc288205334</vt:lpwstr>
      </vt:variant>
      <vt:variant>
        <vt:i4>1769529</vt:i4>
      </vt:variant>
      <vt:variant>
        <vt:i4>17</vt:i4>
      </vt:variant>
      <vt:variant>
        <vt:i4>0</vt:i4>
      </vt:variant>
      <vt:variant>
        <vt:i4>5</vt:i4>
      </vt:variant>
      <vt:variant>
        <vt:lpwstr/>
      </vt:variant>
      <vt:variant>
        <vt:lpwstr>_Toc288205333</vt:lpwstr>
      </vt:variant>
      <vt:variant>
        <vt:i4>1769529</vt:i4>
      </vt:variant>
      <vt:variant>
        <vt:i4>11</vt:i4>
      </vt:variant>
      <vt:variant>
        <vt:i4>0</vt:i4>
      </vt:variant>
      <vt:variant>
        <vt:i4>5</vt:i4>
      </vt:variant>
      <vt:variant>
        <vt:lpwstr/>
      </vt:variant>
      <vt:variant>
        <vt:lpwstr>_Toc288205332</vt:lpwstr>
      </vt:variant>
      <vt:variant>
        <vt:i4>3539037</vt:i4>
      </vt:variant>
      <vt:variant>
        <vt:i4>6</vt:i4>
      </vt:variant>
      <vt:variant>
        <vt:i4>0</vt:i4>
      </vt:variant>
      <vt:variant>
        <vt:i4>5</vt:i4>
      </vt:variant>
      <vt:variant>
        <vt:lpwstr>mailto:tbpt_kc_support@mga.wustl.edu</vt:lpwstr>
      </vt:variant>
      <vt:variant>
        <vt:lpwstr/>
      </vt:variant>
      <vt:variant>
        <vt:i4>786460</vt:i4>
      </vt:variant>
      <vt:variant>
        <vt:i4>3</vt:i4>
      </vt:variant>
      <vt:variant>
        <vt:i4>0</vt:i4>
      </vt:variant>
      <vt:variant>
        <vt:i4>5</vt:i4>
      </vt:variant>
      <vt:variant>
        <vt:lpwstr>https://cabig-kc.nci.nih.gov/Biospecimen/forums/</vt:lpwstr>
      </vt:variant>
      <vt:variant>
        <vt:lpwstr/>
      </vt:variant>
      <vt:variant>
        <vt:i4>6553689</vt:i4>
      </vt:variant>
      <vt:variant>
        <vt:i4>0</vt:i4>
      </vt:variant>
      <vt:variant>
        <vt:i4>0</vt:i4>
      </vt:variant>
      <vt:variant>
        <vt:i4>5</vt:i4>
      </vt:variant>
      <vt:variant>
        <vt:lpwstr>https://cabig-kc.nci.nih.gov/Biospecimen/KC/index.php/Main_Page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caTissueSuite v1.2 DeploymentManual</dc:title>
  <dc:creator>caTissue 1.2 Development Team/TBTT Knowledge Center</dc:creator>
  <cp:lastModifiedBy>Prachi Sharma</cp:lastModifiedBy>
  <cp:revision>58</cp:revision>
  <cp:lastPrinted>2008-01-28T10:32:00Z</cp:lastPrinted>
  <dcterms:created xsi:type="dcterms:W3CDTF">2011-05-23T05:49:00Z</dcterms:created>
  <dcterms:modified xsi:type="dcterms:W3CDTF">2011-05-23T09:33:00Z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